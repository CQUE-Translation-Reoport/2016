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DD0A61F" w:rsidR="00F81A57" w:rsidRPr="009A1B1B" w:rsidRDefault="009A1B1B"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00532AFE" w:rsidRPr="009A1B1B">
              <w:rPr>
                <w:sz w:val="24"/>
              </w:rPr>
              <w:t>Understanding Eth</w:t>
            </w:r>
            <w:ins w:id="0" w:author="李 亚星" w:date="2019-11-20T20:30:00Z">
              <w:r w:rsidR="006212D8">
                <w:rPr>
                  <w:rFonts w:hint="eastAsia"/>
                  <w:sz w:val="24"/>
                </w:rPr>
                <w:t>i</w:t>
              </w:r>
            </w:ins>
            <w:r w:rsidR="00532AFE" w:rsidRPr="009A1B1B">
              <w:rPr>
                <w:sz w:val="24"/>
              </w:rPr>
              <w:t>cal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19F3DDB" w:rsidR="00F81A57" w:rsidRPr="00532AFE" w:rsidRDefault="00532AFE">
            <w:pPr>
              <w:widowControl/>
              <w:spacing w:line="380" w:lineRule="exact"/>
              <w:jc w:val="center"/>
              <w:rPr>
                <w:w w:val="80"/>
                <w:sz w:val="24"/>
              </w:rPr>
            </w:pPr>
            <w:r w:rsidRPr="00532AFE">
              <w:rPr>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4B325BF" w:rsidR="00F81A57" w:rsidRDefault="00532AFE">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16C057C9" w14:textId="7392DB06" w:rsidR="0001166D" w:rsidRPr="006F6E4B" w:rsidRDefault="0001166D" w:rsidP="00DB5FBC">
            <w:pPr>
              <w:spacing w:line="360" w:lineRule="auto"/>
              <w:ind w:firstLineChars="200" w:firstLine="480"/>
              <w:rPr>
                <w:sz w:val="24"/>
              </w:rPr>
            </w:pPr>
            <w:commentRangeStart w:id="1"/>
            <w:r w:rsidRPr="006F6E4B">
              <w:rPr>
                <w:sz w:val="24"/>
              </w:rPr>
              <w:t>This trans</w:t>
            </w:r>
            <w:r>
              <w:rPr>
                <w:sz w:val="24"/>
              </w:rPr>
              <w:t xml:space="preserve">lation task is the creation of </w:t>
            </w:r>
            <w:r w:rsidRPr="0001166D">
              <w:rPr>
                <w:i/>
                <w:sz w:val="24"/>
              </w:rPr>
              <w:t>Technical Communication</w:t>
            </w:r>
            <w:r w:rsidRPr="006F6E4B">
              <w:rPr>
                <w:sz w:val="24"/>
              </w:rPr>
              <w:t xml:space="preserve"> by </w:t>
            </w:r>
            <w:r>
              <w:rPr>
                <w:rFonts w:hint="eastAsia"/>
                <w:sz w:val="24"/>
              </w:rPr>
              <w:t>Mike Markel</w:t>
            </w:r>
            <w:r w:rsidRPr="006F6E4B">
              <w:rPr>
                <w:sz w:val="24"/>
              </w:rPr>
              <w:t xml:space="preserve">. </w:t>
            </w:r>
            <w:commentRangeEnd w:id="1"/>
            <w:r w:rsidR="006212D8">
              <w:rPr>
                <w:rStyle w:val="ae"/>
              </w:rPr>
              <w:commentReference w:id="1"/>
            </w:r>
            <w:r w:rsidR="00F56E1B" w:rsidRPr="00F56E1B">
              <w:rPr>
                <w:sz w:val="24"/>
              </w:rPr>
              <w:t xml:space="preserve">This is a textbook for the introduction of </w:t>
            </w:r>
            <w:commentRangeStart w:id="2"/>
            <w:r w:rsidR="00F56E1B" w:rsidRPr="00F56E1B">
              <w:rPr>
                <w:sz w:val="24"/>
              </w:rPr>
              <w:t>technology communication</w:t>
            </w:r>
            <w:commentRangeEnd w:id="2"/>
            <w:r w:rsidR="006212D8">
              <w:rPr>
                <w:rStyle w:val="ae"/>
              </w:rPr>
              <w:commentReference w:id="2"/>
            </w:r>
            <w:r w:rsidR="00F56E1B" w:rsidRPr="00F56E1B">
              <w:rPr>
                <w:sz w:val="24"/>
              </w:rPr>
              <w:t>.</w:t>
            </w:r>
            <w:r w:rsidR="00F56E1B">
              <w:rPr>
                <w:rFonts w:hint="eastAsia"/>
                <w:sz w:val="24"/>
              </w:rPr>
              <w:t xml:space="preserve"> </w:t>
            </w:r>
            <w:r>
              <w:rPr>
                <w:sz w:val="24"/>
              </w:rPr>
              <w:t>I</w:t>
            </w:r>
            <w:r w:rsidRPr="006F6E4B">
              <w:rPr>
                <w:sz w:val="24"/>
              </w:rPr>
              <w:t xml:space="preserve">t will be published by </w:t>
            </w:r>
            <w:proofErr w:type="spellStart"/>
            <w:r w:rsidRPr="006F6E4B">
              <w:rPr>
                <w:sz w:val="24"/>
              </w:rPr>
              <w:t>Xiaoxiao</w:t>
            </w:r>
            <w:proofErr w:type="spellEnd"/>
            <w:r w:rsidRPr="006F6E4B">
              <w:rPr>
                <w:sz w:val="24"/>
              </w:rPr>
              <w:t xml:space="preserve"> Publishing House.</w:t>
            </w:r>
            <w:r w:rsidR="00F56E1B">
              <w:rPr>
                <w:rFonts w:hint="eastAsia"/>
                <w:sz w:val="24"/>
              </w:rPr>
              <w:t xml:space="preserve"> </w:t>
            </w:r>
            <w:r w:rsidR="00F56E1B" w:rsidRPr="00F56E1B">
              <w:rPr>
                <w:sz w:val="24"/>
              </w:rPr>
              <w:t>The original text is unpretentious, flat and straightforward, with more layout content.</w:t>
            </w:r>
            <w:r w:rsidRPr="006F6E4B">
              <w:rPr>
                <w:sz w:val="24"/>
              </w:rPr>
              <w:t xml:space="preserve"> Translators are required to translation according to the original style. The</w:t>
            </w:r>
            <w:r w:rsidR="008C71F2">
              <w:rPr>
                <w:rFonts w:hint="eastAsia"/>
                <w:sz w:val="24"/>
              </w:rPr>
              <w:t xml:space="preserve"> </w:t>
            </w:r>
            <w:r w:rsidR="008C71F2">
              <w:rPr>
                <w:sz w:val="24"/>
              </w:rPr>
              <w:t>source</w:t>
            </w:r>
            <w:r w:rsidR="008C71F2">
              <w:rPr>
                <w:rFonts w:hint="eastAsia"/>
                <w:sz w:val="24"/>
              </w:rPr>
              <w:t xml:space="preserve"> language is English and</w:t>
            </w:r>
            <w:r w:rsidRPr="006F6E4B">
              <w:rPr>
                <w:sz w:val="24"/>
              </w:rPr>
              <w:t xml:space="preserve"> target language is Chinese. The target readers are technology fans</w:t>
            </w:r>
            <w:r w:rsidR="008C71F2">
              <w:rPr>
                <w:rFonts w:hint="eastAsia"/>
                <w:sz w:val="24"/>
              </w:rPr>
              <w:t>,</w:t>
            </w:r>
            <w:r w:rsidR="008C71F2" w:rsidRPr="008C71F2">
              <w:rPr>
                <w:sz w:val="24"/>
              </w:rPr>
              <w:t xml:space="preserve"> business worker</w:t>
            </w:r>
            <w:r w:rsidR="008C71F2">
              <w:rPr>
                <w:rFonts w:hint="eastAsia"/>
                <w:sz w:val="24"/>
              </w:rPr>
              <w:t>s</w:t>
            </w:r>
            <w:r w:rsidR="008C71F2">
              <w:rPr>
                <w:sz w:val="24"/>
              </w:rPr>
              <w:t xml:space="preserve">, </w:t>
            </w:r>
            <w:r w:rsidR="008C71F2" w:rsidRPr="008C71F2">
              <w:rPr>
                <w:sz w:val="24"/>
              </w:rPr>
              <w:t>public official</w:t>
            </w:r>
            <w:r w:rsidR="008C71F2">
              <w:rPr>
                <w:rFonts w:hint="eastAsia"/>
                <w:sz w:val="24"/>
              </w:rPr>
              <w:t>s</w:t>
            </w:r>
            <w:r w:rsidR="008C71F2">
              <w:rPr>
                <w:sz w:val="24"/>
              </w:rPr>
              <w:t xml:space="preserve">, </w:t>
            </w:r>
            <w:r w:rsidR="008C71F2" w:rsidRPr="008C71F2">
              <w:rPr>
                <w:sz w:val="24"/>
              </w:rPr>
              <w:t>student</w:t>
            </w:r>
            <w:r w:rsidR="008C71F2">
              <w:rPr>
                <w:rFonts w:hint="eastAsia"/>
                <w:sz w:val="24"/>
              </w:rPr>
              <w:t>s</w:t>
            </w:r>
            <w:r w:rsidR="008C71F2" w:rsidRPr="008C71F2">
              <w:rPr>
                <w:sz w:val="24"/>
              </w:rPr>
              <w:t xml:space="preserve">, or </w:t>
            </w:r>
            <w:r w:rsidR="008C71F2">
              <w:rPr>
                <w:sz w:val="24"/>
              </w:rPr>
              <w:t xml:space="preserve">the </w:t>
            </w:r>
            <w:r w:rsidR="008C71F2" w:rsidRPr="006F6E4B">
              <w:rPr>
                <w:sz w:val="24"/>
              </w:rPr>
              <w:t>ordinary</w:t>
            </w:r>
            <w:r w:rsidR="008C71F2" w:rsidRPr="008C71F2">
              <w:rPr>
                <w:sz w:val="24"/>
              </w:rPr>
              <w:t>.</w:t>
            </w:r>
            <w:r w:rsidR="008C71F2">
              <w:rPr>
                <w:rFonts w:hint="eastAsia"/>
                <w:sz w:val="24"/>
              </w:rPr>
              <w:t xml:space="preserve"> </w:t>
            </w:r>
            <w:r w:rsidRPr="006F6E4B">
              <w:rPr>
                <w:sz w:val="24"/>
              </w:rPr>
              <w:t xml:space="preserve">The project schedule is from </w:t>
            </w:r>
            <w:r w:rsidR="008C71F2">
              <w:rPr>
                <w:rFonts w:hint="eastAsia"/>
                <w:sz w:val="24"/>
              </w:rPr>
              <w:t>9</w:t>
            </w:r>
            <w:r w:rsidRPr="006F6E4B">
              <w:rPr>
                <w:sz w:val="24"/>
              </w:rPr>
              <w:t xml:space="preserve"> September 2018 to 21 October 2018. During this period, the author of the report acted as translator, reviser and typesetter.</w:t>
            </w:r>
          </w:p>
          <w:p w14:paraId="45FD4D77" w14:textId="77777777" w:rsidR="008C71F2" w:rsidRDefault="008C71F2" w:rsidP="00164847">
            <w:pPr>
              <w:spacing w:line="360" w:lineRule="auto"/>
              <w:ind w:firstLineChars="200" w:firstLine="480"/>
              <w:rPr>
                <w:sz w:val="24"/>
              </w:rPr>
            </w:pPr>
            <w:r w:rsidRPr="006F6E4B">
              <w:rPr>
                <w:sz w:val="24"/>
              </w:rPr>
              <w:t xml:space="preserve">Implementation: </w:t>
            </w:r>
          </w:p>
          <w:p w14:paraId="3EA4D958" w14:textId="4C7295DF" w:rsidR="00744AD0" w:rsidRDefault="00744AD0" w:rsidP="00164847">
            <w:pPr>
              <w:spacing w:line="360" w:lineRule="auto"/>
              <w:ind w:firstLineChars="200" w:firstLine="480"/>
              <w:rPr>
                <w:sz w:val="24"/>
              </w:rPr>
            </w:pPr>
            <w:r w:rsidRPr="006F6E4B">
              <w:rPr>
                <w:sz w:val="24"/>
              </w:rPr>
              <w:t>201</w:t>
            </w:r>
            <w:r w:rsidR="00442BA3">
              <w:rPr>
                <w:rFonts w:hint="eastAsia"/>
                <w:sz w:val="24"/>
              </w:rPr>
              <w:t>9</w:t>
            </w:r>
            <w:r w:rsidRPr="006F6E4B">
              <w:rPr>
                <w:sz w:val="24"/>
              </w:rPr>
              <w:t>.09.</w:t>
            </w:r>
            <w:r>
              <w:rPr>
                <w:rFonts w:hint="eastAsia"/>
                <w:sz w:val="24"/>
              </w:rPr>
              <w:t>09</w:t>
            </w:r>
            <w:r w:rsidR="00442BA3">
              <w:rPr>
                <w:sz w:val="24"/>
              </w:rPr>
              <w:t>-201</w:t>
            </w:r>
            <w:r w:rsidR="00442BA3">
              <w:rPr>
                <w:rFonts w:hint="eastAsia"/>
                <w:sz w:val="24"/>
              </w:rPr>
              <w:t>9</w:t>
            </w:r>
            <w:r w:rsidRPr="006F6E4B">
              <w:rPr>
                <w:sz w:val="24"/>
              </w:rPr>
              <w:t>.09.</w:t>
            </w:r>
            <w:r>
              <w:rPr>
                <w:rFonts w:hint="eastAsia"/>
                <w:sz w:val="24"/>
              </w:rPr>
              <w:t>1</w:t>
            </w:r>
            <w:r w:rsidR="00442BA3">
              <w:rPr>
                <w:rFonts w:hint="eastAsia"/>
                <w:sz w:val="24"/>
              </w:rPr>
              <w:t>1</w:t>
            </w:r>
            <w:r>
              <w:rPr>
                <w:rFonts w:hint="eastAsia"/>
                <w:sz w:val="24"/>
              </w:rPr>
              <w:t xml:space="preserve">  O</w:t>
            </w:r>
            <w:r>
              <w:rPr>
                <w:sz w:val="24"/>
              </w:rPr>
              <w:t>rganize</w:t>
            </w:r>
            <w:r w:rsidRPr="00744AD0">
              <w:rPr>
                <w:sz w:val="24"/>
              </w:rPr>
              <w:t xml:space="preserve"> a project team</w:t>
            </w:r>
          </w:p>
          <w:p w14:paraId="62E26DFF" w14:textId="62BC4BF7" w:rsidR="00744AD0" w:rsidRDefault="00442BA3" w:rsidP="00164847">
            <w:pPr>
              <w:spacing w:line="360" w:lineRule="auto"/>
              <w:ind w:firstLineChars="200" w:firstLine="480"/>
              <w:rPr>
                <w:sz w:val="24"/>
              </w:rPr>
            </w:pPr>
            <w:r>
              <w:rPr>
                <w:sz w:val="24"/>
              </w:rPr>
              <w:t>201</w:t>
            </w:r>
            <w:r>
              <w:rPr>
                <w:rFonts w:hint="eastAsia"/>
                <w:sz w:val="24"/>
              </w:rPr>
              <w:t>9</w:t>
            </w:r>
            <w:r w:rsidR="00744AD0" w:rsidRPr="006F6E4B">
              <w:rPr>
                <w:sz w:val="24"/>
              </w:rPr>
              <w:t>.09.</w:t>
            </w:r>
            <w:r>
              <w:rPr>
                <w:rFonts w:hint="eastAsia"/>
                <w:sz w:val="24"/>
              </w:rPr>
              <w:t>12</w:t>
            </w:r>
            <w:r>
              <w:rPr>
                <w:sz w:val="24"/>
              </w:rPr>
              <w:t>-201</w:t>
            </w:r>
            <w:r>
              <w:rPr>
                <w:rFonts w:hint="eastAsia"/>
                <w:sz w:val="24"/>
              </w:rPr>
              <w:t>9</w:t>
            </w:r>
            <w:r w:rsidR="00744AD0" w:rsidRPr="006F6E4B">
              <w:rPr>
                <w:sz w:val="24"/>
              </w:rPr>
              <w:t>.09.</w:t>
            </w:r>
            <w:r>
              <w:rPr>
                <w:rFonts w:hint="eastAsia"/>
                <w:sz w:val="24"/>
              </w:rPr>
              <w:t>14</w:t>
            </w:r>
            <w:r w:rsidR="00744AD0">
              <w:rPr>
                <w:rFonts w:hint="eastAsia"/>
                <w:sz w:val="24"/>
              </w:rPr>
              <w:t xml:space="preserve">  A</w:t>
            </w:r>
            <w:r w:rsidR="00744AD0" w:rsidRPr="00744AD0">
              <w:rPr>
                <w:sz w:val="24"/>
              </w:rPr>
              <w:t>ssign translation tasks</w:t>
            </w:r>
          </w:p>
          <w:p w14:paraId="2191A3CD" w14:textId="009033C5"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sz w:val="24"/>
              </w:rPr>
              <w:t>1</w:t>
            </w:r>
            <w:r>
              <w:rPr>
                <w:rFonts w:hint="eastAsia"/>
                <w:sz w:val="24"/>
              </w:rPr>
              <w:t>5</w:t>
            </w:r>
            <w:r>
              <w:rPr>
                <w:sz w:val="24"/>
              </w:rPr>
              <w:t>-201</w:t>
            </w:r>
            <w:r>
              <w:rPr>
                <w:rFonts w:hint="eastAsia"/>
                <w:sz w:val="24"/>
              </w:rPr>
              <w:t>9</w:t>
            </w:r>
            <w:r w:rsidR="008C71F2" w:rsidRPr="006F6E4B">
              <w:rPr>
                <w:sz w:val="24"/>
              </w:rPr>
              <w:t>.09.</w:t>
            </w:r>
            <w:r>
              <w:rPr>
                <w:rFonts w:hint="eastAsia"/>
                <w:sz w:val="24"/>
              </w:rPr>
              <w:t>18</w:t>
            </w:r>
            <w:r w:rsidR="008C71F2" w:rsidRPr="006F6E4B">
              <w:rPr>
                <w:sz w:val="24"/>
              </w:rPr>
              <w:t xml:space="preserve"> </w:t>
            </w:r>
            <w:r w:rsidR="00744AD0">
              <w:rPr>
                <w:rFonts w:hint="eastAsia"/>
                <w:sz w:val="24"/>
              </w:rPr>
              <w:t xml:space="preserve"> </w:t>
            </w:r>
            <w:r w:rsidR="00744AD0" w:rsidRPr="00744AD0">
              <w:rPr>
                <w:sz w:val="24"/>
              </w:rPr>
              <w:t>Establish project term base</w:t>
            </w:r>
          </w:p>
          <w:p w14:paraId="6B45B395" w14:textId="1652D3B8"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rFonts w:hint="eastAsia"/>
                <w:sz w:val="24"/>
              </w:rPr>
              <w:t>19</w:t>
            </w:r>
            <w:r>
              <w:rPr>
                <w:sz w:val="24"/>
              </w:rPr>
              <w:t>-201</w:t>
            </w:r>
            <w:r>
              <w:rPr>
                <w:rFonts w:hint="eastAsia"/>
                <w:sz w:val="24"/>
              </w:rPr>
              <w:t>9</w:t>
            </w:r>
            <w:r w:rsidR="008C71F2" w:rsidRPr="006F6E4B">
              <w:rPr>
                <w:sz w:val="24"/>
              </w:rPr>
              <w:t>.10.0</w:t>
            </w:r>
            <w:r>
              <w:rPr>
                <w:rFonts w:hint="eastAsia"/>
                <w:sz w:val="24"/>
              </w:rPr>
              <w:t>3</w:t>
            </w:r>
            <w:r w:rsidR="008C71F2" w:rsidRPr="006F6E4B">
              <w:rPr>
                <w:sz w:val="24"/>
              </w:rPr>
              <w:t xml:space="preserve"> </w:t>
            </w:r>
            <w:r w:rsidR="008C71F2">
              <w:rPr>
                <w:rFonts w:hint="eastAsia"/>
                <w:sz w:val="24"/>
              </w:rPr>
              <w:t xml:space="preserve"> </w:t>
            </w:r>
            <w:r w:rsidR="008C71F2" w:rsidRPr="006F6E4B">
              <w:rPr>
                <w:sz w:val="24"/>
              </w:rPr>
              <w:t>Complete the first draft</w:t>
            </w:r>
          </w:p>
          <w:p w14:paraId="6C07393D" w14:textId="39D60C28"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.10.0</w:t>
            </w:r>
            <w:r>
              <w:rPr>
                <w:rFonts w:hint="eastAsia"/>
                <w:sz w:val="24"/>
              </w:rPr>
              <w:t>4</w:t>
            </w:r>
            <w:r>
              <w:rPr>
                <w:sz w:val="24"/>
              </w:rPr>
              <w:t>-201</w:t>
            </w:r>
            <w:r>
              <w:rPr>
                <w:rFonts w:hint="eastAsia"/>
                <w:sz w:val="24"/>
              </w:rPr>
              <w:t>9</w:t>
            </w:r>
            <w:r>
              <w:rPr>
                <w:sz w:val="24"/>
              </w:rPr>
              <w:t>.10.</w:t>
            </w:r>
            <w:r>
              <w:rPr>
                <w:rFonts w:hint="eastAsia"/>
                <w:sz w:val="24"/>
              </w:rPr>
              <w:t>09</w:t>
            </w:r>
            <w:r w:rsidR="008C71F2" w:rsidRPr="006F6E4B">
              <w:rPr>
                <w:sz w:val="24"/>
              </w:rPr>
              <w:t xml:space="preserve"> </w:t>
            </w:r>
            <w:r w:rsidR="008C71F2">
              <w:rPr>
                <w:rFonts w:hint="eastAsia"/>
                <w:sz w:val="24"/>
              </w:rPr>
              <w:t xml:space="preserve"> </w:t>
            </w:r>
            <w:r w:rsidR="008C71F2" w:rsidRPr="006F6E4B">
              <w:rPr>
                <w:sz w:val="24"/>
              </w:rPr>
              <w:t>Complete the reviewing draft</w:t>
            </w:r>
          </w:p>
          <w:p w14:paraId="6C2BB864" w14:textId="401AFA40"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0</w:t>
            </w:r>
            <w:r>
              <w:rPr>
                <w:sz w:val="24"/>
              </w:rPr>
              <w:t>-201</w:t>
            </w:r>
            <w:r>
              <w:rPr>
                <w:rFonts w:hint="eastAsia"/>
                <w:sz w:val="24"/>
              </w:rPr>
              <w:t>9</w:t>
            </w:r>
            <w:r>
              <w:rPr>
                <w:sz w:val="24"/>
              </w:rPr>
              <w:t>.10.1</w:t>
            </w:r>
            <w:r>
              <w:rPr>
                <w:rFonts w:hint="eastAsia"/>
                <w:sz w:val="24"/>
              </w:rPr>
              <w:t>5</w:t>
            </w:r>
            <w:r w:rsidR="008C71F2" w:rsidRPr="006F6E4B">
              <w:rPr>
                <w:sz w:val="24"/>
              </w:rPr>
              <w:t xml:space="preserve"> </w:t>
            </w:r>
            <w:r w:rsidR="008C71F2">
              <w:rPr>
                <w:rFonts w:hint="eastAsia"/>
                <w:sz w:val="24"/>
              </w:rPr>
              <w:t xml:space="preserve"> </w:t>
            </w:r>
            <w:r w:rsidR="008C71F2" w:rsidRPr="006F6E4B">
              <w:rPr>
                <w:sz w:val="24"/>
              </w:rPr>
              <w:t>Complete final draft</w:t>
            </w:r>
          </w:p>
          <w:p w14:paraId="644DCF6F" w14:textId="5E5C6E39"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6</w:t>
            </w:r>
            <w:r>
              <w:rPr>
                <w:sz w:val="24"/>
              </w:rPr>
              <w:t>-201</w:t>
            </w:r>
            <w:r>
              <w:rPr>
                <w:rFonts w:hint="eastAsia"/>
                <w:sz w:val="24"/>
              </w:rPr>
              <w:t>9</w:t>
            </w:r>
            <w:r>
              <w:rPr>
                <w:sz w:val="24"/>
              </w:rPr>
              <w:t>.10.</w:t>
            </w:r>
            <w:r>
              <w:rPr>
                <w:rFonts w:hint="eastAsia"/>
                <w:sz w:val="24"/>
              </w:rPr>
              <w:t>21</w:t>
            </w:r>
            <w:r w:rsidR="008C71F2" w:rsidRPr="006F6E4B">
              <w:rPr>
                <w:sz w:val="24"/>
              </w:rPr>
              <w:t xml:space="preserve"> </w:t>
            </w:r>
            <w:r w:rsidR="008C71F2">
              <w:rPr>
                <w:rFonts w:hint="eastAsia"/>
                <w:sz w:val="24"/>
              </w:rPr>
              <w:t xml:space="preserve"> </w:t>
            </w:r>
            <w:r>
              <w:rPr>
                <w:rFonts w:hint="eastAsia"/>
                <w:sz w:val="24"/>
              </w:rPr>
              <w:t>T</w:t>
            </w:r>
            <w:r w:rsidRPr="00442BA3">
              <w:rPr>
                <w:sz w:val="24"/>
              </w:rPr>
              <w:t>ypesetting</w:t>
            </w:r>
            <w:r>
              <w:rPr>
                <w:rFonts w:hint="eastAsia"/>
                <w:sz w:val="24"/>
              </w:rPr>
              <w:t>, f</w:t>
            </w:r>
            <w:r w:rsidR="008C71F2" w:rsidRPr="006F6E4B">
              <w:rPr>
                <w:sz w:val="24"/>
              </w:rPr>
              <w:t>inish product</w:t>
            </w:r>
          </w:p>
          <w:p w14:paraId="4B64C2F5" w14:textId="77777777" w:rsidR="009A2781" w:rsidRDefault="009A2781" w:rsidP="00164847">
            <w:pPr>
              <w:widowControl/>
              <w:shd w:val="clear" w:color="auto" w:fill="FFFFFF"/>
              <w:spacing w:after="100" w:afterAutospacing="1" w:line="360" w:lineRule="auto"/>
              <w:ind w:firstLineChars="200" w:firstLine="480"/>
              <w:rPr>
                <w:color w:val="151719"/>
                <w:kern w:val="0"/>
                <w:sz w:val="24"/>
              </w:rPr>
            </w:pPr>
            <w:r>
              <w:rPr>
                <w:rFonts w:hint="eastAsia"/>
                <w:sz w:val="24"/>
              </w:rPr>
              <w:t>Mike Markel</w:t>
            </w:r>
            <w:r w:rsidR="00442BA3" w:rsidRPr="00442BA3">
              <w:rPr>
                <w:color w:val="151719"/>
                <w:kern w:val="0"/>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w:t>
            </w:r>
            <w:r w:rsidR="00442BA3" w:rsidRPr="00442BA3">
              <w:rPr>
                <w:color w:val="151719"/>
                <w:kern w:val="0"/>
                <w:sz w:val="24"/>
              </w:rPr>
              <w:lastRenderedPageBreak/>
              <w:t>Communication: A Critique and Synthesis.</w:t>
            </w:r>
            <w:r>
              <w:rPr>
                <w:rFonts w:hint="eastAsia"/>
                <w:color w:val="151719"/>
                <w:kern w:val="0"/>
                <w:sz w:val="24"/>
                <w:shd w:val="clear" w:color="auto" w:fill="FFFFFF"/>
              </w:rPr>
              <w:t xml:space="preserve"> I</w:t>
            </w:r>
            <w:r w:rsidR="00442BA3" w:rsidRPr="009A2781">
              <w:rPr>
                <w:color w:val="151719"/>
                <w:kern w:val="0"/>
                <w:sz w:val="24"/>
                <w:shd w:val="clear" w:color="auto" w:fill="FFFFFF"/>
              </w:rPr>
              <w:t>nteractive cases provide engaging scenarios for writing practice. The new edition incorporates the latest workplace and technology trends, offering new advice for how and why to use social media effectively in technical communication. </w:t>
            </w:r>
          </w:p>
          <w:p w14:paraId="5B911B34" w14:textId="69E8A99C" w:rsidR="00F81A57" w:rsidRDefault="009A2781" w:rsidP="00164847">
            <w:pPr>
              <w:widowControl/>
              <w:shd w:val="clear" w:color="auto" w:fill="FFFFFF"/>
              <w:spacing w:after="100" w:afterAutospacing="1" w:line="360" w:lineRule="auto"/>
              <w:ind w:firstLineChars="200" w:firstLine="480"/>
              <w:rPr>
                <w:color w:val="151719"/>
                <w:sz w:val="24"/>
                <w:shd w:val="clear" w:color="auto" w:fill="FFFFFF"/>
              </w:rPr>
            </w:pPr>
            <w:r w:rsidRPr="009A2781">
              <w:rPr>
                <w:color w:val="151719"/>
                <w:sz w:val="24"/>
                <w:shd w:val="clear" w:color="auto" w:fill="FFFFFF"/>
              </w:rPr>
              <w:t>Through clear advice and an accessible visual design, Mike Markel’s Technical Communication models the principles it teaches, offering practical strategies that students can put to use right away. Using a student-friendly voice, Mike Markel shows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 The new edition incorporates the latest workplace and technology trends, offering new advice for how and why to use social media effectively in technical communication. </w:t>
            </w:r>
          </w:p>
          <w:p w14:paraId="1DBFB564" w14:textId="137942F7" w:rsidR="00252CEA" w:rsidRPr="00252CEA" w:rsidRDefault="00252CEA" w:rsidP="00164847">
            <w:pPr>
              <w:widowControl/>
              <w:shd w:val="clear" w:color="auto" w:fill="FFFFFF"/>
              <w:spacing w:after="100" w:afterAutospacing="1" w:line="360" w:lineRule="auto"/>
              <w:ind w:firstLineChars="200" w:firstLine="480"/>
              <w:rPr>
                <w:color w:val="151719"/>
                <w:sz w:val="24"/>
                <w:shd w:val="clear" w:color="auto" w:fill="FFFFFF"/>
              </w:rPr>
            </w:pPr>
            <w:r w:rsidRPr="006F6E4B">
              <w:rPr>
                <w:sz w:val="24"/>
              </w:rPr>
              <w:t xml:space="preserve">The second chapter, </w:t>
            </w:r>
            <w:r w:rsidR="00E06CAA" w:rsidRPr="00E06CAA">
              <w:rPr>
                <w:i/>
                <w:sz w:val="24"/>
              </w:rPr>
              <w:t xml:space="preserve">Understanding </w:t>
            </w:r>
            <w:proofErr w:type="spellStart"/>
            <w:r w:rsidR="00E06CAA" w:rsidRPr="00E06CAA">
              <w:rPr>
                <w:i/>
                <w:sz w:val="24"/>
              </w:rPr>
              <w:t>Ethcal</w:t>
            </w:r>
            <w:proofErr w:type="spellEnd"/>
            <w:r w:rsidR="00E06CAA" w:rsidRPr="00E06CAA">
              <w:rPr>
                <w:i/>
                <w:sz w:val="24"/>
              </w:rPr>
              <w:t xml:space="preserve"> and Legal Considerations</w:t>
            </w:r>
            <w:r w:rsidRPr="006F6E4B">
              <w:rPr>
                <w:sz w:val="24"/>
              </w:rPr>
              <w:t>, is the part translated by the author of this report.</w:t>
            </w:r>
            <w:r w:rsidR="00E06CAA" w:rsidRPr="006F6E4B">
              <w:rPr>
                <w:sz w:val="24"/>
              </w:rPr>
              <w:t xml:space="preserve"> This section focuses on</w:t>
            </w:r>
            <w:r w:rsidR="00E06CAA">
              <w:rPr>
                <w:rFonts w:hint="eastAsia"/>
                <w:sz w:val="24"/>
              </w:rPr>
              <w:t xml:space="preserve"> the</w:t>
            </w:r>
            <w:r w:rsidR="00E06CAA" w:rsidRPr="00E06CAA">
              <w:rPr>
                <w:sz w:val="24"/>
              </w:rPr>
              <w:t xml:space="preserve"> discussion of ethical and legal issues related to social media, including guidelines for using</w:t>
            </w:r>
            <w:r w:rsidR="00E06CAA">
              <w:rPr>
                <w:rFonts w:hint="eastAsia"/>
                <w:sz w:val="24"/>
              </w:rPr>
              <w:t xml:space="preserve"> </w:t>
            </w:r>
            <w:r w:rsidR="00E06CAA" w:rsidRPr="00E06CAA">
              <w:rPr>
                <w:sz w:val="24"/>
              </w:rPr>
              <w:t xml:space="preserve">social media ethically in the workplace. </w:t>
            </w:r>
            <w:r w:rsidR="00E06CAA">
              <w:rPr>
                <w:sz w:val="24"/>
              </w:rPr>
              <w:t>A</w:t>
            </w:r>
            <w:r w:rsidR="00E06CAA">
              <w:rPr>
                <w:rFonts w:hint="eastAsia"/>
                <w:sz w:val="24"/>
              </w:rPr>
              <w:t>nd it refers to some d</w:t>
            </w:r>
            <w:r w:rsidR="00E06CAA" w:rsidRPr="00E06CAA">
              <w:rPr>
                <w:sz w:val="24"/>
              </w:rPr>
              <w:t xml:space="preserve">ocument </w:t>
            </w:r>
            <w:r w:rsidR="00E06CAA">
              <w:rPr>
                <w:rFonts w:hint="eastAsia"/>
                <w:sz w:val="24"/>
              </w:rPr>
              <w:t>a</w:t>
            </w:r>
            <w:r w:rsidR="00E06CAA" w:rsidRPr="00E06CAA">
              <w:rPr>
                <w:sz w:val="24"/>
              </w:rPr>
              <w:t xml:space="preserve">nalysis </w:t>
            </w:r>
            <w:r w:rsidR="00E06CAA">
              <w:rPr>
                <w:rFonts w:hint="eastAsia"/>
                <w:sz w:val="24"/>
              </w:rPr>
              <w:t>a</w:t>
            </w:r>
            <w:r w:rsidR="00E06CAA" w:rsidRPr="00E06CAA">
              <w:rPr>
                <w:sz w:val="24"/>
              </w:rPr>
              <w:t xml:space="preserve">ctivity: </w:t>
            </w:r>
            <w:r w:rsidR="00E06CAA">
              <w:rPr>
                <w:rFonts w:hint="eastAsia"/>
                <w:sz w:val="24"/>
              </w:rPr>
              <w:t>p</w:t>
            </w:r>
            <w:r w:rsidR="00E06CAA" w:rsidRPr="00E06CAA">
              <w:rPr>
                <w:sz w:val="24"/>
              </w:rPr>
              <w:t xml:space="preserve">resenting </w:t>
            </w:r>
            <w:r w:rsidR="00E06CAA">
              <w:rPr>
                <w:rFonts w:hint="eastAsia"/>
                <w:sz w:val="24"/>
              </w:rPr>
              <w:t>g</w:t>
            </w:r>
            <w:r w:rsidR="00E06CAA" w:rsidRPr="00E06CAA">
              <w:rPr>
                <w:sz w:val="24"/>
              </w:rPr>
              <w:t xml:space="preserve">uidelines for </w:t>
            </w:r>
            <w:r w:rsidR="00E06CAA">
              <w:rPr>
                <w:rFonts w:hint="eastAsia"/>
                <w:sz w:val="24"/>
              </w:rPr>
              <w:t>u</w:t>
            </w:r>
            <w:r w:rsidR="00E06CAA" w:rsidRPr="00E06CAA">
              <w:rPr>
                <w:sz w:val="24"/>
              </w:rPr>
              <w:t xml:space="preserve">sing </w:t>
            </w:r>
            <w:r w:rsidR="00E06CAA">
              <w:rPr>
                <w:rFonts w:hint="eastAsia"/>
                <w:sz w:val="24"/>
              </w:rPr>
              <w:t>s</w:t>
            </w:r>
            <w:r w:rsidR="00E06CAA" w:rsidRPr="00E06CAA">
              <w:rPr>
                <w:sz w:val="24"/>
              </w:rPr>
              <w:t xml:space="preserve">ocial </w:t>
            </w:r>
            <w:commentRangeStart w:id="3"/>
            <w:r w:rsidR="00E06CAA">
              <w:rPr>
                <w:rFonts w:hint="eastAsia"/>
                <w:sz w:val="24"/>
              </w:rPr>
              <w:t>m</w:t>
            </w:r>
            <w:r w:rsidR="00E06CAA" w:rsidRPr="00E06CAA">
              <w:rPr>
                <w:sz w:val="24"/>
              </w:rPr>
              <w:t>edia</w:t>
            </w:r>
            <w:commentRangeEnd w:id="3"/>
            <w:r w:rsidR="006212D8">
              <w:rPr>
                <w:rStyle w:val="ae"/>
              </w:rPr>
              <w:commentReference w:id="3"/>
            </w:r>
            <w:r w:rsidR="00E06CAA" w:rsidRPr="00E06CAA">
              <w:rPr>
                <w:sz w:val="24"/>
              </w:rPr>
              <w:t>.</w:t>
            </w:r>
          </w:p>
          <w:p w14:paraId="5A8CA9CA" w14:textId="7EFB50DD" w:rsidR="00F81A57" w:rsidRPr="00164847" w:rsidRDefault="00E869C1" w:rsidP="00164847">
            <w:pPr>
              <w:spacing w:line="360" w:lineRule="auto"/>
              <w:ind w:firstLineChars="200" w:firstLine="480"/>
              <w:rPr>
                <w:sz w:val="24"/>
              </w:rPr>
            </w:pPr>
            <w:r w:rsidRPr="006F6E4B">
              <w:rPr>
                <w:sz w:val="24"/>
              </w:rPr>
              <w:t xml:space="preserve">Through this translation, it not only enriches the </w:t>
            </w:r>
            <w:r>
              <w:rPr>
                <w:rFonts w:hint="eastAsia"/>
                <w:sz w:val="24"/>
              </w:rPr>
              <w:t>translator</w:t>
            </w:r>
            <w:r w:rsidRPr="006F6E4B">
              <w:rPr>
                <w:sz w:val="24"/>
              </w:rPr>
              <w:t xml:space="preserve">'s translation experience, but also learns </w:t>
            </w:r>
            <w:r>
              <w:rPr>
                <w:rFonts w:hint="eastAsia"/>
                <w:sz w:val="24"/>
              </w:rPr>
              <w:t xml:space="preserve">knowledge </w:t>
            </w:r>
            <w:r w:rsidRPr="006F6E4B">
              <w:rPr>
                <w:sz w:val="24"/>
              </w:rPr>
              <w:t xml:space="preserve">about </w:t>
            </w:r>
            <w:r w:rsidRPr="00E869C1">
              <w:rPr>
                <w:sz w:val="24"/>
              </w:rPr>
              <w:t>ethical and legal common sense and gui</w:t>
            </w:r>
            <w:r>
              <w:rPr>
                <w:sz w:val="24"/>
              </w:rPr>
              <w:t>delines related to social media</w:t>
            </w:r>
            <w:r w:rsidRPr="006F6E4B">
              <w:rPr>
                <w:sz w:val="24"/>
              </w:rPr>
              <w:t xml:space="preserve">. </w:t>
            </w:r>
            <w:r w:rsidRPr="00E51D99">
              <w:rPr>
                <w:sz w:val="24"/>
              </w:rPr>
              <w:t>The translator also has mastered how to translate this type of text.</w:t>
            </w:r>
            <w:r w:rsidRPr="006F6E4B">
              <w:rPr>
                <w:sz w:val="24"/>
              </w:rPr>
              <w:t xml:space="preserve"> At the same time, the </w:t>
            </w:r>
            <w:r>
              <w:rPr>
                <w:rFonts w:hint="eastAsia"/>
                <w:sz w:val="24"/>
              </w:rPr>
              <w:t>translator</w:t>
            </w:r>
            <w:r w:rsidRPr="006F6E4B">
              <w:rPr>
                <w:sz w:val="24"/>
              </w:rPr>
              <w:t xml:space="preserve"> used the functional equivalence translation theory to translate the source text. It can also be used for reference by others. </w:t>
            </w:r>
            <w:r w:rsidRPr="0084273B">
              <w:rPr>
                <w:rFonts w:hint="eastAsia"/>
                <w:sz w:val="24"/>
              </w:rPr>
              <w:t>I</w:t>
            </w:r>
            <w:r w:rsidRPr="0084273B">
              <w:rPr>
                <w:sz w:val="24"/>
              </w:rPr>
              <w:t>t provides a reference for other translators to translate us</w:t>
            </w:r>
            <w:r w:rsidRPr="0084273B">
              <w:rPr>
                <w:rFonts w:hint="eastAsia"/>
                <w:sz w:val="24"/>
              </w:rPr>
              <w:t>ing</w:t>
            </w:r>
            <w:r w:rsidRPr="0084273B">
              <w:rPr>
                <w:sz w:val="24"/>
              </w:rPr>
              <w:t xml:space="preserve"> the translation strategy of domestication, the translation method of</w:t>
            </w:r>
            <w:r w:rsidR="0084273B" w:rsidRPr="006F6E4B">
              <w:rPr>
                <w:sz w:val="24"/>
              </w:rPr>
              <w:t xml:space="preserve"> </w:t>
            </w:r>
            <w:r w:rsidR="0084273B" w:rsidRPr="00D03476">
              <w:rPr>
                <w:sz w:val="24"/>
              </w:rPr>
              <w:t>Literal</w:t>
            </w:r>
            <w:r w:rsidR="0084273B" w:rsidRPr="006F6E4B">
              <w:rPr>
                <w:sz w:val="24"/>
              </w:rPr>
              <w:t xml:space="preserve"> </w:t>
            </w:r>
            <w:r w:rsidR="0084273B">
              <w:rPr>
                <w:sz w:val="24"/>
              </w:rPr>
              <w:t>Translation</w:t>
            </w:r>
            <w:r w:rsidR="0084273B" w:rsidRPr="006F6E4B">
              <w:rPr>
                <w:sz w:val="24"/>
              </w:rPr>
              <w:t xml:space="preserve"> </w:t>
            </w:r>
            <w:r w:rsidRPr="0084273B">
              <w:rPr>
                <w:sz w:val="24"/>
              </w:rPr>
              <w:t xml:space="preserve">and the translation techniques of </w:t>
            </w:r>
            <w:r w:rsidR="0084273B" w:rsidRPr="0049019E">
              <w:rPr>
                <w:color w:val="333333"/>
                <w:sz w:val="24"/>
                <w:shd w:val="clear" w:color="auto" w:fill="FFFFFF"/>
              </w:rPr>
              <w:t>Amplification</w:t>
            </w:r>
            <w:r w:rsidR="0084273B">
              <w:rPr>
                <w:rFonts w:hint="eastAsia"/>
                <w:sz w:val="24"/>
              </w:rPr>
              <w:t xml:space="preserve"> </w:t>
            </w:r>
            <w:r w:rsidR="0084273B" w:rsidRPr="006F6E4B">
              <w:rPr>
                <w:sz w:val="24"/>
              </w:rPr>
              <w:t>and Division</w:t>
            </w:r>
            <w:r w:rsidRPr="0084273B">
              <w:rPr>
                <w:sz w:val="24"/>
              </w:rPr>
              <w:t>.</w:t>
            </w:r>
            <w:r w:rsidRPr="006F6E4B">
              <w:rPr>
                <w:sz w:val="24"/>
              </w:rPr>
              <w:t xml:space="preserve">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F629A02" w14:textId="17DB0682" w:rsidR="000A60FA" w:rsidRPr="00DB5FBC" w:rsidRDefault="000A60FA" w:rsidP="00DB5FBC">
            <w:pPr>
              <w:spacing w:line="360" w:lineRule="auto"/>
              <w:ind w:firstLineChars="200" w:firstLine="480"/>
              <w:rPr>
                <w:sz w:val="24"/>
              </w:rPr>
            </w:pPr>
            <w:r w:rsidRPr="00DB5FBC">
              <w:rPr>
                <w:sz w:val="24"/>
              </w:rPr>
              <w:t>The source text belongs to scientific and technical text. The language style of the source text is unpretentious, flat and straightforward, with more layout content.</w:t>
            </w:r>
            <w:r w:rsidRPr="00DB5FBC">
              <w:t xml:space="preserve"> </w:t>
            </w:r>
            <w:r w:rsidRPr="00DB5FBC">
              <w:rPr>
                <w:sz w:val="24"/>
              </w:rPr>
              <w:t>There are many regulations and guidelines in the source text, and the tenses are mostly the present tense. Because of the legal issues and some cases involved in the text, there are more long complex sentences. The sentence involves many proper nouns such as the business, law, and person names.</w:t>
            </w:r>
          </w:p>
          <w:p w14:paraId="50B1CBF2" w14:textId="77777777" w:rsidR="000A60FA" w:rsidRPr="00DB5FBC" w:rsidRDefault="000A60FA" w:rsidP="00DB5FBC">
            <w:pPr>
              <w:spacing w:line="360" w:lineRule="auto"/>
              <w:ind w:firstLineChars="200" w:firstLine="480"/>
              <w:rPr>
                <w:sz w:val="24"/>
              </w:rPr>
            </w:pPr>
            <w:r w:rsidRPr="00DB5FBC">
              <w:rPr>
                <w:sz w:val="24"/>
              </w:rPr>
              <w:t>Pre-translation Preparation:</w:t>
            </w:r>
          </w:p>
          <w:p w14:paraId="4FE9DD34" w14:textId="77777777" w:rsidR="000A60FA" w:rsidRPr="00DB5FBC" w:rsidRDefault="000A60FA" w:rsidP="00DB5FBC">
            <w:pPr>
              <w:spacing w:line="360" w:lineRule="auto"/>
              <w:ind w:firstLineChars="200" w:firstLine="480"/>
              <w:rPr>
                <w:sz w:val="24"/>
              </w:rPr>
            </w:pPr>
            <w:r w:rsidRPr="00DB5FBC">
              <w:rPr>
                <w:sz w:val="24"/>
              </w:rPr>
              <w:t>1. Literature review:</w:t>
            </w:r>
          </w:p>
          <w:p w14:paraId="59D7E902" w14:textId="520B83A1" w:rsidR="000A60FA" w:rsidRPr="00DB5FBC" w:rsidRDefault="000A60FA" w:rsidP="00DB5FBC">
            <w:pPr>
              <w:spacing w:line="360" w:lineRule="auto"/>
              <w:ind w:firstLineChars="200" w:firstLine="480"/>
              <w:rPr>
                <w:sz w:val="24"/>
              </w:rPr>
            </w:pPr>
            <w:r w:rsidRPr="00DB5FBC">
              <w:rPr>
                <w:sz w:val="24"/>
              </w:rPr>
              <w:t xml:space="preserve">This translation refers to a lot of literature. Before the translation, the translator read the </w:t>
            </w:r>
            <w:r w:rsidR="00660007" w:rsidRPr="00DB5FBC">
              <w:rPr>
                <w:i/>
                <w:sz w:val="24"/>
              </w:rPr>
              <w:t>Technical Communication: A Reader-Centered Approach</w:t>
            </w:r>
            <w:r w:rsidR="00660007" w:rsidRPr="00DB5FBC">
              <w:rPr>
                <w:sz w:val="24"/>
              </w:rPr>
              <w:t xml:space="preserve"> written by Paul V. Anderson, published by Wadsworth and read </w:t>
            </w:r>
            <w:r w:rsidRPr="00DB5FBC">
              <w:rPr>
                <w:sz w:val="24"/>
              </w:rPr>
              <w:t xml:space="preserve">the </w:t>
            </w:r>
            <w:r w:rsidR="00660007" w:rsidRPr="00DB5FBC">
              <w:rPr>
                <w:i/>
                <w:sz w:val="24"/>
              </w:rPr>
              <w:t>Handbook of Technical Writing</w:t>
            </w:r>
            <w:r w:rsidR="00660007" w:rsidRPr="00DB5FBC">
              <w:rPr>
                <w:sz w:val="24"/>
              </w:rPr>
              <w:t xml:space="preserve"> written by Gerald J. </w:t>
            </w:r>
            <w:proofErr w:type="spellStart"/>
            <w:r w:rsidR="00660007" w:rsidRPr="00DB5FBC">
              <w:rPr>
                <w:sz w:val="24"/>
              </w:rPr>
              <w:t>Alred</w:t>
            </w:r>
            <w:proofErr w:type="spellEnd"/>
            <w:r w:rsidR="00660007" w:rsidRPr="00DB5FBC">
              <w:rPr>
                <w:sz w:val="24"/>
              </w:rPr>
              <w:t xml:space="preserve">, Charles T. </w:t>
            </w:r>
            <w:proofErr w:type="spellStart"/>
            <w:r w:rsidR="00660007" w:rsidRPr="00DB5FBC">
              <w:rPr>
                <w:sz w:val="24"/>
              </w:rPr>
              <w:t>Brusaw</w:t>
            </w:r>
            <w:proofErr w:type="spellEnd"/>
            <w:r w:rsidR="00660007" w:rsidRPr="00DB5FBC">
              <w:rPr>
                <w:sz w:val="24"/>
              </w:rPr>
              <w:t xml:space="preserve">, Walter E. </w:t>
            </w:r>
            <w:proofErr w:type="spellStart"/>
            <w:r w:rsidR="00660007" w:rsidRPr="00DB5FBC">
              <w:rPr>
                <w:sz w:val="24"/>
              </w:rPr>
              <w:t>Oliu</w:t>
            </w:r>
            <w:proofErr w:type="spellEnd"/>
            <w:r w:rsidR="00660007" w:rsidRPr="00DB5FBC">
              <w:rPr>
                <w:sz w:val="24"/>
              </w:rPr>
              <w:t>, published by Bedford/St. Martin’s</w:t>
            </w:r>
            <w:r w:rsidRPr="00DB5FBC">
              <w:rPr>
                <w:sz w:val="24"/>
              </w:rPr>
              <w:t xml:space="preserve">. </w:t>
            </w:r>
            <w:r w:rsidRPr="00DB5FBC">
              <w:rPr>
                <w:i/>
                <w:sz w:val="24"/>
              </w:rPr>
              <w:t>Concise Course on Translation Theory and Practice</w:t>
            </w:r>
            <w:r w:rsidRPr="00DB5FBC">
              <w:rPr>
                <w:sz w:val="24"/>
              </w:rPr>
              <w:t xml:space="preserve"> (</w:t>
            </w:r>
            <w:r w:rsidRPr="00DB5FBC">
              <w:rPr>
                <w:sz w:val="24"/>
              </w:rPr>
              <w:t>《翻译理论与实践简明教程》</w:t>
            </w:r>
            <w:r w:rsidRPr="00DB5FBC">
              <w:rPr>
                <w:sz w:val="24"/>
              </w:rPr>
              <w:t>)</w:t>
            </w:r>
            <w:r w:rsidR="001A65B3" w:rsidRPr="00DB5FBC">
              <w:rPr>
                <w:sz w:val="24"/>
              </w:rPr>
              <w:t xml:space="preserve">, </w:t>
            </w:r>
            <w:r w:rsidR="001A65B3" w:rsidRPr="00DB5FBC">
              <w:rPr>
                <w:i/>
                <w:sz w:val="24"/>
              </w:rPr>
              <w:t xml:space="preserve">Translation Theory: A Coursebook </w:t>
            </w:r>
            <w:r w:rsidR="001A65B3" w:rsidRPr="00DB5FBC">
              <w:rPr>
                <w:sz w:val="24"/>
              </w:rPr>
              <w:t>(</w:t>
            </w:r>
            <w:r w:rsidR="001A65B3" w:rsidRPr="00DB5FBC">
              <w:rPr>
                <w:sz w:val="24"/>
              </w:rPr>
              <w:t>《中外翻译理论教程》</w:t>
            </w:r>
            <w:r w:rsidR="001A65B3" w:rsidRPr="00DB5FBC">
              <w:rPr>
                <w:sz w:val="24"/>
              </w:rPr>
              <w:t xml:space="preserve">) and </w:t>
            </w:r>
            <w:r w:rsidRPr="00DB5FBC">
              <w:rPr>
                <w:i/>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serve as the main support of translation theory.</w:t>
            </w:r>
          </w:p>
          <w:p w14:paraId="212C65C9" w14:textId="77777777" w:rsidR="00905559" w:rsidRPr="00DB5FBC" w:rsidRDefault="00905559" w:rsidP="00DB5FBC">
            <w:pPr>
              <w:spacing w:line="360" w:lineRule="auto"/>
              <w:ind w:firstLineChars="200" w:firstLine="480"/>
              <w:rPr>
                <w:sz w:val="24"/>
              </w:rPr>
            </w:pPr>
            <w:r w:rsidRPr="00DB5FBC">
              <w:rPr>
                <w:sz w:val="24"/>
              </w:rPr>
              <w:t>2. Preparation of Translation Materials:</w:t>
            </w:r>
          </w:p>
          <w:p w14:paraId="59273910" w14:textId="719A4254" w:rsidR="001A65B3" w:rsidRPr="00DB5FBC" w:rsidRDefault="001A65B3" w:rsidP="00DB5FBC">
            <w:pPr>
              <w:spacing w:line="360" w:lineRule="auto"/>
              <w:ind w:firstLineChars="200" w:firstLine="480"/>
              <w:rPr>
                <w:sz w:val="24"/>
              </w:rPr>
            </w:pPr>
            <w:r w:rsidRPr="00DB5FBC">
              <w:rPr>
                <w:sz w:val="24"/>
              </w:rPr>
              <w:t xml:space="preserve">Translation tools: memoQ2015, Google Translation, </w:t>
            </w:r>
            <w:proofErr w:type="spellStart"/>
            <w:r w:rsidR="00F40E6B" w:rsidRPr="00DB5FBC">
              <w:rPr>
                <w:sz w:val="24"/>
              </w:rPr>
              <w:t>Y</w:t>
            </w:r>
            <w:r w:rsidRPr="00DB5FBC">
              <w:rPr>
                <w:sz w:val="24"/>
              </w:rPr>
              <w:t>oudao</w:t>
            </w:r>
            <w:proofErr w:type="spellEnd"/>
            <w:r w:rsidRPr="00DB5FBC">
              <w:rPr>
                <w:sz w:val="24"/>
              </w:rPr>
              <w:t xml:space="preserve"> translation, Bing, CNKI, Microsoft Word, Adobe Acrobat DC, </w:t>
            </w:r>
            <w:proofErr w:type="spellStart"/>
            <w:r w:rsidRPr="00DB5FBC">
              <w:rPr>
                <w:sz w:val="24"/>
              </w:rPr>
              <w:t>Tmxmall</w:t>
            </w:r>
            <w:proofErr w:type="spellEnd"/>
            <w:r w:rsidRPr="00DB5FBC">
              <w:rPr>
                <w:sz w:val="24"/>
              </w:rPr>
              <w:t>, British National Corpus, American Contemporary English Corpus.</w:t>
            </w:r>
          </w:p>
          <w:p w14:paraId="34BB283A" w14:textId="2E2CC4E0" w:rsidR="00F81A57" w:rsidRPr="00DB5FBC" w:rsidRDefault="001A65B3" w:rsidP="00DB5FBC">
            <w:pPr>
              <w:spacing w:line="360" w:lineRule="auto"/>
              <w:ind w:firstLineChars="200" w:firstLine="480"/>
              <w:rPr>
                <w:sz w:val="24"/>
              </w:rPr>
            </w:pPr>
            <w:r w:rsidRPr="00DB5FBC">
              <w:rPr>
                <w:sz w:val="24"/>
              </w:rPr>
              <w:t xml:space="preserve">Terminology </w:t>
            </w:r>
            <w:commentRangeStart w:id="4"/>
            <w:r w:rsidRPr="00DB5FBC">
              <w:rPr>
                <w:sz w:val="24"/>
              </w:rPr>
              <w:t>preparation</w:t>
            </w:r>
            <w:commentRangeEnd w:id="4"/>
            <w:r w:rsidR="006212D8">
              <w:rPr>
                <w:rStyle w:val="ae"/>
              </w:rPr>
              <w:commentReference w:id="4"/>
            </w:r>
            <w:r w:rsidRPr="00DB5FBC">
              <w:rPr>
                <w:sz w:val="24"/>
              </w:rPr>
              <w:t xml:space="preserve">: The term is extracted in the </w:t>
            </w:r>
            <w:proofErr w:type="spellStart"/>
            <w:r w:rsidRPr="00DB5FBC">
              <w:rPr>
                <w:sz w:val="24"/>
              </w:rPr>
              <w:t>Tmxmall</w:t>
            </w:r>
            <w:proofErr w:type="spellEnd"/>
            <w:r w:rsidRPr="00DB5FBC">
              <w:rPr>
                <w:sz w:val="24"/>
              </w:rPr>
              <w:t xml:space="preserve"> web page according to the frequency of occurrence in the text. </w:t>
            </w:r>
          </w:p>
          <w:p w14:paraId="6ED18FE3" w14:textId="4877C44C" w:rsidR="001A65B3" w:rsidRPr="00DB5FBC" w:rsidRDefault="007118F6" w:rsidP="00DB5FBC">
            <w:pPr>
              <w:spacing w:line="360" w:lineRule="auto"/>
              <w:ind w:firstLineChars="200" w:firstLine="480"/>
              <w:rPr>
                <w:sz w:val="24"/>
              </w:rPr>
            </w:pPr>
            <w:r w:rsidRPr="00DB5FBC">
              <w:rPr>
                <w:sz w:val="24"/>
              </w:rPr>
              <w:t xml:space="preserve">3. </w:t>
            </w:r>
            <w:commentRangeStart w:id="5"/>
            <w:r w:rsidR="001A65B3" w:rsidRPr="00DB5FBC">
              <w:rPr>
                <w:sz w:val="24"/>
              </w:rPr>
              <w:t>Translation strategies, methods and techniques:</w:t>
            </w:r>
            <w:commentRangeEnd w:id="5"/>
            <w:r w:rsidR="006212D8">
              <w:rPr>
                <w:rStyle w:val="ae"/>
              </w:rPr>
              <w:commentReference w:id="5"/>
            </w:r>
          </w:p>
          <w:p w14:paraId="0A80509C" w14:textId="137367D5" w:rsidR="007118F6" w:rsidRPr="00DB5FBC" w:rsidRDefault="007118F6" w:rsidP="00DB5FBC">
            <w:pPr>
              <w:spacing w:line="360" w:lineRule="auto"/>
              <w:ind w:firstLineChars="200" w:firstLine="480"/>
              <w:rPr>
                <w:sz w:val="24"/>
              </w:rPr>
            </w:pPr>
            <w:r w:rsidRPr="00DB5FBC">
              <w:rPr>
                <w:sz w:val="24"/>
              </w:rPr>
              <w:t xml:space="preserve">According to </w:t>
            </w:r>
            <w:r w:rsidRPr="00DB5FBC">
              <w:rPr>
                <w:i/>
                <w:sz w:val="24"/>
              </w:rPr>
              <w:t>Translation Theory: A Coursebook</w:t>
            </w:r>
            <w:r w:rsidRPr="00DB5FBC">
              <w:rPr>
                <w:sz w:val="24"/>
              </w:rPr>
              <w:t xml:space="preserve">, in order to make the conversion between the source language and the target language have a standard and reduce the difference, Eugene A. Nida proposed a "dynamic equivalence" translation theory from the perspective of linguistics, according to the nature of translation. Functional equivalence." Nida's definition of translation indicates that translation is not only the equivalent of lexical meaning but also the equivalence of semantics, style and style. The information conveyed by the translation has both surface vocabulary information and </w:t>
            </w:r>
            <w:r w:rsidRPr="00DB5FBC">
              <w:rPr>
                <w:sz w:val="24"/>
              </w:rPr>
              <w:lastRenderedPageBreak/>
              <w:t>deep cultural information. The equivalence in "dynamic equivalence" includes four aspects: 1. lexical equivalence, 2. syntactic equivalence, 3. chapter equivalence, 4. stylistic equivalence.</w:t>
            </w:r>
          </w:p>
          <w:p w14:paraId="77A11AC7" w14:textId="77777777" w:rsidR="007118F6" w:rsidRPr="00DB5FBC" w:rsidRDefault="007118F6" w:rsidP="00DB5FBC">
            <w:pPr>
              <w:spacing w:line="360" w:lineRule="auto"/>
              <w:ind w:firstLineChars="200" w:firstLine="480"/>
              <w:rPr>
                <w:sz w:val="24"/>
              </w:rPr>
            </w:pPr>
            <w:r w:rsidRPr="00DB5FBC">
              <w:rPr>
                <w:sz w:val="24"/>
              </w:rPr>
              <w:t>Vocabulary equivalence, the meaning of a word lies in its usage in the language. In the actual translation, what puzzles us is how to find the corresponding meaning in the target language.</w:t>
            </w:r>
          </w:p>
          <w:p w14:paraId="7A8D47A4" w14:textId="77777777" w:rsidR="007118F6" w:rsidRPr="00DB5FBC" w:rsidRDefault="007118F6" w:rsidP="00DB5FBC">
            <w:pPr>
              <w:spacing w:line="360" w:lineRule="auto"/>
              <w:ind w:firstLineChars="200" w:firstLine="480"/>
              <w:rPr>
                <w:sz w:val="24"/>
              </w:rPr>
            </w:pPr>
            <w:r w:rsidRPr="00DB5FBC">
              <w:rPr>
                <w:sz w:val="24"/>
              </w:rPr>
              <w:t xml:space="preserve">Syntactic equivalence, no doubt, syntactically equal vocabulary equivalence is more complicated. One of the most obvious problems in the translation of English and Chinese involves the singular and plural categories. Chinese often uses no obvious language when plural, but in English, plurals are vividly reflected. In addition, </w:t>
            </w:r>
            <w:commentRangeStart w:id="6"/>
            <w:r w:rsidRPr="00DB5FBC">
              <w:rPr>
                <w:sz w:val="24"/>
              </w:rPr>
              <w:t>sexual and grammatical grammars</w:t>
            </w:r>
            <w:commentRangeEnd w:id="6"/>
            <w:r w:rsidR="006212D8">
              <w:rPr>
                <w:rStyle w:val="ae"/>
              </w:rPr>
              <w:commentReference w:id="6"/>
            </w:r>
            <w:r w:rsidRPr="00DB5FBC">
              <w:rPr>
                <w:sz w:val="24"/>
              </w:rPr>
              <w:t xml:space="preserve"> also involve temporal consistency in translation. Therefore, the translator must not only know whether there is such a structure in the target language, but also understand the frequency of use of such a structure. Sometimes, differences in vocabulary can also create translational barriers to syntactic equivalence. For example, Chinese has no relative pronouns, which means that in English-Chinese translation, the order and combination of attributive clauses need to be considered. What makes the syntactic structure reorganization more complicated in the translation process is that the Chinese attributive is in front of the sentence, not the latter. This is why Chinese sentences are significantly shorter than English.</w:t>
            </w:r>
          </w:p>
          <w:p w14:paraId="19024874" w14:textId="77777777" w:rsidR="007118F6" w:rsidRPr="00DB5FBC" w:rsidRDefault="007118F6" w:rsidP="00DB5FBC">
            <w:pPr>
              <w:spacing w:line="360" w:lineRule="auto"/>
              <w:ind w:firstLineChars="200" w:firstLine="480"/>
              <w:rPr>
                <w:sz w:val="24"/>
              </w:rPr>
            </w:pPr>
            <w:r w:rsidRPr="00DB5FBC">
              <w:rPr>
                <w:sz w:val="24"/>
              </w:rPr>
              <w:t xml:space="preserve">The chapter is equal, also called the textual equivalence. Discourse is a language usage unit. Therefore, </w:t>
            </w:r>
            <w:commentRangeStart w:id="7"/>
            <w:r w:rsidRPr="00DB5FBC">
              <w:rPr>
                <w:sz w:val="24"/>
              </w:rPr>
              <w:t>we</w:t>
            </w:r>
            <w:commentRangeEnd w:id="7"/>
            <w:r w:rsidR="006212D8">
              <w:rPr>
                <w:rStyle w:val="ae"/>
              </w:rPr>
              <w:commentReference w:id="7"/>
            </w:r>
            <w:r w:rsidRPr="00DB5FBC">
              <w:rPr>
                <w:sz w:val="24"/>
              </w:rPr>
              <w:t xml:space="preserve"> can not only analyze the language itself in discourse analysis, but how the language reflects meaning and function in a specific context. Discourse equivalence consists of three levels: contextual context, contextual context, and cultural context. Contextual context: The contextual analysis of language is mainly based on the confirmation of semantic components, using pragmatic premise reasoning in the translation process, based on the analysis of the language context, to determine the meaning of words or semantic units in the original text, thus Determine the semantic translation of the translation.</w:t>
            </w:r>
          </w:p>
          <w:p w14:paraId="63712687" w14:textId="07A256F2" w:rsidR="007118F6" w:rsidRPr="00DB5FBC" w:rsidRDefault="007118F6" w:rsidP="00DB5FBC">
            <w:pPr>
              <w:spacing w:line="360" w:lineRule="auto"/>
              <w:ind w:firstLineChars="200" w:firstLine="480"/>
              <w:rPr>
                <w:sz w:val="24"/>
              </w:rPr>
            </w:pPr>
            <w:r w:rsidRPr="00DB5FBC">
              <w:rPr>
                <w:sz w:val="24"/>
              </w:rPr>
              <w:t xml:space="preserve">Stylistic equivalence, translation works of different styles have their own unique linguistic features. Only when the two languages ​​of the source language and the target language are mastered at the same time, and the two languages ​​can be skillfully used can </w:t>
            </w:r>
            <w:r w:rsidRPr="00DB5FBC">
              <w:rPr>
                <w:sz w:val="24"/>
              </w:rPr>
              <w:lastRenderedPageBreak/>
              <w:t>the translator create a translation that truly reflects the source language style. The difference in the language style of the work means that the cultural factors involved are also different. For example, the genre of science and technology carries fewer cultural factors. Therefore, it is far more important to accurately convert the source information content into the target language than to convert the two language cultures.</w:t>
            </w:r>
          </w:p>
          <w:p w14:paraId="773BAD23" w14:textId="3630A1EC" w:rsidR="000A60FA" w:rsidRPr="001A65B3" w:rsidRDefault="007118F6" w:rsidP="00DB5FBC">
            <w:pPr>
              <w:spacing w:line="360" w:lineRule="auto"/>
              <w:ind w:firstLineChars="200" w:firstLine="480"/>
              <w:rPr>
                <w:rFonts w:ascii="宋体" w:hAnsi="宋体"/>
                <w:sz w:val="24"/>
              </w:rPr>
            </w:pPr>
            <w:r w:rsidRPr="00DB5FBC">
              <w:rPr>
                <w:sz w:val="24"/>
              </w:rPr>
              <w:t xml:space="preserve">The translation methods and techniques used by the author of the translation process are: </w:t>
            </w:r>
            <w:r w:rsidR="0084273B" w:rsidRPr="00DB5FBC">
              <w:rPr>
                <w:sz w:val="24"/>
              </w:rPr>
              <w:t>Literal Translation</w:t>
            </w:r>
            <w:r w:rsidRPr="00DB5FBC">
              <w:rPr>
                <w:sz w:val="24"/>
              </w:rPr>
              <w:t xml:space="preserve">, </w:t>
            </w:r>
            <w:r w:rsidR="0049019E" w:rsidRPr="00DB5FBC">
              <w:rPr>
                <w:color w:val="333333"/>
                <w:sz w:val="24"/>
                <w:shd w:val="clear" w:color="auto" w:fill="FFFFFF"/>
              </w:rPr>
              <w:t>Amplification</w:t>
            </w:r>
            <w:r w:rsidR="00164847" w:rsidRPr="00DB5FBC">
              <w:rPr>
                <w:color w:val="333333"/>
                <w:sz w:val="24"/>
                <w:shd w:val="clear" w:color="auto" w:fill="FFFFFF"/>
              </w:rPr>
              <w:t xml:space="preserve"> and </w:t>
            </w:r>
            <w:r w:rsidR="00164847" w:rsidRPr="00DB5FBC">
              <w:rPr>
                <w:sz w:val="24"/>
              </w:rPr>
              <w:t>division</w:t>
            </w:r>
            <w:r w:rsidRPr="00DB5FBC">
              <w:rPr>
                <w:sz w:val="24"/>
              </w:rPr>
              <w:t>. The use of translation methods and techniques are the primary translation at the syntactic level and the lexical level.</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69CBED8D" w14:textId="5E12AB2E" w:rsidR="0049019E" w:rsidRPr="00DB5FBC" w:rsidRDefault="00D03476" w:rsidP="00DB5FBC">
            <w:pPr>
              <w:spacing w:line="360" w:lineRule="auto"/>
              <w:ind w:firstLineChars="200" w:firstLine="480"/>
              <w:rPr>
                <w:sz w:val="24"/>
              </w:rPr>
            </w:pPr>
            <w:r w:rsidRPr="00DB5FBC">
              <w:rPr>
                <w:sz w:val="24"/>
              </w:rPr>
              <w:t>Literal</w:t>
            </w:r>
            <w:r w:rsidR="0049019E" w:rsidRPr="00DB5FBC">
              <w:rPr>
                <w:sz w:val="24"/>
              </w:rPr>
              <w:t xml:space="preserve"> Translation</w:t>
            </w:r>
            <w:r w:rsidR="00564E16" w:rsidRPr="00DB5FBC">
              <w:rPr>
                <w:sz w:val="24"/>
              </w:rPr>
              <w:t>：</w:t>
            </w:r>
          </w:p>
          <w:p w14:paraId="05438320" w14:textId="29B1769E" w:rsidR="00D03476" w:rsidRPr="00DB5FBC" w:rsidRDefault="00D03476" w:rsidP="00DB5FBC">
            <w:pPr>
              <w:spacing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p>
          <w:p w14:paraId="13B6E481" w14:textId="288F6EDA" w:rsidR="00564E16" w:rsidRPr="00DB5FBC" w:rsidRDefault="00D03476" w:rsidP="00DB5FBC">
            <w:pPr>
              <w:spacing w:line="360" w:lineRule="auto"/>
              <w:ind w:firstLineChars="200" w:firstLine="480"/>
              <w:rPr>
                <w:sz w:val="24"/>
              </w:rPr>
            </w:pP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 works, on the other hand, it can enter a new expression method.</w:t>
            </w:r>
          </w:p>
          <w:p w14:paraId="429F56DB" w14:textId="3F1F2306" w:rsidR="00D03476" w:rsidRPr="00DB5FBC" w:rsidRDefault="00D03476" w:rsidP="00DB5FBC">
            <w:pPr>
              <w:spacing w:line="360" w:lineRule="auto"/>
              <w:ind w:firstLineChars="200" w:firstLine="480"/>
              <w:rPr>
                <w:sz w:val="24"/>
              </w:rPr>
            </w:pPr>
            <w:r w:rsidRPr="00DB5FBC">
              <w:rPr>
                <w:sz w:val="24"/>
              </w:rPr>
              <w:t>例</w:t>
            </w:r>
            <w:r w:rsidRPr="00DB5FBC">
              <w:rPr>
                <w:sz w:val="24"/>
              </w:rPr>
              <w:t>1</w:t>
            </w:r>
            <w:r w:rsidRPr="00DB5FBC">
              <w:rPr>
                <w:sz w:val="24"/>
              </w:rPr>
              <w:t>：</w:t>
            </w:r>
          </w:p>
          <w:p w14:paraId="1C7053D6" w14:textId="06A33B83" w:rsidR="00D03476" w:rsidRPr="00DB5FBC" w:rsidRDefault="00D03476" w:rsidP="00DB5FBC">
            <w:pPr>
              <w:spacing w:line="360" w:lineRule="auto"/>
              <w:ind w:firstLineChars="200" w:firstLine="480"/>
              <w:rPr>
                <w:noProof/>
                <w:sz w:val="24"/>
              </w:rPr>
            </w:pPr>
            <w:r w:rsidRPr="00DB5FBC">
              <w:rPr>
                <w:sz w:val="24"/>
              </w:rPr>
              <w:t>原文：</w:t>
            </w:r>
            <w:r w:rsidRPr="00DB5FBC">
              <w:rPr>
                <w:noProof/>
                <w:sz w:val="24"/>
              </w:rPr>
              <w:t>OBLIGATIONS TO THE PUBLIC</w:t>
            </w:r>
          </w:p>
          <w:p w14:paraId="3F2EC531" w14:textId="113C6928" w:rsidR="00D03476" w:rsidRPr="006212D8" w:rsidRDefault="00D03476" w:rsidP="00DB5FBC">
            <w:pPr>
              <w:spacing w:line="360" w:lineRule="auto"/>
              <w:ind w:firstLineChars="200" w:firstLine="480"/>
              <w:rPr>
                <w:sz w:val="24"/>
                <w:rPrChange w:id="8" w:author="李 亚星" w:date="2019-11-20T20:30:00Z">
                  <w:rPr>
                    <w:sz w:val="24"/>
                    <w:lang w:val="zh-CN"/>
                  </w:rPr>
                </w:rPrChange>
              </w:rPr>
            </w:pPr>
            <w:r w:rsidRPr="00DB5FBC">
              <w:rPr>
                <w:noProof/>
                <w:sz w:val="24"/>
              </w:rPr>
              <w:t>译文：</w:t>
            </w:r>
            <w:r w:rsidRPr="00DB5FBC">
              <w:rPr>
                <w:sz w:val="24"/>
                <w:lang w:val="zh-CN"/>
              </w:rPr>
              <w:t>对公众的义务</w:t>
            </w:r>
          </w:p>
          <w:p w14:paraId="1EC6703E" w14:textId="316ADA2C" w:rsidR="00D03476" w:rsidRPr="00DB5FBC" w:rsidRDefault="00D03476" w:rsidP="00DB5FBC">
            <w:pPr>
              <w:spacing w:line="360" w:lineRule="auto"/>
              <w:ind w:firstLineChars="200" w:firstLine="480"/>
              <w:rPr>
                <w:sz w:val="24"/>
              </w:rPr>
            </w:pPr>
            <w:r w:rsidRPr="00DB5FBC">
              <w:rPr>
                <w:sz w:val="24"/>
              </w:rPr>
              <w:t xml:space="preserve">In this example, there is no cultural factor, and it belongs to the </w:t>
            </w:r>
            <w:proofErr w:type="gramStart"/>
            <w:r w:rsidRPr="00DB5FBC">
              <w:rPr>
                <w:sz w:val="24"/>
              </w:rPr>
              <w:t>regulations</w:t>
            </w:r>
            <w:proofErr w:type="gramEnd"/>
            <w:r w:rsidRPr="00DB5FBC">
              <w:rPr>
                <w:sz w:val="24"/>
              </w:rPr>
              <w:t xml:space="preserve"> translation, which can be translated literally.</w:t>
            </w:r>
          </w:p>
          <w:p w14:paraId="02C47477" w14:textId="748C35F9" w:rsidR="00F81A57" w:rsidRPr="00DB5FBC" w:rsidRDefault="0049019E" w:rsidP="00DB5FBC">
            <w:pPr>
              <w:spacing w:line="360" w:lineRule="auto"/>
              <w:ind w:firstLineChars="200" w:firstLine="480"/>
              <w:rPr>
                <w:sz w:val="24"/>
              </w:rPr>
            </w:pPr>
            <w:r w:rsidRPr="00DB5FBC">
              <w:rPr>
                <w:sz w:val="24"/>
              </w:rPr>
              <w:t>Amplification</w:t>
            </w:r>
            <w:r w:rsidR="00564E16" w:rsidRPr="00DB5FBC">
              <w:rPr>
                <w:sz w:val="24"/>
              </w:rPr>
              <w:t>:</w:t>
            </w:r>
          </w:p>
          <w:p w14:paraId="41FF94E2" w14:textId="54396589" w:rsidR="00564E16" w:rsidRPr="00DB5FBC" w:rsidRDefault="00564E16" w:rsidP="00DB5FBC">
            <w:pPr>
              <w:spacing w:line="360" w:lineRule="auto"/>
              <w:ind w:firstLineChars="200" w:firstLine="480"/>
              <w:rPr>
                <w:sz w:val="24"/>
              </w:rPr>
            </w:pPr>
            <w:r w:rsidRPr="00DB5FBC">
              <w:rPr>
                <w:sz w:val="24"/>
              </w:rPr>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20CF6431" w14:textId="77777777" w:rsidR="00564E16" w:rsidRPr="00DB5FBC" w:rsidRDefault="00564E16" w:rsidP="00DB5FBC">
            <w:pPr>
              <w:spacing w:line="360" w:lineRule="auto"/>
              <w:ind w:firstLineChars="200" w:firstLine="480"/>
              <w:rPr>
                <w:noProof/>
                <w:sz w:val="24"/>
              </w:rPr>
            </w:pPr>
            <w:r w:rsidRPr="00DB5FBC">
              <w:rPr>
                <w:noProof/>
                <w:sz w:val="24"/>
              </w:rPr>
              <w:lastRenderedPageBreak/>
              <w:t>例</w:t>
            </w:r>
            <w:r w:rsidRPr="00DB5FBC">
              <w:rPr>
                <w:noProof/>
                <w:sz w:val="24"/>
              </w:rPr>
              <w:t>2</w:t>
            </w:r>
            <w:r w:rsidRPr="00DB5FBC">
              <w:rPr>
                <w:noProof/>
                <w:sz w:val="24"/>
              </w:rPr>
              <w:t>：</w:t>
            </w:r>
          </w:p>
          <w:p w14:paraId="010C780B" w14:textId="1C2B601F" w:rsidR="00564E16" w:rsidRPr="00DB5FBC" w:rsidRDefault="00564E16" w:rsidP="00DB5FBC">
            <w:pPr>
              <w:spacing w:line="360" w:lineRule="auto"/>
              <w:ind w:firstLineChars="200" w:firstLine="480"/>
              <w:rPr>
                <w:noProof/>
                <w:sz w:val="24"/>
              </w:rPr>
            </w:pPr>
            <w:r w:rsidRPr="00DB5FBC">
              <w:rPr>
                <w:noProof/>
                <w:sz w:val="24"/>
              </w:rPr>
              <w:t>原文：</w:t>
            </w:r>
            <w:r w:rsidRPr="00DB5FBC">
              <w:rPr>
                <w:noProof/>
                <w:sz w:val="24"/>
              </w:rPr>
              <w:t>For these rea- sons, ethicists have described a general set of principles that can help people organize their thinking about the role of ethics within an organizational context.</w:t>
            </w:r>
          </w:p>
          <w:p w14:paraId="47134A6C" w14:textId="138DF5E6" w:rsidR="00564E16" w:rsidRPr="00DB5FBC" w:rsidRDefault="00564E16" w:rsidP="00DB5FBC">
            <w:pPr>
              <w:spacing w:line="360" w:lineRule="auto"/>
              <w:ind w:firstLineChars="200" w:firstLine="480"/>
              <w:rPr>
                <w:sz w:val="24"/>
              </w:rPr>
            </w:pPr>
            <w:r w:rsidRPr="00DB5FBC">
              <w:rPr>
                <w:noProof/>
                <w:sz w:val="24"/>
              </w:rPr>
              <w:t>译文：</w:t>
            </w:r>
            <w:r w:rsidRPr="00DB5FBC">
              <w:rPr>
                <w:sz w:val="24"/>
                <w:lang w:val="zh-CN"/>
              </w:rPr>
              <w:t>针对这些原因，伦理学家制定了一套通用的原则，</w:t>
            </w:r>
            <w:r w:rsidRPr="00DB5FBC">
              <w:rPr>
                <w:sz w:val="24"/>
                <w:u w:val="double"/>
                <w:lang w:val="zh-CN"/>
              </w:rPr>
              <w:t>这些原则</w:t>
            </w:r>
            <w:r w:rsidRPr="00DB5FBC">
              <w:rPr>
                <w:sz w:val="24"/>
                <w:lang w:val="zh-CN"/>
              </w:rPr>
              <w:t>可以帮助人们在组织环境中组织对伦理道德角色的思考。</w:t>
            </w:r>
          </w:p>
          <w:p w14:paraId="45B4B313" w14:textId="30FF9C90" w:rsidR="00F81A57" w:rsidRPr="00DB5FBC" w:rsidRDefault="00564E16" w:rsidP="00DB5FBC">
            <w:pPr>
              <w:spacing w:line="360" w:lineRule="auto"/>
              <w:ind w:firstLineChars="200" w:firstLine="480"/>
              <w:rPr>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p w14:paraId="6A3CBAB8" w14:textId="330BB062" w:rsidR="00164847" w:rsidRPr="00DB5FBC" w:rsidRDefault="00164847" w:rsidP="00DB5FBC">
            <w:pPr>
              <w:spacing w:line="360" w:lineRule="auto"/>
              <w:ind w:firstLineChars="200" w:firstLine="480"/>
              <w:rPr>
                <w:sz w:val="24"/>
              </w:rPr>
            </w:pPr>
            <w:r w:rsidRPr="00DB5FBC">
              <w:rPr>
                <w:sz w:val="24"/>
              </w:rPr>
              <w:t>Division</w:t>
            </w:r>
            <w:r w:rsidRPr="00DB5FBC">
              <w:rPr>
                <w:sz w:val="24"/>
              </w:rPr>
              <w:t>：</w:t>
            </w:r>
          </w:p>
          <w:p w14:paraId="79792BD6" w14:textId="375DF249" w:rsidR="00164847" w:rsidRPr="00DB5FBC" w:rsidRDefault="00164847" w:rsidP="00DB5FBC">
            <w:pPr>
              <w:spacing w:line="360" w:lineRule="auto"/>
              <w:ind w:firstLineChars="200" w:firstLine="480"/>
              <w:rPr>
                <w:sz w:val="24"/>
              </w:rPr>
            </w:pPr>
            <w:r w:rsidRPr="00DB5FBC">
              <w:rPr>
                <w:sz w:val="24"/>
              </w:rPr>
              <w:t>The translation method means that when translating, we can translate a word, a phrase or a clause in a sentence of English into a few words or phrases in Chinese. Division can be used not only to interpret long sentences, but also to interpret phrases and even to interpret words.</w:t>
            </w:r>
          </w:p>
          <w:p w14:paraId="58924978" w14:textId="71E4682E" w:rsidR="00164847" w:rsidRPr="00DB5FBC" w:rsidRDefault="00164847" w:rsidP="00DB5FBC">
            <w:pPr>
              <w:spacing w:line="360" w:lineRule="auto"/>
              <w:ind w:firstLineChars="200" w:firstLine="480"/>
              <w:rPr>
                <w:sz w:val="24"/>
              </w:rPr>
            </w:pPr>
            <w:r w:rsidRPr="00DB5FBC">
              <w:rPr>
                <w:sz w:val="24"/>
              </w:rPr>
              <w:t>例</w:t>
            </w:r>
            <w:r w:rsidRPr="00DB5FBC">
              <w:rPr>
                <w:sz w:val="24"/>
              </w:rPr>
              <w:t>3</w:t>
            </w:r>
            <w:r w:rsidRPr="00DB5FBC">
              <w:rPr>
                <w:sz w:val="24"/>
              </w:rPr>
              <w:t>：</w:t>
            </w:r>
          </w:p>
          <w:p w14:paraId="627D916A" w14:textId="04B6A83B" w:rsidR="00164847" w:rsidRPr="00DB5FBC" w:rsidRDefault="00164847" w:rsidP="00DB5FBC">
            <w:pPr>
              <w:spacing w:line="360" w:lineRule="auto"/>
              <w:ind w:firstLineChars="200" w:firstLine="480"/>
              <w:rPr>
                <w:noProof/>
                <w:sz w:val="24"/>
              </w:rPr>
            </w:pPr>
            <w:commentRangeStart w:id="9"/>
            <w:r w:rsidRPr="00DB5FBC">
              <w:rPr>
                <w:noProof/>
                <w:sz w:val="24"/>
              </w:rPr>
              <w:t>原文：</w:t>
            </w:r>
            <w:r w:rsidRPr="00DB5FBC">
              <w:rPr>
                <w:i/>
                <w:noProof/>
                <w:sz w:val="24"/>
              </w:rPr>
              <w:t xml:space="preserve">Trimming </w:t>
            </w:r>
            <w:r w:rsidRPr="00DB5FBC">
              <w:rPr>
                <w:noProof/>
                <w:sz w:val="24"/>
              </w:rPr>
              <w:t>is the smoothing of irregularities to make research data look extremely accurate and precise.</w:t>
            </w:r>
          </w:p>
          <w:p w14:paraId="1B2BDF65" w14:textId="7243CA1C" w:rsidR="00164847" w:rsidRPr="00DB5FBC" w:rsidRDefault="00164847" w:rsidP="00DB5FBC">
            <w:pPr>
              <w:spacing w:line="360" w:lineRule="auto"/>
              <w:ind w:firstLineChars="200" w:firstLine="480"/>
              <w:rPr>
                <w:sz w:val="24"/>
              </w:rPr>
            </w:pPr>
            <w:r w:rsidRPr="00DB5FBC">
              <w:rPr>
                <w:sz w:val="24"/>
                <w:lang w:val="zh-CN"/>
              </w:rPr>
              <w:t>译文：</w:t>
            </w:r>
            <w:r w:rsidRPr="00DB5FBC">
              <w:rPr>
                <w:i/>
                <w:sz w:val="24"/>
                <w:lang w:val="zh-CN"/>
              </w:rPr>
              <w:t>修整</w:t>
            </w:r>
            <w:r w:rsidRPr="00DB5FBC">
              <w:rPr>
                <w:sz w:val="24"/>
                <w:lang w:val="zh-CN"/>
              </w:rPr>
              <w:t>是对不规则现象的平滑处理，以使研究数据看起来极其精确。</w:t>
            </w:r>
            <w:commentRangeEnd w:id="9"/>
            <w:r w:rsidR="0086167D">
              <w:rPr>
                <w:rStyle w:val="ae"/>
              </w:rPr>
              <w:commentReference w:id="9"/>
            </w: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2C9CC950" w:rsidR="00F81A57" w:rsidRDefault="007620AB" w:rsidP="00DB5FBC">
            <w:pPr>
              <w:spacing w:line="360" w:lineRule="auto"/>
              <w:ind w:firstLineChars="200" w:firstLine="480"/>
              <w:rPr>
                <w:sz w:val="24"/>
              </w:rPr>
            </w:pPr>
            <w:r>
              <w:rPr>
                <w:rFonts w:hint="eastAsia"/>
                <w:sz w:val="24"/>
              </w:rPr>
              <w:t>Semester</w:t>
            </w:r>
            <w:r w:rsidR="005D47C2">
              <w:rPr>
                <w:sz w:val="24"/>
              </w:rPr>
              <w:t xml:space="preserve"> 7: </w:t>
            </w:r>
            <w:r>
              <w:rPr>
                <w:sz w:val="24"/>
              </w:rPr>
              <w:t>Before week 12, to finish checking topic</w:t>
            </w:r>
          </w:p>
          <w:p w14:paraId="0D9A0956" w14:textId="2C3B6A4A"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12, to decide the topic</w:t>
            </w:r>
          </w:p>
          <w:p w14:paraId="6964DA11" w14:textId="4455B6B7"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13, to assign the task of thesis writing</w:t>
            </w:r>
          </w:p>
          <w:p w14:paraId="5D0EB65C" w14:textId="2EE82741" w:rsidR="00F81A57" w:rsidRDefault="007620AB" w:rsidP="00DB5FBC">
            <w:pPr>
              <w:spacing w:line="360" w:lineRule="auto"/>
              <w:ind w:firstLineChars="200" w:firstLine="480"/>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rsidP="00DB5FBC">
            <w:pPr>
              <w:spacing w:line="360" w:lineRule="auto"/>
              <w:ind w:firstLineChars="200" w:firstLine="480"/>
              <w:rPr>
                <w:sz w:val="24"/>
              </w:rPr>
            </w:pPr>
            <w:r>
              <w:rPr>
                <w:rFonts w:hint="eastAsia"/>
                <w:sz w:val="24"/>
              </w:rPr>
              <w:t>S</w:t>
            </w:r>
            <w:r>
              <w:rPr>
                <w:sz w:val="24"/>
              </w:rPr>
              <w:t>emester 8: Week 1- week 4, to finish the second draft</w:t>
            </w:r>
          </w:p>
          <w:p w14:paraId="20E661BC"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5- week 8, to finish the third draft</w:t>
            </w:r>
          </w:p>
          <w:p w14:paraId="414035CD" w14:textId="77777777" w:rsidR="00F81A57" w:rsidRDefault="007620AB" w:rsidP="00DB5FBC">
            <w:pPr>
              <w:spacing w:line="360" w:lineRule="auto"/>
              <w:ind w:firstLineChars="200" w:firstLine="480"/>
              <w:rPr>
                <w:sz w:val="24"/>
              </w:rPr>
            </w:pPr>
            <w:r>
              <w:rPr>
                <w:sz w:val="24"/>
              </w:rPr>
              <w:t xml:space="preserve">          Week 9-week 10, to finish the final draft</w:t>
            </w:r>
          </w:p>
          <w:p w14:paraId="575CBE68"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11- week 12, the first thesis defense</w:t>
            </w:r>
          </w:p>
          <w:p w14:paraId="1C0179D2" w14:textId="77777777" w:rsidR="00F81A57" w:rsidRDefault="007620AB" w:rsidP="00DB5FBC">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lastRenderedPageBreak/>
              <w:t>References</w:t>
            </w:r>
          </w:p>
          <w:p w14:paraId="29719AD9" w14:textId="3F33AF9A" w:rsidR="00233DF5" w:rsidRPr="00DB5FBC" w:rsidRDefault="00233DF5" w:rsidP="00233DF5">
            <w:pPr>
              <w:spacing w:line="360" w:lineRule="auto"/>
              <w:rPr>
                <w:sz w:val="24"/>
                <w:shd w:val="clear" w:color="auto" w:fill="FFFFFF"/>
              </w:rPr>
            </w:pPr>
            <w:r w:rsidRPr="00DB5FBC">
              <w:rPr>
                <w:rFonts w:eastAsiaTheme="minorEastAsia"/>
                <w:sz w:val="24"/>
              </w:rPr>
              <w:t xml:space="preserve">[1] </w:t>
            </w:r>
            <w:proofErr w:type="spellStart"/>
            <w:r w:rsidRPr="00DB5FBC">
              <w:rPr>
                <w:rFonts w:eastAsia="微软雅黑"/>
                <w:sz w:val="24"/>
                <w:shd w:val="clear" w:color="auto" w:fill="FFFFFF"/>
              </w:rPr>
              <w:t>Alred</w:t>
            </w:r>
            <w:proofErr w:type="spellEnd"/>
            <w:r w:rsidRPr="00DB5FBC">
              <w:rPr>
                <w:rFonts w:eastAsia="微软雅黑"/>
                <w:sz w:val="24"/>
                <w:shd w:val="clear" w:color="auto" w:fill="FFFFFF"/>
              </w:rPr>
              <w:t xml:space="preserve">, G. J., </w:t>
            </w:r>
            <w:proofErr w:type="spellStart"/>
            <w:r w:rsidRPr="00DB5FBC">
              <w:rPr>
                <w:rFonts w:eastAsia="微软雅黑"/>
                <w:sz w:val="24"/>
                <w:shd w:val="clear" w:color="auto" w:fill="FFFFFF"/>
              </w:rPr>
              <w:t>Brusaw</w:t>
            </w:r>
            <w:proofErr w:type="spellEnd"/>
            <w:r w:rsidRPr="00DB5FBC">
              <w:rPr>
                <w:rFonts w:eastAsia="微软雅黑"/>
                <w:sz w:val="24"/>
                <w:shd w:val="clear" w:color="auto" w:fill="FFFFFF"/>
              </w:rPr>
              <w:t xml:space="preserve">, C.T., </w:t>
            </w:r>
            <w:proofErr w:type="spellStart"/>
            <w:r w:rsidRPr="00DB5FBC">
              <w:rPr>
                <w:rFonts w:eastAsia="微软雅黑"/>
                <w:sz w:val="24"/>
                <w:shd w:val="clear" w:color="auto" w:fill="FFFFFF"/>
              </w:rPr>
              <w:t>Oliu</w:t>
            </w:r>
            <w:r w:rsidRPr="00DB5FBC">
              <w:rPr>
                <w:sz w:val="24"/>
              </w:rPr>
              <w:t>Boston</w:t>
            </w:r>
            <w:proofErr w:type="spellEnd"/>
            <w:r w:rsidRPr="00DB5FBC">
              <w:rPr>
                <w:sz w:val="24"/>
              </w:rPr>
              <w:t>,</w:t>
            </w:r>
            <w:r w:rsidRPr="00DB5FBC">
              <w:rPr>
                <w:rFonts w:eastAsia="微软雅黑"/>
                <w:sz w:val="24"/>
                <w:shd w:val="clear" w:color="auto" w:fill="FFFFFF"/>
              </w:rPr>
              <w:t xml:space="preserve"> </w:t>
            </w:r>
            <w:proofErr w:type="gramStart"/>
            <w:r w:rsidRPr="00DB5FBC">
              <w:rPr>
                <w:rFonts w:eastAsia="微软雅黑"/>
                <w:sz w:val="24"/>
                <w:shd w:val="clear" w:color="auto" w:fill="FFFFFF"/>
              </w:rPr>
              <w:t>W.E..</w:t>
            </w:r>
            <w:proofErr w:type="gramEnd"/>
            <w:r w:rsidRPr="00DB5FBC">
              <w:rPr>
                <w:rFonts w:eastAsia="微软雅黑"/>
                <w:sz w:val="24"/>
                <w:shd w:val="clear" w:color="auto" w:fill="FFFFFF"/>
              </w:rPr>
              <w:t xml:space="preserve"> </w:t>
            </w:r>
            <w:r w:rsidRPr="00DB5FBC">
              <w:rPr>
                <w:rFonts w:eastAsia="微软雅黑"/>
                <w:i/>
                <w:iCs/>
                <w:sz w:val="24"/>
                <w:shd w:val="clear" w:color="auto" w:fill="FFFFFF"/>
              </w:rPr>
              <w:t>Handbook of Technical Writing</w:t>
            </w:r>
            <w:r w:rsidRPr="00DB5FBC">
              <w:rPr>
                <w:rFonts w:eastAsiaTheme="minorEastAsia"/>
                <w:sz w:val="24"/>
              </w:rPr>
              <w:t xml:space="preserve"> [M]</w:t>
            </w:r>
            <w:r w:rsidRPr="00DB5FBC">
              <w:rPr>
                <w:sz w:val="24"/>
              </w:rPr>
              <w:t xml:space="preserve">. Boston: Bedford/St. Martin's, </w:t>
            </w:r>
            <w:r w:rsidRPr="00DB5FBC">
              <w:rPr>
                <w:sz w:val="24"/>
                <w:shd w:val="clear" w:color="auto" w:fill="FFFFFF"/>
              </w:rPr>
              <w:t>2011.</w:t>
            </w:r>
          </w:p>
          <w:p w14:paraId="0701F119" w14:textId="44EA3DD3" w:rsidR="005823D6" w:rsidRPr="00DB5FBC" w:rsidRDefault="00233DF5" w:rsidP="00233DF5">
            <w:pPr>
              <w:spacing w:line="360" w:lineRule="auto"/>
              <w:rPr>
                <w:sz w:val="24"/>
                <w:shd w:val="clear" w:color="auto" w:fill="FFFFFF"/>
              </w:rPr>
            </w:pPr>
            <w:r w:rsidRPr="00DB5FBC">
              <w:rPr>
                <w:rFonts w:eastAsiaTheme="minorEastAsia"/>
                <w:sz w:val="24"/>
              </w:rPr>
              <w:t xml:space="preserve">[2] </w:t>
            </w:r>
            <w:r w:rsidRPr="00DB5FBC">
              <w:rPr>
                <w:rFonts w:eastAsia="微软雅黑"/>
                <w:sz w:val="24"/>
                <w:shd w:val="clear" w:color="auto" w:fill="FFFFFF"/>
              </w:rPr>
              <w:t>Anderson, P.V.</w:t>
            </w:r>
            <w:r w:rsidRPr="00DB5FBC">
              <w:rPr>
                <w:rFonts w:eastAsia="微软雅黑"/>
                <w:i/>
                <w:iCs/>
                <w:sz w:val="24"/>
                <w:shd w:val="clear" w:color="auto" w:fill="FFFFFF"/>
              </w:rPr>
              <w:t xml:space="preserve"> Technical Communication: A Reader-Centered Approach </w:t>
            </w:r>
            <w:r w:rsidRPr="00DB5FBC">
              <w:rPr>
                <w:rFonts w:eastAsiaTheme="minorEastAsia"/>
                <w:sz w:val="24"/>
              </w:rPr>
              <w:t>[M].</w:t>
            </w:r>
            <w:r w:rsidRPr="00DB5FBC">
              <w:rPr>
                <w:sz w:val="24"/>
                <w:shd w:val="clear" w:color="auto" w:fill="F9F9F9"/>
              </w:rPr>
              <w:t xml:space="preserve"> Belmont: Wadsworth, </w:t>
            </w:r>
            <w:r w:rsidRPr="00DB5FBC">
              <w:rPr>
                <w:sz w:val="24"/>
                <w:shd w:val="clear" w:color="auto" w:fill="FFFFFF"/>
              </w:rPr>
              <w:t>2010.</w:t>
            </w:r>
          </w:p>
          <w:p w14:paraId="42C75136" w14:textId="1397E2F3" w:rsidR="00233DF5" w:rsidRPr="00DB5FBC" w:rsidRDefault="00233DF5" w:rsidP="00233DF5">
            <w:pPr>
              <w:spacing w:line="360" w:lineRule="auto"/>
              <w:rPr>
                <w:sz w:val="24"/>
              </w:rPr>
            </w:pPr>
            <w:r w:rsidRPr="00DB5FBC">
              <w:rPr>
                <w:sz w:val="24"/>
              </w:rPr>
              <w:t>[3] Anonymous. Research and Markets; Journal of Technical Writing and Communication[J]. Telecommunications Weekly,2009.</w:t>
            </w:r>
          </w:p>
          <w:p w14:paraId="708B0E17" w14:textId="69528E4F" w:rsidR="005823D6" w:rsidRPr="00DB5FBC" w:rsidRDefault="005823D6" w:rsidP="00233DF5">
            <w:pPr>
              <w:spacing w:line="360" w:lineRule="auto"/>
              <w:rPr>
                <w:sz w:val="24"/>
              </w:rPr>
            </w:pPr>
            <w:r w:rsidRPr="00DB5FBC">
              <w:rPr>
                <w:sz w:val="24"/>
              </w:rPr>
              <w:t>[</w:t>
            </w:r>
            <w:r w:rsidR="00233DF5" w:rsidRPr="00DB5FBC">
              <w:rPr>
                <w:sz w:val="24"/>
              </w:rPr>
              <w:t>4</w:t>
            </w:r>
            <w:r w:rsidRPr="00DB5FBC">
              <w:rPr>
                <w:sz w:val="24"/>
              </w:rPr>
              <w:t>]</w:t>
            </w:r>
            <w:r w:rsidR="00233DF5" w:rsidRPr="00DB5FBC">
              <w:rPr>
                <w:sz w:val="24"/>
              </w:rPr>
              <w:t xml:space="preserve"> </w:t>
            </w:r>
            <w:proofErr w:type="spellStart"/>
            <w:r w:rsidRPr="00DB5FBC">
              <w:rPr>
                <w:sz w:val="24"/>
              </w:rPr>
              <w:t>Baiping</w:t>
            </w:r>
            <w:proofErr w:type="spellEnd"/>
            <w:r w:rsidRPr="00DB5FBC">
              <w:rPr>
                <w:sz w:val="24"/>
              </w:rPr>
              <w:t xml:space="preserve"> Huang. The Application of Functional Equivalence Theory in English Translation of Science and Technology English[P]. Proceedings of the 2017 International Conference on Humanities Science, Management and Education Technology (HSMET 2017),2017.</w:t>
            </w:r>
          </w:p>
          <w:p w14:paraId="21C102AE" w14:textId="79AC7A19" w:rsidR="005823D6" w:rsidRPr="00DB5FBC" w:rsidRDefault="005823D6" w:rsidP="00233DF5">
            <w:pPr>
              <w:spacing w:line="360" w:lineRule="auto"/>
              <w:rPr>
                <w:sz w:val="24"/>
              </w:rPr>
            </w:pPr>
            <w:r w:rsidRPr="00DB5FBC">
              <w:rPr>
                <w:sz w:val="24"/>
              </w:rPr>
              <w:t>[</w:t>
            </w:r>
            <w:r w:rsidR="00233DF5" w:rsidRPr="00DB5FBC">
              <w:rPr>
                <w:sz w:val="24"/>
              </w:rPr>
              <w:t>5</w:t>
            </w:r>
            <w:r w:rsidRPr="00DB5FBC">
              <w:rPr>
                <w:sz w:val="24"/>
              </w:rPr>
              <w:t>]</w:t>
            </w:r>
            <w:r w:rsidR="00233DF5" w:rsidRPr="00DB5FBC">
              <w:rPr>
                <w:sz w:val="24"/>
              </w:rPr>
              <w:t xml:space="preserve"> </w:t>
            </w:r>
            <w:r w:rsidRPr="00DB5FBC">
              <w:rPr>
                <w:sz w:val="24"/>
              </w:rPr>
              <w:t xml:space="preserve">Du </w:t>
            </w:r>
            <w:proofErr w:type="spellStart"/>
            <w:r w:rsidRPr="00DB5FBC">
              <w:rPr>
                <w:sz w:val="24"/>
              </w:rPr>
              <w:t>Songcai</w:t>
            </w:r>
            <w:proofErr w:type="spellEnd"/>
            <w:r w:rsidRPr="00DB5FBC">
              <w:rPr>
                <w:sz w:val="24"/>
              </w:rPr>
              <w:t>. Practice Report on the C-E Translation of Technical Documentation under the Guidance of Technical Writing Principles[D].</w:t>
            </w:r>
            <w:r w:rsidRPr="00DB5FBC">
              <w:rPr>
                <w:sz w:val="24"/>
              </w:rPr>
              <w:t>西安外国语大学</w:t>
            </w:r>
            <w:r w:rsidR="00233DF5" w:rsidRPr="00DB5FBC">
              <w:rPr>
                <w:sz w:val="24"/>
              </w:rPr>
              <w:t>,2018.</w:t>
            </w:r>
          </w:p>
          <w:p w14:paraId="049095BF" w14:textId="68D5169A" w:rsidR="005823D6" w:rsidRPr="00DB5FBC" w:rsidRDefault="005823D6" w:rsidP="00233DF5">
            <w:pPr>
              <w:spacing w:line="360" w:lineRule="auto"/>
              <w:rPr>
                <w:sz w:val="24"/>
              </w:rPr>
            </w:pPr>
            <w:r w:rsidRPr="00DB5FBC">
              <w:rPr>
                <w:sz w:val="24"/>
              </w:rPr>
              <w:t>[</w:t>
            </w:r>
            <w:r w:rsidR="00233DF5" w:rsidRPr="00DB5FBC">
              <w:rPr>
                <w:sz w:val="24"/>
              </w:rPr>
              <w:t>6</w:t>
            </w:r>
            <w:r w:rsidRPr="00DB5FBC">
              <w:rPr>
                <w:sz w:val="24"/>
              </w:rPr>
              <w:t>]</w:t>
            </w:r>
            <w:r w:rsidR="00233DF5" w:rsidRPr="00DB5FBC">
              <w:rPr>
                <w:sz w:val="24"/>
              </w:rPr>
              <w:t xml:space="preserve"> </w:t>
            </w:r>
            <w:proofErr w:type="spellStart"/>
            <w:r w:rsidRPr="00DB5FBC">
              <w:rPr>
                <w:sz w:val="24"/>
              </w:rPr>
              <w:t>Haselkorn</w:t>
            </w:r>
            <w:proofErr w:type="spellEnd"/>
            <w:r w:rsidRPr="00DB5FBC">
              <w:rPr>
                <w:sz w:val="24"/>
              </w:rPr>
              <w:t xml:space="preserve">, M.P., Sauer, G., Turns, </w:t>
            </w:r>
            <w:proofErr w:type="gramStart"/>
            <w:r w:rsidRPr="00DB5FBC">
              <w:rPr>
                <w:sz w:val="24"/>
              </w:rPr>
              <w:t>J..</w:t>
            </w:r>
            <w:proofErr w:type="gramEnd"/>
            <w:r w:rsidRPr="00DB5FBC">
              <w:rPr>
                <w:sz w:val="24"/>
              </w:rPr>
              <w:t xml:space="preserve"> Aligning inner and outer visions of technical communication: reflections beyond traditional technical writing[P]. Professional Communication Conference, 2002. IPCC 2002. Proceedings. IEEE International,2002.</w:t>
            </w:r>
          </w:p>
          <w:p w14:paraId="5C0A0D49" w14:textId="51D10602"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7</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冯键.</w:t>
            </w:r>
            <w:proofErr w:type="gramStart"/>
            <w:r w:rsidRPr="00DB5FBC">
              <w:rPr>
                <w:rFonts w:ascii="宋体" w:hAnsi="宋体" w:hint="eastAsia"/>
                <w:sz w:val="24"/>
              </w:rPr>
              <w:t>奈达的</w:t>
            </w:r>
            <w:proofErr w:type="gramEnd"/>
            <w:r w:rsidRPr="00DB5FBC">
              <w:rPr>
                <w:rFonts w:ascii="宋体" w:hAnsi="宋体" w:hint="eastAsia"/>
                <w:sz w:val="24"/>
              </w:rPr>
              <w:t>功能对等理论在文本中的应用[J].现代交际</w:t>
            </w:r>
            <w:r w:rsidR="00233DF5" w:rsidRPr="00DB5FBC">
              <w:rPr>
                <w:rFonts w:ascii="宋体" w:hAnsi="宋体" w:hint="eastAsia"/>
                <w:sz w:val="24"/>
              </w:rPr>
              <w:t>,2018(12):74-75.</w:t>
            </w:r>
          </w:p>
          <w:p w14:paraId="7B38AAB2" w14:textId="634F2814" w:rsidR="00233DF5" w:rsidRPr="00DB5FBC" w:rsidRDefault="00233DF5" w:rsidP="00233DF5">
            <w:pPr>
              <w:spacing w:line="360" w:lineRule="auto"/>
              <w:rPr>
                <w:rFonts w:ascii="宋体" w:hAnsi="宋体"/>
                <w:sz w:val="24"/>
              </w:rPr>
            </w:pPr>
            <w:r w:rsidRPr="00DB5FBC">
              <w:rPr>
                <w:rFonts w:ascii="宋体" w:hAnsi="宋体" w:hint="eastAsia"/>
                <w:sz w:val="24"/>
              </w:rPr>
              <w:t>[8]冯敏.科技英语的语言特点和翻译方法[J].</w:t>
            </w:r>
            <w:proofErr w:type="gramStart"/>
            <w:r w:rsidRPr="00DB5FBC">
              <w:rPr>
                <w:rFonts w:ascii="宋体" w:hAnsi="宋体" w:hint="eastAsia"/>
                <w:sz w:val="24"/>
              </w:rPr>
              <w:t>国网技术</w:t>
            </w:r>
            <w:proofErr w:type="gramEnd"/>
            <w:r w:rsidRPr="00DB5FBC">
              <w:rPr>
                <w:rFonts w:ascii="宋体" w:hAnsi="宋体" w:hint="eastAsia"/>
                <w:sz w:val="24"/>
              </w:rPr>
              <w:t>学院学报,2019,22(04):75-78.</w:t>
            </w:r>
          </w:p>
          <w:p w14:paraId="08AC7DBE" w14:textId="5AE0626D"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9</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宫文蕾</w:t>
            </w:r>
            <w:proofErr w:type="gramEnd"/>
            <w:r w:rsidRPr="00DB5FBC">
              <w:rPr>
                <w:rFonts w:ascii="宋体" w:hAnsi="宋体" w:hint="eastAsia"/>
                <w:sz w:val="24"/>
              </w:rPr>
              <w:t>.</w:t>
            </w:r>
            <w:proofErr w:type="gramStart"/>
            <w:r w:rsidRPr="00DB5FBC">
              <w:rPr>
                <w:rFonts w:ascii="宋体" w:hAnsi="宋体" w:hint="eastAsia"/>
                <w:sz w:val="24"/>
              </w:rPr>
              <w:t>浅析奈达功能</w:t>
            </w:r>
            <w:proofErr w:type="gramEnd"/>
            <w:r w:rsidRPr="00DB5FBC">
              <w:rPr>
                <w:rFonts w:ascii="宋体" w:hAnsi="宋体" w:hint="eastAsia"/>
                <w:sz w:val="24"/>
              </w:rPr>
              <w:t>对等理论[J].海外英语,2018(15):106-107.</w:t>
            </w:r>
          </w:p>
          <w:p w14:paraId="4345D69B" w14:textId="6D2CD86B"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10</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贾焰</w:t>
            </w:r>
            <w:proofErr w:type="gramEnd"/>
            <w:r w:rsidRPr="00DB5FBC">
              <w:rPr>
                <w:rFonts w:ascii="宋体" w:hAnsi="宋体" w:hint="eastAsia"/>
                <w:sz w:val="24"/>
              </w:rPr>
              <w:t>. 从词汇和句型特征浅谈科技英语写作[D].西安电子科技大学,2001.</w:t>
            </w:r>
          </w:p>
          <w:p w14:paraId="0A6D7D57" w14:textId="6C77857E" w:rsidR="00233DF5" w:rsidRPr="00DB5FBC" w:rsidRDefault="00233DF5" w:rsidP="00233DF5">
            <w:pPr>
              <w:spacing w:line="360" w:lineRule="auto"/>
              <w:rPr>
                <w:rFonts w:ascii="宋体" w:hAnsi="宋体"/>
                <w:sz w:val="24"/>
              </w:rPr>
            </w:pPr>
            <w:r w:rsidRPr="00DB5FBC">
              <w:rPr>
                <w:rFonts w:ascii="宋体" w:hAnsi="宋体" w:hint="eastAsia"/>
                <w:sz w:val="24"/>
              </w:rPr>
              <w:t>[11] 黎昌抱，邵斌主编.中外翻译理论教程</w:t>
            </w:r>
            <w:r w:rsidRPr="00DB5FBC">
              <w:rPr>
                <w:rFonts w:ascii="宋体" w:hAnsi="宋体"/>
                <w:sz w:val="24"/>
              </w:rPr>
              <w:t>[M]</w:t>
            </w:r>
            <w:r w:rsidRPr="00DB5FBC">
              <w:rPr>
                <w:rFonts w:ascii="宋体" w:hAnsi="宋体" w:hint="eastAsia"/>
                <w:sz w:val="24"/>
              </w:rPr>
              <w:t>.浙江:浙江大学出版社, 2013.</w:t>
            </w:r>
          </w:p>
          <w:p w14:paraId="6602621C" w14:textId="40491FF2" w:rsidR="00233DF5" w:rsidRPr="00DB5FBC" w:rsidRDefault="00233DF5" w:rsidP="00233DF5">
            <w:pPr>
              <w:spacing w:line="360" w:lineRule="auto"/>
              <w:rPr>
                <w:rFonts w:ascii="宋体" w:hAnsi="宋体"/>
                <w:sz w:val="24"/>
              </w:rPr>
            </w:pPr>
            <w:r w:rsidRPr="00DB5FBC">
              <w:rPr>
                <w:rFonts w:ascii="宋体" w:hAnsi="宋体" w:hint="eastAsia"/>
                <w:sz w:val="24"/>
              </w:rPr>
              <w:t xml:space="preserve">[12] </w:t>
            </w:r>
            <w:proofErr w:type="gramStart"/>
            <w:r w:rsidRPr="00DB5FBC">
              <w:rPr>
                <w:rFonts w:ascii="宋体" w:hAnsi="宋体" w:hint="eastAsia"/>
                <w:sz w:val="24"/>
              </w:rPr>
              <w:t>王慧博</w:t>
            </w:r>
            <w:proofErr w:type="gramEnd"/>
            <w:r w:rsidRPr="00DB5FBC">
              <w:rPr>
                <w:rFonts w:ascii="宋体" w:hAnsi="宋体" w:hint="eastAsia"/>
                <w:sz w:val="24"/>
              </w:rPr>
              <w:t>.浅谈功能对等理论在科技英语翻译中的应用[J].山东农业工程学院学报,2019,36(02):171-172.</w:t>
            </w:r>
          </w:p>
          <w:p w14:paraId="3C3C07C2" w14:textId="505B536A" w:rsidR="00233DF5" w:rsidRPr="00DB5FBC" w:rsidRDefault="00233DF5" w:rsidP="00233DF5">
            <w:pPr>
              <w:spacing w:line="360" w:lineRule="auto"/>
              <w:rPr>
                <w:rFonts w:ascii="宋体" w:hAnsi="宋体"/>
                <w:sz w:val="24"/>
              </w:rPr>
            </w:pPr>
            <w:r w:rsidRPr="00DB5FBC">
              <w:rPr>
                <w:rFonts w:ascii="宋体" w:hAnsi="宋体" w:hint="eastAsia"/>
                <w:sz w:val="24"/>
              </w:rPr>
              <w:t>[13] 王欢.科技英语翻译的全面解读与策略研究——评《科技英语翻译》[J].科研管理,2019,40(07):289.</w:t>
            </w:r>
          </w:p>
          <w:p w14:paraId="5ECA7886" w14:textId="5A9BF4CE"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14</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谢云兰.英语长句翻译策略与技巧[J].长沙大学学报,2014,28(04):111-112.</w:t>
            </w:r>
          </w:p>
          <w:p w14:paraId="24389FBB" w14:textId="2C0B60DF" w:rsidR="00FD19F1"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15</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熊兵</w:t>
            </w:r>
            <w:proofErr w:type="gramEnd"/>
            <w:r w:rsidRPr="00DB5FBC">
              <w:rPr>
                <w:rFonts w:ascii="宋体" w:hAnsi="宋体" w:hint="eastAsia"/>
                <w:sz w:val="24"/>
              </w:rPr>
              <w:t>.翻译研究中的概念混淆——以“翻译策略”、“翻译方法”和“翻译技巧”为例[J].中国翻译,2014,35(03):82-88.</w:t>
            </w:r>
          </w:p>
          <w:p w14:paraId="1C6AF449" w14:textId="4B902347" w:rsidR="00233DF5" w:rsidRPr="00DB5FBC" w:rsidRDefault="00233DF5" w:rsidP="00233DF5">
            <w:pPr>
              <w:spacing w:line="360" w:lineRule="auto"/>
              <w:rPr>
                <w:rFonts w:ascii="宋体" w:hAnsi="宋体"/>
                <w:sz w:val="24"/>
              </w:rPr>
            </w:pPr>
            <w:r w:rsidRPr="00DB5FBC">
              <w:rPr>
                <w:rFonts w:ascii="宋体" w:hAnsi="宋体" w:hint="eastAsia"/>
                <w:sz w:val="24"/>
              </w:rPr>
              <w:t>[16] 张梦迪. 技术传播与翻译—谈技术写作特点在实用型英汉翻译中的应用[D].南京师范大学,2017.</w:t>
            </w:r>
          </w:p>
          <w:p w14:paraId="14131706" w14:textId="73A63395" w:rsidR="00233DF5" w:rsidRPr="00DB5FBC" w:rsidRDefault="00233DF5" w:rsidP="00233DF5">
            <w:pPr>
              <w:spacing w:line="360" w:lineRule="auto"/>
              <w:rPr>
                <w:rFonts w:ascii="宋体" w:hAnsi="宋体"/>
                <w:sz w:val="24"/>
              </w:rPr>
            </w:pPr>
            <w:r w:rsidRPr="00DB5FBC">
              <w:rPr>
                <w:rFonts w:ascii="宋体" w:hAnsi="宋体" w:hint="eastAsia"/>
                <w:sz w:val="24"/>
              </w:rPr>
              <w:lastRenderedPageBreak/>
              <w:t xml:space="preserve">[17] </w:t>
            </w:r>
            <w:r w:rsidRPr="00DB5FBC">
              <w:rPr>
                <w:rFonts w:ascii="宋体" w:hAnsi="宋体"/>
                <w:sz w:val="24"/>
              </w:rPr>
              <w:t>张万防</w:t>
            </w:r>
            <w:r w:rsidRPr="00DB5FBC">
              <w:rPr>
                <w:rFonts w:ascii="宋体" w:hAnsi="宋体" w:hint="eastAsia"/>
                <w:sz w:val="24"/>
              </w:rPr>
              <w:t>,</w:t>
            </w:r>
            <w:r w:rsidRPr="00DB5FBC">
              <w:rPr>
                <w:rFonts w:ascii="宋体" w:hAnsi="宋体"/>
                <w:sz w:val="24"/>
              </w:rPr>
              <w:t>黄宇洁主编.翻译理论与实践简明教程[M].武汉:华中科技大学出版社</w:t>
            </w:r>
            <w:r w:rsidRPr="00DB5FBC">
              <w:rPr>
                <w:rFonts w:ascii="宋体" w:hAnsi="宋体" w:hint="eastAsia"/>
                <w:sz w:val="24"/>
              </w:rPr>
              <w:t xml:space="preserve">, </w:t>
            </w:r>
            <w:r w:rsidRPr="00DB5FBC">
              <w:rPr>
                <w:rFonts w:ascii="宋体" w:hAnsi="宋体"/>
                <w:sz w:val="24"/>
              </w:rPr>
              <w:t>2015. 4.</w:t>
            </w:r>
          </w:p>
          <w:p w14:paraId="23A75D3B" w14:textId="15E3DA68" w:rsidR="00F81A57" w:rsidRDefault="00233DF5" w:rsidP="005D47C2">
            <w:pPr>
              <w:spacing w:line="360" w:lineRule="auto"/>
              <w:rPr>
                <w:rFonts w:ascii="宋体" w:hAnsi="宋体"/>
                <w:sz w:val="24"/>
              </w:rPr>
            </w:pPr>
            <w:r w:rsidRPr="00DB5FBC">
              <w:rPr>
                <w:rFonts w:ascii="宋体" w:hAnsi="宋体" w:hint="eastAsia"/>
                <w:sz w:val="24"/>
              </w:rPr>
              <w:t>[18] 祝一舒.翻译认知与翻译历史观的建立——“中外翻译史”课程教学探讨[J].山东外语教学,2018,39(05):109-117.</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李 亚星" w:date="2019-11-20T20:31:00Z" w:initials="李">
    <w:p w14:paraId="165E535A" w14:textId="558E445C" w:rsidR="006212D8" w:rsidRDefault="006212D8">
      <w:pPr>
        <w:pStyle w:val="a3"/>
      </w:pPr>
      <w:r>
        <w:rPr>
          <w:rStyle w:val="ae"/>
        </w:rPr>
        <w:annotationRef/>
      </w:r>
      <w:r>
        <w:rPr>
          <w:rFonts w:hint="eastAsia"/>
        </w:rPr>
        <w:t>不通顺</w:t>
      </w:r>
    </w:p>
  </w:comment>
  <w:comment w:id="2" w:author="李 亚星" w:date="2019-11-20T20:31:00Z" w:initials="李">
    <w:p w14:paraId="4DE16D24" w14:textId="7B352AE3" w:rsidR="006212D8" w:rsidRDefault="006212D8">
      <w:pPr>
        <w:pStyle w:val="a3"/>
        <w:rPr>
          <w:rFonts w:hint="eastAsia"/>
        </w:rPr>
      </w:pPr>
      <w:r>
        <w:rPr>
          <w:rStyle w:val="ae"/>
        </w:rPr>
        <w:annotationRef/>
      </w:r>
      <w:r>
        <w:rPr>
          <w:rFonts w:hint="eastAsia"/>
        </w:rPr>
        <w:t>术语不对</w:t>
      </w:r>
    </w:p>
  </w:comment>
  <w:comment w:id="3" w:author="李 亚星" w:date="2019-11-20T20:32:00Z" w:initials="李">
    <w:p w14:paraId="41BB4073" w14:textId="45569D23" w:rsidR="006212D8" w:rsidRDefault="006212D8">
      <w:pPr>
        <w:pStyle w:val="a3"/>
      </w:pPr>
      <w:r>
        <w:rPr>
          <w:rStyle w:val="ae"/>
        </w:rPr>
        <w:annotationRef/>
      </w:r>
      <w:r>
        <w:rPr>
          <w:rFonts w:hint="eastAsia"/>
        </w:rPr>
        <w:t>还可更详细介绍你翻译那节的内容。稍微有点混乱。</w:t>
      </w:r>
    </w:p>
  </w:comment>
  <w:comment w:id="4" w:author="李 亚星" w:date="2019-11-20T20:36:00Z" w:initials="李">
    <w:p w14:paraId="26D711D2" w14:textId="47CB821E" w:rsidR="006212D8" w:rsidRDefault="006212D8">
      <w:pPr>
        <w:pStyle w:val="a3"/>
      </w:pPr>
      <w:r>
        <w:rPr>
          <w:rStyle w:val="ae"/>
        </w:rPr>
        <w:annotationRef/>
      </w:r>
      <w:r>
        <w:rPr>
          <w:rFonts w:hint="eastAsia"/>
        </w:rPr>
        <w:t>如果有平行文本可以添加</w:t>
      </w:r>
    </w:p>
  </w:comment>
  <w:comment w:id="5" w:author="李 亚星" w:date="2019-11-20T20:39:00Z" w:initials="李">
    <w:p w14:paraId="12C29B99" w14:textId="2604D4C9" w:rsidR="006212D8" w:rsidRDefault="006212D8">
      <w:pPr>
        <w:pStyle w:val="a3"/>
      </w:pPr>
      <w:r>
        <w:rPr>
          <w:rStyle w:val="ae"/>
        </w:rPr>
        <w:annotationRef/>
      </w:r>
      <w:r>
        <w:rPr>
          <w:rFonts w:hint="eastAsia"/>
        </w:rPr>
        <w:t>理论部分比较冗长，需精简，体现你在翻译中的运用</w:t>
      </w:r>
    </w:p>
  </w:comment>
  <w:comment w:id="6" w:author="李 亚星" w:date="2019-11-20T20:38:00Z" w:initials="李">
    <w:p w14:paraId="654B86F9" w14:textId="67A27194" w:rsidR="006212D8" w:rsidRDefault="006212D8">
      <w:pPr>
        <w:pStyle w:val="a3"/>
      </w:pPr>
      <w:r>
        <w:rPr>
          <w:rStyle w:val="ae"/>
        </w:rPr>
        <w:annotationRef/>
      </w:r>
      <w:r>
        <w:t>S</w:t>
      </w:r>
      <w:r>
        <w:rPr>
          <w:rFonts w:hint="eastAsia"/>
        </w:rPr>
        <w:t>exual</w:t>
      </w:r>
      <w:r>
        <w:t xml:space="preserve"> grammar?</w:t>
      </w:r>
    </w:p>
  </w:comment>
  <w:comment w:id="7" w:author="李 亚星" w:date="2019-11-20T20:38:00Z" w:initials="李">
    <w:p w14:paraId="5DEC1D12" w14:textId="2DE3AF23" w:rsidR="006212D8" w:rsidRDefault="006212D8">
      <w:pPr>
        <w:pStyle w:val="a3"/>
      </w:pPr>
      <w:r>
        <w:rPr>
          <w:rStyle w:val="ae"/>
        </w:rPr>
        <w:annotationRef/>
      </w:r>
      <w:r>
        <w:rPr>
          <w:rFonts w:hint="eastAsia"/>
        </w:rPr>
        <w:t>不出现</w:t>
      </w:r>
      <w:r>
        <w:rPr>
          <w:rFonts w:hint="eastAsia"/>
        </w:rPr>
        <w:t>we</w:t>
      </w:r>
    </w:p>
  </w:comment>
  <w:comment w:id="9" w:author="李 亚星" w:date="2019-11-20T20:40:00Z" w:initials="李">
    <w:p w14:paraId="7F709229" w14:textId="28A5BBF5" w:rsidR="0086167D" w:rsidRDefault="0086167D">
      <w:pPr>
        <w:pStyle w:val="a3"/>
      </w:pPr>
      <w:r>
        <w:rPr>
          <w:rStyle w:val="ae"/>
        </w:rPr>
        <w:annotationRef/>
      </w:r>
      <w:r>
        <w:rPr>
          <w:rFonts w:hint="eastAsia"/>
        </w:rPr>
        <w:t>这个例子不太好，不是加了逗号就是分句了。</w:t>
      </w:r>
      <w:r>
        <w:rPr>
          <w:rFonts w:hint="eastAsia"/>
        </w:rPr>
        <w:t>需要语义上有分割的例子。</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5E535A" w15:done="0"/>
  <w15:commentEx w15:paraId="4DE16D24" w15:done="0"/>
  <w15:commentEx w15:paraId="41BB4073" w15:done="0"/>
  <w15:commentEx w15:paraId="26D711D2" w15:done="0"/>
  <w15:commentEx w15:paraId="12C29B99" w15:done="0"/>
  <w15:commentEx w15:paraId="654B86F9" w15:done="0"/>
  <w15:commentEx w15:paraId="5DEC1D12" w15:done="0"/>
  <w15:commentEx w15:paraId="7F709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E535A" w16cid:durableId="21802110"/>
  <w16cid:commentId w16cid:paraId="4DE16D24" w16cid:durableId="21802122"/>
  <w16cid:commentId w16cid:paraId="41BB4073" w16cid:durableId="2180216F"/>
  <w16cid:commentId w16cid:paraId="26D711D2" w16cid:durableId="21802268"/>
  <w16cid:commentId w16cid:paraId="12C29B99" w16cid:durableId="218022EB"/>
  <w16cid:commentId w16cid:paraId="654B86F9" w16cid:durableId="218022B9"/>
  <w16cid:commentId w16cid:paraId="5DEC1D12" w16cid:durableId="218022D7"/>
  <w16cid:commentId w16cid:paraId="7F709229" w16cid:durableId="21802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2FB4B" w14:textId="77777777" w:rsidR="00A61A78" w:rsidRDefault="00A61A78" w:rsidP="00532AFE">
      <w:r>
        <w:separator/>
      </w:r>
    </w:p>
  </w:endnote>
  <w:endnote w:type="continuationSeparator" w:id="0">
    <w:p w14:paraId="1645187D" w14:textId="77777777" w:rsidR="00A61A78" w:rsidRDefault="00A61A78"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3FABD" w14:textId="77777777" w:rsidR="00A61A78" w:rsidRDefault="00A61A78" w:rsidP="00532AFE">
      <w:r>
        <w:separator/>
      </w:r>
    </w:p>
  </w:footnote>
  <w:footnote w:type="continuationSeparator" w:id="0">
    <w:p w14:paraId="3DF33ED1" w14:textId="77777777" w:rsidR="00A61A78" w:rsidRDefault="00A61A78" w:rsidP="0053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8F5C36"/>
    <w:multiLevelType w:val="multilevel"/>
    <w:tmpl w:val="4C8F5C36"/>
    <w:lvl w:ilvl="0">
      <w:start w:val="2018"/>
      <w:numFmt w:val="bullet"/>
      <w:lvlText w:val="-"/>
      <w:lvlJc w:val="left"/>
      <w:pPr>
        <w:ind w:left="360" w:hanging="360"/>
      </w:pPr>
      <w:rPr>
        <w:rFonts w:ascii="微软雅黑" w:eastAsia="微软雅黑" w:hAnsi="微软雅黑" w:cs="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1166D"/>
    <w:rsid w:val="00043D0A"/>
    <w:rsid w:val="0006004F"/>
    <w:rsid w:val="00081D0F"/>
    <w:rsid w:val="00081FFC"/>
    <w:rsid w:val="000A60FA"/>
    <w:rsid w:val="00104A92"/>
    <w:rsid w:val="001151DF"/>
    <w:rsid w:val="00144243"/>
    <w:rsid w:val="00155E90"/>
    <w:rsid w:val="00164847"/>
    <w:rsid w:val="001768A6"/>
    <w:rsid w:val="00191B5A"/>
    <w:rsid w:val="001A43EC"/>
    <w:rsid w:val="001A65B3"/>
    <w:rsid w:val="001B22BF"/>
    <w:rsid w:val="001B33C8"/>
    <w:rsid w:val="001B5454"/>
    <w:rsid w:val="002073C5"/>
    <w:rsid w:val="0021525C"/>
    <w:rsid w:val="002228F5"/>
    <w:rsid w:val="002268B0"/>
    <w:rsid w:val="00233DF5"/>
    <w:rsid w:val="00252CEA"/>
    <w:rsid w:val="00260FE1"/>
    <w:rsid w:val="002774A2"/>
    <w:rsid w:val="0028368B"/>
    <w:rsid w:val="00290469"/>
    <w:rsid w:val="00290F83"/>
    <w:rsid w:val="002C70DF"/>
    <w:rsid w:val="002D5299"/>
    <w:rsid w:val="002E0C44"/>
    <w:rsid w:val="00325E66"/>
    <w:rsid w:val="003424BF"/>
    <w:rsid w:val="00360496"/>
    <w:rsid w:val="00384E42"/>
    <w:rsid w:val="003D03E7"/>
    <w:rsid w:val="00442BA3"/>
    <w:rsid w:val="00453128"/>
    <w:rsid w:val="004575A7"/>
    <w:rsid w:val="0049019E"/>
    <w:rsid w:val="004E2E5B"/>
    <w:rsid w:val="005107D7"/>
    <w:rsid w:val="00516A84"/>
    <w:rsid w:val="00532AFE"/>
    <w:rsid w:val="0054689C"/>
    <w:rsid w:val="00564E16"/>
    <w:rsid w:val="00565083"/>
    <w:rsid w:val="00581382"/>
    <w:rsid w:val="005823D6"/>
    <w:rsid w:val="005845FB"/>
    <w:rsid w:val="00585ECC"/>
    <w:rsid w:val="005B5A1A"/>
    <w:rsid w:val="005C04B4"/>
    <w:rsid w:val="005D47C2"/>
    <w:rsid w:val="006212D8"/>
    <w:rsid w:val="00622922"/>
    <w:rsid w:val="00660007"/>
    <w:rsid w:val="006679F2"/>
    <w:rsid w:val="0067185D"/>
    <w:rsid w:val="006B57F8"/>
    <w:rsid w:val="006F2663"/>
    <w:rsid w:val="00704126"/>
    <w:rsid w:val="007118F6"/>
    <w:rsid w:val="00744AD0"/>
    <w:rsid w:val="007620AB"/>
    <w:rsid w:val="00774BCC"/>
    <w:rsid w:val="00781B2F"/>
    <w:rsid w:val="007A28B5"/>
    <w:rsid w:val="007F7C32"/>
    <w:rsid w:val="0084273B"/>
    <w:rsid w:val="0086167D"/>
    <w:rsid w:val="008679B1"/>
    <w:rsid w:val="00890D60"/>
    <w:rsid w:val="008A2C18"/>
    <w:rsid w:val="008A709E"/>
    <w:rsid w:val="008C71F2"/>
    <w:rsid w:val="00905559"/>
    <w:rsid w:val="009A1B1B"/>
    <w:rsid w:val="009A2781"/>
    <w:rsid w:val="009B18A3"/>
    <w:rsid w:val="009C47FF"/>
    <w:rsid w:val="009C4ADE"/>
    <w:rsid w:val="009F7423"/>
    <w:rsid w:val="00A00274"/>
    <w:rsid w:val="00A262ED"/>
    <w:rsid w:val="00A458BD"/>
    <w:rsid w:val="00A61A78"/>
    <w:rsid w:val="00AF7C12"/>
    <w:rsid w:val="00B0356A"/>
    <w:rsid w:val="00B32548"/>
    <w:rsid w:val="00B34F6E"/>
    <w:rsid w:val="00B57696"/>
    <w:rsid w:val="00B663EE"/>
    <w:rsid w:val="00B74043"/>
    <w:rsid w:val="00C40C9C"/>
    <w:rsid w:val="00C452B5"/>
    <w:rsid w:val="00C653D5"/>
    <w:rsid w:val="00C95168"/>
    <w:rsid w:val="00C97B29"/>
    <w:rsid w:val="00CB5F35"/>
    <w:rsid w:val="00D03476"/>
    <w:rsid w:val="00D10C8D"/>
    <w:rsid w:val="00D12F24"/>
    <w:rsid w:val="00D21751"/>
    <w:rsid w:val="00D45351"/>
    <w:rsid w:val="00D61537"/>
    <w:rsid w:val="00D617C0"/>
    <w:rsid w:val="00D9674C"/>
    <w:rsid w:val="00DA0C59"/>
    <w:rsid w:val="00DB5FBC"/>
    <w:rsid w:val="00DC58A2"/>
    <w:rsid w:val="00DC6F41"/>
    <w:rsid w:val="00DD6868"/>
    <w:rsid w:val="00E06CAA"/>
    <w:rsid w:val="00E46081"/>
    <w:rsid w:val="00E4716F"/>
    <w:rsid w:val="00E869C1"/>
    <w:rsid w:val="00EB3546"/>
    <w:rsid w:val="00EC488E"/>
    <w:rsid w:val="00EE3F88"/>
    <w:rsid w:val="00F21549"/>
    <w:rsid w:val="00F21FEE"/>
    <w:rsid w:val="00F34D33"/>
    <w:rsid w:val="00F40E6B"/>
    <w:rsid w:val="00F4446A"/>
    <w:rsid w:val="00F56E1B"/>
    <w:rsid w:val="00F57B40"/>
    <w:rsid w:val="00F81A57"/>
    <w:rsid w:val="00F876F4"/>
    <w:rsid w:val="00FD19F1"/>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B6BDF"/>
  <w15:docId w15:val="{54BD3B44-1CD5-4571-86E0-DD746907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 w:type="paragraph" w:styleId="af0">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81462">
      <w:bodyDiv w:val="1"/>
      <w:marLeft w:val="0"/>
      <w:marRight w:val="0"/>
      <w:marTop w:val="0"/>
      <w:marBottom w:val="0"/>
      <w:divBdr>
        <w:top w:val="none" w:sz="0" w:space="0" w:color="auto"/>
        <w:left w:val="none" w:sz="0" w:space="0" w:color="auto"/>
        <w:bottom w:val="none" w:sz="0" w:space="0" w:color="auto"/>
        <w:right w:val="none" w:sz="0" w:space="0" w:color="auto"/>
      </w:divBdr>
    </w:div>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2034</Words>
  <Characters>11595</Characters>
  <Application>Microsoft Office Word</Application>
  <DocSecurity>0</DocSecurity>
  <Lines>96</Lines>
  <Paragraphs>27</Paragraphs>
  <ScaleCrop>false</ScaleCrop>
  <Company>重庆第二师范学院</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2019-11-20T12:42:00Z</dcterms:created>
  <dcterms:modified xsi:type="dcterms:W3CDTF">2019-11-20T12:42:00Z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