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443F918F" w:rsidR="00F81A57" w:rsidRPr="003E6208" w:rsidRDefault="007620AB" w:rsidP="003E6208">
            <w:pPr>
              <w:widowControl/>
              <w:jc w:val="left"/>
              <w:rPr>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3E6208" w:rsidRPr="003E6208">
              <w:rPr>
                <w:i/>
                <w:sz w:val="24"/>
              </w:rPr>
              <w:t>Technical Communication</w:t>
            </w:r>
            <w:r w:rsidR="003E6208">
              <w:rPr>
                <w:rFonts w:hint="eastAsia"/>
                <w:sz w:val="24"/>
              </w:rPr>
              <w:t>-</w:t>
            </w:r>
            <w:r w:rsidR="003E6208">
              <w:t xml:space="preserve"> </w:t>
            </w:r>
            <w:r w:rsidR="003E6208" w:rsidRPr="003E6208">
              <w:rPr>
                <w:i/>
                <w:sz w:val="24"/>
              </w:rPr>
              <w:t>Writing Job-Application</w:t>
            </w:r>
            <w:r w:rsidR="003E6208" w:rsidRPr="003E6208">
              <w:rPr>
                <w:rFonts w:hint="eastAsia"/>
                <w:i/>
                <w:sz w:val="24"/>
              </w:rPr>
              <w:t xml:space="preserve"> </w:t>
            </w:r>
            <w:r w:rsidR="003E6208" w:rsidRPr="003E6208">
              <w:rPr>
                <w:i/>
                <w:sz w:val="24"/>
              </w:rPr>
              <w:t>Materials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37CB0E30"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00EF677A">
              <w:rPr>
                <w:rFonts w:hint="eastAsia"/>
                <w:w w:val="80"/>
                <w:sz w:val="24"/>
              </w:rPr>
              <w:t>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97104F1"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E74E810" w14:textId="1939A4A3" w:rsidR="00F81A57" w:rsidRDefault="008C4537" w:rsidP="005C69A3">
            <w:pPr>
              <w:spacing w:line="360" w:lineRule="auto"/>
              <w:ind w:firstLineChars="200" w:firstLine="480"/>
              <w:rPr>
                <w:sz w:val="24"/>
              </w:rPr>
            </w:pPr>
            <w:r w:rsidRPr="008C4537">
              <w:rPr>
                <w:i/>
                <w:sz w:val="24"/>
              </w:rPr>
              <w:t xml:space="preserve"> Technical Communication</w:t>
            </w:r>
            <w:r w:rsidRPr="008C4537">
              <w:rPr>
                <w:rFonts w:hint="eastAsia"/>
                <w:i/>
                <w:sz w:val="24"/>
              </w:rPr>
              <w:t xml:space="preserve"> </w:t>
            </w:r>
            <w:r w:rsidRPr="008C4537">
              <w:rPr>
                <w:rFonts w:hint="eastAsia"/>
                <w:sz w:val="24"/>
              </w:rPr>
              <w:t>is a b</w:t>
            </w:r>
            <w:r w:rsidRPr="008C4537">
              <w:rPr>
                <w:sz w:val="24"/>
              </w:rPr>
              <w:t xml:space="preserve">usiness </w:t>
            </w:r>
            <w:r w:rsidRPr="008C4537">
              <w:rPr>
                <w:rFonts w:hint="eastAsia"/>
                <w:sz w:val="24"/>
              </w:rPr>
              <w:t>and</w:t>
            </w:r>
            <w:r w:rsidRPr="008C4537">
              <w:rPr>
                <w:sz w:val="24"/>
              </w:rPr>
              <w:t xml:space="preserve"> </w:t>
            </w:r>
            <w:r w:rsidRPr="008C4537">
              <w:rPr>
                <w:rFonts w:hint="eastAsia"/>
                <w:sz w:val="24"/>
              </w:rPr>
              <w:t>e</w:t>
            </w:r>
            <w:r w:rsidRPr="008C4537">
              <w:rPr>
                <w:sz w:val="24"/>
              </w:rPr>
              <w:t>conomics</w:t>
            </w:r>
            <w:r w:rsidRPr="008C4537">
              <w:rPr>
                <w:rFonts w:hint="eastAsia"/>
                <w:sz w:val="24"/>
              </w:rPr>
              <w:t xml:space="preserve"> book </w:t>
            </w:r>
            <w:r w:rsidRPr="008C4537">
              <w:rPr>
                <w:sz w:val="24"/>
              </w:rPr>
              <w:t>published by</w:t>
            </w:r>
            <w:r w:rsidRPr="008C4537">
              <w:rPr>
                <w:rFonts w:hint="eastAsia"/>
                <w:sz w:val="24"/>
              </w:rPr>
              <w:t xml:space="preserve"> </w:t>
            </w:r>
            <w:r w:rsidRPr="008C4537">
              <w:rPr>
                <w:sz w:val="24"/>
              </w:rPr>
              <w:t xml:space="preserve">Bedford/St. Martin's on December 29, 2014, the 11th edition of </w:t>
            </w:r>
            <w:r w:rsidRPr="007C5912">
              <w:rPr>
                <w:i/>
                <w:sz w:val="24"/>
              </w:rPr>
              <w:t>Technical Communication</w:t>
            </w:r>
            <w:r w:rsidRPr="008C4537">
              <w:rPr>
                <w:sz w:val="24"/>
              </w:rPr>
              <w:t xml:space="preserve"> is a renewed version by principal author Mike Markel with updated content, references and importance on Business Writing from preceding editions and used as an official update for</w:t>
            </w:r>
            <w:r w:rsidRPr="007C5912">
              <w:rPr>
                <w:i/>
                <w:sz w:val="24"/>
              </w:rPr>
              <w:t xml:space="preserve"> Technical Communication</w:t>
            </w:r>
            <w:r w:rsidRPr="008C4537">
              <w:rPr>
                <w:sz w:val="24"/>
              </w:rPr>
              <w:t xml:space="preserve"> 10th Edition. </w:t>
            </w:r>
            <w:r w:rsidR="00A530F9">
              <w:rPr>
                <w:sz w:val="24"/>
              </w:rPr>
              <w:t>I</w:t>
            </w:r>
            <w:r w:rsidR="00A530F9">
              <w:rPr>
                <w:rFonts w:hint="eastAsia"/>
                <w:sz w:val="24"/>
              </w:rPr>
              <w:t xml:space="preserve">t </w:t>
            </w:r>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w:t>
            </w:r>
            <w:r w:rsidR="00EF677A">
              <w:rPr>
                <w:sz w:val="24"/>
              </w:rPr>
              <w:t xml:space="preserve">y campuses throughout the </w:t>
            </w:r>
            <w:r w:rsidR="00EF677A">
              <w:rPr>
                <w:rFonts w:hint="eastAsia"/>
                <w:sz w:val="24"/>
              </w:rPr>
              <w:t>world.</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RDefault="00321134" w:rsidP="007C5912">
            <w:pPr>
              <w:spacing w:line="360" w:lineRule="auto"/>
              <w:ind w:firstLineChars="200" w:firstLine="480"/>
              <w:rPr>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Ethics and Technical Communication: A Critique and Synthesis</w:t>
            </w:r>
            <w:r>
              <w:rPr>
                <w:rFonts w:hint="eastAsia"/>
                <w:sz w:val="24"/>
              </w:rPr>
              <w:t>.</w:t>
            </w:r>
          </w:p>
          <w:p w14:paraId="753A45CF" w14:textId="6F84B303" w:rsidR="00633C6B" w:rsidRDefault="003D73CC" w:rsidP="003D73CC">
            <w:pPr>
              <w:spacing w:line="360" w:lineRule="auto"/>
              <w:ind w:firstLineChars="200" w:firstLine="480"/>
              <w:rPr>
                <w:sz w:val="24"/>
              </w:rPr>
            </w:pPr>
            <w:commentRangeStart w:id="0"/>
            <w:r w:rsidRPr="003D73CC">
              <w:rPr>
                <w:sz w:val="24"/>
              </w:rPr>
              <w:t xml:space="preserve">The original text is more descriptive and the language is concise, so the translator's translation should also be consistent with the original text. </w:t>
            </w:r>
            <w:commentRangeEnd w:id="0"/>
            <w:r w:rsidR="005E3B9E">
              <w:rPr>
                <w:rStyle w:val="ae"/>
              </w:rPr>
              <w:commentReference w:id="0"/>
            </w:r>
            <w:r w:rsidRPr="003D73CC">
              <w:rPr>
                <w:sz w:val="24"/>
              </w:rPr>
              <w:t>The translation project was launched on September 2, 2019. The first draft was completed on October 10, and the term extraction and bilingual comparison were completed on October 11. The work was formed on October 20. Project products include</w:t>
            </w:r>
            <w:r>
              <w:rPr>
                <w:rFonts w:hint="eastAsia"/>
                <w:sz w:val="24"/>
              </w:rPr>
              <w:t xml:space="preserve"> </w:t>
            </w:r>
            <w:r w:rsidRPr="003D73CC">
              <w:rPr>
                <w:sz w:val="24"/>
              </w:rPr>
              <w:t>Chinese translation in Word and PDF format, bilingual version in Word format,</w:t>
            </w:r>
            <w:r>
              <w:rPr>
                <w:rFonts w:hint="eastAsia"/>
                <w:sz w:val="24"/>
              </w:rPr>
              <w:t xml:space="preserve"> </w:t>
            </w:r>
            <w:r w:rsidRPr="003D73CC">
              <w:rPr>
                <w:sz w:val="24"/>
              </w:rPr>
              <w:t>terminology in Excel format</w:t>
            </w:r>
            <w:r>
              <w:rPr>
                <w:rFonts w:hint="eastAsia"/>
                <w:sz w:val="24"/>
              </w:rPr>
              <w:t xml:space="preserve"> and t</w:t>
            </w:r>
            <w:r w:rsidRPr="003D73CC">
              <w:rPr>
                <w:sz w:val="24"/>
              </w:rPr>
              <w:t xml:space="preserve">ranslation </w:t>
            </w:r>
            <w:r w:rsidRPr="003D73CC">
              <w:rPr>
                <w:sz w:val="24"/>
              </w:rPr>
              <w:lastRenderedPageBreak/>
              <w:t>memory</w:t>
            </w:r>
            <w:r>
              <w:rPr>
                <w:rFonts w:hint="eastAsia"/>
                <w:sz w:val="24"/>
              </w:rPr>
              <w:t>.</w:t>
            </w:r>
          </w:p>
          <w:p w14:paraId="6BCE8178" w14:textId="6E308C26" w:rsidR="007C5912" w:rsidRDefault="009704C3" w:rsidP="009704C3">
            <w:pPr>
              <w:spacing w:line="360" w:lineRule="auto"/>
              <w:ind w:firstLineChars="200" w:firstLine="480"/>
              <w:rPr>
                <w:sz w:val="24"/>
              </w:rPr>
            </w:pPr>
            <w:r>
              <w:rPr>
                <w:sz w:val="24"/>
              </w:rPr>
              <w:t>T</w:t>
            </w:r>
            <w:r>
              <w:rPr>
                <w:rFonts w:hint="eastAsia"/>
                <w:sz w:val="24"/>
              </w:rPr>
              <w:t xml:space="preserve">he book, </w:t>
            </w:r>
            <w:r w:rsidR="007C5912" w:rsidRPr="007C5912">
              <w:rPr>
                <w:i/>
                <w:sz w:val="24"/>
              </w:rPr>
              <w:t>Technical Communication</w:t>
            </w:r>
            <w:r>
              <w:rPr>
                <w:rFonts w:hint="eastAsia"/>
                <w:sz w:val="24"/>
              </w:rPr>
              <w:t>,</w:t>
            </w:r>
            <w:r>
              <w:rPr>
                <w:rFonts w:hint="eastAsia"/>
                <w:i/>
                <w:sz w:val="24"/>
              </w:rPr>
              <w:t xml:space="preserve"> </w:t>
            </w:r>
            <w:r>
              <w:rPr>
                <w:rFonts w:hint="eastAsia"/>
                <w:sz w:val="24"/>
              </w:rPr>
              <w:t xml:space="preserve">is divided into five parts. </w:t>
            </w:r>
            <w:r w:rsidR="0010636D" w:rsidRPr="0010636D">
              <w:rPr>
                <w:sz w:val="24"/>
              </w:rPr>
              <w:t>Each section explains different content so that readers can understand technical communication more easily</w:t>
            </w:r>
            <w:r w:rsidR="006A583F">
              <w:rPr>
                <w:rFonts w:hint="eastAsia"/>
                <w:sz w:val="24"/>
              </w:rPr>
              <w:t>.</w:t>
            </w:r>
          </w:p>
          <w:p w14:paraId="4BCD07E1" w14:textId="198BC200" w:rsidR="0010636D" w:rsidRDefault="006A583F" w:rsidP="006A583F">
            <w:pPr>
              <w:spacing w:line="360" w:lineRule="auto"/>
              <w:ind w:firstLineChars="250" w:firstLine="600"/>
              <w:rPr>
                <w:sz w:val="24"/>
              </w:rPr>
            </w:pPr>
            <w:r>
              <w:rPr>
                <w:sz w:val="24"/>
              </w:rPr>
              <w:t>T</w:t>
            </w:r>
            <w:r>
              <w:rPr>
                <w:rFonts w:hint="eastAsia"/>
                <w:sz w:val="24"/>
              </w:rPr>
              <w:t>he f</w:t>
            </w:r>
            <w:r w:rsidR="0010636D">
              <w:rPr>
                <w:rFonts w:hint="eastAsia"/>
                <w:sz w:val="24"/>
              </w:rPr>
              <w:t>irst part: U</w:t>
            </w:r>
            <w:r w:rsidR="0010636D">
              <w:rPr>
                <w:sz w:val="24"/>
              </w:rPr>
              <w:t>nderstanding</w:t>
            </w:r>
            <w:r w:rsidR="0010636D">
              <w:rPr>
                <w:rFonts w:hint="eastAsia"/>
                <w:sz w:val="24"/>
              </w:rPr>
              <w:t xml:space="preserve"> </w:t>
            </w:r>
            <w:r w:rsidR="0010636D">
              <w:rPr>
                <w:sz w:val="24"/>
              </w:rPr>
              <w:t xml:space="preserve">the </w:t>
            </w:r>
            <w:r w:rsidR="0010636D">
              <w:rPr>
                <w:rFonts w:hint="eastAsia"/>
                <w:sz w:val="24"/>
              </w:rPr>
              <w:t>t</w:t>
            </w:r>
            <w:r w:rsidR="0010636D">
              <w:rPr>
                <w:sz w:val="24"/>
              </w:rPr>
              <w:t>echnical</w:t>
            </w:r>
            <w:r w:rsidR="0010636D">
              <w:rPr>
                <w:rFonts w:hint="eastAsia"/>
                <w:sz w:val="24"/>
              </w:rPr>
              <w:t xml:space="preserve"> c</w:t>
            </w:r>
            <w:r w:rsidR="0010636D">
              <w:rPr>
                <w:sz w:val="24"/>
              </w:rPr>
              <w:t>ommunicatio</w:t>
            </w:r>
            <w:r w:rsidR="0010636D">
              <w:rPr>
                <w:rFonts w:hint="eastAsia"/>
                <w:sz w:val="24"/>
              </w:rPr>
              <w:t>n e</w:t>
            </w:r>
            <w:r w:rsidR="0010636D" w:rsidRPr="0010636D">
              <w:rPr>
                <w:sz w:val="24"/>
              </w:rPr>
              <w:t>nvironment</w:t>
            </w:r>
            <w:r>
              <w:rPr>
                <w:rFonts w:hint="eastAsia"/>
                <w:sz w:val="24"/>
              </w:rPr>
              <w:t xml:space="preserve">. </w:t>
            </w:r>
            <w:r>
              <w:rPr>
                <w:sz w:val="24"/>
              </w:rPr>
              <w:t>I</w:t>
            </w:r>
            <w:r>
              <w:rPr>
                <w:rFonts w:hint="eastAsia"/>
                <w:sz w:val="24"/>
              </w:rPr>
              <w:t>t</w:t>
            </w:r>
            <w:r w:rsidR="0010636D">
              <w:rPr>
                <w:rFonts w:hint="eastAsia"/>
                <w:sz w:val="24"/>
              </w:rPr>
              <w:t xml:space="preserve"> mainly describes the</w:t>
            </w:r>
            <w:r>
              <w:rPr>
                <w:rFonts w:hint="eastAsia"/>
                <w:sz w:val="24"/>
              </w:rPr>
              <w:t xml:space="preserve"> basic</w:t>
            </w:r>
            <w:r w:rsidR="0010636D" w:rsidRPr="0010636D">
              <w:rPr>
                <w:sz w:val="24"/>
              </w:rPr>
              <w:t xml:space="preserve"> understanding of important topics in technical communication,</w:t>
            </w:r>
            <w:r>
              <w:rPr>
                <w:rFonts w:hint="eastAsia"/>
                <w:sz w:val="24"/>
              </w:rPr>
              <w:t xml:space="preserve"> </w:t>
            </w:r>
            <w:r w:rsidRPr="006A583F">
              <w:rPr>
                <w:sz w:val="24"/>
              </w:rPr>
              <w:t>including ethical and legal considerations, the role of the writing process in planning and developing technical documents, and the practice of collaborating on documents</w:t>
            </w:r>
            <w:r>
              <w:rPr>
                <w:rFonts w:hint="eastAsia"/>
                <w:sz w:val="24"/>
              </w:rPr>
              <w:t>.</w:t>
            </w:r>
          </w:p>
          <w:p w14:paraId="22F737C8" w14:textId="3E2E8154" w:rsidR="006A583F" w:rsidRDefault="006A583F" w:rsidP="006A583F">
            <w:pPr>
              <w:spacing w:line="360" w:lineRule="auto"/>
              <w:ind w:firstLineChars="200" w:firstLine="480"/>
              <w:rPr>
                <w:sz w:val="24"/>
              </w:rPr>
            </w:pPr>
            <w:r>
              <w:rPr>
                <w:sz w:val="24"/>
              </w:rPr>
              <w:t>T</w:t>
            </w:r>
            <w:r>
              <w:rPr>
                <w:rFonts w:hint="eastAsia"/>
                <w:sz w:val="24"/>
              </w:rPr>
              <w:t xml:space="preserve">he second part: </w:t>
            </w:r>
            <w:r>
              <w:rPr>
                <w:sz w:val="24"/>
              </w:rPr>
              <w:t>Planning the</w:t>
            </w:r>
            <w:r>
              <w:rPr>
                <w:rFonts w:hint="eastAsia"/>
                <w:sz w:val="24"/>
              </w:rPr>
              <w:t xml:space="preserve"> d</w:t>
            </w:r>
            <w:r w:rsidRPr="006A583F">
              <w:rPr>
                <w:sz w:val="24"/>
              </w:rPr>
              <w:t>ocument</w:t>
            </w:r>
            <w:r>
              <w:rPr>
                <w:rFonts w:hint="eastAsia"/>
                <w:sz w:val="24"/>
              </w:rPr>
              <w:t xml:space="preserve">. </w:t>
            </w:r>
            <w:r>
              <w:rPr>
                <w:sz w:val="24"/>
              </w:rPr>
              <w:t>I</w:t>
            </w:r>
            <w:r>
              <w:rPr>
                <w:rFonts w:hint="eastAsia"/>
                <w:sz w:val="24"/>
              </w:rPr>
              <w:t>t f</w:t>
            </w:r>
            <w:r w:rsidRPr="006A583F">
              <w:rPr>
                <w:sz w:val="24"/>
              </w:rPr>
              <w:t>ocuses on rhetorical concerns, such as considering audience and purpose, gathering information through primary and secondary research, and planning the organization of documents.</w:t>
            </w:r>
          </w:p>
          <w:p w14:paraId="19244531" w14:textId="38270C00" w:rsidR="006A583F" w:rsidRDefault="006A583F" w:rsidP="006A583F">
            <w:pPr>
              <w:spacing w:line="360" w:lineRule="auto"/>
              <w:ind w:firstLineChars="200" w:firstLine="480"/>
              <w:rPr>
                <w:sz w:val="24"/>
              </w:rPr>
            </w:pPr>
            <w:r>
              <w:rPr>
                <w:sz w:val="24"/>
              </w:rPr>
              <w:t>T</w:t>
            </w:r>
            <w:r>
              <w:rPr>
                <w:rFonts w:hint="eastAsia"/>
                <w:sz w:val="24"/>
              </w:rPr>
              <w:t xml:space="preserve">he third part: </w:t>
            </w:r>
            <w:r>
              <w:rPr>
                <w:sz w:val="24"/>
              </w:rPr>
              <w:t xml:space="preserve">Developing and </w:t>
            </w:r>
            <w:r>
              <w:rPr>
                <w:rFonts w:hint="eastAsia"/>
                <w:sz w:val="24"/>
              </w:rPr>
              <w:t>t</w:t>
            </w:r>
            <w:r>
              <w:rPr>
                <w:sz w:val="24"/>
              </w:rPr>
              <w:t xml:space="preserve">esting the </w:t>
            </w:r>
            <w:r>
              <w:rPr>
                <w:rFonts w:hint="eastAsia"/>
                <w:sz w:val="24"/>
              </w:rPr>
              <w:t>v</w:t>
            </w:r>
            <w:r>
              <w:rPr>
                <w:sz w:val="24"/>
              </w:rPr>
              <w:t xml:space="preserve">erbal and </w:t>
            </w:r>
            <w:r>
              <w:rPr>
                <w:rFonts w:hint="eastAsia"/>
                <w:sz w:val="24"/>
              </w:rPr>
              <w:t>v</w:t>
            </w:r>
            <w:r>
              <w:rPr>
                <w:sz w:val="24"/>
              </w:rPr>
              <w:t xml:space="preserve">isual </w:t>
            </w:r>
            <w:r>
              <w:rPr>
                <w:rFonts w:hint="eastAsia"/>
                <w:sz w:val="24"/>
              </w:rPr>
              <w:t>i</w:t>
            </w:r>
            <w:r w:rsidRPr="006A583F">
              <w:rPr>
                <w:sz w:val="24"/>
              </w:rPr>
              <w:t>nformation</w:t>
            </w:r>
            <w:r>
              <w:rPr>
                <w:rFonts w:hint="eastAsia"/>
                <w:sz w:val="24"/>
              </w:rPr>
              <w:t xml:space="preserve">. </w:t>
            </w:r>
            <w:r w:rsidR="009A5E9F">
              <w:rPr>
                <w:rFonts w:hint="eastAsia"/>
                <w:sz w:val="24"/>
              </w:rPr>
              <w:t>I</w:t>
            </w:r>
            <w:r w:rsidRPr="006A583F">
              <w:rPr>
                <w:sz w:val="24"/>
              </w:rPr>
              <w:t xml:space="preserve">t describes how to communicate </w:t>
            </w:r>
            <w:proofErr w:type="gramStart"/>
            <w:r w:rsidRPr="006A583F">
              <w:rPr>
                <w:sz w:val="24"/>
              </w:rPr>
              <w:t>persuasively,  write</w:t>
            </w:r>
            <w:proofErr w:type="gramEnd"/>
            <w:r w:rsidRPr="006A583F">
              <w:rPr>
                <w:sz w:val="24"/>
              </w:rPr>
              <w:t xml:space="preserve"> coherent documents, write effective sentences, design documents and websites, create graphics and review, evaluate, and test documents and website.</w:t>
            </w:r>
          </w:p>
          <w:p w14:paraId="70B19D7E" w14:textId="58F88A78" w:rsidR="006A583F" w:rsidRDefault="006A583F" w:rsidP="006A583F">
            <w:pPr>
              <w:spacing w:line="360" w:lineRule="auto"/>
              <w:ind w:firstLineChars="200" w:firstLine="480"/>
              <w:rPr>
                <w:sz w:val="24"/>
              </w:rPr>
            </w:pPr>
            <w:r>
              <w:rPr>
                <w:sz w:val="24"/>
              </w:rPr>
              <w:t xml:space="preserve">The </w:t>
            </w:r>
            <w:r>
              <w:rPr>
                <w:rFonts w:hint="eastAsia"/>
                <w:sz w:val="24"/>
              </w:rPr>
              <w:t>forth</w:t>
            </w:r>
            <w:r w:rsidRPr="006A583F">
              <w:rPr>
                <w:sz w:val="24"/>
              </w:rPr>
              <w:t xml:space="preserve"> part</w:t>
            </w:r>
            <w:r w:rsidR="00902D19">
              <w:rPr>
                <w:rFonts w:hint="eastAsia"/>
                <w:sz w:val="24"/>
              </w:rPr>
              <w:t xml:space="preserve">: </w:t>
            </w:r>
            <w:r w:rsidR="00902D19">
              <w:rPr>
                <w:sz w:val="24"/>
              </w:rPr>
              <w:t xml:space="preserve">Learning </w:t>
            </w:r>
            <w:r w:rsidR="00902D19">
              <w:rPr>
                <w:rFonts w:hint="eastAsia"/>
                <w:sz w:val="24"/>
              </w:rPr>
              <w:t>i</w:t>
            </w:r>
            <w:r w:rsidR="00902D19">
              <w:rPr>
                <w:sz w:val="24"/>
              </w:rPr>
              <w:t xml:space="preserve">mportant </w:t>
            </w:r>
            <w:r w:rsidR="00902D19">
              <w:rPr>
                <w:rFonts w:hint="eastAsia"/>
                <w:sz w:val="24"/>
              </w:rPr>
              <w:t>a</w:t>
            </w:r>
            <w:r w:rsidR="00902D19" w:rsidRPr="00902D19">
              <w:rPr>
                <w:sz w:val="24"/>
              </w:rPr>
              <w:t>pplications</w:t>
            </w:r>
            <w:r w:rsidR="00902D19">
              <w:rPr>
                <w:rFonts w:hint="eastAsia"/>
                <w:sz w:val="24"/>
              </w:rPr>
              <w:t>. I</w:t>
            </w:r>
            <w:r w:rsidR="00902D19" w:rsidRPr="00902D19">
              <w:rPr>
                <w:sz w:val="24"/>
              </w:rPr>
              <w:t>t covers a wide range of types of te</w:t>
            </w:r>
            <w:r w:rsidR="00902D19">
              <w:rPr>
                <w:sz w:val="24"/>
              </w:rPr>
              <w:t>chnical communication: letters, emails,</w:t>
            </w:r>
            <w:r w:rsidR="00902D19">
              <w:rPr>
                <w:rFonts w:hint="eastAsia"/>
                <w:sz w:val="24"/>
              </w:rPr>
              <w:t xml:space="preserve"> </w:t>
            </w:r>
            <w:r w:rsidR="00902D19" w:rsidRPr="00902D19">
              <w:rPr>
                <w:sz w:val="24"/>
              </w:rPr>
              <w:t>job-application</w:t>
            </w:r>
            <w:r w:rsidR="00902D19">
              <w:rPr>
                <w:sz w:val="24"/>
              </w:rPr>
              <w:t xml:space="preserve"> materials, electronic résumés</w:t>
            </w:r>
            <w:r w:rsidR="00902D19">
              <w:rPr>
                <w:rFonts w:hint="eastAsia"/>
                <w:sz w:val="24"/>
              </w:rPr>
              <w:t>,</w:t>
            </w:r>
            <w:r w:rsidR="00902D19">
              <w:rPr>
                <w:sz w:val="24"/>
              </w:rPr>
              <w:t xml:space="preserve"> proposals</w:t>
            </w:r>
            <w:r w:rsidR="00902D19">
              <w:rPr>
                <w:rFonts w:hint="eastAsia"/>
                <w:sz w:val="24"/>
              </w:rPr>
              <w:t xml:space="preserve">, </w:t>
            </w:r>
            <w:r w:rsidR="00902D19" w:rsidRPr="00902D19">
              <w:rPr>
                <w:sz w:val="24"/>
              </w:rPr>
              <w:t>informatio</w:t>
            </w:r>
            <w:r w:rsidR="00902D19">
              <w:rPr>
                <w:sz w:val="24"/>
              </w:rPr>
              <w:t>nal reports, oral presentations</w:t>
            </w:r>
            <w:r w:rsidR="00902D19">
              <w:rPr>
                <w:rFonts w:hint="eastAsia"/>
                <w:sz w:val="24"/>
              </w:rPr>
              <w:t>,</w:t>
            </w:r>
            <w:r w:rsidR="00902D19" w:rsidRPr="00902D19">
              <w:rPr>
                <w:sz w:val="24"/>
              </w:rPr>
              <w:t xml:space="preserve"> and applications used in communicating with</w:t>
            </w:r>
            <w:r w:rsidR="006D7039">
              <w:rPr>
                <w:sz w:val="24"/>
              </w:rPr>
              <w:t xml:space="preserve"> the public, including </w:t>
            </w:r>
            <w:r w:rsidR="00902D19" w:rsidRPr="00902D19">
              <w:rPr>
                <w:sz w:val="24"/>
              </w:rPr>
              <w:t>brochures, white papers, podcasts, discussion boards, blogs, and wikis, etc.</w:t>
            </w:r>
          </w:p>
          <w:p w14:paraId="0874871A" w14:textId="2C4A64C0" w:rsidR="00902D19" w:rsidRPr="007C5912" w:rsidRDefault="00902D19" w:rsidP="00902D19">
            <w:pPr>
              <w:spacing w:line="360" w:lineRule="auto"/>
              <w:ind w:firstLineChars="200" w:firstLine="480"/>
              <w:rPr>
                <w:sz w:val="24"/>
              </w:rPr>
            </w:pPr>
            <w:r>
              <w:rPr>
                <w:sz w:val="24"/>
              </w:rPr>
              <w:t>The f</w:t>
            </w:r>
            <w:r>
              <w:rPr>
                <w:rFonts w:hint="eastAsia"/>
                <w:sz w:val="24"/>
              </w:rPr>
              <w:t>ifth</w:t>
            </w:r>
            <w:r w:rsidRPr="00902D19">
              <w:rPr>
                <w:sz w:val="24"/>
              </w:rPr>
              <w:t xml:space="preserve"> part</w:t>
            </w:r>
            <w:r>
              <w:rPr>
                <w:rFonts w:hint="eastAsia"/>
                <w:sz w:val="24"/>
              </w:rPr>
              <w:t xml:space="preserve">: </w:t>
            </w:r>
            <w:r>
              <w:rPr>
                <w:sz w:val="24"/>
              </w:rPr>
              <w:t xml:space="preserve">Reference </w:t>
            </w:r>
            <w:r>
              <w:rPr>
                <w:rFonts w:hint="eastAsia"/>
                <w:sz w:val="24"/>
              </w:rPr>
              <w:t>h</w:t>
            </w:r>
            <w:r w:rsidRPr="00902D19">
              <w:rPr>
                <w:sz w:val="24"/>
              </w:rPr>
              <w:t>andbook</w:t>
            </w:r>
            <w:r>
              <w:rPr>
                <w:rFonts w:hint="eastAsia"/>
                <w:sz w:val="24"/>
              </w:rPr>
              <w:t xml:space="preserve">. </w:t>
            </w:r>
            <w:r>
              <w:rPr>
                <w:sz w:val="24"/>
              </w:rPr>
              <w:t>I</w:t>
            </w:r>
            <w:r>
              <w:rPr>
                <w:rFonts w:hint="eastAsia"/>
                <w:sz w:val="24"/>
              </w:rPr>
              <w:t>t o</w:t>
            </w:r>
            <w:r w:rsidRPr="00902D19">
              <w:rPr>
                <w:sz w:val="24"/>
              </w:rPr>
              <w:t>ffers additional help with skimming sources and taking notes; documenting sources using the APA, IEEE, and MLA styles; and editing and proofreading documents. Also provides advice to multilingual writers on cultural, stylistic, and sentence-level communication issues.</w:t>
            </w:r>
          </w:p>
          <w:p w14:paraId="466CE4A7" w14:textId="67A47333" w:rsidR="00F81A57" w:rsidRDefault="00F628DA" w:rsidP="00897640">
            <w:pPr>
              <w:spacing w:line="360" w:lineRule="auto"/>
              <w:ind w:firstLineChars="200" w:firstLine="480"/>
              <w:rPr>
                <w:sz w:val="24"/>
              </w:rPr>
            </w:pPr>
            <w:r w:rsidRPr="00F628DA">
              <w:rPr>
                <w:sz w:val="24"/>
              </w:rPr>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006D7039">
              <w:rPr>
                <w:rFonts w:hint="eastAsia"/>
                <w:sz w:val="24"/>
              </w:rPr>
              <w:t xml:space="preserve"> and </w:t>
            </w:r>
            <w:r w:rsidRPr="00F628DA">
              <w:rPr>
                <w:sz w:val="24"/>
              </w:rPr>
              <w:t xml:space="preserve">helps </w:t>
            </w:r>
            <w:r w:rsidR="006D7039">
              <w:rPr>
                <w:rFonts w:hint="eastAsia"/>
                <w:sz w:val="24"/>
              </w:rPr>
              <w:t>them</w:t>
            </w:r>
            <w:r w:rsidR="008D1ED5" w:rsidRPr="008D1ED5">
              <w:rPr>
                <w:sz w:val="24"/>
              </w:rPr>
              <w:t xml:space="preserve"> </w:t>
            </w:r>
            <w:r w:rsidR="006D7039">
              <w:rPr>
                <w:rFonts w:hint="eastAsia"/>
                <w:sz w:val="24"/>
              </w:rPr>
              <w:t xml:space="preserve">to </w:t>
            </w:r>
            <w:r w:rsidRPr="00F628DA">
              <w:rPr>
                <w:sz w:val="24"/>
              </w:rPr>
              <w:t xml:space="preserve">write their materials. </w:t>
            </w:r>
            <w:r w:rsidR="005B7569" w:rsidRPr="005B7569">
              <w:rPr>
                <w:sz w:val="24"/>
              </w:rPr>
              <w:t>This chapter is divided into eight parts.</w:t>
            </w:r>
            <w:r w:rsidR="00902256">
              <w:t xml:space="preserve"> </w:t>
            </w:r>
            <w:r w:rsidR="00902256" w:rsidRPr="00902256">
              <w:rPr>
                <w:sz w:val="24"/>
              </w:rPr>
              <w:t>Each part puts forward guidelines for writing job materials from different aspects, including job preparation, factors affecting job search, job search methods, etc.</w:t>
            </w:r>
          </w:p>
          <w:p w14:paraId="609B2886" w14:textId="77777777" w:rsidR="00BA4CB8" w:rsidRDefault="00BA4CB8" w:rsidP="00BA4CB8">
            <w:pPr>
              <w:spacing w:line="360" w:lineRule="auto"/>
              <w:ind w:firstLineChars="200" w:firstLine="480"/>
              <w:rPr>
                <w:sz w:val="24"/>
              </w:rPr>
            </w:pPr>
            <w:r w:rsidRPr="00BA4CB8">
              <w:rPr>
                <w:sz w:val="24"/>
              </w:rPr>
              <w:t>The first part</w:t>
            </w:r>
            <w:r>
              <w:rPr>
                <w:rFonts w:hint="eastAsia"/>
                <w:sz w:val="24"/>
              </w:rPr>
              <w:t xml:space="preserve">: </w:t>
            </w:r>
            <w:r w:rsidRPr="00BA4CB8">
              <w:rPr>
                <w:sz w:val="24"/>
              </w:rPr>
              <w:t>Understanding the job-application process. This part describes the five steps of planning, drafting, revising, editing and proofreading when writing job materials</w:t>
            </w:r>
            <w:r>
              <w:rPr>
                <w:rFonts w:hint="eastAsia"/>
                <w:sz w:val="24"/>
              </w:rPr>
              <w:t>.</w:t>
            </w:r>
          </w:p>
          <w:p w14:paraId="114E7F57" w14:textId="76B0F8EA" w:rsidR="00BA4CB8" w:rsidRDefault="00BA4CB8" w:rsidP="00BA4CB8">
            <w:pPr>
              <w:spacing w:line="360" w:lineRule="auto"/>
              <w:ind w:firstLineChars="200" w:firstLine="480"/>
              <w:rPr>
                <w:sz w:val="24"/>
              </w:rPr>
            </w:pPr>
            <w:r w:rsidRPr="00BA4CB8">
              <w:rPr>
                <w:sz w:val="24"/>
              </w:rPr>
              <w:lastRenderedPageBreak/>
              <w:t>The second part:</w:t>
            </w:r>
            <w:r>
              <w:rPr>
                <w:rFonts w:hint="eastAsia"/>
                <w:sz w:val="24"/>
              </w:rPr>
              <w:t xml:space="preserve"> </w:t>
            </w:r>
            <w:r w:rsidRPr="00BA4CB8">
              <w:rPr>
                <w:sz w:val="24"/>
              </w:rPr>
              <w:t xml:space="preserve">Establishing </w:t>
            </w:r>
            <w:r>
              <w:rPr>
                <w:rFonts w:hint="eastAsia"/>
                <w:sz w:val="24"/>
              </w:rPr>
              <w:t>the</w:t>
            </w:r>
            <w:r>
              <w:rPr>
                <w:sz w:val="24"/>
              </w:rPr>
              <w:t xml:space="preserve"> </w:t>
            </w:r>
            <w:r>
              <w:rPr>
                <w:rFonts w:hint="eastAsia"/>
                <w:sz w:val="24"/>
              </w:rPr>
              <w:t>p</w:t>
            </w:r>
            <w:r>
              <w:rPr>
                <w:sz w:val="24"/>
              </w:rPr>
              <w:t xml:space="preserve">rofessional </w:t>
            </w:r>
            <w:r>
              <w:rPr>
                <w:rFonts w:hint="eastAsia"/>
                <w:sz w:val="24"/>
              </w:rPr>
              <w:t>b</w:t>
            </w:r>
            <w:r w:rsidRPr="00BA4CB8">
              <w:rPr>
                <w:sz w:val="24"/>
              </w:rPr>
              <w:t>rand</w:t>
            </w:r>
            <w:r>
              <w:rPr>
                <w:rFonts w:hint="eastAsia"/>
                <w:sz w:val="24"/>
              </w:rPr>
              <w:t xml:space="preserve">. </w:t>
            </w:r>
            <w:r w:rsidR="00C55B60" w:rsidRPr="00C55B60">
              <w:rPr>
                <w:sz w:val="24"/>
              </w:rPr>
              <w:t xml:space="preserve">The author expounds how to build professional brand from employer's demand, brand content, brand </w:t>
            </w:r>
            <w:r w:rsidR="00C55B60">
              <w:rPr>
                <w:rFonts w:hint="eastAsia"/>
                <w:sz w:val="24"/>
              </w:rPr>
              <w:t>presentation</w:t>
            </w:r>
            <w:r w:rsidR="00C55B60" w:rsidRPr="00C55B60">
              <w:rPr>
                <w:sz w:val="24"/>
              </w:rPr>
              <w:t xml:space="preserve"> and ethics</w:t>
            </w:r>
            <w:r w:rsidR="00C55B60">
              <w:rPr>
                <w:rFonts w:hint="eastAsia"/>
                <w:sz w:val="24"/>
              </w:rPr>
              <w:t xml:space="preserve"> notes</w:t>
            </w:r>
            <w:r w:rsidR="00C55B60" w:rsidRPr="00C55B60">
              <w:rPr>
                <w:sz w:val="24"/>
              </w:rPr>
              <w:t>.</w:t>
            </w:r>
          </w:p>
          <w:p w14:paraId="7E4A0D2F" w14:textId="16F0D945" w:rsidR="00C55B60" w:rsidRDefault="00C55B60" w:rsidP="00C55B60">
            <w:pPr>
              <w:spacing w:line="360" w:lineRule="auto"/>
              <w:ind w:firstLineChars="200" w:firstLine="480"/>
              <w:rPr>
                <w:sz w:val="24"/>
              </w:rPr>
            </w:pPr>
            <w:r w:rsidRPr="00C55B60">
              <w:rPr>
                <w:sz w:val="24"/>
              </w:rPr>
              <w:t>The third part:</w:t>
            </w:r>
            <w:r>
              <w:rPr>
                <w:rFonts w:hint="eastAsia"/>
                <w:sz w:val="24"/>
              </w:rPr>
              <w:t xml:space="preserve"> </w:t>
            </w:r>
            <w:r>
              <w:rPr>
                <w:sz w:val="24"/>
              </w:rPr>
              <w:t xml:space="preserve">Planning the </w:t>
            </w:r>
            <w:r>
              <w:rPr>
                <w:rFonts w:hint="eastAsia"/>
                <w:sz w:val="24"/>
              </w:rPr>
              <w:t>j</w:t>
            </w:r>
            <w:r>
              <w:rPr>
                <w:sz w:val="24"/>
              </w:rPr>
              <w:t xml:space="preserve">ob </w:t>
            </w:r>
            <w:r>
              <w:rPr>
                <w:rFonts w:hint="eastAsia"/>
                <w:sz w:val="24"/>
              </w:rPr>
              <w:t>s</w:t>
            </w:r>
            <w:r w:rsidRPr="00C55B60">
              <w:rPr>
                <w:sz w:val="24"/>
              </w:rPr>
              <w:t>earch</w:t>
            </w:r>
            <w:r>
              <w:rPr>
                <w:rFonts w:hint="eastAsia"/>
                <w:sz w:val="24"/>
              </w:rPr>
              <w:t xml:space="preserve">. </w:t>
            </w:r>
            <w:r w:rsidR="00996A2F" w:rsidRPr="00996A2F">
              <w:rPr>
                <w:sz w:val="24"/>
              </w:rPr>
              <w:t>The author</w:t>
            </w:r>
            <w:r w:rsidR="00996A2F">
              <w:rPr>
                <w:rFonts w:hint="eastAsia"/>
                <w:sz w:val="24"/>
              </w:rPr>
              <w:t xml:space="preserve"> describes </w:t>
            </w:r>
            <w:r w:rsidR="00996A2F" w:rsidRPr="00996A2F">
              <w:rPr>
                <w:sz w:val="24"/>
              </w:rPr>
              <w:t>the preparation before job-</w:t>
            </w:r>
            <w:r w:rsidR="00996A2F">
              <w:rPr>
                <w:rFonts w:hint="eastAsia"/>
                <w:sz w:val="24"/>
              </w:rPr>
              <w:t>application</w:t>
            </w:r>
            <w:r w:rsidR="00996A2F" w:rsidRPr="00996A2F">
              <w:rPr>
                <w:sz w:val="24"/>
              </w:rPr>
              <w:t xml:space="preserve"> from three aspects: employer, </w:t>
            </w:r>
            <w:r w:rsidR="00996A2F">
              <w:rPr>
                <w:rFonts w:hint="eastAsia"/>
                <w:sz w:val="24"/>
              </w:rPr>
              <w:t xml:space="preserve">job </w:t>
            </w:r>
            <w:r w:rsidR="00996A2F" w:rsidRPr="00996A2F">
              <w:rPr>
                <w:sz w:val="24"/>
              </w:rPr>
              <w:t>applicants and job materials.</w:t>
            </w:r>
          </w:p>
          <w:p w14:paraId="30CBEDC8" w14:textId="6D639287" w:rsidR="00996A2F" w:rsidRDefault="00996A2F" w:rsidP="00996A2F">
            <w:pPr>
              <w:spacing w:line="360" w:lineRule="auto"/>
              <w:ind w:firstLineChars="200" w:firstLine="480"/>
              <w:rPr>
                <w:sz w:val="24"/>
              </w:rPr>
            </w:pPr>
            <w:r w:rsidRPr="00996A2F">
              <w:rPr>
                <w:sz w:val="24"/>
              </w:rPr>
              <w:t>The forth part</w:t>
            </w:r>
            <w:r>
              <w:rPr>
                <w:rFonts w:hint="eastAsia"/>
                <w:sz w:val="24"/>
              </w:rPr>
              <w:t xml:space="preserve">: </w:t>
            </w:r>
            <w:r>
              <w:rPr>
                <w:sz w:val="24"/>
              </w:rPr>
              <w:t xml:space="preserve">Understanding </w:t>
            </w:r>
            <w:r>
              <w:rPr>
                <w:rFonts w:hint="eastAsia"/>
                <w:sz w:val="24"/>
              </w:rPr>
              <w:t>f</w:t>
            </w:r>
            <w:r>
              <w:rPr>
                <w:sz w:val="24"/>
              </w:rPr>
              <w:t xml:space="preserve">our </w:t>
            </w:r>
            <w:r>
              <w:rPr>
                <w:rFonts w:hint="eastAsia"/>
                <w:sz w:val="24"/>
              </w:rPr>
              <w:t>m</w:t>
            </w:r>
            <w:r>
              <w:rPr>
                <w:sz w:val="24"/>
              </w:rPr>
              <w:t xml:space="preserve">ajor </w:t>
            </w:r>
            <w:r>
              <w:rPr>
                <w:rFonts w:hint="eastAsia"/>
                <w:sz w:val="24"/>
              </w:rPr>
              <w:t>w</w:t>
            </w:r>
            <w:r>
              <w:rPr>
                <w:sz w:val="24"/>
              </w:rPr>
              <w:t xml:space="preserve">ays </w:t>
            </w:r>
            <w:r>
              <w:rPr>
                <w:rFonts w:hint="eastAsia"/>
                <w:sz w:val="24"/>
              </w:rPr>
              <w:t>t</w:t>
            </w:r>
            <w:r>
              <w:rPr>
                <w:sz w:val="24"/>
              </w:rPr>
              <w:t xml:space="preserve">o </w:t>
            </w:r>
            <w:r>
              <w:rPr>
                <w:rFonts w:hint="eastAsia"/>
                <w:sz w:val="24"/>
              </w:rPr>
              <w:t>l</w:t>
            </w:r>
            <w:r>
              <w:rPr>
                <w:sz w:val="24"/>
              </w:rPr>
              <w:t xml:space="preserve">ook for a </w:t>
            </w:r>
            <w:r>
              <w:rPr>
                <w:rFonts w:hint="eastAsia"/>
                <w:sz w:val="24"/>
              </w:rPr>
              <w:t>p</w:t>
            </w:r>
            <w:r w:rsidRPr="00996A2F">
              <w:rPr>
                <w:sz w:val="24"/>
              </w:rPr>
              <w:t>osition</w:t>
            </w:r>
            <w:r>
              <w:rPr>
                <w:rFonts w:hint="eastAsia"/>
                <w:sz w:val="24"/>
              </w:rPr>
              <w:t xml:space="preserve">. </w:t>
            </w:r>
            <w:r w:rsidR="00732AF1" w:rsidRPr="00732AF1">
              <w:rPr>
                <w:sz w:val="24"/>
              </w:rPr>
              <w:t>The author describes</w:t>
            </w:r>
            <w:r w:rsidR="00732AF1">
              <w:rPr>
                <w:rFonts w:hint="eastAsia"/>
                <w:sz w:val="24"/>
              </w:rPr>
              <w:t xml:space="preserve"> t</w:t>
            </w:r>
            <w:r w:rsidR="00732AF1" w:rsidRPr="00732AF1">
              <w:rPr>
                <w:sz w:val="24"/>
              </w:rPr>
              <w:t>hrough an organization’s website</w:t>
            </w:r>
            <w:r w:rsidR="00732AF1">
              <w:rPr>
                <w:rFonts w:hint="eastAsia"/>
                <w:sz w:val="24"/>
              </w:rPr>
              <w:t xml:space="preserve">, </w:t>
            </w:r>
            <w:r w:rsidR="00732AF1" w:rsidRPr="00732AF1">
              <w:rPr>
                <w:sz w:val="24"/>
              </w:rPr>
              <w:t>a job board on the Internet</w:t>
            </w:r>
            <w:r w:rsidR="00732AF1">
              <w:rPr>
                <w:rFonts w:hint="eastAsia"/>
                <w:sz w:val="24"/>
              </w:rPr>
              <w:t xml:space="preserve">, the </w:t>
            </w:r>
            <w:r w:rsidR="00732AF1" w:rsidRPr="00732AF1">
              <w:rPr>
                <w:sz w:val="24"/>
              </w:rPr>
              <w:t>job applicants</w:t>
            </w:r>
            <w:r w:rsidR="00732AF1">
              <w:rPr>
                <w:sz w:val="24"/>
              </w:rPr>
              <w:t>’</w:t>
            </w:r>
            <w:r w:rsidR="00732AF1" w:rsidRPr="00732AF1">
              <w:rPr>
                <w:sz w:val="24"/>
              </w:rPr>
              <w:t xml:space="preserve"> network</w:t>
            </w:r>
            <w:r w:rsidR="00732AF1">
              <w:rPr>
                <w:rFonts w:hint="eastAsia"/>
                <w:sz w:val="24"/>
              </w:rPr>
              <w:t xml:space="preserve"> and </w:t>
            </w:r>
            <w:r w:rsidR="00732AF1" w:rsidRPr="00732AF1">
              <w:rPr>
                <w:sz w:val="24"/>
              </w:rPr>
              <w:t>a college or university placement office or professional placement bureau</w:t>
            </w:r>
            <w:r w:rsidR="00732AF1">
              <w:rPr>
                <w:rFonts w:hint="eastAsia"/>
                <w:sz w:val="24"/>
              </w:rPr>
              <w:t xml:space="preserve"> to find jobs.</w:t>
            </w:r>
          </w:p>
          <w:p w14:paraId="093F3FA5" w14:textId="0C8309F5" w:rsidR="00BE41F5" w:rsidRDefault="00BE41F5" w:rsidP="00BE41F5">
            <w:pPr>
              <w:spacing w:line="360" w:lineRule="auto"/>
              <w:ind w:firstLineChars="200" w:firstLine="480"/>
              <w:rPr>
                <w:sz w:val="24"/>
              </w:rPr>
            </w:pPr>
            <w:r w:rsidRPr="00BE41F5">
              <w:rPr>
                <w:sz w:val="24"/>
              </w:rPr>
              <w:t>The fifth part:</w:t>
            </w:r>
            <w:r>
              <w:rPr>
                <w:rFonts w:hint="eastAsia"/>
                <w:sz w:val="24"/>
              </w:rPr>
              <w:t xml:space="preserve"> </w:t>
            </w:r>
            <w:r>
              <w:rPr>
                <w:sz w:val="24"/>
              </w:rPr>
              <w:t xml:space="preserve">Writing </w:t>
            </w:r>
            <w:r>
              <w:rPr>
                <w:rFonts w:hint="eastAsia"/>
                <w:sz w:val="24"/>
              </w:rPr>
              <w:t>r</w:t>
            </w:r>
            <w:r w:rsidRPr="00BE41F5">
              <w:rPr>
                <w:sz w:val="24"/>
              </w:rPr>
              <w:t>ésumés</w:t>
            </w:r>
            <w:r>
              <w:rPr>
                <w:rFonts w:hint="eastAsia"/>
                <w:sz w:val="24"/>
              </w:rPr>
              <w:t xml:space="preserve">. </w:t>
            </w:r>
            <w:r w:rsidR="00E27D3C" w:rsidRPr="00E27D3C">
              <w:rPr>
                <w:sz w:val="24"/>
              </w:rPr>
              <w:t>The author describes</w:t>
            </w:r>
            <w:r w:rsidR="00E27D3C">
              <w:rPr>
                <w:rFonts w:hint="eastAsia"/>
                <w:sz w:val="24"/>
              </w:rPr>
              <w:t xml:space="preserve"> how to write the elements </w:t>
            </w:r>
            <w:r w:rsidR="00E27D3C" w:rsidRPr="00E27D3C">
              <w:rPr>
                <w:sz w:val="24"/>
              </w:rPr>
              <w:t>of</w:t>
            </w:r>
            <w:r w:rsidR="00E27D3C" w:rsidRPr="00E27D3C">
              <w:rPr>
                <w:rFonts w:hint="eastAsia"/>
                <w:sz w:val="24"/>
              </w:rPr>
              <w:t xml:space="preserve"> </w:t>
            </w:r>
            <w:r w:rsidR="00E27D3C">
              <w:rPr>
                <w:rFonts w:hint="eastAsia"/>
                <w:sz w:val="24"/>
              </w:rPr>
              <w:t>c</w:t>
            </w:r>
            <w:r w:rsidR="00E27D3C" w:rsidRPr="00E27D3C">
              <w:rPr>
                <w:sz w:val="24"/>
              </w:rPr>
              <w:t>hronological resume</w:t>
            </w:r>
            <w:r w:rsidR="002A2087">
              <w:rPr>
                <w:rFonts w:hint="eastAsia"/>
                <w:sz w:val="24"/>
              </w:rPr>
              <w:t>,</w:t>
            </w:r>
            <w:r w:rsidR="00E27D3C" w:rsidRPr="00E27D3C">
              <w:rPr>
                <w:sz w:val="24"/>
              </w:rPr>
              <w:t xml:space="preserve"> skills resume</w:t>
            </w:r>
            <w:r w:rsidR="00E27D3C">
              <w:rPr>
                <w:rFonts w:hint="eastAsia"/>
                <w:sz w:val="24"/>
              </w:rPr>
              <w:t xml:space="preserve"> and</w:t>
            </w:r>
            <w:r w:rsidR="00E27D3C" w:rsidRPr="00E27D3C">
              <w:rPr>
                <w:sz w:val="24"/>
              </w:rPr>
              <w:t xml:space="preserve"> plain-text résumé</w:t>
            </w:r>
            <w:r w:rsidR="00E27D3C">
              <w:rPr>
                <w:rFonts w:hint="eastAsia"/>
                <w:sz w:val="24"/>
              </w:rPr>
              <w:t>.</w:t>
            </w:r>
          </w:p>
          <w:p w14:paraId="1A21B746" w14:textId="3D08D6D5" w:rsidR="002A2087" w:rsidRDefault="002A2087" w:rsidP="002A2087">
            <w:pPr>
              <w:spacing w:line="360" w:lineRule="auto"/>
              <w:ind w:firstLineChars="200" w:firstLine="480"/>
              <w:rPr>
                <w:sz w:val="24"/>
              </w:rPr>
            </w:pPr>
            <w:r w:rsidRPr="002A2087">
              <w:rPr>
                <w:sz w:val="24"/>
              </w:rPr>
              <w:t xml:space="preserve">The </w:t>
            </w:r>
            <w:r>
              <w:rPr>
                <w:rFonts w:hint="eastAsia"/>
                <w:sz w:val="24"/>
              </w:rPr>
              <w:t>six</w:t>
            </w:r>
            <w:r w:rsidRPr="002A2087">
              <w:rPr>
                <w:sz w:val="24"/>
              </w:rPr>
              <w:t>th part:</w:t>
            </w:r>
            <w:r>
              <w:rPr>
                <w:rFonts w:hint="eastAsia"/>
                <w:sz w:val="24"/>
              </w:rPr>
              <w:t xml:space="preserve"> </w:t>
            </w:r>
            <w:r>
              <w:rPr>
                <w:sz w:val="24"/>
              </w:rPr>
              <w:t xml:space="preserve">Writing </w:t>
            </w:r>
            <w:r>
              <w:rPr>
                <w:rFonts w:hint="eastAsia"/>
                <w:sz w:val="24"/>
              </w:rPr>
              <w:t>j</w:t>
            </w:r>
            <w:r>
              <w:rPr>
                <w:sz w:val="24"/>
              </w:rPr>
              <w:t>ob-</w:t>
            </w:r>
            <w:r>
              <w:rPr>
                <w:rFonts w:hint="eastAsia"/>
                <w:sz w:val="24"/>
              </w:rPr>
              <w:t>a</w:t>
            </w:r>
            <w:r>
              <w:rPr>
                <w:sz w:val="24"/>
              </w:rPr>
              <w:t xml:space="preserve">pplication </w:t>
            </w:r>
            <w:r>
              <w:rPr>
                <w:rFonts w:hint="eastAsia"/>
                <w:sz w:val="24"/>
              </w:rPr>
              <w:t>l</w:t>
            </w:r>
            <w:r w:rsidRPr="002A2087">
              <w:rPr>
                <w:sz w:val="24"/>
              </w:rPr>
              <w:t>etters</w:t>
            </w:r>
            <w:r>
              <w:rPr>
                <w:rFonts w:hint="eastAsia"/>
                <w:sz w:val="24"/>
              </w:rPr>
              <w:t xml:space="preserve">. </w:t>
            </w:r>
            <w:r w:rsidRPr="002A2087">
              <w:rPr>
                <w:sz w:val="24"/>
              </w:rPr>
              <w:t>In this part, the author expounds the importance of job-application letters</w:t>
            </w:r>
            <w:r>
              <w:rPr>
                <w:rFonts w:hint="eastAsia"/>
                <w:sz w:val="24"/>
              </w:rPr>
              <w:t>.</w:t>
            </w:r>
          </w:p>
          <w:p w14:paraId="1726755C" w14:textId="7A763C75" w:rsidR="002A2087" w:rsidRDefault="002A2087" w:rsidP="002A2087">
            <w:pPr>
              <w:spacing w:line="360" w:lineRule="auto"/>
              <w:ind w:firstLineChars="200" w:firstLine="480"/>
              <w:rPr>
                <w:sz w:val="24"/>
              </w:rPr>
            </w:pPr>
            <w:r w:rsidRPr="002A2087">
              <w:rPr>
                <w:sz w:val="24"/>
              </w:rPr>
              <w:t xml:space="preserve">The </w:t>
            </w:r>
            <w:r>
              <w:rPr>
                <w:rFonts w:hint="eastAsia"/>
                <w:sz w:val="24"/>
              </w:rPr>
              <w:t>seven</w:t>
            </w:r>
            <w:r w:rsidRPr="002A2087">
              <w:rPr>
                <w:sz w:val="24"/>
              </w:rPr>
              <w:t>th part</w:t>
            </w:r>
            <w:r>
              <w:rPr>
                <w:rFonts w:hint="eastAsia"/>
                <w:sz w:val="24"/>
              </w:rPr>
              <w:t xml:space="preserve">: </w:t>
            </w:r>
            <w:r>
              <w:rPr>
                <w:sz w:val="24"/>
              </w:rPr>
              <w:t xml:space="preserve">Preparing for a </w:t>
            </w:r>
            <w:r>
              <w:rPr>
                <w:rFonts w:hint="eastAsia"/>
                <w:sz w:val="24"/>
              </w:rPr>
              <w:t>j</w:t>
            </w:r>
            <w:r>
              <w:rPr>
                <w:sz w:val="24"/>
              </w:rPr>
              <w:t xml:space="preserve">ob </w:t>
            </w:r>
            <w:r>
              <w:rPr>
                <w:rFonts w:hint="eastAsia"/>
                <w:sz w:val="24"/>
              </w:rPr>
              <w:t>i</w:t>
            </w:r>
            <w:r w:rsidRPr="002A2087">
              <w:rPr>
                <w:sz w:val="24"/>
              </w:rPr>
              <w:t>nterview</w:t>
            </w:r>
            <w:r>
              <w:rPr>
                <w:rFonts w:hint="eastAsia"/>
                <w:sz w:val="24"/>
              </w:rPr>
              <w:t xml:space="preserve">. </w:t>
            </w:r>
            <w:r w:rsidRPr="002A2087">
              <w:rPr>
                <w:sz w:val="24"/>
              </w:rPr>
              <w:t>The author suggests preparing for the interview by asking questions and searching for interview materials.</w:t>
            </w:r>
          </w:p>
          <w:p w14:paraId="6179A57E" w14:textId="3A1D71ED" w:rsidR="00544A66" w:rsidRPr="00BA4CB8" w:rsidRDefault="00544A66" w:rsidP="00544A66">
            <w:pPr>
              <w:spacing w:line="360" w:lineRule="auto"/>
              <w:ind w:firstLineChars="200" w:firstLine="480"/>
              <w:rPr>
                <w:sz w:val="24"/>
              </w:rPr>
            </w:pPr>
            <w:r w:rsidRPr="00544A66">
              <w:rPr>
                <w:sz w:val="24"/>
              </w:rPr>
              <w:t xml:space="preserve">The </w:t>
            </w:r>
            <w:r>
              <w:rPr>
                <w:rFonts w:hint="eastAsia"/>
                <w:sz w:val="24"/>
              </w:rPr>
              <w:t>eigh</w:t>
            </w:r>
            <w:r w:rsidRPr="00544A66">
              <w:rPr>
                <w:sz w:val="24"/>
              </w:rPr>
              <w:t>th part</w:t>
            </w:r>
            <w:r>
              <w:rPr>
                <w:rFonts w:hint="eastAsia"/>
                <w:sz w:val="24"/>
              </w:rPr>
              <w:t xml:space="preserve">: </w:t>
            </w:r>
            <w:r>
              <w:rPr>
                <w:sz w:val="24"/>
              </w:rPr>
              <w:t xml:space="preserve">Writing </w:t>
            </w:r>
            <w:r>
              <w:rPr>
                <w:rFonts w:hint="eastAsia"/>
                <w:sz w:val="24"/>
              </w:rPr>
              <w:t>f</w:t>
            </w:r>
            <w:r>
              <w:rPr>
                <w:sz w:val="24"/>
              </w:rPr>
              <w:t xml:space="preserve">ollow-up </w:t>
            </w:r>
            <w:r>
              <w:rPr>
                <w:rFonts w:hint="eastAsia"/>
                <w:sz w:val="24"/>
              </w:rPr>
              <w:t>l</w:t>
            </w:r>
            <w:r>
              <w:rPr>
                <w:sz w:val="24"/>
              </w:rPr>
              <w:t xml:space="preserve">etters or </w:t>
            </w:r>
            <w:r>
              <w:rPr>
                <w:rFonts w:hint="eastAsia"/>
                <w:sz w:val="24"/>
              </w:rPr>
              <w:t>e</w:t>
            </w:r>
            <w:r>
              <w:rPr>
                <w:sz w:val="24"/>
              </w:rPr>
              <w:t xml:space="preserve">mails </w:t>
            </w:r>
            <w:r>
              <w:rPr>
                <w:rFonts w:hint="eastAsia"/>
                <w:sz w:val="24"/>
              </w:rPr>
              <w:t>a</w:t>
            </w:r>
            <w:r>
              <w:rPr>
                <w:sz w:val="24"/>
              </w:rPr>
              <w:t xml:space="preserve">fter an </w:t>
            </w:r>
            <w:r>
              <w:rPr>
                <w:rFonts w:hint="eastAsia"/>
                <w:sz w:val="24"/>
              </w:rPr>
              <w:t>i</w:t>
            </w:r>
            <w:r w:rsidRPr="00544A66">
              <w:rPr>
                <w:sz w:val="24"/>
              </w:rPr>
              <w:t>nterview</w:t>
            </w:r>
            <w:r>
              <w:rPr>
                <w:rFonts w:hint="eastAsia"/>
                <w:sz w:val="24"/>
              </w:rPr>
              <w:t xml:space="preserve">. </w:t>
            </w:r>
            <w:r w:rsidRPr="00544A66">
              <w:rPr>
                <w:sz w:val="24"/>
              </w:rPr>
              <w:t>In this part, the author explains the importance of writing follow-up letters and shows the templates of all kinds of follow-up letters.</w:t>
            </w:r>
          </w:p>
          <w:p w14:paraId="5A8CA9CA" w14:textId="59E606AF" w:rsidR="00F81A57" w:rsidRPr="00544A66" w:rsidRDefault="002646A5" w:rsidP="00544A66">
            <w:pPr>
              <w:spacing w:line="360" w:lineRule="auto"/>
              <w:ind w:firstLineChars="200" w:firstLine="480"/>
              <w:rPr>
                <w:sz w:val="24"/>
              </w:rPr>
            </w:pPr>
            <w:r w:rsidRPr="002646A5">
              <w:rPr>
                <w:sz w:val="24"/>
              </w:rPr>
              <w:t>The translator hopes that the translation of this chapter</w:t>
            </w:r>
            <w:r>
              <w:rPr>
                <w:rFonts w:hint="eastAsia"/>
                <w:sz w:val="24"/>
              </w:rPr>
              <w:t xml:space="preserve"> can give the job applicants g</w:t>
            </w:r>
            <w:r w:rsidRPr="002646A5">
              <w:rPr>
                <w:sz w:val="24"/>
              </w:rPr>
              <w:t xml:space="preserve">uiding </w:t>
            </w:r>
            <w:r>
              <w:rPr>
                <w:rFonts w:hint="eastAsia"/>
                <w:sz w:val="24"/>
              </w:rPr>
              <w:t>o</w:t>
            </w:r>
            <w:r w:rsidR="009A5E9F">
              <w:rPr>
                <w:sz w:val="24"/>
              </w:rPr>
              <w:t>pinion</w:t>
            </w:r>
            <w:r w:rsidR="009A5E9F">
              <w:rPr>
                <w:rFonts w:hint="eastAsia"/>
                <w:sz w:val="24"/>
              </w:rPr>
              <w:t>s</w:t>
            </w:r>
            <w:r w:rsidRPr="002646A5">
              <w:rPr>
                <w:sz w:val="24"/>
              </w:rPr>
              <w:t>, not only English readers but also Chinese readers will know how to write a resume, how to collect job materials, and finally find a job they like.</w:t>
            </w:r>
            <w:r>
              <w:rPr>
                <w:rFonts w:hint="eastAsia"/>
                <w:sz w:val="24"/>
              </w:rPr>
              <w:t xml:space="preserve"> </w:t>
            </w:r>
            <w:r w:rsidRPr="002646A5">
              <w:rPr>
                <w:sz w:val="24"/>
              </w:rPr>
              <w:t>In addition, readers can understand the language style and format of technical texts and complete technical writing.</w:t>
            </w:r>
            <w:r>
              <w:t xml:space="preserve"> </w:t>
            </w:r>
            <w:r w:rsidRPr="002646A5">
              <w:rPr>
                <w:sz w:val="24"/>
              </w:rPr>
              <w:t xml:space="preserve">At the same time, functional equivalence theory and translation techniques used in translation can also provide reference for other translators in translating </w:t>
            </w:r>
            <w:commentRangeStart w:id="1"/>
            <w:r w:rsidRPr="002646A5">
              <w:rPr>
                <w:sz w:val="24"/>
              </w:rPr>
              <w:t>similar texts</w:t>
            </w:r>
            <w:commentRangeEnd w:id="1"/>
            <w:r w:rsidR="005E3B9E">
              <w:rPr>
                <w:rStyle w:val="ae"/>
              </w:rPr>
              <w:commentReference w:id="1"/>
            </w:r>
            <w:r w:rsidRPr="002646A5">
              <w:rPr>
                <w:sz w:val="24"/>
              </w:rPr>
              <w:t>.</w:t>
            </w:r>
          </w:p>
        </w:tc>
      </w:tr>
      <w:tr w:rsidR="00F81A57" w14:paraId="476E099B" w14:textId="77777777">
        <w:trPr>
          <w:trHeight w:val="3932"/>
        </w:trPr>
        <w:tc>
          <w:tcPr>
            <w:tcW w:w="8789" w:type="dxa"/>
            <w:gridSpan w:val="6"/>
          </w:tcPr>
          <w:p w14:paraId="6D3B1A94" w14:textId="31F2B5AA"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C598EF2" w14:textId="03AA5466" w:rsidR="00F81A57" w:rsidRDefault="00DF5A71" w:rsidP="00DF5A71">
            <w:pPr>
              <w:spacing w:line="360" w:lineRule="auto"/>
              <w:ind w:firstLineChars="200" w:firstLine="480"/>
              <w:rPr>
                <w:sz w:val="24"/>
              </w:rPr>
            </w:pPr>
            <w:r w:rsidRPr="00DF5A71">
              <w:rPr>
                <w:sz w:val="24"/>
              </w:rPr>
              <w:t>From the preparation to the end of translation, the translator divides it into three parts</w:t>
            </w:r>
            <w:r w:rsidR="00F2395A">
              <w:rPr>
                <w:rFonts w:hint="eastAsia"/>
                <w:sz w:val="24"/>
              </w:rPr>
              <w:t xml:space="preserve"> to introduce:</w:t>
            </w:r>
          </w:p>
          <w:p w14:paraId="4012920C" w14:textId="2379B465" w:rsidR="00BD6221" w:rsidRDefault="00BD6221" w:rsidP="00BD6221">
            <w:pPr>
              <w:pStyle w:val="af"/>
              <w:numPr>
                <w:ilvl w:val="0"/>
                <w:numId w:val="5"/>
              </w:numPr>
              <w:spacing w:line="360" w:lineRule="auto"/>
              <w:ind w:firstLineChars="0"/>
              <w:rPr>
                <w:sz w:val="24"/>
              </w:rPr>
            </w:pPr>
            <w:r w:rsidRPr="00BD6221">
              <w:rPr>
                <w:sz w:val="24"/>
              </w:rPr>
              <w:t>Preparation before translation:</w:t>
            </w:r>
          </w:p>
          <w:p w14:paraId="33847256" w14:textId="2DF24A55" w:rsidR="00C105BD" w:rsidRPr="00C105BD" w:rsidRDefault="00C105BD" w:rsidP="00C105BD">
            <w:pPr>
              <w:spacing w:line="360" w:lineRule="auto"/>
              <w:ind w:left="480"/>
              <w:rPr>
                <w:sz w:val="24"/>
              </w:rPr>
            </w:pPr>
            <w:r w:rsidRPr="00C105BD">
              <w:rPr>
                <w:sz w:val="24"/>
              </w:rPr>
              <w:t>(1) Preparation of translation materials:</w:t>
            </w:r>
          </w:p>
          <w:p w14:paraId="66EB2E6E" w14:textId="5004DEA8"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r w:rsidR="00F2395A">
              <w:rPr>
                <w:rFonts w:hint="eastAsia"/>
                <w:sz w:val="24"/>
              </w:rPr>
              <w:t xml:space="preserve"> </w:t>
            </w:r>
            <w:r w:rsidR="00F2395A" w:rsidRPr="00F2395A">
              <w:rPr>
                <w:sz w:val="24"/>
              </w:rPr>
              <w:t>The number of words in the original translation</w:t>
            </w:r>
            <w:r w:rsidR="004C6A98">
              <w:rPr>
                <w:rFonts w:hint="eastAsia"/>
                <w:sz w:val="24"/>
              </w:rPr>
              <w:t xml:space="preserve"> </w:t>
            </w:r>
            <w:r w:rsidR="004C6A98">
              <w:rPr>
                <w:sz w:val="24"/>
              </w:rPr>
              <w:t>that the translator need</w:t>
            </w:r>
            <w:r w:rsidR="004C6A98">
              <w:rPr>
                <w:rFonts w:hint="eastAsia"/>
                <w:sz w:val="24"/>
              </w:rPr>
              <w:t>ed</w:t>
            </w:r>
            <w:r w:rsidR="004C6A98" w:rsidRPr="004C6A98">
              <w:rPr>
                <w:sz w:val="24"/>
              </w:rPr>
              <w:t xml:space="preserve"> to translate </w:t>
            </w:r>
            <w:r w:rsidR="00F2395A" w:rsidRPr="00F2395A">
              <w:rPr>
                <w:sz w:val="24"/>
              </w:rPr>
              <w:t>is 7,019.</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r w:rsidR="00D13DBB">
              <w:rPr>
                <w:rFonts w:hint="eastAsia"/>
                <w:sz w:val="24"/>
              </w:rPr>
              <w:t>:</w:t>
            </w:r>
          </w:p>
          <w:p w14:paraId="4E01C8FF" w14:textId="3B295715" w:rsidR="00B707CD" w:rsidRPr="007B6792" w:rsidRDefault="00D13DBB" w:rsidP="0034678E">
            <w:pPr>
              <w:spacing w:line="360" w:lineRule="auto"/>
              <w:ind w:firstLineChars="200" w:firstLine="480"/>
              <w:rPr>
                <w:sz w:val="24"/>
              </w:rPr>
            </w:pPr>
            <w:r w:rsidRPr="00D13DBB">
              <w:rPr>
                <w:sz w:val="24"/>
              </w:rPr>
              <w:t>Before tr</w:t>
            </w:r>
            <w:r>
              <w:rPr>
                <w:sz w:val="24"/>
              </w:rPr>
              <w:t xml:space="preserve">anslation, the translator </w:t>
            </w:r>
            <w:r w:rsidR="00DA42D1">
              <w:rPr>
                <w:rFonts w:hint="eastAsia"/>
                <w:sz w:val="24"/>
              </w:rPr>
              <w:t xml:space="preserve">has </w:t>
            </w:r>
            <w:r>
              <w:rPr>
                <w:sz w:val="24"/>
              </w:rPr>
              <w:t>learn</w:t>
            </w:r>
            <w:r>
              <w:rPr>
                <w:rFonts w:hint="eastAsia"/>
                <w:sz w:val="24"/>
              </w:rPr>
              <w:t>t</w:t>
            </w:r>
            <w:r w:rsidRPr="00D13DBB">
              <w:rPr>
                <w:sz w:val="24"/>
              </w:rPr>
              <w:t xml:space="preserve"> translation theory and transla</w:t>
            </w:r>
            <w:r w:rsidR="00DA42D1">
              <w:rPr>
                <w:sz w:val="24"/>
              </w:rPr>
              <w:t>tion skills</w:t>
            </w:r>
            <w:r w:rsidR="00DA42D1">
              <w:rPr>
                <w:rFonts w:hint="eastAsia"/>
                <w:sz w:val="24"/>
              </w:rPr>
              <w:t>.</w:t>
            </w:r>
            <w:r>
              <w:rPr>
                <w:sz w:val="24"/>
              </w:rPr>
              <w:t xml:space="preserve"> </w:t>
            </w:r>
            <w:r w:rsidR="00DA42D1" w:rsidRPr="00DA42D1">
              <w:rPr>
                <w:sz w:val="24"/>
              </w:rPr>
              <w:t>After obtaining the original text,</w:t>
            </w:r>
            <w:r w:rsidR="00E90AF2">
              <w:rPr>
                <w:sz w:val="24"/>
              </w:rPr>
              <w:t xml:space="preserve"> the translator first determine</w:t>
            </w:r>
            <w:r w:rsidR="00E90AF2">
              <w:rPr>
                <w:rFonts w:hint="eastAsia"/>
                <w:sz w:val="24"/>
              </w:rPr>
              <w:t>d</w:t>
            </w:r>
            <w:r w:rsidR="00DA42D1" w:rsidRPr="00DA42D1">
              <w:rPr>
                <w:sz w:val="24"/>
              </w:rPr>
              <w:t xml:space="preserve"> that its genre belongs to </w:t>
            </w:r>
            <w:commentRangeStart w:id="2"/>
            <w:r w:rsidR="00DA42D1" w:rsidRPr="00DA42D1">
              <w:rPr>
                <w:sz w:val="24"/>
              </w:rPr>
              <w:t>the scientific and te</w:t>
            </w:r>
            <w:r w:rsidR="00E90AF2">
              <w:rPr>
                <w:sz w:val="24"/>
              </w:rPr>
              <w:t>chnological text</w:t>
            </w:r>
            <w:commentRangeEnd w:id="2"/>
            <w:r w:rsidR="005E3B9E">
              <w:rPr>
                <w:rStyle w:val="ae"/>
              </w:rPr>
              <w:commentReference w:id="2"/>
            </w:r>
            <w:r w:rsidR="00E90AF2">
              <w:rPr>
                <w:sz w:val="24"/>
              </w:rPr>
              <w:t>, and then look</w:t>
            </w:r>
            <w:r w:rsidR="00E90AF2">
              <w:rPr>
                <w:rFonts w:hint="eastAsia"/>
                <w:sz w:val="24"/>
              </w:rPr>
              <w:t>ed</w:t>
            </w:r>
            <w:r w:rsidR="00DA42D1" w:rsidRPr="00DA42D1">
              <w:rPr>
                <w:sz w:val="24"/>
              </w:rPr>
              <w:t xml:space="preserve"> up various kinds of literature about the translation of scientific and technological text.</w:t>
            </w:r>
            <w:r w:rsidR="00E46902">
              <w:rPr>
                <w:rFonts w:hint="eastAsia"/>
                <w:sz w:val="24"/>
              </w:rPr>
              <w:t xml:space="preserve"> </w:t>
            </w:r>
            <w:r w:rsidR="00E90AF2" w:rsidRPr="00E90AF2">
              <w:rPr>
                <w:rFonts w:hint="eastAsia"/>
                <w:i/>
                <w:sz w:val="24"/>
              </w:rPr>
              <w:t>T</w:t>
            </w:r>
            <w:r w:rsidR="00E90AF2" w:rsidRPr="00E90AF2">
              <w:rPr>
                <w:i/>
                <w:sz w:val="24"/>
              </w:rPr>
              <w:t xml:space="preserve">he </w:t>
            </w:r>
            <w:r w:rsidR="00E90AF2" w:rsidRPr="00E90AF2">
              <w:rPr>
                <w:rFonts w:hint="eastAsia"/>
                <w:i/>
                <w:sz w:val="24"/>
              </w:rPr>
              <w:t>A</w:t>
            </w:r>
            <w:r w:rsidR="00E90AF2" w:rsidRPr="00E90AF2">
              <w:rPr>
                <w:i/>
                <w:sz w:val="24"/>
              </w:rPr>
              <w:t xml:space="preserve">pplication of </w:t>
            </w:r>
            <w:r w:rsidR="00E90AF2" w:rsidRPr="00E90AF2">
              <w:rPr>
                <w:rFonts w:hint="eastAsia"/>
                <w:i/>
                <w:sz w:val="24"/>
              </w:rPr>
              <w:t>F</w:t>
            </w:r>
            <w:r w:rsidR="00E90AF2" w:rsidRPr="00E90AF2">
              <w:rPr>
                <w:i/>
                <w:sz w:val="24"/>
              </w:rPr>
              <w:t xml:space="preserve">unctional </w:t>
            </w:r>
            <w:r w:rsidR="00E90AF2" w:rsidRPr="00E90AF2">
              <w:rPr>
                <w:rFonts w:hint="eastAsia"/>
                <w:i/>
                <w:sz w:val="24"/>
              </w:rPr>
              <w:t>E</w:t>
            </w:r>
            <w:r w:rsidR="00E90AF2" w:rsidRPr="00E90AF2">
              <w:rPr>
                <w:i/>
                <w:sz w:val="24"/>
              </w:rPr>
              <w:t xml:space="preserve">quivalence </w:t>
            </w:r>
            <w:r w:rsidR="00E90AF2" w:rsidRPr="00E90AF2">
              <w:rPr>
                <w:rFonts w:hint="eastAsia"/>
                <w:i/>
                <w:sz w:val="24"/>
              </w:rPr>
              <w:t>T</w:t>
            </w:r>
            <w:r w:rsidR="00E90AF2" w:rsidRPr="00E90AF2">
              <w:rPr>
                <w:i/>
                <w:sz w:val="24"/>
              </w:rPr>
              <w:t xml:space="preserve">heory in EST </w:t>
            </w:r>
            <w:r w:rsidR="00E90AF2" w:rsidRPr="00E90AF2">
              <w:rPr>
                <w:rFonts w:hint="eastAsia"/>
                <w:i/>
                <w:sz w:val="24"/>
              </w:rPr>
              <w:t>T</w:t>
            </w:r>
            <w:r w:rsidR="00E90AF2" w:rsidRPr="00E90AF2">
              <w:rPr>
                <w:i/>
                <w:sz w:val="24"/>
              </w:rPr>
              <w:t>ranslation</w:t>
            </w:r>
            <w:r w:rsidR="00E90AF2">
              <w:rPr>
                <w:rFonts w:hint="eastAsia"/>
                <w:i/>
                <w:sz w:val="24"/>
              </w:rPr>
              <w:t xml:space="preserve"> </w:t>
            </w:r>
            <w:r w:rsidR="00E90AF2">
              <w:rPr>
                <w:rFonts w:hint="eastAsia"/>
                <w:sz w:val="24"/>
              </w:rPr>
              <w:t>helped</w:t>
            </w:r>
            <w:r w:rsidR="00E90AF2" w:rsidRPr="00E90AF2">
              <w:rPr>
                <w:sz w:val="24"/>
              </w:rPr>
              <w:t xml:space="preserve"> translator</w:t>
            </w:r>
            <w:r w:rsidR="00E90AF2">
              <w:rPr>
                <w:rFonts w:hint="eastAsia"/>
                <w:sz w:val="24"/>
              </w:rPr>
              <w:t xml:space="preserve"> to determine the t</w:t>
            </w:r>
            <w:r w:rsidR="00E90AF2" w:rsidRPr="00E90AF2">
              <w:rPr>
                <w:sz w:val="24"/>
              </w:rPr>
              <w:t>ranslation theory</w:t>
            </w:r>
            <w:r w:rsidR="00E90AF2">
              <w:rPr>
                <w:rFonts w:hint="eastAsia"/>
                <w:sz w:val="24"/>
              </w:rPr>
              <w:t xml:space="preserve">. </w:t>
            </w:r>
            <w:r w:rsidR="007B6792" w:rsidRPr="007B6792">
              <w:rPr>
                <w:i/>
                <w:sz w:val="24"/>
              </w:rPr>
              <w:t xml:space="preserve">Research on the </w:t>
            </w:r>
            <w:r w:rsidR="007B6792" w:rsidRPr="007B6792">
              <w:rPr>
                <w:rFonts w:hint="eastAsia"/>
                <w:i/>
                <w:sz w:val="24"/>
              </w:rPr>
              <w:t>C</w:t>
            </w:r>
            <w:r w:rsidR="007B6792" w:rsidRPr="007B6792">
              <w:rPr>
                <w:i/>
                <w:sz w:val="24"/>
              </w:rPr>
              <w:t xml:space="preserve">haracteristics and </w:t>
            </w:r>
            <w:r w:rsidR="007B6792" w:rsidRPr="007B6792">
              <w:rPr>
                <w:rFonts w:hint="eastAsia"/>
                <w:i/>
                <w:sz w:val="24"/>
              </w:rPr>
              <w:t>T</w:t>
            </w:r>
            <w:r w:rsidR="007B6792" w:rsidRPr="007B6792">
              <w:rPr>
                <w:i/>
                <w:sz w:val="24"/>
              </w:rPr>
              <w:t xml:space="preserve">ranslation </w:t>
            </w:r>
            <w:r w:rsidR="007B6792" w:rsidRPr="007B6792">
              <w:rPr>
                <w:rFonts w:hint="eastAsia"/>
                <w:i/>
                <w:sz w:val="24"/>
              </w:rPr>
              <w:t>M</w:t>
            </w:r>
            <w:r w:rsidR="007B6792" w:rsidRPr="007B6792">
              <w:rPr>
                <w:i/>
                <w:sz w:val="24"/>
              </w:rPr>
              <w:t>ethods of EST</w:t>
            </w:r>
            <w:r w:rsidR="007B6792">
              <w:rPr>
                <w:rFonts w:hint="eastAsia"/>
                <w:i/>
                <w:sz w:val="24"/>
              </w:rPr>
              <w:t xml:space="preserve"> </w:t>
            </w:r>
            <w:r w:rsidR="007B6792" w:rsidRPr="007B6792">
              <w:rPr>
                <w:sz w:val="24"/>
              </w:rPr>
              <w:t xml:space="preserve">and other </w:t>
            </w:r>
            <w:r w:rsidR="007B6792">
              <w:rPr>
                <w:rFonts w:hint="eastAsia"/>
                <w:sz w:val="24"/>
              </w:rPr>
              <w:t xml:space="preserve">similar </w:t>
            </w:r>
            <w:r w:rsidR="007B6792" w:rsidRPr="007B6792">
              <w:rPr>
                <w:sz w:val="24"/>
              </w:rPr>
              <w:t>literatures helped translator</w:t>
            </w:r>
            <w:r w:rsidR="007B6792">
              <w:rPr>
                <w:rFonts w:hint="eastAsia"/>
                <w:sz w:val="24"/>
              </w:rPr>
              <w:t xml:space="preserve"> to c</w:t>
            </w:r>
            <w:r w:rsidR="007B6792" w:rsidRPr="007B6792">
              <w:rPr>
                <w:sz w:val="24"/>
              </w:rPr>
              <w:t>ontrast</w:t>
            </w:r>
            <w:r w:rsidR="007B6792">
              <w:rPr>
                <w:rFonts w:hint="eastAsia"/>
                <w:sz w:val="24"/>
              </w:rPr>
              <w:t xml:space="preserve"> and find the best </w:t>
            </w:r>
            <w:commentRangeStart w:id="3"/>
            <w:r w:rsidR="007B6792">
              <w:rPr>
                <w:rFonts w:hint="eastAsia"/>
                <w:sz w:val="24"/>
              </w:rPr>
              <w:t>translation</w:t>
            </w:r>
            <w:commentRangeEnd w:id="3"/>
            <w:r w:rsidR="005E3B9E">
              <w:rPr>
                <w:rStyle w:val="ae"/>
              </w:rPr>
              <w:commentReference w:id="3"/>
            </w:r>
            <w:r w:rsidR="007B6792">
              <w:rPr>
                <w:rFonts w:hint="eastAsia"/>
                <w:sz w:val="24"/>
              </w:rPr>
              <w:t>.</w:t>
            </w:r>
          </w:p>
          <w:p w14:paraId="2677E915" w14:textId="68540687" w:rsidR="0034678E" w:rsidRDefault="0034678E" w:rsidP="0034678E">
            <w:pPr>
              <w:pStyle w:val="af"/>
              <w:numPr>
                <w:ilvl w:val="0"/>
                <w:numId w:val="5"/>
              </w:numPr>
              <w:spacing w:line="360" w:lineRule="auto"/>
              <w:ind w:firstLineChars="0"/>
              <w:rPr>
                <w:sz w:val="24"/>
              </w:rPr>
            </w:pPr>
            <w:r>
              <w:rPr>
                <w:rFonts w:hint="eastAsia"/>
                <w:sz w:val="24"/>
              </w:rPr>
              <w:t>P</w:t>
            </w:r>
            <w:r w:rsidRPr="0034678E">
              <w:rPr>
                <w:rFonts w:hint="eastAsia"/>
                <w:sz w:val="24"/>
              </w:rPr>
              <w:t>rocess of translation:</w:t>
            </w:r>
          </w:p>
          <w:p w14:paraId="7A8B57B5" w14:textId="090026DE" w:rsidR="0034678E" w:rsidRDefault="004C5C9C" w:rsidP="004C5C9C">
            <w:pPr>
              <w:spacing w:line="360" w:lineRule="auto"/>
              <w:ind w:firstLineChars="200" w:firstLine="480"/>
              <w:rPr>
                <w:sz w:val="24"/>
              </w:rPr>
            </w:pPr>
            <w:r>
              <w:rPr>
                <w:sz w:val="24"/>
              </w:rPr>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Baidu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extraction.</w:t>
            </w:r>
            <w:r w:rsidR="00F71AEA">
              <w:rPr>
                <w:rFonts w:hint="eastAsia"/>
                <w:sz w:val="24"/>
              </w:rPr>
              <w:t xml:space="preserve"> </w:t>
            </w:r>
            <w:r w:rsidR="00F71AEA" w:rsidRPr="00F71AEA">
              <w:rPr>
                <w:sz w:val="24"/>
              </w:rPr>
              <w:t>Terms include words that appear many times in the original text and proper terms such as company name, software name, website name, etc.</w:t>
            </w:r>
            <w:r w:rsidR="00F71AEA">
              <w:t xml:space="preserve"> </w:t>
            </w:r>
            <w:r w:rsidR="00F71AEA" w:rsidRPr="00F71AEA">
              <w:rPr>
                <w:sz w:val="24"/>
              </w:rPr>
              <w:t>In translating th</w:t>
            </w:r>
            <w:r w:rsidR="001C5436">
              <w:rPr>
                <w:sz w:val="24"/>
              </w:rPr>
              <w:t>ese terms, the translator refer</w:t>
            </w:r>
            <w:r w:rsidR="001C5436">
              <w:rPr>
                <w:rFonts w:hint="eastAsia"/>
                <w:sz w:val="24"/>
              </w:rPr>
              <w:t>red</w:t>
            </w:r>
            <w:r w:rsidR="00F71AEA" w:rsidRPr="00F71AEA">
              <w:rPr>
                <w:sz w:val="24"/>
              </w:rPr>
              <w:t xml:space="preserve"> to </w:t>
            </w:r>
            <w:r w:rsidR="001C5436" w:rsidRPr="001C5436">
              <w:rPr>
                <w:rFonts w:hint="eastAsia"/>
                <w:i/>
                <w:sz w:val="24"/>
              </w:rPr>
              <w:t>o</w:t>
            </w:r>
            <w:r w:rsidR="001C5436" w:rsidRPr="001C5436">
              <w:rPr>
                <w:i/>
                <w:sz w:val="24"/>
              </w:rPr>
              <w:t xml:space="preserve">n the </w:t>
            </w:r>
            <w:r w:rsidR="001C5436" w:rsidRPr="001C5436">
              <w:rPr>
                <w:rFonts w:hint="eastAsia"/>
                <w:i/>
                <w:sz w:val="24"/>
              </w:rPr>
              <w:t>T</w:t>
            </w:r>
            <w:r w:rsidR="001C5436" w:rsidRPr="001C5436">
              <w:rPr>
                <w:i/>
                <w:sz w:val="24"/>
              </w:rPr>
              <w:t xml:space="preserve">ranslation of </w:t>
            </w:r>
            <w:r w:rsidR="001C5436" w:rsidRPr="001C5436">
              <w:rPr>
                <w:rFonts w:hint="eastAsia"/>
                <w:i/>
                <w:sz w:val="24"/>
              </w:rPr>
              <w:t>N</w:t>
            </w:r>
            <w:r w:rsidR="001C5436" w:rsidRPr="001C5436">
              <w:rPr>
                <w:i/>
                <w:sz w:val="24"/>
              </w:rPr>
              <w:t xml:space="preserve">ew </w:t>
            </w:r>
            <w:r w:rsidR="001C5436" w:rsidRPr="001C5436">
              <w:rPr>
                <w:rFonts w:hint="eastAsia"/>
                <w:i/>
                <w:sz w:val="24"/>
              </w:rPr>
              <w:t>T</w:t>
            </w:r>
            <w:r w:rsidR="001C5436" w:rsidRPr="001C5436">
              <w:rPr>
                <w:i/>
                <w:sz w:val="24"/>
              </w:rPr>
              <w:t>erms in EST</w:t>
            </w:r>
            <w:r w:rsidR="001C5436">
              <w:rPr>
                <w:rFonts w:hint="eastAsia"/>
                <w:sz w:val="24"/>
              </w:rPr>
              <w:t xml:space="preserve"> </w:t>
            </w:r>
            <w:r w:rsidR="00F71AEA" w:rsidRPr="00F71AEA">
              <w:rPr>
                <w:sz w:val="24"/>
              </w:rPr>
              <w:t>and uses transliteration, zero translation and other translation methods to try to meet the language habits of the target language readers.</w:t>
            </w:r>
          </w:p>
          <w:p w14:paraId="703CE759" w14:textId="45EBEC0E" w:rsidR="00F2395A" w:rsidRDefault="00F2395A" w:rsidP="00F2395A">
            <w:pPr>
              <w:pStyle w:val="af"/>
              <w:numPr>
                <w:ilvl w:val="0"/>
                <w:numId w:val="5"/>
              </w:numPr>
              <w:spacing w:line="360" w:lineRule="auto"/>
              <w:ind w:firstLineChars="0"/>
              <w:rPr>
                <w:sz w:val="24"/>
              </w:rPr>
            </w:pPr>
            <w:r>
              <w:rPr>
                <w:rFonts w:hint="eastAsia"/>
                <w:sz w:val="24"/>
              </w:rPr>
              <w:t>P</w:t>
            </w:r>
            <w:r w:rsidRPr="00F2395A">
              <w:rPr>
                <w:sz w:val="24"/>
              </w:rPr>
              <w:t>ost-translation</w:t>
            </w:r>
          </w:p>
          <w:p w14:paraId="06CBBE24" w14:textId="1B981508" w:rsidR="00F2395A" w:rsidRPr="00F2395A" w:rsidRDefault="00942DF8" w:rsidP="00942DF8">
            <w:pPr>
              <w:spacing w:line="360" w:lineRule="auto"/>
              <w:ind w:firstLineChars="200" w:firstLine="480"/>
              <w:rPr>
                <w:sz w:val="24"/>
              </w:rPr>
            </w:pPr>
            <w:r w:rsidRPr="00942DF8">
              <w:rPr>
                <w:sz w:val="24"/>
              </w:rPr>
              <w:t>After the completion of t</w:t>
            </w:r>
            <w:r>
              <w:rPr>
                <w:sz w:val="24"/>
              </w:rPr>
              <w:t>ranslation, the translator need</w:t>
            </w:r>
            <w:r>
              <w:rPr>
                <w:rFonts w:hint="eastAsia"/>
                <w:sz w:val="24"/>
              </w:rPr>
              <w:t>ed</w:t>
            </w:r>
            <w:r w:rsidRPr="00942DF8">
              <w:rPr>
                <w:sz w:val="24"/>
              </w:rPr>
              <w:t xml:space="preserve"> to typeset the translation s</w:t>
            </w:r>
            <w:r>
              <w:rPr>
                <w:sz w:val="24"/>
              </w:rPr>
              <w:t xml:space="preserve">o that its format and layout </w:t>
            </w:r>
            <w:r>
              <w:rPr>
                <w:rFonts w:hint="eastAsia"/>
                <w:sz w:val="24"/>
              </w:rPr>
              <w:t>were</w:t>
            </w:r>
            <w:r w:rsidRPr="00942DF8">
              <w:rPr>
                <w:sz w:val="24"/>
              </w:rPr>
              <w:t xml:space="preserve"> the same as the o</w:t>
            </w:r>
            <w:r>
              <w:rPr>
                <w:sz w:val="24"/>
              </w:rPr>
              <w:t>riginal. The translator operate</w:t>
            </w:r>
            <w:r>
              <w:rPr>
                <w:rFonts w:hint="eastAsia"/>
                <w:sz w:val="24"/>
              </w:rPr>
              <w:t>d</w:t>
            </w:r>
            <w:r w:rsidRPr="00942DF8">
              <w:rPr>
                <w:sz w:val="24"/>
              </w:rPr>
              <w:t xml:space="preserve"> the project through Adobe Acrobat DC. By adjusting the font, moving the paragraph, setting </w:t>
            </w:r>
            <w:r w:rsidRPr="00942DF8">
              <w:rPr>
                <w:sz w:val="24"/>
              </w:rPr>
              <w:lastRenderedPageBreak/>
              <w:t xml:space="preserve">the color and so on, the layout of the translated text </w:t>
            </w:r>
            <w:r>
              <w:rPr>
                <w:rFonts w:hint="eastAsia"/>
                <w:sz w:val="24"/>
              </w:rPr>
              <w:t>could</w:t>
            </w:r>
            <w:r w:rsidRPr="00942DF8">
              <w:rPr>
                <w:sz w:val="24"/>
              </w:rPr>
              <w:t xml:space="preserve"> be changed to achieve the consistency with the original text.</w:t>
            </w:r>
            <w:r>
              <w:rPr>
                <w:rFonts w:hint="eastAsia"/>
                <w:sz w:val="24"/>
              </w:rPr>
              <w:t xml:space="preserve"> </w:t>
            </w:r>
            <w:r w:rsidRPr="00942DF8">
              <w:rPr>
                <w:sz w:val="24"/>
              </w:rPr>
              <w:t>Finally, the finished produc</w:t>
            </w:r>
            <w:r>
              <w:rPr>
                <w:sz w:val="24"/>
              </w:rPr>
              <w:t xml:space="preserve">t submitted by the translator </w:t>
            </w:r>
            <w:r>
              <w:rPr>
                <w:rFonts w:hint="eastAsia"/>
                <w:sz w:val="24"/>
              </w:rPr>
              <w:t xml:space="preserve">were </w:t>
            </w:r>
            <w:r w:rsidRPr="00942DF8">
              <w:rPr>
                <w:sz w:val="24"/>
              </w:rPr>
              <w:t>Chinese translation in Word and PDF format, bilingual version in Word format, terminology in Excel format and translation memory..</w:t>
            </w:r>
          </w:p>
          <w:p w14:paraId="08297441" w14:textId="6B844727" w:rsidR="00F375FD" w:rsidRDefault="00F375FD" w:rsidP="00F2395A">
            <w:pPr>
              <w:pStyle w:val="af"/>
              <w:numPr>
                <w:ilvl w:val="0"/>
                <w:numId w:val="5"/>
              </w:numPr>
              <w:spacing w:line="360" w:lineRule="auto"/>
              <w:ind w:firstLineChars="0"/>
              <w:rPr>
                <w:sz w:val="24"/>
              </w:rPr>
            </w:pPr>
            <w:r w:rsidRPr="00F375FD">
              <w:rPr>
                <w:sz w:val="24"/>
              </w:rPr>
              <w:t>Translation theory</w:t>
            </w:r>
          </w:p>
          <w:p w14:paraId="5D37FBA4" w14:textId="0AE18598" w:rsidR="004F7A99" w:rsidRPr="00F375FD" w:rsidRDefault="004F7A99" w:rsidP="00736DA3">
            <w:pPr>
              <w:spacing w:line="360" w:lineRule="auto"/>
              <w:ind w:firstLineChars="200" w:firstLine="480"/>
              <w:rPr>
                <w:sz w:val="24"/>
              </w:rPr>
            </w:pPr>
            <w:r>
              <w:rPr>
                <w:sz w:val="24"/>
              </w:rPr>
              <w:t>“</w:t>
            </w:r>
            <w:r w:rsidRPr="004F7A99">
              <w:rPr>
                <w:sz w:val="24"/>
              </w:rPr>
              <w:t>Dynamic equivalence</w:t>
            </w:r>
            <w:r>
              <w:rPr>
                <w:sz w:val="24"/>
              </w:rPr>
              <w:t>”</w:t>
            </w:r>
            <w:r w:rsidRPr="004F7A99">
              <w:rPr>
                <w:sz w:val="24"/>
              </w:rPr>
              <w:t xml:space="preserve">, also known as </w:t>
            </w:r>
            <w:r>
              <w:rPr>
                <w:sz w:val="24"/>
              </w:rPr>
              <w:t>“</w:t>
            </w:r>
            <w:r w:rsidRPr="004F7A99">
              <w:rPr>
                <w:sz w:val="24"/>
              </w:rPr>
              <w:t>functional equivalence</w:t>
            </w:r>
            <w:r>
              <w:rPr>
                <w:sz w:val="24"/>
              </w:rPr>
              <w:t>”</w:t>
            </w:r>
            <w:r w:rsidRPr="004F7A99">
              <w:rPr>
                <w:sz w:val="24"/>
              </w:rPr>
              <w:t>, was proposed by Nida. He pointed out that "translation is to reproduce the information of the source language from semantics to style in the most appropriate, natural and equivalent language"</w:t>
            </w:r>
            <w:r>
              <w:rPr>
                <w:rFonts w:hint="eastAsia"/>
                <w:sz w:val="24"/>
              </w:rPr>
              <w:t>.</w:t>
            </w:r>
            <w:r w:rsidRPr="004F7A99">
              <w:rPr>
                <w:sz w:val="24"/>
              </w:rPr>
              <w:t xml:space="preserve"> Dynamic equivalence includes four aspects: 1. Lexical equivalence, 2. Syntactic equivalence, 3. Textual equivalence, 4. Stylistic equivalence</w:t>
            </w:r>
            <w:r>
              <w:rPr>
                <w:rFonts w:hint="eastAsia"/>
                <w:sz w:val="24"/>
              </w:rPr>
              <w:t xml:space="preserve"> (</w:t>
            </w:r>
            <w:r>
              <w:rPr>
                <w:sz w:val="24"/>
              </w:rPr>
              <w:t>Nida,</w:t>
            </w:r>
            <w:r>
              <w:rPr>
                <w:rFonts w:hint="eastAsia"/>
                <w:sz w:val="24"/>
              </w:rPr>
              <w:t xml:space="preserve"> </w:t>
            </w:r>
            <w:r>
              <w:rPr>
                <w:sz w:val="24"/>
              </w:rPr>
              <w:t>2004</w:t>
            </w:r>
            <w:r>
              <w:rPr>
                <w:rFonts w:hint="eastAsia"/>
                <w:sz w:val="24"/>
              </w:rPr>
              <w:t>).</w:t>
            </w:r>
            <w:r>
              <w:t xml:space="preserve"> </w:t>
            </w:r>
            <w:r w:rsidRPr="004F7A99">
              <w:rPr>
                <w:sz w:val="24"/>
              </w:rPr>
              <w:t>A</w:t>
            </w:r>
            <w:r>
              <w:rPr>
                <w:sz w:val="24"/>
              </w:rPr>
              <w:t>ccording to Nida's definition, “</w:t>
            </w:r>
            <w:r w:rsidRPr="004F7A99">
              <w:rPr>
                <w:sz w:val="24"/>
              </w:rPr>
              <w:t>trans</w:t>
            </w:r>
            <w:r>
              <w:rPr>
                <w:sz w:val="24"/>
              </w:rPr>
              <w:t>lation</w:t>
            </w:r>
            <w:r w:rsidRPr="004F7A99">
              <w:rPr>
                <w:sz w:val="24"/>
              </w:rPr>
              <w:t xml:space="preserve"> refers to the reproduction of the original information in the target language with the closest and most natural equiva</w:t>
            </w:r>
            <w:r>
              <w:rPr>
                <w:sz w:val="24"/>
              </w:rPr>
              <w:t>lent from semantics to style</w:t>
            </w:r>
            <w:r>
              <w:rPr>
                <w:rFonts w:hint="eastAsia"/>
                <w:sz w:val="24"/>
              </w:rPr>
              <w:t xml:space="preserve"> </w:t>
            </w:r>
            <w:r w:rsidRPr="004F7A99">
              <w:rPr>
                <w:sz w:val="24"/>
              </w:rPr>
              <w:t>(Nida,</w:t>
            </w:r>
            <w:r>
              <w:rPr>
                <w:rFonts w:hint="eastAsia"/>
                <w:sz w:val="24"/>
              </w:rPr>
              <w:t xml:space="preserve"> </w:t>
            </w:r>
            <w:r w:rsidRPr="004F7A99">
              <w:rPr>
                <w:sz w:val="24"/>
              </w:rPr>
              <w:t>1969)</w:t>
            </w:r>
            <w:r>
              <w:rPr>
                <w:rFonts w:hint="eastAsia"/>
                <w:sz w:val="24"/>
              </w:rPr>
              <w:t>.</w:t>
            </w:r>
            <w:r>
              <w:rPr>
                <w:sz w:val="24"/>
              </w:rPr>
              <w:t>”</w:t>
            </w:r>
            <w:r>
              <w:rPr>
                <w:rFonts w:hint="eastAsia"/>
                <w:sz w:val="24"/>
              </w:rPr>
              <w:t xml:space="preserve"> </w:t>
            </w:r>
            <w:r w:rsidRPr="004F7A99">
              <w:rPr>
                <w:sz w:val="24"/>
              </w:rPr>
              <w:t>Among them, "equivalence" is the core, "the closest" and "the most natural" are all for finding equivalence.</w:t>
            </w:r>
            <w:r>
              <w:rPr>
                <w:rFonts w:hint="eastAsia"/>
                <w:sz w:val="24"/>
              </w:rPr>
              <w:t xml:space="preserve"> </w:t>
            </w:r>
            <w:r>
              <w:rPr>
                <w:sz w:val="24"/>
              </w:rPr>
              <w:t xml:space="preserve">In </w:t>
            </w:r>
            <w:r w:rsidRPr="004F7A99">
              <w:rPr>
                <w:rFonts w:hint="eastAsia"/>
                <w:i/>
                <w:sz w:val="24"/>
              </w:rPr>
              <w:t>T</w:t>
            </w:r>
            <w:r w:rsidRPr="004F7A99">
              <w:rPr>
                <w:i/>
                <w:sz w:val="24"/>
              </w:rPr>
              <w:t xml:space="preserve">ranslation </w:t>
            </w:r>
            <w:r w:rsidRPr="004F7A99">
              <w:rPr>
                <w:rFonts w:hint="eastAsia"/>
                <w:i/>
                <w:sz w:val="24"/>
              </w:rPr>
              <w:t>T</w:t>
            </w:r>
            <w:r w:rsidRPr="004F7A99">
              <w:rPr>
                <w:i/>
                <w:sz w:val="24"/>
              </w:rPr>
              <w:t xml:space="preserve">heory and </w:t>
            </w:r>
            <w:r w:rsidRPr="004F7A99">
              <w:rPr>
                <w:rFonts w:hint="eastAsia"/>
                <w:i/>
                <w:sz w:val="24"/>
              </w:rPr>
              <w:t>P</w:t>
            </w:r>
            <w:r w:rsidRPr="004F7A99">
              <w:rPr>
                <w:i/>
                <w:sz w:val="24"/>
              </w:rPr>
              <w:t>ractice</w:t>
            </w:r>
            <w:r w:rsidRPr="004F7A99">
              <w:rPr>
                <w:sz w:val="24"/>
              </w:rPr>
              <w:t xml:space="preserve">, Nida puts forward several translation priority principles: (1) consistency of content is better than consistency of words; (2) dynamic equivalence is better than formal equivalence; (3) language heard is better than written; (4) form used and accepted by readers </w:t>
            </w:r>
            <w:r>
              <w:rPr>
                <w:sz w:val="24"/>
              </w:rPr>
              <w:t>is better than traditional form</w:t>
            </w:r>
            <w:r>
              <w:rPr>
                <w:rFonts w:hint="eastAsia"/>
                <w:sz w:val="24"/>
              </w:rPr>
              <w:t xml:space="preserve"> (Wang Lijun 2004). </w:t>
            </w:r>
          </w:p>
          <w:p w14:paraId="773BAD23" w14:textId="29AA801D" w:rsidR="0034678E" w:rsidRPr="001C5436" w:rsidRDefault="00736DA3" w:rsidP="001C5436">
            <w:pPr>
              <w:spacing w:line="360" w:lineRule="auto"/>
              <w:ind w:firstLineChars="200" w:firstLine="480"/>
              <w:rPr>
                <w:sz w:val="24"/>
              </w:rPr>
            </w:pPr>
            <w:r>
              <w:rPr>
                <w:sz w:val="24"/>
              </w:rPr>
              <w:t>T</w:t>
            </w:r>
            <w:r>
              <w:rPr>
                <w:rFonts w:hint="eastAsia"/>
                <w:sz w:val="24"/>
              </w:rPr>
              <w:t xml:space="preserve">he original, </w:t>
            </w:r>
            <w:r w:rsidRPr="00736DA3">
              <w:rPr>
                <w:i/>
                <w:sz w:val="24"/>
              </w:rPr>
              <w:t>Technical Communication</w:t>
            </w:r>
            <w:r>
              <w:rPr>
                <w:rFonts w:hint="eastAsia"/>
                <w:sz w:val="24"/>
              </w:rPr>
              <w:t xml:space="preserve">, is </w:t>
            </w:r>
            <w:r w:rsidRPr="00736DA3">
              <w:rPr>
                <w:sz w:val="24"/>
              </w:rPr>
              <w:t>t</w:t>
            </w:r>
            <w:r w:rsidR="009635A6">
              <w:rPr>
                <w:sz w:val="24"/>
              </w:rPr>
              <w:t>he scientific and technological</w:t>
            </w:r>
            <w:r w:rsidR="009635A6">
              <w:rPr>
                <w:rFonts w:hint="eastAsia"/>
                <w:sz w:val="24"/>
              </w:rPr>
              <w:t xml:space="preserve"> </w:t>
            </w:r>
            <w:r w:rsidRPr="00736DA3">
              <w:rPr>
                <w:sz w:val="24"/>
              </w:rPr>
              <w:t>text</w:t>
            </w:r>
            <w:r>
              <w:rPr>
                <w:rFonts w:hint="eastAsia"/>
                <w:sz w:val="24"/>
              </w:rPr>
              <w:t>.</w:t>
            </w:r>
            <w:r w:rsidR="009635A6">
              <w:rPr>
                <w:rFonts w:hint="eastAsia"/>
                <w:sz w:val="24"/>
              </w:rPr>
              <w:t xml:space="preserve"> </w:t>
            </w:r>
            <w:r w:rsidRPr="00736DA3">
              <w:rPr>
                <w:sz w:val="24"/>
              </w:rPr>
              <w:t>Most types of EST are argumentative and expository. This kind of style is concise in language expression, and its content is true and reliable. The overall structure is logical, and the most important thing is to ensure that the expression is practical.</w:t>
            </w:r>
            <w:r w:rsidR="009635A6">
              <w:t xml:space="preserve"> </w:t>
            </w:r>
            <w:r w:rsidR="009635A6" w:rsidRPr="009635A6">
              <w:rPr>
                <w:sz w:val="24"/>
              </w:rPr>
              <w:t>Therefore, when translating such texts, the most important thing is to express the meaning. In order to emphasize the relationship between the target reader and the target text and make the meaning of the original senten</w:t>
            </w:r>
            <w:r w:rsidR="00896EA5">
              <w:rPr>
                <w:sz w:val="24"/>
              </w:rPr>
              <w:t>ce clear, the translator</w:t>
            </w:r>
            <w:ins w:id="4" w:author="李 亚星" w:date="2019-12-03T12:07:00Z">
              <w:r w:rsidR="005E3B9E">
                <w:rPr>
                  <w:sz w:val="24"/>
                </w:rPr>
                <w:t xml:space="preserve"> </w:t>
              </w:r>
              <w:r w:rsidR="005E3B9E">
                <w:rPr>
                  <w:rFonts w:hint="eastAsia"/>
                  <w:sz w:val="24"/>
                </w:rPr>
                <w:t>chose</w:t>
              </w:r>
            </w:ins>
            <w:del w:id="5" w:author="李 亚星" w:date="2019-12-03T12:07:00Z">
              <w:r w:rsidR="00896EA5" w:rsidDel="005E3B9E">
                <w:rPr>
                  <w:sz w:val="24"/>
                </w:rPr>
                <w:delText xml:space="preserve"> chos</w:delText>
              </w:r>
              <w:r w:rsidR="00896EA5" w:rsidDel="005E3B9E">
                <w:rPr>
                  <w:rFonts w:hint="eastAsia"/>
                  <w:sz w:val="24"/>
                </w:rPr>
                <w:delText>en</w:delText>
              </w:r>
            </w:del>
            <w:r w:rsidR="009635A6" w:rsidRPr="009635A6">
              <w:rPr>
                <w:sz w:val="24"/>
              </w:rPr>
              <w:t xml:space="preserve"> the functional equivalence theory as the support of the whole translation.</w:t>
            </w:r>
            <w:r w:rsidR="00896EA5">
              <w:t xml:space="preserve"> </w:t>
            </w:r>
            <w:r w:rsidR="00896EA5" w:rsidRPr="00896EA5">
              <w:rPr>
                <w:sz w:val="24"/>
              </w:rPr>
              <w:t>In the process of translation, in order to convey the original meaning accurately and make the readers understand it, th</w:t>
            </w:r>
            <w:r w:rsidR="00896EA5">
              <w:rPr>
                <w:sz w:val="24"/>
              </w:rPr>
              <w:t>e translator first analyze</w:t>
            </w:r>
            <w:r w:rsidR="00896EA5">
              <w:rPr>
                <w:rFonts w:hint="eastAsia"/>
                <w:sz w:val="24"/>
              </w:rPr>
              <w:t>d</w:t>
            </w:r>
            <w:r w:rsidR="00896EA5" w:rsidRPr="00896EA5">
              <w:rPr>
                <w:sz w:val="24"/>
              </w:rPr>
              <w:t xml:space="preserve"> the sente</w:t>
            </w:r>
            <w:r w:rsidR="00896EA5">
              <w:rPr>
                <w:sz w:val="24"/>
              </w:rPr>
              <w:t>nce as a whole, and then cho</w:t>
            </w:r>
            <w:r w:rsidR="00896EA5">
              <w:rPr>
                <w:rFonts w:hint="eastAsia"/>
                <w:sz w:val="24"/>
              </w:rPr>
              <w:t>sen</w:t>
            </w:r>
            <w:r w:rsidR="00896EA5" w:rsidRPr="00896EA5">
              <w:rPr>
                <w:sz w:val="24"/>
              </w:rPr>
              <w:t xml:space="preserve"> the translation skills flexibly to make the sentence complete. On the basis of loyalty to the original meaning, readers can quickly understand the meaning of the translation when reading and understanding, so that the translation is persuasive.</w:t>
            </w:r>
          </w:p>
        </w:tc>
      </w:tr>
      <w:tr w:rsidR="00F81A57" w14:paraId="759E07B2" w14:textId="77777777">
        <w:trPr>
          <w:trHeight w:val="845"/>
        </w:trPr>
        <w:tc>
          <w:tcPr>
            <w:tcW w:w="8789" w:type="dxa"/>
            <w:gridSpan w:val="6"/>
          </w:tcPr>
          <w:p w14:paraId="63735CBE" w14:textId="14ECDC05"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02C47477" w14:textId="0DC73992" w:rsidR="00F81A57" w:rsidRPr="00896EA5" w:rsidRDefault="00896EA5" w:rsidP="00896EA5">
            <w:pPr>
              <w:spacing w:line="360" w:lineRule="auto"/>
              <w:ind w:firstLineChars="200" w:firstLine="480"/>
              <w:rPr>
                <w:sz w:val="24"/>
              </w:rPr>
            </w:pPr>
            <w:r>
              <w:rPr>
                <w:rFonts w:hint="eastAsia"/>
                <w:sz w:val="24"/>
              </w:rPr>
              <w:t xml:space="preserve">1. </w:t>
            </w:r>
            <w:r w:rsidR="00265A7E" w:rsidRPr="00896EA5">
              <w:rPr>
                <w:sz w:val="24"/>
              </w:rPr>
              <w:t>At the lexical level,</w:t>
            </w:r>
            <w:r w:rsidR="00265A7E" w:rsidRPr="00896EA5">
              <w:rPr>
                <w:rFonts w:hint="eastAsia"/>
                <w:sz w:val="24"/>
              </w:rPr>
              <w:t xml:space="preserve"> </w:t>
            </w:r>
            <w:r w:rsidR="00265A7E" w:rsidRPr="00896EA5">
              <w:rPr>
                <w:sz w:val="24"/>
              </w:rPr>
              <w:t xml:space="preserve">This text contains a lot </w:t>
            </w:r>
            <w:r w:rsidRPr="00896EA5">
              <w:rPr>
                <w:sz w:val="24"/>
              </w:rPr>
              <w:t>of proper nouns, company names,</w:t>
            </w:r>
            <w:r w:rsidRPr="00896EA5">
              <w:rPr>
                <w:rFonts w:hint="eastAsia"/>
                <w:sz w:val="24"/>
              </w:rPr>
              <w:t xml:space="preserve"> </w:t>
            </w:r>
            <w:r w:rsidR="00265A7E" w:rsidRPr="00896EA5">
              <w:rPr>
                <w:sz w:val="24"/>
              </w:rPr>
              <w:t>website names and so on. By consulting a large number of materials, the translator found that there are many words which have not been translated into Chinese. This requires translators to use translation methods to translate them.</w:t>
            </w:r>
          </w:p>
          <w:p w14:paraId="39AB6AEB" w14:textId="1B51C35B" w:rsidR="00265A7E" w:rsidRPr="00896EA5" w:rsidRDefault="00896EA5" w:rsidP="00896EA5">
            <w:pPr>
              <w:spacing w:line="360" w:lineRule="auto"/>
              <w:ind w:left="480"/>
              <w:rPr>
                <w:sz w:val="24"/>
              </w:rPr>
            </w:pPr>
            <w:r w:rsidRPr="00896EA5">
              <w:rPr>
                <w:rFonts w:hint="eastAsia"/>
                <w:sz w:val="24"/>
              </w:rPr>
              <w:t>1.1.</w:t>
            </w:r>
            <w:r w:rsidR="008B454B" w:rsidRPr="00896EA5">
              <w:rPr>
                <w:rFonts w:hint="eastAsia"/>
                <w:sz w:val="24"/>
              </w:rPr>
              <w:t>T</w:t>
            </w:r>
            <w:r w:rsidR="00265A7E" w:rsidRPr="00896EA5">
              <w:rPr>
                <w:sz w:val="24"/>
              </w:rPr>
              <w:t>ransliteration</w:t>
            </w:r>
          </w:p>
          <w:p w14:paraId="226BB056" w14:textId="47042CBB" w:rsidR="00C657C6" w:rsidRDefault="00C657C6" w:rsidP="00C657C6">
            <w:pPr>
              <w:spacing w:line="360" w:lineRule="auto"/>
              <w:ind w:firstLineChars="200" w:firstLine="480"/>
              <w:rPr>
                <w:sz w:val="24"/>
              </w:rPr>
            </w:pPr>
            <w:r>
              <w:rPr>
                <w:rFonts w:hint="eastAsia"/>
                <w:sz w:val="24"/>
              </w:rPr>
              <w:t>I</w:t>
            </w:r>
            <w:r w:rsidRPr="00C657C6">
              <w:rPr>
                <w:sz w:val="24"/>
              </w:rPr>
              <w:t xml:space="preserve">n Tan </w:t>
            </w:r>
            <w:proofErr w:type="spellStart"/>
            <w:r w:rsidRPr="00C657C6">
              <w:rPr>
                <w:sz w:val="24"/>
              </w:rPr>
              <w:t>Zaixi's</w:t>
            </w:r>
            <w:proofErr w:type="spellEnd"/>
            <w:r w:rsidRPr="00C657C6">
              <w:rPr>
                <w:sz w:val="24"/>
              </w:rPr>
              <w:t xml:space="preserve"> </w:t>
            </w:r>
            <w:r w:rsidRPr="00C657C6">
              <w:rPr>
                <w:i/>
                <w:sz w:val="24"/>
              </w:rPr>
              <w:t>Dictionary of Translation Studies</w:t>
            </w:r>
            <w:r w:rsidRPr="00C657C6">
              <w:rPr>
                <w:sz w:val="24"/>
              </w:rPr>
              <w:t xml:space="preserve">, according to </w:t>
            </w:r>
            <w:proofErr w:type="spellStart"/>
            <w:r w:rsidRPr="00C657C6">
              <w:rPr>
                <w:sz w:val="24"/>
              </w:rPr>
              <w:t>Cartford's</w:t>
            </w:r>
            <w:proofErr w:type="spellEnd"/>
            <w:r w:rsidRPr="00C657C6">
              <w:rPr>
                <w:sz w:val="24"/>
              </w:rPr>
              <w:t xml:space="preserve"> interpretation, transliteration refers to the process of "substitution of source glyph units by target glyph units."</w:t>
            </w:r>
            <w:r>
              <w:t xml:space="preserve"> </w:t>
            </w:r>
            <w:r w:rsidRPr="00C657C6">
              <w:rPr>
                <w:sz w:val="24"/>
              </w:rPr>
              <w:t>When we accept words</w:t>
            </w:r>
            <w:r>
              <w:rPr>
                <w:rFonts w:hint="eastAsia"/>
                <w:sz w:val="24"/>
              </w:rPr>
              <w:t xml:space="preserve"> with their s</w:t>
            </w:r>
            <w:r w:rsidRPr="00C657C6">
              <w:rPr>
                <w:sz w:val="24"/>
              </w:rPr>
              <w:t>ound and meaning in other languages, we call them loanwords, or transliteration</w:t>
            </w:r>
            <w:r w:rsidR="00636ED4">
              <w:rPr>
                <w:rFonts w:hint="eastAsia"/>
                <w:sz w:val="24"/>
              </w:rPr>
              <w:t xml:space="preserve"> (</w:t>
            </w:r>
            <w:r w:rsidR="00636ED4" w:rsidRPr="00636ED4">
              <w:rPr>
                <w:sz w:val="24"/>
              </w:rPr>
              <w:t xml:space="preserve">Tan </w:t>
            </w:r>
            <w:proofErr w:type="spellStart"/>
            <w:r w:rsidR="00636ED4" w:rsidRPr="00636ED4">
              <w:rPr>
                <w:sz w:val="24"/>
              </w:rPr>
              <w:t>Zaixi</w:t>
            </w:r>
            <w:proofErr w:type="spellEnd"/>
            <w:r w:rsidR="00636ED4">
              <w:rPr>
                <w:rFonts w:hint="eastAsia"/>
                <w:sz w:val="24"/>
              </w:rPr>
              <w:t>, 2005)</w:t>
            </w:r>
            <w:r w:rsidRPr="00C657C6">
              <w:rPr>
                <w:sz w:val="24"/>
              </w:rPr>
              <w:t>.</w:t>
            </w:r>
          </w:p>
          <w:p w14:paraId="64A9D247" w14:textId="0D8DCD41" w:rsidR="008B454B" w:rsidRDefault="008B454B" w:rsidP="008B454B">
            <w:pPr>
              <w:spacing w:line="360" w:lineRule="auto"/>
              <w:ind w:firstLineChars="200" w:firstLine="480"/>
              <w:rPr>
                <w:sz w:val="24"/>
              </w:rPr>
            </w:pPr>
            <w:r w:rsidRPr="008B454B">
              <w:rPr>
                <w:sz w:val="24"/>
              </w:rPr>
              <w:t>In English to Chinese translation, translators usually follow the principles of spelling and pronunciation when using transliteration</w:t>
            </w:r>
            <w:r w:rsidR="00E75A8D">
              <w:rPr>
                <w:rFonts w:hint="eastAsia"/>
                <w:sz w:val="24"/>
              </w:rPr>
              <w:t xml:space="preserve">, </w:t>
            </w:r>
            <w:r w:rsidR="00E75A8D" w:rsidRPr="00E75A8D">
              <w:rPr>
                <w:sz w:val="24"/>
              </w:rPr>
              <w:t>so that the pronunciation of the translation is similar to that of the original.</w:t>
            </w:r>
            <w:r w:rsidR="00E75A8D">
              <w:rPr>
                <w:rFonts w:hint="eastAsia"/>
                <w:sz w:val="24"/>
              </w:rPr>
              <w:t xml:space="preserve"> </w:t>
            </w:r>
            <w:r w:rsidR="00E75A8D" w:rsidRPr="00E75A8D">
              <w:rPr>
                <w:sz w:val="24"/>
              </w:rPr>
              <w:t xml:space="preserve">Transliteration is usually used to translate proper nouns such as people's names, place names and reduplicative words. </w:t>
            </w:r>
            <w:r w:rsidR="001765EC">
              <w:rPr>
                <w:sz w:val="24"/>
              </w:rPr>
              <w:t>F</w:t>
            </w:r>
            <w:r w:rsidR="001765EC">
              <w:rPr>
                <w:rFonts w:hint="eastAsia"/>
                <w:sz w:val="24"/>
              </w:rPr>
              <w:t xml:space="preserve">or example, </w:t>
            </w:r>
            <w:r w:rsidR="001765EC">
              <w:rPr>
                <w:sz w:val="24"/>
              </w:rPr>
              <w:t>“</w:t>
            </w:r>
            <w:proofErr w:type="spellStart"/>
            <w:r w:rsidR="001765EC" w:rsidRPr="001765EC">
              <w:rPr>
                <w:sz w:val="24"/>
              </w:rPr>
              <w:t>Dozuki</w:t>
            </w:r>
            <w:proofErr w:type="spellEnd"/>
            <w:r w:rsidR="001765EC">
              <w:rPr>
                <w:sz w:val="24"/>
              </w:rPr>
              <w:t>”</w:t>
            </w:r>
            <w:r w:rsidR="001765EC">
              <w:rPr>
                <w:rFonts w:hint="eastAsia"/>
                <w:sz w:val="24"/>
              </w:rPr>
              <w:t xml:space="preserve"> can be translated into </w:t>
            </w:r>
            <w:r w:rsidR="001765EC">
              <w:rPr>
                <w:sz w:val="24"/>
              </w:rPr>
              <w:t>“</w:t>
            </w:r>
            <w:r w:rsidR="001765EC">
              <w:rPr>
                <w:rFonts w:hint="eastAsia"/>
                <w:sz w:val="24"/>
              </w:rPr>
              <w:t>多组基</w:t>
            </w:r>
            <w:r w:rsidR="001765EC">
              <w:rPr>
                <w:sz w:val="24"/>
              </w:rPr>
              <w:t>”</w:t>
            </w:r>
            <w:r w:rsidR="001765EC">
              <w:rPr>
                <w:rFonts w:hint="eastAsia"/>
                <w:sz w:val="24"/>
              </w:rPr>
              <w:t xml:space="preserve">. </w:t>
            </w:r>
            <w:r w:rsidR="00814553" w:rsidRPr="00814553">
              <w:rPr>
                <w:sz w:val="24"/>
              </w:rPr>
              <w:t xml:space="preserve">The word </w:t>
            </w:r>
            <w:r w:rsidR="00487D7C">
              <w:rPr>
                <w:sz w:val="24"/>
              </w:rPr>
              <w:t>“</w:t>
            </w:r>
            <w:proofErr w:type="spellStart"/>
            <w:r w:rsidR="00487D7C">
              <w:rPr>
                <w:rFonts w:hint="eastAsia"/>
                <w:sz w:val="24"/>
              </w:rPr>
              <w:t>D</w:t>
            </w:r>
            <w:r w:rsidR="00814553" w:rsidRPr="00814553">
              <w:rPr>
                <w:sz w:val="24"/>
              </w:rPr>
              <w:t>ozuki</w:t>
            </w:r>
            <w:proofErr w:type="spellEnd"/>
            <w:r w:rsidR="00487D7C">
              <w:rPr>
                <w:sz w:val="24"/>
              </w:rPr>
              <w:t>”</w:t>
            </w:r>
            <w:r w:rsidR="00814553" w:rsidRPr="00814553">
              <w:rPr>
                <w:sz w:val="24"/>
              </w:rPr>
              <w:t xml:space="preserve"> comes from Japan. It means a knife. </w:t>
            </w:r>
            <w:proofErr w:type="spellStart"/>
            <w:r w:rsidR="00814553" w:rsidRPr="00814553">
              <w:rPr>
                <w:sz w:val="24"/>
              </w:rPr>
              <w:t>Dozuki</w:t>
            </w:r>
            <w:proofErr w:type="spellEnd"/>
            <w:r w:rsidR="00814553" w:rsidRPr="00814553">
              <w:rPr>
                <w:sz w:val="24"/>
              </w:rPr>
              <w:t xml:space="preserve"> company is a cloud service software launched by</w:t>
            </w:r>
            <w:r w:rsidR="00487D7C">
              <w:rPr>
                <w:rFonts w:hint="eastAsia"/>
                <w:sz w:val="24"/>
              </w:rPr>
              <w:t xml:space="preserve"> </w:t>
            </w:r>
            <w:proofErr w:type="spellStart"/>
            <w:r w:rsidR="00487D7C" w:rsidRPr="00487D7C">
              <w:rPr>
                <w:sz w:val="24"/>
              </w:rPr>
              <w:t>iFixit</w:t>
            </w:r>
            <w:proofErr w:type="spellEnd"/>
            <w:r w:rsidR="00814553" w:rsidRPr="00814553">
              <w:rPr>
                <w:sz w:val="24"/>
              </w:rPr>
              <w:t xml:space="preserve">. According to its pronunciation, the translator translates it into </w:t>
            </w:r>
            <w:r w:rsidR="00487D7C">
              <w:rPr>
                <w:sz w:val="24"/>
              </w:rPr>
              <w:t>“</w:t>
            </w:r>
            <w:r w:rsidR="00487D7C">
              <w:rPr>
                <w:rFonts w:hint="eastAsia"/>
                <w:sz w:val="24"/>
              </w:rPr>
              <w:t>多组基</w:t>
            </w:r>
            <w:r w:rsidR="00487D7C">
              <w:rPr>
                <w:sz w:val="24"/>
              </w:rPr>
              <w:t>”</w:t>
            </w:r>
            <w:r w:rsidR="00814553" w:rsidRPr="00814553">
              <w:rPr>
                <w:sz w:val="24"/>
              </w:rPr>
              <w:t>.</w:t>
            </w:r>
          </w:p>
          <w:p w14:paraId="037FE166" w14:textId="14258E58" w:rsidR="00487D7C" w:rsidRPr="00896EA5" w:rsidRDefault="00487D7C" w:rsidP="00896EA5">
            <w:pPr>
              <w:pStyle w:val="af"/>
              <w:numPr>
                <w:ilvl w:val="1"/>
                <w:numId w:val="10"/>
              </w:numPr>
              <w:spacing w:line="360" w:lineRule="auto"/>
              <w:ind w:firstLineChars="0"/>
              <w:rPr>
                <w:sz w:val="24"/>
              </w:rPr>
            </w:pPr>
            <w:r w:rsidRPr="00896EA5">
              <w:rPr>
                <w:sz w:val="24"/>
              </w:rPr>
              <w:t>Zero translation</w:t>
            </w:r>
          </w:p>
          <w:p w14:paraId="219F4320" w14:textId="6DE3FE75" w:rsidR="00636ED4" w:rsidRDefault="00636ED4" w:rsidP="00636ED4">
            <w:pPr>
              <w:spacing w:line="360" w:lineRule="auto"/>
              <w:ind w:firstLineChars="200" w:firstLine="480"/>
              <w:rPr>
                <w:sz w:val="24"/>
              </w:rPr>
            </w:pPr>
            <w:r w:rsidRPr="00636ED4">
              <w:rPr>
                <w:rFonts w:hint="eastAsia"/>
                <w:sz w:val="24"/>
              </w:rPr>
              <w:t xml:space="preserve">The so-called "zero translation" means that the words in the source language are translated from the existing words in the unused language, which contains two meanings: </w:t>
            </w:r>
            <w:r w:rsidRPr="00636ED4">
              <w:rPr>
                <w:rFonts w:hint="eastAsia"/>
                <w:sz w:val="24"/>
              </w:rPr>
              <w:t>（</w:t>
            </w:r>
            <w:r w:rsidRPr="00636ED4">
              <w:rPr>
                <w:rFonts w:hint="eastAsia"/>
                <w:sz w:val="24"/>
              </w:rPr>
              <w:t>1</w:t>
            </w:r>
            <w:r w:rsidRPr="00636ED4">
              <w:rPr>
                <w:rFonts w:hint="eastAsia"/>
                <w:sz w:val="24"/>
              </w:rPr>
              <w:t>）</w:t>
            </w:r>
            <w:r w:rsidRPr="00636ED4">
              <w:rPr>
                <w:rFonts w:hint="eastAsia"/>
                <w:sz w:val="24"/>
              </w:rPr>
              <w:t xml:space="preserve">the words in the source language are deliberately not translated; </w:t>
            </w:r>
            <w:r w:rsidRPr="00636ED4">
              <w:rPr>
                <w:rFonts w:hint="eastAsia"/>
                <w:sz w:val="24"/>
              </w:rPr>
              <w:t>（</w:t>
            </w:r>
            <w:r w:rsidRPr="00636ED4">
              <w:rPr>
                <w:rFonts w:hint="eastAsia"/>
                <w:sz w:val="24"/>
              </w:rPr>
              <w:t>2</w:t>
            </w:r>
            <w:r w:rsidRPr="00636ED4">
              <w:rPr>
                <w:rFonts w:hint="eastAsia"/>
                <w:sz w:val="24"/>
              </w:rPr>
              <w:t>）</w:t>
            </w:r>
            <w:r w:rsidRPr="00636ED4">
              <w:rPr>
                <w:rFonts w:hint="eastAsia"/>
                <w:sz w:val="24"/>
              </w:rPr>
              <w:t xml:space="preserve"> the words in the source language are translated from the existing words in the unused language</w:t>
            </w:r>
            <w:r w:rsidRPr="00636ED4">
              <w:rPr>
                <w:rFonts w:hint="eastAsia"/>
                <w:sz w:val="24"/>
              </w:rPr>
              <w:t>（</w:t>
            </w:r>
            <w:proofErr w:type="spellStart"/>
            <w:r w:rsidRPr="00636ED4">
              <w:rPr>
                <w:rFonts w:hint="eastAsia"/>
                <w:sz w:val="24"/>
              </w:rPr>
              <w:t>Qiu</w:t>
            </w:r>
            <w:proofErr w:type="spellEnd"/>
            <w:r w:rsidRPr="00636ED4">
              <w:rPr>
                <w:rFonts w:hint="eastAsia"/>
                <w:sz w:val="24"/>
              </w:rPr>
              <w:t xml:space="preserve"> </w:t>
            </w:r>
            <w:proofErr w:type="spellStart"/>
            <w:r w:rsidRPr="00636ED4">
              <w:rPr>
                <w:rFonts w:hint="eastAsia"/>
                <w:sz w:val="24"/>
              </w:rPr>
              <w:t>Maoru</w:t>
            </w:r>
            <w:proofErr w:type="spellEnd"/>
            <w:r w:rsidRPr="00636ED4">
              <w:rPr>
                <w:rFonts w:hint="eastAsia"/>
                <w:sz w:val="24"/>
              </w:rPr>
              <w:t>，</w:t>
            </w:r>
            <w:r w:rsidRPr="00636ED4">
              <w:rPr>
                <w:rFonts w:hint="eastAsia"/>
                <w:sz w:val="24"/>
              </w:rPr>
              <w:t>2001</w:t>
            </w:r>
            <w:r w:rsidRPr="00636ED4">
              <w:rPr>
                <w:rFonts w:hint="eastAsia"/>
                <w:sz w:val="24"/>
              </w:rPr>
              <w:t>）</w:t>
            </w:r>
            <w:r w:rsidRPr="00636ED4">
              <w:rPr>
                <w:rFonts w:hint="eastAsia"/>
                <w:sz w:val="24"/>
              </w:rPr>
              <w:t>.</w:t>
            </w:r>
          </w:p>
          <w:p w14:paraId="5EA5B9A6" w14:textId="0D019F6C" w:rsidR="00636ED4" w:rsidRDefault="00487D7C" w:rsidP="00896EA5">
            <w:pPr>
              <w:spacing w:line="360" w:lineRule="auto"/>
              <w:ind w:firstLineChars="200" w:firstLine="480"/>
              <w:rPr>
                <w:sz w:val="24"/>
              </w:rPr>
            </w:pPr>
            <w:r w:rsidRPr="00487D7C">
              <w:rPr>
                <w:sz w:val="24"/>
              </w:rPr>
              <w:t xml:space="preserve">According to </w:t>
            </w:r>
            <w:del w:id="6" w:author="李 亚星" w:date="2019-12-03T12:08:00Z">
              <w:r w:rsidRPr="00487D7C" w:rsidDel="005E3B9E">
                <w:rPr>
                  <w:sz w:val="24"/>
                </w:rPr>
                <w:delText xml:space="preserve">Professor </w:delText>
              </w:r>
            </w:del>
            <w:proofErr w:type="spellStart"/>
            <w:r w:rsidRPr="00487D7C">
              <w:rPr>
                <w:sz w:val="24"/>
              </w:rPr>
              <w:t>Qiu</w:t>
            </w:r>
            <w:proofErr w:type="spellEnd"/>
            <w:r w:rsidRPr="00487D7C">
              <w:rPr>
                <w:sz w:val="24"/>
              </w:rPr>
              <w:t xml:space="preserve"> </w:t>
            </w:r>
            <w:proofErr w:type="spellStart"/>
            <w:r w:rsidRPr="00487D7C">
              <w:rPr>
                <w:sz w:val="24"/>
              </w:rPr>
              <w:t>Maoru</w:t>
            </w:r>
            <w:proofErr w:type="spellEnd"/>
            <w:r w:rsidRPr="00487D7C">
              <w:rPr>
                <w:sz w:val="24"/>
              </w:rPr>
              <w:t xml:space="preserve">, "what one language can say can also be expressed relatively accurately in another </w:t>
            </w:r>
            <w:commentRangeStart w:id="7"/>
            <w:r w:rsidRPr="00487D7C">
              <w:rPr>
                <w:sz w:val="24"/>
              </w:rPr>
              <w:t>language</w:t>
            </w:r>
            <w:commentRangeEnd w:id="7"/>
            <w:r w:rsidR="005E3B9E">
              <w:rPr>
                <w:rStyle w:val="ae"/>
              </w:rPr>
              <w:commentReference w:id="7"/>
            </w:r>
            <w:r w:rsidRPr="00487D7C">
              <w:rPr>
                <w:sz w:val="24"/>
              </w:rPr>
              <w:t xml:space="preserve">". In fact, there are various differences between different languages, some of which are untranslatable according to conventional translation concepts. Therefore, the author believes that it is necessary to introduce the concept of "zero translation". </w:t>
            </w:r>
            <w:r w:rsidR="000D5600">
              <w:rPr>
                <w:sz w:val="24"/>
              </w:rPr>
              <w:t>F</w:t>
            </w:r>
            <w:r w:rsidR="000D5600">
              <w:rPr>
                <w:rFonts w:hint="eastAsia"/>
                <w:sz w:val="24"/>
              </w:rPr>
              <w:t xml:space="preserve">or example, </w:t>
            </w:r>
            <w:r w:rsidR="00636ED4">
              <w:rPr>
                <w:rFonts w:hint="eastAsia"/>
                <w:sz w:val="24"/>
              </w:rPr>
              <w:t>the s</w:t>
            </w:r>
            <w:r w:rsidR="00636ED4" w:rsidRPr="00636ED4">
              <w:rPr>
                <w:sz w:val="24"/>
              </w:rPr>
              <w:t>oftware name</w:t>
            </w:r>
            <w:r w:rsidR="00636ED4">
              <w:rPr>
                <w:rFonts w:hint="eastAsia"/>
                <w:sz w:val="24"/>
              </w:rPr>
              <w:t xml:space="preserve"> in the original, </w:t>
            </w:r>
            <w:r w:rsidR="000D5600" w:rsidRPr="000D5600">
              <w:rPr>
                <w:sz w:val="24"/>
              </w:rPr>
              <w:t>WordPress</w:t>
            </w:r>
            <w:r w:rsidR="000D5600">
              <w:rPr>
                <w:rFonts w:hint="eastAsia"/>
                <w:sz w:val="24"/>
              </w:rPr>
              <w:t xml:space="preserve">, </w:t>
            </w:r>
            <w:r w:rsidR="000D5600" w:rsidRPr="000D5600">
              <w:rPr>
                <w:sz w:val="24"/>
              </w:rPr>
              <w:t>Java</w:t>
            </w:r>
            <w:r w:rsidR="000D5600">
              <w:rPr>
                <w:rFonts w:hint="eastAsia"/>
                <w:sz w:val="24"/>
              </w:rPr>
              <w:t xml:space="preserve">, </w:t>
            </w:r>
            <w:r w:rsidR="000D5600" w:rsidRPr="000D5600">
              <w:rPr>
                <w:sz w:val="24"/>
              </w:rPr>
              <w:t>C ++</w:t>
            </w:r>
            <w:r w:rsidR="000D5600">
              <w:rPr>
                <w:rFonts w:hint="eastAsia"/>
                <w:sz w:val="24"/>
              </w:rPr>
              <w:t>, etc.</w:t>
            </w:r>
            <w:r w:rsidR="00636ED4">
              <w:rPr>
                <w:rFonts w:hint="eastAsia"/>
                <w:sz w:val="24"/>
              </w:rPr>
              <w:t xml:space="preserve"> </w:t>
            </w:r>
            <w:r w:rsidR="00636ED4" w:rsidRPr="00636ED4">
              <w:rPr>
                <w:sz w:val="24"/>
              </w:rPr>
              <w:t>Translators use</w:t>
            </w:r>
            <w:r w:rsidR="00636ED4">
              <w:rPr>
                <w:rFonts w:hint="eastAsia"/>
                <w:sz w:val="24"/>
              </w:rPr>
              <w:t>d</w:t>
            </w:r>
            <w:r w:rsidR="00636ED4" w:rsidRPr="00636ED4">
              <w:rPr>
                <w:sz w:val="24"/>
              </w:rPr>
              <w:t xml:space="preserve"> the zero translation method and retain their original English forms.</w:t>
            </w:r>
          </w:p>
          <w:p w14:paraId="5E602142" w14:textId="47E18B25" w:rsidR="00896EA5" w:rsidRDefault="000D5600" w:rsidP="00896EA5">
            <w:pPr>
              <w:spacing w:line="360" w:lineRule="auto"/>
              <w:ind w:firstLineChars="200" w:firstLine="480"/>
              <w:rPr>
                <w:sz w:val="24"/>
              </w:rPr>
            </w:pPr>
            <w:r>
              <w:rPr>
                <w:rFonts w:hint="eastAsia"/>
                <w:sz w:val="24"/>
              </w:rPr>
              <w:t xml:space="preserve"> </w:t>
            </w:r>
            <w:r w:rsidRPr="000D5600">
              <w:rPr>
                <w:sz w:val="24"/>
              </w:rPr>
              <w:t xml:space="preserve">Using zero translation to translate these software names has the following reasons: </w:t>
            </w:r>
            <w:r w:rsidRPr="000D5600">
              <w:rPr>
                <w:sz w:val="24"/>
              </w:rPr>
              <w:lastRenderedPageBreak/>
              <w:t>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w:t>
            </w:r>
            <w:r w:rsidR="00896EA5">
              <w:rPr>
                <w:rFonts w:hint="eastAsia"/>
                <w:sz w:val="24"/>
              </w:rPr>
              <w:t xml:space="preserve"> </w:t>
            </w:r>
            <w:r w:rsidR="00636ED4">
              <w:rPr>
                <w:rFonts w:hint="eastAsia"/>
                <w:sz w:val="24"/>
              </w:rPr>
              <w:t>.</w:t>
            </w:r>
            <w:r w:rsidR="00E069BA">
              <w:rPr>
                <w:rFonts w:hint="eastAsia"/>
                <w:sz w:val="24"/>
              </w:rPr>
              <w:t xml:space="preserve">(Zhang </w:t>
            </w:r>
            <w:proofErr w:type="spellStart"/>
            <w:r w:rsidR="00E069BA">
              <w:rPr>
                <w:rFonts w:hint="eastAsia"/>
                <w:sz w:val="24"/>
              </w:rPr>
              <w:t>Zhihui</w:t>
            </w:r>
            <w:proofErr w:type="spellEnd"/>
            <w:r w:rsidR="004302B3">
              <w:rPr>
                <w:rFonts w:hint="eastAsia"/>
                <w:sz w:val="24"/>
              </w:rPr>
              <w:t xml:space="preserve">, Liu </w:t>
            </w:r>
            <w:proofErr w:type="spellStart"/>
            <w:r w:rsidR="004302B3">
              <w:rPr>
                <w:rFonts w:hint="eastAsia"/>
                <w:sz w:val="24"/>
              </w:rPr>
              <w:t>Changmin</w:t>
            </w:r>
            <w:proofErr w:type="spellEnd"/>
            <w:r w:rsidR="00E069BA">
              <w:rPr>
                <w:rFonts w:hint="eastAsia"/>
                <w:sz w:val="24"/>
              </w:rPr>
              <w:t xml:space="preserve"> 2011)</w:t>
            </w:r>
            <w:ins w:id="8" w:author="李 亚星" w:date="2019-12-03T12:08:00Z">
              <w:r w:rsidR="005E3B9E">
                <w:rPr>
                  <w:rFonts w:hint="eastAsia"/>
                  <w:sz w:val="24"/>
                </w:rPr>
                <w:t>；页码？</w:t>
              </w:r>
            </w:ins>
          </w:p>
          <w:p w14:paraId="3EC61133" w14:textId="66874FB5" w:rsidR="00E069BA" w:rsidRPr="00896EA5" w:rsidRDefault="00E069BA" w:rsidP="00896EA5">
            <w:pPr>
              <w:pStyle w:val="af"/>
              <w:numPr>
                <w:ilvl w:val="0"/>
                <w:numId w:val="10"/>
              </w:numPr>
              <w:spacing w:line="360" w:lineRule="auto"/>
              <w:ind w:left="0" w:firstLine="480"/>
              <w:rPr>
                <w:sz w:val="24"/>
              </w:rPr>
            </w:pPr>
            <w:commentRangeStart w:id="9"/>
            <w:r w:rsidRPr="00896EA5">
              <w:rPr>
                <w:sz w:val="24"/>
              </w:rPr>
              <w:t>At</w:t>
            </w:r>
            <w:commentRangeEnd w:id="9"/>
            <w:r w:rsidR="005E3B9E">
              <w:rPr>
                <w:rStyle w:val="ae"/>
              </w:rPr>
              <w:commentReference w:id="9"/>
            </w:r>
            <w:r w:rsidRPr="00896EA5">
              <w:rPr>
                <w:sz w:val="24"/>
              </w:rPr>
              <w:t xml:space="preserve"> the syntactic level</w:t>
            </w:r>
            <w:r w:rsidRPr="00896EA5">
              <w:rPr>
                <w:rFonts w:hint="eastAsia"/>
                <w:sz w:val="24"/>
              </w:rPr>
              <w:t xml:space="preserve">, </w:t>
            </w:r>
            <w:r w:rsidR="00896EA5" w:rsidRPr="00896EA5">
              <w:rPr>
                <w:rFonts w:hint="eastAsia"/>
                <w:sz w:val="24"/>
              </w:rPr>
              <w:t>t</w:t>
            </w:r>
            <w:r w:rsidR="004875F4" w:rsidRPr="00896EA5">
              <w:rPr>
                <w:sz w:val="24"/>
              </w:rPr>
              <w:t>he translator should not only se</w:t>
            </w:r>
            <w:r w:rsidR="00896EA5" w:rsidRPr="00896EA5">
              <w:rPr>
                <w:sz w:val="24"/>
              </w:rPr>
              <w:t>lect the translation closest to</w:t>
            </w:r>
            <w:r w:rsidR="00896EA5" w:rsidRPr="00896EA5">
              <w:rPr>
                <w:rFonts w:hint="eastAsia"/>
                <w:sz w:val="24"/>
              </w:rPr>
              <w:t xml:space="preserve"> </w:t>
            </w:r>
            <w:r w:rsidR="004875F4" w:rsidRPr="00896EA5">
              <w:rPr>
                <w:sz w:val="24"/>
              </w:rPr>
              <w:t>the original meaning, but also consider the context cohesion to complete the most appropriate translation.</w:t>
            </w:r>
            <w:r w:rsidR="00180247" w:rsidRPr="00896EA5">
              <w:rPr>
                <w:rFonts w:hint="eastAsia"/>
                <w:sz w:val="24"/>
              </w:rPr>
              <w:t xml:space="preserve"> </w:t>
            </w:r>
            <w:r w:rsidR="00180247" w:rsidRPr="00896EA5">
              <w:rPr>
                <w:sz w:val="24"/>
              </w:rPr>
              <w:t>Therefore, translators will use many translation methods</w:t>
            </w:r>
            <w:r w:rsidR="00180247" w:rsidRPr="00896EA5">
              <w:rPr>
                <w:rFonts w:hint="eastAsia"/>
                <w:sz w:val="24"/>
              </w:rPr>
              <w:t>.</w:t>
            </w:r>
          </w:p>
          <w:p w14:paraId="6E959DB0" w14:textId="6DFA6E9C" w:rsidR="00180247" w:rsidRPr="00896EA5" w:rsidRDefault="00CA3680" w:rsidP="00896EA5">
            <w:pPr>
              <w:pStyle w:val="af"/>
              <w:numPr>
                <w:ilvl w:val="1"/>
                <w:numId w:val="13"/>
              </w:numPr>
              <w:spacing w:line="360" w:lineRule="auto"/>
              <w:ind w:firstLineChars="0"/>
              <w:rPr>
                <w:sz w:val="24"/>
              </w:rPr>
            </w:pPr>
            <w:r w:rsidRPr="00896EA5">
              <w:rPr>
                <w:sz w:val="24"/>
              </w:rPr>
              <w:t>C</w:t>
            </w:r>
            <w:r w:rsidRPr="00896EA5">
              <w:rPr>
                <w:rFonts w:hint="eastAsia"/>
                <w:sz w:val="24"/>
              </w:rPr>
              <w:t xml:space="preserve">onversion </w:t>
            </w:r>
          </w:p>
          <w:p w14:paraId="03BC323F" w14:textId="53E42817" w:rsidR="00CA3680" w:rsidRDefault="001069E1" w:rsidP="001069E1">
            <w:pPr>
              <w:spacing w:line="360" w:lineRule="auto"/>
              <w:ind w:firstLineChars="200" w:firstLine="480"/>
              <w:rPr>
                <w:sz w:val="24"/>
              </w:rPr>
            </w:pPr>
            <w:r w:rsidRPr="001069E1">
              <w:rPr>
                <w:sz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00594814">
              <w:rPr>
                <w:rFonts w:hint="eastAsia"/>
                <w:sz w:val="24"/>
              </w:rPr>
              <w:t xml:space="preserve"> </w:t>
            </w:r>
            <w:r>
              <w:rPr>
                <w:rFonts w:hint="eastAsia"/>
                <w:sz w:val="24"/>
              </w:rPr>
              <w:t xml:space="preserve">(Ding Fei, 2019) </w:t>
            </w:r>
            <w:r w:rsidR="00CA3680" w:rsidRPr="00CA3680">
              <w:rPr>
                <w:sz w:val="24"/>
              </w:rPr>
              <w:t>In English to Chinese translation, some sentences cannot be translated word for word. Due to the different ways of expression between Chinese and English, some words in the original text need to be converted to conform t</w:t>
            </w:r>
            <w:r w:rsidR="00857B42">
              <w:rPr>
                <w:sz w:val="24"/>
              </w:rPr>
              <w:t>o the Chinese expression habits</w:t>
            </w:r>
            <w:r>
              <w:rPr>
                <w:rFonts w:hint="eastAsia"/>
                <w:sz w:val="24"/>
              </w:rPr>
              <w:t>.</w:t>
            </w:r>
          </w:p>
          <w:p w14:paraId="4B1EE6D5" w14:textId="0425606A" w:rsidR="00857B42" w:rsidRDefault="001C5436" w:rsidP="001C5436">
            <w:pPr>
              <w:spacing w:line="360" w:lineRule="auto"/>
              <w:ind w:firstLineChars="200" w:firstLine="482"/>
              <w:rPr>
                <w:sz w:val="24"/>
              </w:rPr>
            </w:pPr>
            <w:r w:rsidRPr="005E3B9E">
              <w:rPr>
                <w:rFonts w:hint="eastAsia"/>
                <w:b/>
                <w:bCs/>
                <w:sz w:val="24"/>
                <w:rPrChange w:id="10" w:author="李 亚星" w:date="2019-12-03T12:09:00Z">
                  <w:rPr>
                    <w:rFonts w:hint="eastAsia"/>
                    <w:sz w:val="24"/>
                  </w:rPr>
                </w:rPrChange>
              </w:rPr>
              <w:t>S.T.</w:t>
            </w:r>
            <w:r w:rsidR="00857B42" w:rsidRPr="005E3B9E">
              <w:rPr>
                <w:rFonts w:hint="eastAsia"/>
                <w:b/>
                <w:bCs/>
                <w:sz w:val="24"/>
                <w:rPrChange w:id="11" w:author="李 亚星" w:date="2019-12-03T12:09:00Z">
                  <w:rPr>
                    <w:rFonts w:hint="eastAsia"/>
                    <w:sz w:val="24"/>
                  </w:rPr>
                </w:rPrChange>
              </w:rPr>
              <w:t xml:space="preserve"> </w:t>
            </w:r>
            <w:r w:rsidR="00857B42" w:rsidRPr="00857B42">
              <w:rPr>
                <w:sz w:val="24"/>
              </w:rPr>
              <w:t>For instance, volunteering for Habitat for Humanity says something</w:t>
            </w:r>
            <w:r w:rsidR="00857B42" w:rsidRPr="00BE5EA3">
              <w:rPr>
                <w:sz w:val="24"/>
                <w:u w:val="single"/>
              </w:rPr>
              <w:t xml:space="preserve"> important </w:t>
            </w:r>
            <w:r w:rsidR="00857B42" w:rsidRPr="00857B42">
              <w:rPr>
                <w:sz w:val="24"/>
              </w:rPr>
              <w:t>not only about your character but also about your ability to work effectively in a team and to solve problems.</w:t>
            </w:r>
          </w:p>
          <w:p w14:paraId="076B5F79" w14:textId="5A623ABD" w:rsidR="00857B42" w:rsidRDefault="005E3B9E" w:rsidP="00857B42">
            <w:pPr>
              <w:spacing w:line="360" w:lineRule="auto"/>
              <w:ind w:firstLineChars="200" w:firstLine="482"/>
              <w:rPr>
                <w:sz w:val="24"/>
              </w:rPr>
            </w:pPr>
            <w:ins w:id="12" w:author="李 亚星" w:date="2019-12-03T12:09:00Z">
              <w:r w:rsidRPr="005E3B9E">
                <w:rPr>
                  <w:b/>
                  <w:bCs/>
                  <w:sz w:val="24"/>
                  <w:rPrChange w:id="13" w:author="李 亚星" w:date="2019-12-03T12:09:00Z">
                    <w:rPr>
                      <w:sz w:val="24"/>
                    </w:rPr>
                  </w:rPrChange>
                </w:rPr>
                <w:t>T.</w:t>
              </w:r>
            </w:ins>
            <w:r w:rsidR="00857B42" w:rsidRPr="005E3B9E">
              <w:rPr>
                <w:b/>
                <w:bCs/>
                <w:sz w:val="24"/>
                <w:rPrChange w:id="14" w:author="李 亚星" w:date="2019-12-03T12:09:00Z">
                  <w:rPr>
                    <w:sz w:val="24"/>
                  </w:rPr>
                </w:rPrChange>
              </w:rPr>
              <w:t>T</w:t>
            </w:r>
            <w:r w:rsidR="001C5436" w:rsidRPr="005E3B9E">
              <w:rPr>
                <w:rFonts w:hint="eastAsia"/>
                <w:b/>
                <w:bCs/>
                <w:sz w:val="24"/>
                <w:rPrChange w:id="15" w:author="李 亚星" w:date="2019-12-03T12:09:00Z">
                  <w:rPr>
                    <w:rFonts w:hint="eastAsia"/>
                    <w:sz w:val="24"/>
                  </w:rPr>
                </w:rPrChange>
              </w:rPr>
              <w:t>.</w:t>
            </w:r>
            <w:r w:rsidR="00857B42">
              <w:rPr>
                <w:rFonts w:hint="eastAsia"/>
                <w:sz w:val="24"/>
              </w:rPr>
              <w:t xml:space="preserve"> </w:t>
            </w:r>
            <w:r w:rsidR="00857B42" w:rsidRPr="00857B42">
              <w:rPr>
                <w:rFonts w:hint="eastAsia"/>
                <w:sz w:val="24"/>
              </w:rPr>
              <w:t>例如，为仁爱之家做志愿服务的</w:t>
            </w:r>
            <w:r w:rsidR="00857B42" w:rsidRPr="00BE5EA3">
              <w:rPr>
                <w:rFonts w:hint="eastAsia"/>
                <w:sz w:val="24"/>
                <w:u w:val="single"/>
              </w:rPr>
              <w:t>重要性</w:t>
            </w:r>
            <w:r w:rsidR="00A12AAA">
              <w:rPr>
                <w:rFonts w:hint="eastAsia"/>
                <w:sz w:val="24"/>
              </w:rPr>
              <w:t>不仅在于展示您的性格，也展示了您</w:t>
            </w:r>
            <w:r w:rsidR="00857B42" w:rsidRPr="00857B42">
              <w:rPr>
                <w:rFonts w:hint="eastAsia"/>
                <w:sz w:val="24"/>
              </w:rPr>
              <w:t>在团队中有效工作和解决问题的能力。</w:t>
            </w:r>
          </w:p>
          <w:p w14:paraId="11B7A9B5" w14:textId="6968CFBB" w:rsidR="00857B42" w:rsidRDefault="00857B42" w:rsidP="00857B42">
            <w:pPr>
              <w:spacing w:line="360" w:lineRule="auto"/>
              <w:ind w:firstLineChars="200" w:firstLine="480"/>
              <w:rPr>
                <w:sz w:val="24"/>
              </w:rPr>
            </w:pPr>
            <w:r w:rsidRPr="00857B42">
              <w:rPr>
                <w:sz w:val="24"/>
              </w:rPr>
              <w:t xml:space="preserve">In the original, </w:t>
            </w:r>
            <w:r>
              <w:rPr>
                <w:sz w:val="24"/>
              </w:rPr>
              <w:t>“</w:t>
            </w:r>
            <w:r w:rsidRPr="00857B42">
              <w:rPr>
                <w:sz w:val="24"/>
              </w:rPr>
              <w:t>important</w:t>
            </w:r>
            <w:r>
              <w:rPr>
                <w:sz w:val="24"/>
              </w:rPr>
              <w:t>”</w:t>
            </w:r>
            <w:r>
              <w:rPr>
                <w:rFonts w:hint="eastAsia"/>
                <w:sz w:val="24"/>
              </w:rPr>
              <w:t xml:space="preserve"> </w:t>
            </w:r>
            <w:r w:rsidRPr="00857B42">
              <w:rPr>
                <w:sz w:val="24"/>
              </w:rPr>
              <w:t>is an adjective, meaning "</w:t>
            </w:r>
            <w:r>
              <w:rPr>
                <w:rFonts w:hint="eastAsia"/>
                <w:sz w:val="24"/>
              </w:rPr>
              <w:t>重要的</w:t>
            </w:r>
            <w:r w:rsidRPr="00857B42">
              <w:rPr>
                <w:sz w:val="24"/>
              </w:rPr>
              <w:t>". The translator translates it as "</w:t>
            </w:r>
            <w:r>
              <w:rPr>
                <w:sz w:val="24"/>
              </w:rPr>
              <w:t>…</w:t>
            </w:r>
            <w:r>
              <w:rPr>
                <w:rFonts w:hint="eastAsia"/>
                <w:sz w:val="24"/>
              </w:rPr>
              <w:t>的重要性</w:t>
            </w:r>
            <w:r w:rsidRPr="00857B42">
              <w:rPr>
                <w:sz w:val="24"/>
              </w:rPr>
              <w:t>" instead of "</w:t>
            </w:r>
            <w:r>
              <w:rPr>
                <w:sz w:val="24"/>
              </w:rPr>
              <w:t>…</w:t>
            </w:r>
            <w:r>
              <w:rPr>
                <w:rFonts w:hint="eastAsia"/>
                <w:sz w:val="24"/>
              </w:rPr>
              <w:t>是重要的</w:t>
            </w:r>
            <w:r w:rsidRPr="00857B42">
              <w:rPr>
                <w:sz w:val="24"/>
              </w:rPr>
              <w:t>". The former is more in line with Chinese expression habits.</w:t>
            </w:r>
          </w:p>
          <w:p w14:paraId="79122C3C" w14:textId="1291E54A" w:rsidR="006D35AA" w:rsidRPr="006D35AA" w:rsidRDefault="00C34DB4" w:rsidP="006D35AA">
            <w:pPr>
              <w:pStyle w:val="af"/>
              <w:numPr>
                <w:ilvl w:val="1"/>
                <w:numId w:val="13"/>
              </w:numPr>
              <w:spacing w:line="360" w:lineRule="auto"/>
              <w:ind w:firstLineChars="0"/>
              <w:rPr>
                <w:sz w:val="24"/>
              </w:rPr>
            </w:pPr>
            <w:commentRangeStart w:id="16"/>
            <w:r w:rsidRPr="00896EA5">
              <w:rPr>
                <w:sz w:val="24"/>
              </w:rPr>
              <w:t>N</w:t>
            </w:r>
            <w:r w:rsidRPr="00896EA5">
              <w:rPr>
                <w:rFonts w:hint="eastAsia"/>
                <w:sz w:val="24"/>
              </w:rPr>
              <w:t>egation</w:t>
            </w:r>
            <w:commentRangeEnd w:id="16"/>
            <w:r w:rsidR="005E3B9E">
              <w:rPr>
                <w:rStyle w:val="ae"/>
              </w:rPr>
              <w:commentReference w:id="16"/>
            </w:r>
          </w:p>
          <w:p w14:paraId="021612AA" w14:textId="6A7C264F" w:rsidR="006D35AA" w:rsidRDefault="006D35AA" w:rsidP="006D35AA">
            <w:pPr>
              <w:spacing w:line="360" w:lineRule="auto"/>
              <w:ind w:firstLineChars="200" w:firstLine="480"/>
              <w:rPr>
                <w:sz w:val="24"/>
              </w:rPr>
            </w:pPr>
            <w:r w:rsidRPr="006D35AA">
              <w:rPr>
                <w:sz w:val="24"/>
              </w:rPr>
              <w:t xml:space="preserve">English and Chinese have different word order in the expression of sentences, so they adopt the methods of </w:t>
            </w:r>
            <w:r>
              <w:rPr>
                <w:rFonts w:hint="eastAsia"/>
                <w:sz w:val="24"/>
              </w:rPr>
              <w:t>negation</w:t>
            </w:r>
            <w:r w:rsidRPr="006D35AA">
              <w:rPr>
                <w:sz w:val="24"/>
              </w:rPr>
              <w:t>. This method means that in order to take care of the target language habit, the positive or negative expression in the original language can be converted into the negative or positive expression in the target language.</w:t>
            </w:r>
            <w:r w:rsidRPr="006D35AA">
              <w:rPr>
                <w:rFonts w:hint="eastAsia"/>
                <w:sz w:val="24"/>
              </w:rPr>
              <w:t xml:space="preserve"> </w:t>
            </w:r>
            <w:r w:rsidRPr="006D35AA">
              <w:rPr>
                <w:sz w:val="24"/>
              </w:rPr>
              <w:t xml:space="preserve">The purpose of </w:t>
            </w:r>
            <w:r w:rsidRPr="006D35AA">
              <w:rPr>
                <w:sz w:val="24"/>
              </w:rPr>
              <w:lastRenderedPageBreak/>
              <w:t xml:space="preserve">this paper is to solve the difficulties of sentence order expression in the process of translation so </w:t>
            </w:r>
            <w:r>
              <w:rPr>
                <w:sz w:val="24"/>
              </w:rPr>
              <w:t>as to make the translation</w:t>
            </w:r>
            <w:r>
              <w:rPr>
                <w:rFonts w:hint="eastAsia"/>
                <w:sz w:val="24"/>
              </w:rPr>
              <w:t xml:space="preserve"> </w:t>
            </w:r>
            <w:r w:rsidRPr="006D35AA">
              <w:rPr>
                <w:sz w:val="24"/>
              </w:rPr>
              <w:t>smooth.</w:t>
            </w:r>
          </w:p>
          <w:p w14:paraId="12F683F5" w14:textId="6DBC3585" w:rsidR="00857B42" w:rsidRDefault="001C5436" w:rsidP="00A86419">
            <w:pPr>
              <w:spacing w:line="360" w:lineRule="auto"/>
              <w:ind w:firstLineChars="200" w:firstLine="480"/>
              <w:rPr>
                <w:sz w:val="24"/>
              </w:rPr>
            </w:pPr>
            <w:r>
              <w:rPr>
                <w:rFonts w:hint="eastAsia"/>
                <w:sz w:val="24"/>
              </w:rPr>
              <w:t>S.T.</w:t>
            </w:r>
            <w:r w:rsidR="00857B42">
              <w:rPr>
                <w:rFonts w:hint="eastAsia"/>
                <w:sz w:val="24"/>
              </w:rPr>
              <w:t xml:space="preserve"> </w:t>
            </w:r>
            <w:r w:rsidR="00857B42" w:rsidRPr="00857B42">
              <w:rPr>
                <w:sz w:val="24"/>
              </w:rPr>
              <w:t>There is really</w:t>
            </w:r>
            <w:r w:rsidR="00857B42" w:rsidRPr="00BE5EA3">
              <w:rPr>
                <w:sz w:val="24"/>
                <w:u w:val="single"/>
              </w:rPr>
              <w:t xml:space="preserve"> no mystery </w:t>
            </w:r>
            <w:r w:rsidR="00857B42" w:rsidRPr="00857B42">
              <w:rPr>
                <w:sz w:val="24"/>
              </w:rPr>
              <w:t>about what employers want in an employee.</w:t>
            </w:r>
          </w:p>
          <w:p w14:paraId="77AF030A" w14:textId="7D69547B" w:rsidR="00857B42" w:rsidRDefault="00857B42" w:rsidP="00857B42">
            <w:pPr>
              <w:spacing w:line="360" w:lineRule="auto"/>
              <w:ind w:firstLineChars="200" w:firstLine="480"/>
              <w:rPr>
                <w:sz w:val="24"/>
              </w:rPr>
            </w:pPr>
            <w:r w:rsidRPr="00857B42">
              <w:rPr>
                <w:sz w:val="24"/>
              </w:rPr>
              <w:t>T</w:t>
            </w:r>
            <w:r w:rsidR="001C5436">
              <w:rPr>
                <w:rFonts w:hint="eastAsia"/>
                <w:sz w:val="24"/>
              </w:rPr>
              <w:t>.</w:t>
            </w:r>
            <w:r>
              <w:rPr>
                <w:rFonts w:hint="eastAsia"/>
                <w:sz w:val="24"/>
              </w:rPr>
              <w:t xml:space="preserve"> </w:t>
            </w:r>
            <w:r w:rsidRPr="00857B42">
              <w:rPr>
                <w:rFonts w:hint="eastAsia"/>
                <w:sz w:val="24"/>
              </w:rPr>
              <w:t>雇主对雇员的要求其实很</w:t>
            </w:r>
            <w:r w:rsidRPr="00BE5EA3">
              <w:rPr>
                <w:rFonts w:hint="eastAsia"/>
                <w:sz w:val="24"/>
                <w:u w:val="single"/>
              </w:rPr>
              <w:t>显而易见</w:t>
            </w:r>
            <w:r w:rsidRPr="00857B42">
              <w:rPr>
                <w:rFonts w:hint="eastAsia"/>
                <w:sz w:val="24"/>
              </w:rPr>
              <w:t>。</w:t>
            </w:r>
          </w:p>
          <w:p w14:paraId="60B6A106" w14:textId="7CB85BBF" w:rsidR="00A86419" w:rsidRDefault="00A86419" w:rsidP="00A86419">
            <w:pPr>
              <w:spacing w:line="360" w:lineRule="auto"/>
              <w:ind w:firstLineChars="200" w:firstLine="480"/>
              <w:rPr>
                <w:sz w:val="24"/>
              </w:rPr>
            </w:pPr>
            <w:r w:rsidRPr="00A86419">
              <w:rPr>
                <w:sz w:val="24"/>
              </w:rPr>
              <w:t xml:space="preserve">The </w:t>
            </w:r>
            <w:r>
              <w:rPr>
                <w:sz w:val="24"/>
              </w:rPr>
              <w:t>“</w:t>
            </w:r>
            <w:r w:rsidRPr="00A86419">
              <w:rPr>
                <w:sz w:val="24"/>
              </w:rPr>
              <w:t>mystery</w:t>
            </w:r>
            <w:r>
              <w:rPr>
                <w:sz w:val="24"/>
              </w:rPr>
              <w:t>”</w:t>
            </w:r>
            <w:r w:rsidRPr="00A86419">
              <w:rPr>
                <w:sz w:val="24"/>
              </w:rPr>
              <w:t xml:space="preserve"> in the original text is a noun, which is translated into the adjective "</w:t>
            </w:r>
            <w:r>
              <w:rPr>
                <w:rFonts w:hint="eastAsia"/>
                <w:sz w:val="24"/>
              </w:rPr>
              <w:t>神秘的</w:t>
            </w:r>
            <w:r w:rsidRPr="00A86419">
              <w:rPr>
                <w:sz w:val="24"/>
              </w:rPr>
              <w:t>". "</w:t>
            </w:r>
            <w:r>
              <w:rPr>
                <w:rFonts w:hint="eastAsia"/>
                <w:sz w:val="24"/>
              </w:rPr>
              <w:t>不是</w:t>
            </w:r>
            <w:r>
              <w:rPr>
                <w:sz w:val="24"/>
              </w:rPr>
              <w:t>神秘的</w:t>
            </w:r>
            <w:r w:rsidRPr="00A86419">
              <w:rPr>
                <w:sz w:val="24"/>
              </w:rPr>
              <w:t>" is "</w:t>
            </w:r>
            <w:r>
              <w:rPr>
                <w:rFonts w:hint="eastAsia"/>
                <w:sz w:val="24"/>
              </w:rPr>
              <w:t>浅显的，</w:t>
            </w:r>
            <w:r w:rsidRPr="00A86419">
              <w:rPr>
                <w:rFonts w:hint="eastAsia"/>
                <w:sz w:val="24"/>
              </w:rPr>
              <w:t>众所周知的</w:t>
            </w:r>
            <w:r w:rsidRPr="00A86419">
              <w:rPr>
                <w:sz w:val="24"/>
              </w:rPr>
              <w:t>" in Chinese expression, so the translator translates it as "</w:t>
            </w:r>
            <w:r>
              <w:rPr>
                <w:rFonts w:hint="eastAsia"/>
                <w:sz w:val="24"/>
              </w:rPr>
              <w:t>显而易见</w:t>
            </w:r>
            <w:r>
              <w:rPr>
                <w:sz w:val="24"/>
              </w:rPr>
              <w:t xml:space="preserve">". </w:t>
            </w:r>
            <w:r>
              <w:rPr>
                <w:rFonts w:hint="eastAsia"/>
                <w:sz w:val="24"/>
              </w:rPr>
              <w:t>T</w:t>
            </w:r>
            <w:r w:rsidRPr="00A86419">
              <w:rPr>
                <w:sz w:val="24"/>
              </w:rPr>
              <w:t>he original text is definite sentence, the translator translates it into affirmative sentence. It is not hard to see that translators often use more than one translation technique when translating a sentence.</w:t>
            </w:r>
          </w:p>
          <w:p w14:paraId="3FB1F5BE" w14:textId="250ADCF7" w:rsidR="00857B42" w:rsidRPr="00B25BF2" w:rsidRDefault="00D871EA" w:rsidP="00896EA5">
            <w:pPr>
              <w:pStyle w:val="af"/>
              <w:numPr>
                <w:ilvl w:val="1"/>
                <w:numId w:val="13"/>
              </w:numPr>
              <w:spacing w:line="360" w:lineRule="auto"/>
              <w:ind w:firstLineChars="0"/>
              <w:rPr>
                <w:sz w:val="24"/>
              </w:rPr>
            </w:pPr>
            <w:r>
              <w:rPr>
                <w:sz w:val="24"/>
              </w:rPr>
              <w:t>T</w:t>
            </w:r>
            <w:r>
              <w:rPr>
                <w:rFonts w:hint="eastAsia"/>
                <w:sz w:val="24"/>
              </w:rPr>
              <w:t>ranslation of passive voice</w:t>
            </w:r>
          </w:p>
          <w:p w14:paraId="7CF824DC" w14:textId="4AA4F54C" w:rsidR="00B25BF2" w:rsidRPr="00B25BF2" w:rsidRDefault="00B25BF2" w:rsidP="00B25BF2">
            <w:pPr>
              <w:spacing w:line="360" w:lineRule="auto"/>
              <w:rPr>
                <w:sz w:val="24"/>
              </w:rPr>
            </w:pPr>
            <w:r>
              <w:rPr>
                <w:rFonts w:hint="eastAsia"/>
                <w:sz w:val="24"/>
              </w:rPr>
              <w:t xml:space="preserve">    </w:t>
            </w:r>
            <w:r w:rsidRPr="00B25BF2">
              <w:rPr>
                <w:sz w:val="24"/>
              </w:rPr>
              <w:t xml:space="preserve">Passive sentences are often used in English, while active sentences are often used in Chinese, so translators should change their voice in </w:t>
            </w:r>
            <w:commentRangeStart w:id="17"/>
            <w:r w:rsidRPr="00B25BF2">
              <w:rPr>
                <w:sz w:val="24"/>
              </w:rPr>
              <w:t>translation</w:t>
            </w:r>
            <w:commentRangeEnd w:id="17"/>
            <w:r w:rsidR="005E3B9E">
              <w:rPr>
                <w:rStyle w:val="ae"/>
              </w:rPr>
              <w:commentReference w:id="17"/>
            </w:r>
            <w:r w:rsidRPr="00B25BF2">
              <w:rPr>
                <w:sz w:val="24"/>
              </w:rPr>
              <w:t>.</w:t>
            </w:r>
          </w:p>
          <w:p w14:paraId="11243FB6" w14:textId="55F0C225" w:rsidR="00857B42" w:rsidRDefault="001C5436" w:rsidP="00857B42">
            <w:pPr>
              <w:spacing w:line="360" w:lineRule="auto"/>
              <w:ind w:firstLineChars="200" w:firstLine="480"/>
              <w:rPr>
                <w:sz w:val="24"/>
              </w:rPr>
            </w:pPr>
            <w:r>
              <w:rPr>
                <w:rFonts w:hint="eastAsia"/>
                <w:sz w:val="24"/>
              </w:rPr>
              <w:t>S.T.</w:t>
            </w:r>
            <w:r w:rsidR="00857B42">
              <w:rPr>
                <w:rFonts w:hint="eastAsia"/>
                <w:sz w:val="24"/>
              </w:rPr>
              <w:t xml:space="preserve"> </w:t>
            </w:r>
            <w:r w:rsidR="00857B42" w:rsidRPr="00BE5EA3">
              <w:rPr>
                <w:sz w:val="24"/>
                <w:u w:val="single"/>
              </w:rPr>
              <w:t>Getting hired</w:t>
            </w:r>
            <w:r w:rsidR="00857B42" w:rsidRPr="00857B42">
              <w:rPr>
                <w:sz w:val="24"/>
              </w:rPr>
              <w:t xml:space="preserve"> has always involved writing.</w:t>
            </w:r>
          </w:p>
          <w:p w14:paraId="1866F4AC" w14:textId="2639D9F9" w:rsidR="00857B42" w:rsidRDefault="00857B42" w:rsidP="00CA3680">
            <w:pPr>
              <w:spacing w:line="360" w:lineRule="auto"/>
              <w:ind w:firstLineChars="200" w:firstLine="480"/>
              <w:rPr>
                <w:sz w:val="24"/>
              </w:rPr>
            </w:pPr>
            <w:r>
              <w:rPr>
                <w:sz w:val="24"/>
              </w:rPr>
              <w:t>T</w:t>
            </w:r>
            <w:r w:rsidR="001C5436">
              <w:rPr>
                <w:rFonts w:hint="eastAsia"/>
                <w:sz w:val="24"/>
              </w:rPr>
              <w:t>.</w:t>
            </w:r>
            <w:r>
              <w:rPr>
                <w:rFonts w:hint="eastAsia"/>
                <w:sz w:val="24"/>
              </w:rPr>
              <w:t xml:space="preserve"> </w:t>
            </w:r>
            <w:r w:rsidRPr="00BE5EA3">
              <w:rPr>
                <w:rFonts w:hint="eastAsia"/>
                <w:sz w:val="24"/>
                <w:u w:val="single"/>
              </w:rPr>
              <w:t>求职</w:t>
            </w:r>
            <w:r w:rsidRPr="00857B42">
              <w:rPr>
                <w:rFonts w:hint="eastAsia"/>
                <w:sz w:val="24"/>
              </w:rPr>
              <w:t>时总是要涉及写作</w:t>
            </w:r>
            <w:r>
              <w:rPr>
                <w:rFonts w:hint="eastAsia"/>
                <w:sz w:val="24"/>
              </w:rPr>
              <w:t>。</w:t>
            </w:r>
          </w:p>
          <w:p w14:paraId="191FDCB6" w14:textId="4C0DF863" w:rsidR="00857B42" w:rsidRDefault="00E46246" w:rsidP="00E46246">
            <w:pPr>
              <w:spacing w:line="360" w:lineRule="auto"/>
              <w:ind w:firstLineChars="200" w:firstLine="480"/>
              <w:rPr>
                <w:sz w:val="24"/>
              </w:rPr>
            </w:pPr>
            <w:r>
              <w:rPr>
                <w:sz w:val="24"/>
              </w:rPr>
              <w:t>The "</w:t>
            </w:r>
            <w:r>
              <w:t xml:space="preserve"> </w:t>
            </w:r>
            <w:r>
              <w:rPr>
                <w:rFonts w:hint="eastAsia"/>
                <w:sz w:val="24"/>
              </w:rPr>
              <w:t>g</w:t>
            </w:r>
            <w:r w:rsidRPr="00E46246">
              <w:rPr>
                <w:sz w:val="24"/>
              </w:rPr>
              <w:t>etting hired " in the original is a passive voice, which means</w:t>
            </w:r>
            <w:r>
              <w:rPr>
                <w:rFonts w:hint="eastAsia"/>
                <w:sz w:val="24"/>
              </w:rPr>
              <w:t xml:space="preserve"> </w:t>
            </w:r>
            <w:r>
              <w:rPr>
                <w:sz w:val="24"/>
              </w:rPr>
              <w:t>“</w:t>
            </w:r>
            <w:r>
              <w:rPr>
                <w:rFonts w:hint="eastAsia"/>
                <w:sz w:val="24"/>
              </w:rPr>
              <w:t>被录用</w:t>
            </w:r>
            <w:r>
              <w:rPr>
                <w:sz w:val="24"/>
              </w:rPr>
              <w:t>”</w:t>
            </w:r>
            <w:r w:rsidRPr="00E46246">
              <w:rPr>
                <w:sz w:val="24"/>
              </w:rPr>
              <w:t>, but in order to conform to Chinese grammar and expression, the translator translates it as "</w:t>
            </w:r>
            <w:r>
              <w:rPr>
                <w:rFonts w:hint="eastAsia"/>
                <w:sz w:val="24"/>
              </w:rPr>
              <w:t>求职</w:t>
            </w:r>
            <w:r w:rsidRPr="00E46246">
              <w:rPr>
                <w:sz w:val="24"/>
              </w:rPr>
              <w:t>". Such a translation reads more fluent and authentic.</w:t>
            </w:r>
          </w:p>
          <w:p w14:paraId="4EFEC99A" w14:textId="3FD4F721" w:rsidR="00E46246" w:rsidRPr="00896EA5" w:rsidRDefault="00896EA5" w:rsidP="00896EA5">
            <w:pPr>
              <w:spacing w:line="360" w:lineRule="auto"/>
              <w:ind w:firstLineChars="175" w:firstLine="420"/>
              <w:rPr>
                <w:sz w:val="24"/>
              </w:rPr>
            </w:pPr>
            <w:r w:rsidRPr="00896EA5">
              <w:rPr>
                <w:rFonts w:hint="eastAsia"/>
                <w:sz w:val="24"/>
              </w:rPr>
              <w:t>2.4.</w:t>
            </w:r>
            <w:r w:rsidR="00E46246" w:rsidRPr="00896EA5">
              <w:rPr>
                <w:sz w:val="24"/>
              </w:rPr>
              <w:t>A</w:t>
            </w:r>
            <w:r w:rsidR="00E46246" w:rsidRPr="00896EA5">
              <w:rPr>
                <w:rFonts w:hint="eastAsia"/>
                <w:sz w:val="24"/>
              </w:rPr>
              <w:t xml:space="preserve">mplification </w:t>
            </w:r>
          </w:p>
          <w:p w14:paraId="02599B6B" w14:textId="1EC9CE58" w:rsidR="00E46246" w:rsidRDefault="00E46246" w:rsidP="00E46246">
            <w:pPr>
              <w:spacing w:line="360" w:lineRule="auto"/>
              <w:ind w:firstLineChars="200" w:firstLine="480"/>
              <w:rPr>
                <w:sz w:val="24"/>
              </w:rPr>
            </w:pPr>
            <w:r w:rsidRPr="00E46246">
              <w:rPr>
                <w:sz w:val="24"/>
              </w:rPr>
              <w:t>Amplification is to add or supplement words that are not or omitted in English sentences so as to express the contents of English sentences more clearly</w:t>
            </w:r>
            <w:r>
              <w:rPr>
                <w:rFonts w:hint="eastAsia"/>
                <w:sz w:val="24"/>
              </w:rPr>
              <w:t>.</w:t>
            </w:r>
          </w:p>
          <w:p w14:paraId="3EFDB879" w14:textId="498454A4" w:rsidR="00E46246" w:rsidRDefault="001C5436" w:rsidP="00E46246">
            <w:pPr>
              <w:spacing w:line="360" w:lineRule="auto"/>
              <w:ind w:firstLineChars="200" w:firstLine="480"/>
              <w:rPr>
                <w:sz w:val="24"/>
              </w:rPr>
            </w:pPr>
            <w:commentRangeStart w:id="18"/>
            <w:r>
              <w:rPr>
                <w:rFonts w:hint="eastAsia"/>
                <w:sz w:val="24"/>
              </w:rPr>
              <w:t xml:space="preserve">S.T. </w:t>
            </w:r>
            <w:r w:rsidR="008503ED" w:rsidRPr="008503ED">
              <w:rPr>
                <w:sz w:val="24"/>
              </w:rPr>
              <w:t>But don’t stop there.</w:t>
            </w:r>
          </w:p>
          <w:p w14:paraId="27B30921" w14:textId="2009424D" w:rsidR="008503ED" w:rsidRDefault="00E46246" w:rsidP="0052728C">
            <w:pPr>
              <w:spacing w:line="360" w:lineRule="auto"/>
              <w:ind w:firstLineChars="200" w:firstLine="480"/>
              <w:rPr>
                <w:sz w:val="24"/>
              </w:rPr>
            </w:pPr>
            <w:r w:rsidRPr="00E46246">
              <w:rPr>
                <w:sz w:val="24"/>
              </w:rPr>
              <w:t>T</w:t>
            </w:r>
            <w:r w:rsidR="001C5436">
              <w:rPr>
                <w:rFonts w:hint="eastAsia"/>
                <w:sz w:val="24"/>
              </w:rPr>
              <w:t>.</w:t>
            </w:r>
            <w:r>
              <w:rPr>
                <w:rFonts w:hint="eastAsia"/>
                <w:sz w:val="24"/>
              </w:rPr>
              <w:t xml:space="preserve"> </w:t>
            </w:r>
            <w:r w:rsidR="008503ED" w:rsidRPr="008503ED">
              <w:rPr>
                <w:rFonts w:hint="eastAsia"/>
                <w:sz w:val="24"/>
              </w:rPr>
              <w:t>但是不要</w:t>
            </w:r>
            <w:r w:rsidR="008503ED" w:rsidRPr="00BE5EA3">
              <w:rPr>
                <w:rFonts w:hint="eastAsia"/>
                <w:sz w:val="24"/>
                <w:u w:val="single"/>
              </w:rPr>
              <w:t>一直</w:t>
            </w:r>
            <w:r w:rsidR="008503ED" w:rsidRPr="008503ED">
              <w:rPr>
                <w:rFonts w:hint="eastAsia"/>
                <w:sz w:val="24"/>
              </w:rPr>
              <w:t>停在那里</w:t>
            </w:r>
            <w:r w:rsidR="008503ED" w:rsidRPr="00BE5EA3">
              <w:rPr>
                <w:rFonts w:hint="eastAsia"/>
                <w:sz w:val="24"/>
                <w:u w:val="single"/>
              </w:rPr>
              <w:t>研究</w:t>
            </w:r>
            <w:r w:rsidR="008503ED" w:rsidRPr="008503ED">
              <w:rPr>
                <w:rFonts w:hint="eastAsia"/>
                <w:sz w:val="24"/>
              </w:rPr>
              <w:t>。</w:t>
            </w:r>
            <w:commentRangeEnd w:id="18"/>
            <w:r w:rsidR="005E3B9E">
              <w:rPr>
                <w:rStyle w:val="ae"/>
              </w:rPr>
              <w:commentReference w:id="18"/>
            </w:r>
          </w:p>
          <w:p w14:paraId="251EE523" w14:textId="732ED38D" w:rsidR="008503ED" w:rsidRDefault="008503ED" w:rsidP="008503ED">
            <w:pPr>
              <w:spacing w:line="360" w:lineRule="auto"/>
              <w:ind w:firstLineChars="200" w:firstLine="480"/>
              <w:rPr>
                <w:sz w:val="24"/>
              </w:rPr>
            </w:pPr>
            <w:r w:rsidRPr="008503ED">
              <w:rPr>
                <w:sz w:val="24"/>
              </w:rPr>
              <w:t>The original literally means</w:t>
            </w:r>
            <w:proofErr w:type="gramStart"/>
            <w:r w:rsidR="00F06E15">
              <w:rPr>
                <w:sz w:val="24"/>
              </w:rPr>
              <w:t>”</w:t>
            </w:r>
            <w:proofErr w:type="gramEnd"/>
            <w:r w:rsidR="00F06E15">
              <w:rPr>
                <w:rFonts w:hint="eastAsia"/>
                <w:sz w:val="24"/>
              </w:rPr>
              <w:t>不要停在那里</w:t>
            </w:r>
            <w:proofErr w:type="gramStart"/>
            <w:r w:rsidR="00F06E15">
              <w:rPr>
                <w:sz w:val="24"/>
              </w:rPr>
              <w:t>”</w:t>
            </w:r>
            <w:proofErr w:type="gramEnd"/>
            <w:r w:rsidR="00F06E15">
              <w:rPr>
                <w:rFonts w:hint="eastAsia"/>
                <w:sz w:val="24"/>
              </w:rPr>
              <w:t xml:space="preserve">. </w:t>
            </w:r>
            <w:r w:rsidR="00F06E15" w:rsidRPr="00F06E15">
              <w:rPr>
                <w:sz w:val="24"/>
              </w:rPr>
              <w:t>If the original meaning is copied, the context will not be understood and will cause ambiguity.</w:t>
            </w:r>
            <w:r w:rsidR="009D2BBB">
              <w:t xml:space="preserve"> </w:t>
            </w:r>
            <w:r w:rsidR="009D2BBB" w:rsidRPr="009D2BBB">
              <w:rPr>
                <w:sz w:val="24"/>
              </w:rPr>
              <w:t>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757523">
              <w:rPr>
                <w:rFonts w:hint="eastAsia"/>
                <w:sz w:val="24"/>
              </w:rPr>
              <w:t>“一直、研究”</w:t>
            </w:r>
            <w:r w:rsidR="00757523">
              <w:rPr>
                <w:rFonts w:hint="eastAsia"/>
                <w:sz w:val="24"/>
              </w:rPr>
              <w:t>.</w:t>
            </w:r>
          </w:p>
          <w:p w14:paraId="0DF68066" w14:textId="49401998" w:rsidR="000D5600" w:rsidRPr="00393338" w:rsidRDefault="00393338" w:rsidP="00393338">
            <w:pPr>
              <w:pStyle w:val="af"/>
              <w:spacing w:line="360" w:lineRule="auto"/>
              <w:ind w:left="480" w:firstLineChars="0" w:firstLine="0"/>
              <w:rPr>
                <w:sz w:val="24"/>
              </w:rPr>
            </w:pPr>
            <w:r>
              <w:rPr>
                <w:rFonts w:hint="eastAsia"/>
                <w:sz w:val="24"/>
              </w:rPr>
              <w:t>2.5.</w:t>
            </w:r>
            <w:r w:rsidR="0052728C" w:rsidRPr="00393338">
              <w:rPr>
                <w:sz w:val="24"/>
              </w:rPr>
              <w:t>O</w:t>
            </w:r>
            <w:r>
              <w:rPr>
                <w:rFonts w:hint="eastAsia"/>
                <w:sz w:val="24"/>
              </w:rPr>
              <w:t>mission</w:t>
            </w:r>
          </w:p>
          <w:p w14:paraId="0B85B3AA" w14:textId="05351002" w:rsidR="0052728C" w:rsidRDefault="000068CC" w:rsidP="000068CC">
            <w:pPr>
              <w:spacing w:line="360" w:lineRule="auto"/>
              <w:ind w:firstLineChars="200" w:firstLine="480"/>
              <w:rPr>
                <w:sz w:val="24"/>
              </w:rPr>
            </w:pPr>
            <w:r w:rsidRPr="000068CC">
              <w:rPr>
                <w:sz w:val="24"/>
              </w:rPr>
              <w:t xml:space="preserve">Omission is a translation method which omits some repetitive words or some </w:t>
            </w:r>
            <w:r w:rsidRPr="000068CC">
              <w:rPr>
                <w:sz w:val="24"/>
              </w:rPr>
              <w:lastRenderedPageBreak/>
              <w:t>covered meanings in order to make the writing concise and more in line with the habit of the target language, while the meaning of the original text is not affected.</w:t>
            </w:r>
          </w:p>
          <w:p w14:paraId="5FB3CF00" w14:textId="6A79921A" w:rsidR="000068CC" w:rsidRPr="0052728C" w:rsidRDefault="001C5436" w:rsidP="000068CC">
            <w:pPr>
              <w:spacing w:line="360" w:lineRule="auto"/>
              <w:ind w:firstLineChars="200" w:firstLine="480"/>
              <w:rPr>
                <w:sz w:val="24"/>
              </w:rPr>
            </w:pPr>
            <w:r>
              <w:rPr>
                <w:rFonts w:hint="eastAsia"/>
                <w:sz w:val="24"/>
              </w:rPr>
              <w:t>S.T</w:t>
            </w:r>
            <w:r w:rsidR="000068CC">
              <w:rPr>
                <w:rFonts w:hint="eastAsia"/>
                <w:sz w:val="24"/>
              </w:rPr>
              <w:t>.</w:t>
            </w:r>
            <w:r w:rsidR="00BE5EA3">
              <w:t xml:space="preserve"> </w:t>
            </w:r>
            <w:r w:rsidR="00BE5EA3" w:rsidRPr="00BE5EA3">
              <w:rPr>
                <w:sz w:val="24"/>
              </w:rPr>
              <w:t>Start by searching online for your own name. Look at what potential employers will see and ask yourself whether your online personal brand is what you want to display. If</w:t>
            </w:r>
            <w:r w:rsidR="00BE5EA3" w:rsidRPr="00BE5EA3">
              <w:rPr>
                <w:sz w:val="24"/>
                <w:u w:val="single"/>
              </w:rPr>
              <w:t xml:space="preserve"> it</w:t>
            </w:r>
            <w:r w:rsidR="00BE5EA3" w:rsidRPr="00BE5EA3">
              <w:rPr>
                <w:sz w:val="24"/>
              </w:rPr>
              <w:t xml:space="preserve"> isn’t, start to change</w:t>
            </w:r>
            <w:r w:rsidR="00BE5EA3" w:rsidRPr="00BE5EA3">
              <w:rPr>
                <w:sz w:val="24"/>
                <w:u w:val="single"/>
              </w:rPr>
              <w:t xml:space="preserve"> it</w:t>
            </w:r>
            <w:r w:rsidR="00BE5EA3" w:rsidRPr="00BE5EA3">
              <w:rPr>
                <w:sz w:val="24"/>
              </w:rPr>
              <w:t>.</w:t>
            </w:r>
          </w:p>
          <w:p w14:paraId="7B565145" w14:textId="3A5966EB" w:rsidR="00E75A8D" w:rsidRDefault="000068CC" w:rsidP="000068CC">
            <w:pPr>
              <w:spacing w:line="360" w:lineRule="auto"/>
              <w:ind w:firstLineChars="200" w:firstLine="480"/>
              <w:rPr>
                <w:sz w:val="24"/>
              </w:rPr>
            </w:pPr>
            <w:r w:rsidRPr="000068CC">
              <w:rPr>
                <w:sz w:val="24"/>
              </w:rPr>
              <w:t>T</w:t>
            </w:r>
            <w:r w:rsidR="001C5436">
              <w:rPr>
                <w:rFonts w:hint="eastAsia"/>
                <w:sz w:val="24"/>
              </w:rPr>
              <w:t>.</w:t>
            </w:r>
            <w:r>
              <w:rPr>
                <w:rFonts w:hint="eastAsia"/>
                <w:sz w:val="24"/>
              </w:rPr>
              <w:t xml:space="preserve"> </w:t>
            </w:r>
            <w:r w:rsidR="00BE5EA3" w:rsidRPr="00BE5EA3">
              <w:rPr>
                <w:rFonts w:hint="eastAsia"/>
                <w:sz w:val="24"/>
              </w:rPr>
              <w:t>首先在线搜索您自己的名字。看看潜在的雇主会看到什么，并问自己</w:t>
            </w:r>
            <w:r w:rsidR="00BE5EA3">
              <w:rPr>
                <w:rFonts w:hint="eastAsia"/>
                <w:sz w:val="24"/>
              </w:rPr>
              <w:t>您的在线个人品牌是否是自己想要展示的。如果不是，请开始进行更改。</w:t>
            </w:r>
          </w:p>
          <w:p w14:paraId="0127218C" w14:textId="7A8201DD" w:rsidR="00BE5EA3" w:rsidRDefault="00C84855" w:rsidP="00C84855">
            <w:pPr>
              <w:spacing w:line="360" w:lineRule="auto"/>
              <w:ind w:firstLineChars="200" w:firstLine="480"/>
              <w:rPr>
                <w:sz w:val="24"/>
              </w:rPr>
            </w:pPr>
            <w:r w:rsidRPr="00C84855">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w:t>
            </w:r>
            <w:r w:rsidR="00F865ED">
              <w:t xml:space="preserve"> </w:t>
            </w:r>
            <w:r w:rsidR="00F865ED" w:rsidRPr="00F865ED">
              <w:rPr>
                <w:sz w:val="24"/>
              </w:rPr>
              <w:t>In thi</w:t>
            </w:r>
            <w:r w:rsidR="00F865ED">
              <w:rPr>
                <w:sz w:val="24"/>
              </w:rPr>
              <w:t>s sentence, the translator tried</w:t>
            </w:r>
            <w:r w:rsidR="00F865ED" w:rsidRPr="00F865ED">
              <w:rPr>
                <w:sz w:val="24"/>
              </w:rPr>
              <w:t xml:space="preserve"> to avoid "it" repetition</w:t>
            </w:r>
            <w:r w:rsidR="00F865ED">
              <w:rPr>
                <w:sz w:val="24"/>
              </w:rPr>
              <w:t xml:space="preserve"> and make the sentence concise</w:t>
            </w:r>
            <w:r w:rsidR="00F865ED">
              <w:rPr>
                <w:rFonts w:hint="eastAsia"/>
                <w:sz w:val="24"/>
              </w:rPr>
              <w:t>, s</w:t>
            </w:r>
            <w:r w:rsidR="00F865ED" w:rsidRPr="00F865ED">
              <w:rPr>
                <w:sz w:val="24"/>
              </w:rPr>
              <w:t>o "it" is omitted.</w:t>
            </w:r>
          </w:p>
          <w:p w14:paraId="10D6A10B" w14:textId="47D850CA" w:rsidR="00440CB2" w:rsidRPr="001C5436" w:rsidRDefault="001C5436" w:rsidP="001C5436">
            <w:pPr>
              <w:spacing w:line="360" w:lineRule="auto"/>
              <w:ind w:firstLineChars="200" w:firstLine="480"/>
              <w:rPr>
                <w:sz w:val="24"/>
              </w:rPr>
            </w:pPr>
            <w:r w:rsidRPr="001C5436">
              <w:rPr>
                <w:rFonts w:hint="eastAsia"/>
                <w:sz w:val="24"/>
              </w:rPr>
              <w:t>2.6.</w:t>
            </w:r>
            <w:r>
              <w:rPr>
                <w:rFonts w:hint="eastAsia"/>
                <w:sz w:val="24"/>
              </w:rPr>
              <w:t xml:space="preserve"> </w:t>
            </w:r>
            <w:r w:rsidR="00B02598" w:rsidRPr="001C5436">
              <w:rPr>
                <w:sz w:val="24"/>
              </w:rPr>
              <w:t>D</w:t>
            </w:r>
            <w:r w:rsidR="00B02598" w:rsidRPr="001C5436">
              <w:rPr>
                <w:rFonts w:hint="eastAsia"/>
                <w:sz w:val="24"/>
              </w:rPr>
              <w:t xml:space="preserve">ivision </w:t>
            </w:r>
          </w:p>
          <w:p w14:paraId="6613D3FE" w14:textId="149B5EFD" w:rsidR="00594814" w:rsidRDefault="00594814" w:rsidP="00594814">
            <w:pPr>
              <w:spacing w:line="360" w:lineRule="auto"/>
              <w:ind w:firstLineChars="200" w:firstLine="480"/>
              <w:rPr>
                <w:sz w:val="24"/>
              </w:rPr>
            </w:pPr>
            <w:r w:rsidRPr="00594814">
              <w:rPr>
                <w:sz w:val="24"/>
              </w:rPr>
              <w:t xml:space="preserve">The </w:t>
            </w:r>
            <w:r w:rsidR="00A12AAA">
              <w:rPr>
                <w:rFonts w:hint="eastAsia"/>
                <w:sz w:val="24"/>
              </w:rPr>
              <w:t>division</w:t>
            </w:r>
            <w:r w:rsidRPr="00594814">
              <w:rPr>
                <w:sz w:val="24"/>
              </w:rPr>
              <w:t xml:space="preserve"> is aimed at the long sentences or sentences with complex sentence patterns in translation. These sentences usually have strong logicality and compactness, and the translation is </w:t>
            </w:r>
            <w:r>
              <w:rPr>
                <w:sz w:val="24"/>
              </w:rPr>
              <w:t xml:space="preserve">very difficult. In this case, </w:t>
            </w:r>
            <w:r>
              <w:rPr>
                <w:rFonts w:hint="eastAsia"/>
                <w:sz w:val="24"/>
              </w:rPr>
              <w:t>translator</w:t>
            </w:r>
            <w:r w:rsidRPr="00594814">
              <w:rPr>
                <w:sz w:val="24"/>
              </w:rPr>
              <w:t xml:space="preserve"> can divide the long sentence into several broken sentences for translation, and then integrate and understand the meaning of each paragraph on the basis of translation.</w:t>
            </w:r>
            <w:r>
              <w:rPr>
                <w:rFonts w:hint="eastAsia"/>
                <w:sz w:val="24"/>
              </w:rPr>
              <w:t xml:space="preserve"> </w:t>
            </w:r>
            <w:r w:rsidRPr="00594814">
              <w:rPr>
                <w:sz w:val="24"/>
              </w:rPr>
              <w:t>(Ding Fei, 2019</w:t>
            </w:r>
            <w:r>
              <w:rPr>
                <w:rFonts w:hint="eastAsia"/>
                <w:sz w:val="24"/>
              </w:rPr>
              <w:t>)</w:t>
            </w:r>
          </w:p>
          <w:p w14:paraId="52F3DC73" w14:textId="59FBCE16" w:rsidR="00B02598" w:rsidRPr="00B02598" w:rsidRDefault="001C5436" w:rsidP="00594814">
            <w:pPr>
              <w:spacing w:line="360" w:lineRule="auto"/>
              <w:ind w:firstLineChars="200" w:firstLine="480"/>
              <w:rPr>
                <w:sz w:val="24"/>
              </w:rPr>
            </w:pPr>
            <w:r>
              <w:rPr>
                <w:rFonts w:hint="eastAsia"/>
                <w:sz w:val="24"/>
              </w:rPr>
              <w:t>S.T.</w:t>
            </w:r>
            <w:r w:rsidR="00B02598">
              <w:rPr>
                <w:rFonts w:hint="eastAsia"/>
                <w:sz w:val="24"/>
              </w:rPr>
              <w:t xml:space="preserve"> </w:t>
            </w:r>
            <w:r w:rsidR="00C84855" w:rsidRPr="00C84855">
              <w:rPr>
                <w:sz w:val="24"/>
              </w:rPr>
              <w:t>One way to show you are a professional who would generously and appropriately share information and work well in a team is to display those characteristics online.</w:t>
            </w:r>
          </w:p>
          <w:p w14:paraId="20263C0D" w14:textId="17EAEE2E" w:rsidR="00B02598" w:rsidRDefault="00B02598" w:rsidP="00C84855">
            <w:pPr>
              <w:spacing w:line="360" w:lineRule="auto"/>
              <w:ind w:firstLineChars="200" w:firstLine="480"/>
              <w:rPr>
                <w:sz w:val="24"/>
              </w:rPr>
            </w:pPr>
            <w:r w:rsidRPr="00B02598">
              <w:rPr>
                <w:sz w:val="24"/>
              </w:rPr>
              <w:t>T</w:t>
            </w:r>
            <w:r w:rsidR="001C5436">
              <w:rPr>
                <w:rFonts w:hint="eastAsia"/>
                <w:sz w:val="24"/>
              </w:rPr>
              <w:t>.</w:t>
            </w:r>
            <w:r>
              <w:rPr>
                <w:rFonts w:hint="eastAsia"/>
                <w:sz w:val="24"/>
              </w:rPr>
              <w:t xml:space="preserve"> </w:t>
            </w:r>
            <w:r w:rsidR="00A12AAA">
              <w:rPr>
                <w:rFonts w:hint="eastAsia"/>
                <w:sz w:val="24"/>
              </w:rPr>
              <w:t>要展示您</w:t>
            </w:r>
            <w:r w:rsidR="00C84855" w:rsidRPr="00C84855">
              <w:rPr>
                <w:rFonts w:hint="eastAsia"/>
                <w:sz w:val="24"/>
              </w:rPr>
              <w:t>是专业</w:t>
            </w:r>
            <w:r w:rsidR="00C84855">
              <w:rPr>
                <w:rFonts w:hint="eastAsia"/>
                <w:sz w:val="24"/>
              </w:rPr>
              <w:t>人士的</w:t>
            </w:r>
            <w:r w:rsidR="00A12AAA">
              <w:rPr>
                <w:rFonts w:hint="eastAsia"/>
                <w:sz w:val="24"/>
              </w:rPr>
              <w:t>一个方式是，慷慨大方地分享信息并在团队中表现良好，也就是说您</w:t>
            </w:r>
            <w:r w:rsidR="00C84855" w:rsidRPr="00C84855">
              <w:rPr>
                <w:rFonts w:hint="eastAsia"/>
                <w:sz w:val="24"/>
              </w:rPr>
              <w:t>要在网上展示这些特征</w:t>
            </w:r>
            <w:r w:rsidR="00C84855">
              <w:rPr>
                <w:rFonts w:hint="eastAsia"/>
                <w:sz w:val="24"/>
              </w:rPr>
              <w:t>。</w:t>
            </w:r>
          </w:p>
          <w:p w14:paraId="7A9C6E95" w14:textId="61DFAB67" w:rsidR="00C84855" w:rsidRDefault="00246F3E" w:rsidP="00246F3E">
            <w:pPr>
              <w:spacing w:line="360" w:lineRule="auto"/>
              <w:ind w:firstLineChars="200" w:firstLine="480"/>
              <w:rPr>
                <w:sz w:val="24"/>
              </w:rPr>
            </w:pPr>
            <w:r w:rsidRPr="00246F3E">
              <w:rPr>
                <w:sz w:val="24"/>
              </w:rPr>
              <w:t>The original sentence contains an attributive clause and an adverbial clause, forming a long and difficult sentence.</w:t>
            </w:r>
            <w:r>
              <w:t xml:space="preserve"> </w:t>
            </w:r>
            <w:r w:rsidRPr="00246F3E">
              <w:rPr>
                <w:sz w:val="24"/>
              </w:rPr>
              <w:t xml:space="preserve">But Chinese often consists of many simple sentences. In order to conform to the target readers' habits, the translator divides the sentence into three simple sentences from the attributive clause and the adverbial </w:t>
            </w:r>
            <w:commentRangeStart w:id="19"/>
            <w:r w:rsidRPr="00246F3E">
              <w:rPr>
                <w:sz w:val="24"/>
              </w:rPr>
              <w:t>clause</w:t>
            </w:r>
            <w:commentRangeEnd w:id="19"/>
            <w:r w:rsidR="002D13F6">
              <w:rPr>
                <w:rStyle w:val="ae"/>
              </w:rPr>
              <w:commentReference w:id="19"/>
            </w:r>
            <w:r w:rsidRPr="00246F3E">
              <w:rPr>
                <w:sz w:val="24"/>
              </w:rPr>
              <w:t>.</w:t>
            </w:r>
          </w:p>
          <w:p w14:paraId="6218B2EC" w14:textId="43B36956" w:rsidR="00B02598" w:rsidRPr="00393338" w:rsidRDefault="00B02598" w:rsidP="00393338">
            <w:pPr>
              <w:pStyle w:val="af"/>
              <w:numPr>
                <w:ilvl w:val="1"/>
                <w:numId w:val="18"/>
              </w:numPr>
              <w:spacing w:line="360" w:lineRule="auto"/>
              <w:ind w:firstLineChars="0"/>
              <w:rPr>
                <w:sz w:val="24"/>
              </w:rPr>
            </w:pPr>
            <w:r w:rsidRPr="00393338">
              <w:rPr>
                <w:sz w:val="24"/>
              </w:rPr>
              <w:t>I</w:t>
            </w:r>
            <w:r w:rsidRPr="00393338">
              <w:rPr>
                <w:rFonts w:hint="eastAsia"/>
                <w:sz w:val="24"/>
              </w:rPr>
              <w:t xml:space="preserve">nversion </w:t>
            </w:r>
          </w:p>
          <w:p w14:paraId="2CDCD207" w14:textId="479738A5" w:rsidR="00CD1805" w:rsidRDefault="00594814" w:rsidP="00594814">
            <w:pPr>
              <w:spacing w:line="360" w:lineRule="auto"/>
              <w:ind w:firstLineChars="200" w:firstLine="480"/>
              <w:rPr>
                <w:sz w:val="24"/>
              </w:rPr>
            </w:pPr>
            <w:r w:rsidRPr="00594814">
              <w:rPr>
                <w:sz w:val="24"/>
              </w:rPr>
              <w:t>Inversion refers to the method of recombining sentences without following the original word order and sentence form on the basis of clarifyin</w:t>
            </w:r>
            <w:r w:rsidR="00A12AAA">
              <w:rPr>
                <w:sz w:val="24"/>
              </w:rPr>
              <w:t>g the structure of long English</w:t>
            </w:r>
            <w:r w:rsidR="00A12AAA">
              <w:rPr>
                <w:rFonts w:hint="eastAsia"/>
                <w:sz w:val="24"/>
              </w:rPr>
              <w:t xml:space="preserve"> </w:t>
            </w:r>
            <w:r w:rsidRPr="00594814">
              <w:rPr>
                <w:sz w:val="24"/>
              </w:rPr>
              <w:t xml:space="preserve">sentences and understanding the original English in order to comply with </w:t>
            </w:r>
            <w:r w:rsidRPr="00594814">
              <w:rPr>
                <w:sz w:val="24"/>
              </w:rPr>
              <w:lastRenderedPageBreak/>
              <w:t>Chinese expression hab</w:t>
            </w:r>
            <w:r w:rsidR="00A12AAA">
              <w:rPr>
                <w:sz w:val="24"/>
              </w:rPr>
              <w:t>its when translating English to</w:t>
            </w:r>
            <w:r w:rsidR="00A12AAA">
              <w:rPr>
                <w:rFonts w:hint="eastAsia"/>
                <w:sz w:val="24"/>
              </w:rPr>
              <w:t xml:space="preserve"> </w:t>
            </w:r>
            <w:r w:rsidR="00A12AAA">
              <w:rPr>
                <w:sz w:val="24"/>
              </w:rPr>
              <w:t>Chinese</w:t>
            </w:r>
            <w:r w:rsidRPr="00594814">
              <w:rPr>
                <w:sz w:val="24"/>
              </w:rPr>
              <w:t>.</w:t>
            </w:r>
            <w:r w:rsidR="00CD1805">
              <w:t xml:space="preserve"> </w:t>
            </w:r>
            <w:r w:rsidR="00CD1805" w:rsidRPr="00CD1805">
              <w:rPr>
                <w:sz w:val="24"/>
              </w:rPr>
              <w:t>(Lei Wen, 2018)</w:t>
            </w:r>
          </w:p>
          <w:p w14:paraId="2FE070F2" w14:textId="7489C401" w:rsidR="00B02598" w:rsidRPr="00B02598" w:rsidRDefault="001C5436" w:rsidP="00594814">
            <w:pPr>
              <w:spacing w:line="360" w:lineRule="auto"/>
              <w:ind w:firstLineChars="200" w:firstLine="480"/>
              <w:rPr>
                <w:sz w:val="24"/>
              </w:rPr>
            </w:pPr>
            <w:r>
              <w:rPr>
                <w:rFonts w:hint="eastAsia"/>
                <w:sz w:val="24"/>
              </w:rPr>
              <w:t>S.T.</w:t>
            </w:r>
            <w:r w:rsidR="000D07BD">
              <w:rPr>
                <w:rFonts w:hint="eastAsia"/>
                <w:sz w:val="24"/>
              </w:rPr>
              <w:t xml:space="preserve"> </w:t>
            </w:r>
            <w:r w:rsidR="00B02598" w:rsidRPr="00B02598">
              <w:rPr>
                <w:sz w:val="24"/>
              </w:rPr>
              <w:t>Make connections and endorse people who you know have good qualifications.</w:t>
            </w:r>
            <w:r w:rsidR="00594814">
              <w:rPr>
                <w:rFonts w:hint="eastAsia"/>
                <w:sz w:val="24"/>
              </w:rPr>
              <w:t xml:space="preserve"> </w:t>
            </w:r>
          </w:p>
          <w:p w14:paraId="3A8CC226" w14:textId="5594512D" w:rsidR="00B02598" w:rsidRDefault="000D07BD" w:rsidP="00B02598">
            <w:pPr>
              <w:spacing w:line="360" w:lineRule="auto"/>
              <w:ind w:left="480"/>
              <w:rPr>
                <w:sz w:val="24"/>
              </w:rPr>
            </w:pPr>
            <w:r w:rsidRPr="000D07BD">
              <w:rPr>
                <w:sz w:val="24"/>
              </w:rPr>
              <w:t>T</w:t>
            </w:r>
            <w:r w:rsidR="001C5436">
              <w:rPr>
                <w:rFonts w:hint="eastAsia"/>
                <w:sz w:val="24"/>
              </w:rPr>
              <w:t>.</w:t>
            </w:r>
            <w:r>
              <w:rPr>
                <w:rFonts w:hint="eastAsia"/>
                <w:sz w:val="24"/>
              </w:rPr>
              <w:t xml:space="preserve"> </w:t>
            </w:r>
            <w:r w:rsidR="00CD1805">
              <w:rPr>
                <w:rFonts w:hint="eastAsia"/>
                <w:sz w:val="24"/>
              </w:rPr>
              <w:t>参加论坛讨论，与那些</w:t>
            </w:r>
            <w:r w:rsidR="00A12AAA">
              <w:rPr>
                <w:rFonts w:hint="eastAsia"/>
                <w:sz w:val="24"/>
              </w:rPr>
              <w:t>您认为</w:t>
            </w:r>
            <w:r w:rsidR="00CD1805">
              <w:rPr>
                <w:rFonts w:hint="eastAsia"/>
                <w:sz w:val="24"/>
              </w:rPr>
              <w:t>有资格的人建立联系并关注</w:t>
            </w:r>
            <w:r w:rsidR="00B02598" w:rsidRPr="00B02598">
              <w:rPr>
                <w:rFonts w:hint="eastAsia"/>
                <w:sz w:val="24"/>
              </w:rPr>
              <w:t>他们。</w:t>
            </w:r>
          </w:p>
          <w:p w14:paraId="42281E10" w14:textId="6DCF6DDB" w:rsidR="000D07BD" w:rsidRPr="00B02598" w:rsidDel="002D13F6" w:rsidRDefault="001C6CE3" w:rsidP="001C6CE3">
            <w:pPr>
              <w:spacing w:line="360" w:lineRule="auto"/>
              <w:ind w:firstLineChars="200" w:firstLine="480"/>
              <w:rPr>
                <w:del w:id="20" w:author="李 亚星" w:date="2019-12-03T12:12:00Z"/>
                <w:sz w:val="24"/>
              </w:rPr>
            </w:pPr>
            <w:commentRangeStart w:id="21"/>
            <w:r w:rsidRPr="001C6CE3">
              <w:rPr>
                <w:sz w:val="24"/>
              </w:rPr>
              <w:t>It can be seen from this sentence that the translator adjusted the translation order of the attributive clause to make it more authentic and easier to read.</w:t>
            </w:r>
            <w:commentRangeEnd w:id="21"/>
            <w:r w:rsidR="002D13F6">
              <w:rPr>
                <w:rStyle w:val="ae"/>
              </w:rPr>
              <w:commentReference w:id="21"/>
            </w:r>
            <w:bookmarkStart w:id="22" w:name="_GoBack"/>
            <w:bookmarkEnd w:id="22"/>
          </w:p>
          <w:p w14:paraId="6FD5ED74" w14:textId="77777777" w:rsidR="00E75A8D" w:rsidRPr="008B454B" w:rsidDel="002D13F6" w:rsidRDefault="00E75A8D" w:rsidP="002D13F6">
            <w:pPr>
              <w:spacing w:line="360" w:lineRule="auto"/>
              <w:ind w:firstLineChars="200" w:firstLine="480"/>
              <w:rPr>
                <w:del w:id="23" w:author="李 亚星" w:date="2019-12-03T12:12:00Z"/>
                <w:rFonts w:hint="eastAsia"/>
                <w:sz w:val="24"/>
              </w:rPr>
            </w:pPr>
          </w:p>
          <w:p w14:paraId="45B4B313" w14:textId="77777777" w:rsidR="00F81A57" w:rsidDel="002D13F6" w:rsidRDefault="00F81A57" w:rsidP="002D13F6">
            <w:pPr>
              <w:spacing w:line="360" w:lineRule="auto"/>
              <w:rPr>
                <w:del w:id="24" w:author="李 亚星" w:date="2019-12-03T12:12:00Z"/>
                <w:rFonts w:hint="eastAsia"/>
                <w:sz w:val="24"/>
              </w:rPr>
              <w:pPrChange w:id="25" w:author="李 亚星" w:date="2019-12-03T12:12:00Z">
                <w:pPr>
                  <w:spacing w:line="360" w:lineRule="auto"/>
                  <w:ind w:firstLineChars="200" w:firstLine="480"/>
                </w:pPr>
              </w:pPrChange>
            </w:pPr>
          </w:p>
          <w:p w14:paraId="4046C270" w14:textId="77777777" w:rsidR="00F81A57" w:rsidRDefault="00F81A57" w:rsidP="002D13F6">
            <w:pPr>
              <w:spacing w:line="360" w:lineRule="auto"/>
              <w:rPr>
                <w:rFonts w:ascii="宋体" w:hAnsi="宋体" w:hint="eastAsia"/>
                <w:sz w:val="24"/>
              </w:rPr>
              <w:pPrChange w:id="26" w:author="李 亚星" w:date="2019-12-03T12:12:00Z">
                <w:pPr>
                  <w:spacing w:line="360" w:lineRule="auto"/>
                  <w:ind w:firstLineChars="200" w:firstLine="480"/>
                </w:pPr>
              </w:pPrChange>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r w:rsidR="004F7A99" w:rsidRPr="004F7A99">
              <w:rPr>
                <w:sz w:val="24"/>
              </w:rPr>
              <w:t xml:space="preserve">Nida, </w:t>
            </w:r>
            <w:proofErr w:type="spellStart"/>
            <w:r w:rsidR="004F7A99" w:rsidRPr="004F7A99">
              <w:rPr>
                <w:sz w:val="24"/>
              </w:rPr>
              <w:t>E.A.&amp;Charles</w:t>
            </w:r>
            <w:proofErr w:type="spellEnd"/>
            <w:r w:rsidR="004F7A99" w:rsidRPr="004F7A99">
              <w:rPr>
                <w:sz w:val="24"/>
              </w:rPr>
              <w:t>, R.T. The Theory and practice of</w:t>
            </w:r>
            <w:r w:rsidR="00490BB6">
              <w:rPr>
                <w:rFonts w:hint="eastAsia"/>
                <w:sz w:val="24"/>
              </w:rPr>
              <w:t xml:space="preserve"> </w:t>
            </w:r>
            <w:r w:rsidR="004F7A99" w:rsidRPr="004F7A99">
              <w:rPr>
                <w:sz w:val="24"/>
              </w:rPr>
              <w:t>translation</w:t>
            </w:r>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7DB8543" w:rsidR="002774A2" w:rsidRDefault="00F16E3E">
            <w:pPr>
              <w:spacing w:line="360" w:lineRule="auto"/>
              <w:rPr>
                <w:sz w:val="24"/>
              </w:rPr>
            </w:pPr>
            <w:r>
              <w:rPr>
                <w:sz w:val="24"/>
              </w:rPr>
              <w:t>2</w:t>
            </w:r>
            <w:r>
              <w:rPr>
                <w:rFonts w:hint="eastAsia"/>
                <w:sz w:val="24"/>
              </w:rPr>
              <w:t>.</w:t>
            </w:r>
            <w:r w:rsidR="004F7A99" w:rsidRPr="004F7A99">
              <w:rPr>
                <w:sz w:val="24"/>
              </w:rPr>
              <w:t xml:space="preserve"> Nida &amp; Taber. The Theory and Practice of Translation[M]. Leiden, </w:t>
            </w:r>
            <w:proofErr w:type="spellStart"/>
            <w:r w:rsidR="004F7A99" w:rsidRPr="004F7A99">
              <w:rPr>
                <w:sz w:val="24"/>
              </w:rPr>
              <w:t>E.J.Brill</w:t>
            </w:r>
            <w:proofErr w:type="spellEnd"/>
            <w:r w:rsidR="004F7A99" w:rsidRPr="004F7A99">
              <w:rPr>
                <w:sz w:val="24"/>
              </w:rPr>
              <w:t>, 1969.</w:t>
            </w:r>
          </w:p>
          <w:p w14:paraId="6B944177" w14:textId="792063C4" w:rsidR="00CD1805" w:rsidRDefault="00CD1805" w:rsidP="00CD1805">
            <w:pPr>
              <w:spacing w:line="360" w:lineRule="auto"/>
              <w:rPr>
                <w:sz w:val="24"/>
              </w:rPr>
            </w:pPr>
            <w:r>
              <w:rPr>
                <w:rFonts w:hint="eastAsia"/>
                <w:sz w:val="24"/>
              </w:rPr>
              <w:t xml:space="preserve">3. </w:t>
            </w:r>
            <w:r>
              <w:rPr>
                <w:rFonts w:hint="eastAsia"/>
                <w:sz w:val="24"/>
              </w:rPr>
              <w:t>丁菲</w:t>
            </w:r>
            <w:r>
              <w:rPr>
                <w:rFonts w:hint="eastAsia"/>
                <w:sz w:val="24"/>
              </w:rPr>
              <w:t xml:space="preserve">. </w:t>
            </w:r>
            <w:r w:rsidRPr="00CD1805">
              <w:rPr>
                <w:rFonts w:hint="eastAsia"/>
                <w:sz w:val="24"/>
              </w:rPr>
              <w:t>英语翻译技巧与方法的应用分析</w:t>
            </w:r>
            <w:r>
              <w:rPr>
                <w:rFonts w:hint="eastAsia"/>
                <w:sz w:val="24"/>
              </w:rPr>
              <w:t xml:space="preserve">[J]. </w:t>
            </w:r>
            <w:r w:rsidRPr="00CD1805">
              <w:rPr>
                <w:rFonts w:hint="eastAsia"/>
                <w:sz w:val="24"/>
              </w:rPr>
              <w:t>现代交际</w:t>
            </w:r>
            <w:r>
              <w:rPr>
                <w:rFonts w:hint="eastAsia"/>
                <w:sz w:val="24"/>
              </w:rPr>
              <w:t>, 2019(7):80</w:t>
            </w:r>
          </w:p>
          <w:p w14:paraId="3818F82B" w14:textId="7830820E" w:rsidR="00CD1805" w:rsidRDefault="00CD1805" w:rsidP="00CD1805">
            <w:pPr>
              <w:spacing w:line="360" w:lineRule="auto"/>
              <w:rPr>
                <w:sz w:val="24"/>
              </w:rPr>
            </w:pPr>
            <w:r>
              <w:rPr>
                <w:rFonts w:hint="eastAsia"/>
                <w:sz w:val="24"/>
              </w:rPr>
              <w:t xml:space="preserve">4. </w:t>
            </w:r>
            <w:r>
              <w:rPr>
                <w:rFonts w:hint="eastAsia"/>
                <w:sz w:val="24"/>
              </w:rPr>
              <w:t>雷雯</w:t>
            </w:r>
            <w:r>
              <w:rPr>
                <w:rFonts w:hint="eastAsia"/>
                <w:sz w:val="24"/>
              </w:rPr>
              <w:t xml:space="preserve">, </w:t>
            </w:r>
            <w:r w:rsidRPr="00CD1805">
              <w:rPr>
                <w:rFonts w:hint="eastAsia"/>
                <w:sz w:val="24"/>
              </w:rPr>
              <w:t>浅谈英语翻译技巧与方法的应用</w:t>
            </w:r>
            <w:r w:rsidRPr="00CD1805">
              <w:rPr>
                <w:sz w:val="24"/>
              </w:rPr>
              <w:t>[J]</w:t>
            </w:r>
            <w:r>
              <w:rPr>
                <w:rFonts w:hint="eastAsia"/>
                <w:sz w:val="24"/>
              </w:rPr>
              <w:t xml:space="preserve">. </w:t>
            </w:r>
            <w:r w:rsidRPr="00CD1805">
              <w:rPr>
                <w:rFonts w:hint="eastAsia"/>
                <w:sz w:val="24"/>
              </w:rPr>
              <w:t>海外英语</w:t>
            </w:r>
            <w:r>
              <w:rPr>
                <w:rFonts w:hint="eastAsia"/>
                <w:sz w:val="24"/>
              </w:rPr>
              <w:t>, 2019(1):104</w:t>
            </w:r>
          </w:p>
          <w:p w14:paraId="1C8FC7AE" w14:textId="563813A3" w:rsidR="002774A2" w:rsidRDefault="00CD1805">
            <w:pPr>
              <w:spacing w:line="360" w:lineRule="auto"/>
              <w:rPr>
                <w:sz w:val="24"/>
              </w:rPr>
            </w:pPr>
            <w:r>
              <w:rPr>
                <w:rFonts w:hint="eastAsia"/>
                <w:sz w:val="24"/>
              </w:rPr>
              <w:t>5</w:t>
            </w:r>
            <w:r w:rsidR="00490BB6">
              <w:rPr>
                <w:rFonts w:hint="eastAsia"/>
                <w:sz w:val="24"/>
              </w:rPr>
              <w:t xml:space="preserve">.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44F82358" w:rsidR="00487D7C" w:rsidRDefault="00CD1805">
            <w:pPr>
              <w:spacing w:line="360" w:lineRule="auto"/>
              <w:rPr>
                <w:sz w:val="24"/>
              </w:rPr>
            </w:pPr>
            <w:r>
              <w:rPr>
                <w:rFonts w:hint="eastAsia"/>
                <w:sz w:val="24"/>
              </w:rPr>
              <w:t>6</w:t>
            </w:r>
            <w:r w:rsidR="00490BB6">
              <w:rPr>
                <w:rFonts w:hint="eastAsia"/>
                <w:sz w:val="24"/>
              </w:rPr>
              <w:t xml:space="preserve">.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476ACDD1" w:rsidR="00487D7C" w:rsidRDefault="00CD1805">
            <w:pPr>
              <w:spacing w:line="360" w:lineRule="auto"/>
              <w:rPr>
                <w:sz w:val="24"/>
              </w:rPr>
            </w:pPr>
            <w:r>
              <w:rPr>
                <w:rFonts w:hint="eastAsia"/>
                <w:sz w:val="24"/>
              </w:rPr>
              <w:t>7</w:t>
            </w:r>
            <w:r w:rsidR="00490BB6">
              <w:rPr>
                <w:rFonts w:hint="eastAsia"/>
                <w:sz w:val="24"/>
              </w:rPr>
              <w:t xml:space="preserve">.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0634D599" w14:textId="6A7DA5D6" w:rsidR="00636ED4" w:rsidRDefault="00CD1805" w:rsidP="00636ED4">
            <w:pPr>
              <w:spacing w:line="360" w:lineRule="auto"/>
              <w:rPr>
                <w:sz w:val="24"/>
              </w:rPr>
            </w:pPr>
            <w:r>
              <w:rPr>
                <w:rFonts w:hint="eastAsia"/>
                <w:sz w:val="24"/>
              </w:rPr>
              <w:t>8</w:t>
            </w:r>
            <w:r w:rsidR="00636ED4">
              <w:rPr>
                <w:rFonts w:hint="eastAsia"/>
                <w:sz w:val="24"/>
              </w:rPr>
              <w:t xml:space="preserve">. </w:t>
            </w:r>
            <w:r w:rsidR="00636ED4" w:rsidRPr="00636ED4">
              <w:rPr>
                <w:rFonts w:hint="eastAsia"/>
                <w:sz w:val="24"/>
              </w:rPr>
              <w:t>谭载喜</w:t>
            </w:r>
            <w:r w:rsidR="00636ED4" w:rsidRPr="00636ED4">
              <w:rPr>
                <w:rFonts w:hint="eastAsia"/>
                <w:sz w:val="24"/>
              </w:rPr>
              <w:t>.</w:t>
            </w:r>
            <w:r w:rsidR="00636ED4">
              <w:rPr>
                <w:rFonts w:hint="eastAsia"/>
                <w:sz w:val="24"/>
              </w:rPr>
              <w:t xml:space="preserve"> </w:t>
            </w:r>
            <w:r w:rsidR="00636ED4" w:rsidRPr="00636ED4">
              <w:rPr>
                <w:rFonts w:hint="eastAsia"/>
                <w:sz w:val="24"/>
              </w:rPr>
              <w:t>翻译研究词典</w:t>
            </w:r>
            <w:r w:rsidR="00636ED4" w:rsidRPr="00636ED4">
              <w:rPr>
                <w:rFonts w:hint="eastAsia"/>
                <w:sz w:val="24"/>
              </w:rPr>
              <w:t>[M].</w:t>
            </w:r>
            <w:r w:rsidR="00636ED4">
              <w:rPr>
                <w:rFonts w:hint="eastAsia"/>
                <w:sz w:val="24"/>
              </w:rPr>
              <w:t xml:space="preserve"> </w:t>
            </w:r>
            <w:r w:rsidR="00636ED4" w:rsidRPr="00636ED4">
              <w:rPr>
                <w:rFonts w:hint="eastAsia"/>
                <w:sz w:val="24"/>
              </w:rPr>
              <w:t>北京</w:t>
            </w:r>
            <w:r w:rsidR="00636ED4" w:rsidRPr="00636ED4">
              <w:rPr>
                <w:rFonts w:hint="eastAsia"/>
                <w:sz w:val="24"/>
              </w:rPr>
              <w:t>:</w:t>
            </w:r>
            <w:r w:rsidR="00636ED4" w:rsidRPr="00636ED4">
              <w:rPr>
                <w:rFonts w:hint="eastAsia"/>
                <w:sz w:val="24"/>
              </w:rPr>
              <w:t>外语教学与研究出版社</w:t>
            </w:r>
            <w:r w:rsidR="00636ED4" w:rsidRPr="00636ED4">
              <w:rPr>
                <w:rFonts w:hint="eastAsia"/>
                <w:sz w:val="24"/>
              </w:rPr>
              <w:t>, 2005:257.</w:t>
            </w:r>
          </w:p>
          <w:p w14:paraId="4AC9946D" w14:textId="20FEC418" w:rsidR="00E069BA" w:rsidRDefault="00CD1805">
            <w:pPr>
              <w:spacing w:line="360" w:lineRule="auto"/>
              <w:rPr>
                <w:sz w:val="24"/>
              </w:rPr>
            </w:pPr>
            <w:r>
              <w:rPr>
                <w:rFonts w:hint="eastAsia"/>
                <w:sz w:val="24"/>
              </w:rPr>
              <w:t>9</w:t>
            </w:r>
            <w:r w:rsidR="00490BB6">
              <w:rPr>
                <w:rFonts w:hint="eastAsia"/>
                <w:sz w:val="24"/>
              </w:rPr>
              <w:t xml:space="preserve">.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19792802" w:rsidR="005C69A3" w:rsidRPr="005C69A3" w:rsidRDefault="00CD1805" w:rsidP="005C69A3">
            <w:pPr>
              <w:spacing w:line="360" w:lineRule="auto"/>
              <w:rPr>
                <w:sz w:val="24"/>
              </w:rPr>
            </w:pPr>
            <w:r>
              <w:rPr>
                <w:rFonts w:hint="eastAsia"/>
                <w:sz w:val="24"/>
              </w:rPr>
              <w:lastRenderedPageBreak/>
              <w:t>10</w:t>
            </w:r>
            <w:r w:rsidR="004302B3">
              <w:rPr>
                <w:rFonts w:hint="eastAsia"/>
                <w:sz w:val="24"/>
              </w:rPr>
              <w:t xml:space="preserve">.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26E64B08" w:rsidR="004302B3" w:rsidRDefault="00CD1805">
            <w:pPr>
              <w:spacing w:line="360" w:lineRule="auto"/>
              <w:rPr>
                <w:sz w:val="24"/>
              </w:rPr>
            </w:pPr>
            <w:r>
              <w:rPr>
                <w:rFonts w:hint="eastAsia"/>
                <w:sz w:val="24"/>
              </w:rPr>
              <w:t>11</w:t>
            </w:r>
            <w:r w:rsidR="004302B3">
              <w:rPr>
                <w:rFonts w:hint="eastAsia"/>
                <w:sz w:val="24"/>
              </w:rPr>
              <w:t xml:space="preserve">.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068CDA7B" w:rsidR="000D7A82" w:rsidRDefault="00CD1805">
            <w:pPr>
              <w:spacing w:line="360" w:lineRule="auto"/>
              <w:rPr>
                <w:sz w:val="24"/>
              </w:rPr>
            </w:pPr>
            <w:r>
              <w:rPr>
                <w:rFonts w:hint="eastAsia"/>
                <w:sz w:val="24"/>
              </w:rPr>
              <w:t>12</w:t>
            </w:r>
            <w:r w:rsidR="000D7A82">
              <w:rPr>
                <w:rFonts w:hint="eastAsia"/>
                <w:sz w:val="24"/>
              </w:rPr>
              <w:t xml:space="preserve">.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23A75D3B" w14:textId="078C3FED" w:rsidR="00F81A57" w:rsidRPr="00CD1805" w:rsidRDefault="00CD1805" w:rsidP="000D7A82">
            <w:pPr>
              <w:spacing w:line="360" w:lineRule="auto"/>
              <w:rPr>
                <w:sz w:val="24"/>
              </w:rPr>
            </w:pPr>
            <w:r>
              <w:rPr>
                <w:rFonts w:hint="eastAsia"/>
                <w:sz w:val="24"/>
              </w:rPr>
              <w:t>13</w:t>
            </w:r>
            <w:r w:rsidR="000D7A82">
              <w:rPr>
                <w:rFonts w:hint="eastAsia"/>
                <w:sz w:val="24"/>
              </w:rPr>
              <w:t xml:space="preserve">.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2-03T12:03:00Z" w:initials="李">
    <w:p w14:paraId="5FF1A5DE" w14:textId="56ED8C42" w:rsidR="005E3B9E" w:rsidRDefault="005E3B9E">
      <w:pPr>
        <w:pStyle w:val="a3"/>
      </w:pPr>
      <w:r>
        <w:rPr>
          <w:rStyle w:val="ae"/>
        </w:rPr>
        <w:annotationRef/>
      </w:r>
      <w:r>
        <w:rPr>
          <w:rFonts w:hint="eastAsia"/>
        </w:rPr>
        <w:t>这句不是主题句，不放开头。把项目要求放在后面详细阐述，你的翻译要求不够清楚。项目的截止时间，提交材料有哪些都没说。</w:t>
      </w:r>
    </w:p>
  </w:comment>
  <w:comment w:id="1" w:author="李 亚星" w:date="2019-12-03T12:05:00Z" w:initials="李">
    <w:p w14:paraId="722AA3A1" w14:textId="66CA0942" w:rsidR="005E3B9E" w:rsidRDefault="005E3B9E">
      <w:pPr>
        <w:pStyle w:val="a3"/>
      </w:pPr>
      <w:r>
        <w:rPr>
          <w:rStyle w:val="ae"/>
        </w:rPr>
        <w:annotationRef/>
      </w:r>
      <w:r>
        <w:rPr>
          <w:rFonts w:hint="eastAsia"/>
        </w:rPr>
        <w:t>怎么样的文本？</w:t>
      </w:r>
    </w:p>
  </w:comment>
  <w:comment w:id="2" w:author="李 亚星" w:date="2019-12-03T12:05:00Z" w:initials="李">
    <w:p w14:paraId="6FD20A61" w14:textId="235C53EB" w:rsidR="005E3B9E" w:rsidRDefault="005E3B9E">
      <w:pPr>
        <w:pStyle w:val="a3"/>
        <w:rPr>
          <w:rFonts w:hint="eastAsia"/>
        </w:rPr>
      </w:pPr>
      <w:r>
        <w:rPr>
          <w:rStyle w:val="ae"/>
        </w:rPr>
        <w:annotationRef/>
      </w:r>
      <w:r>
        <w:rPr>
          <w:rFonts w:hint="eastAsia"/>
        </w:rPr>
        <w:t>这里提到文本类型了</w:t>
      </w:r>
    </w:p>
  </w:comment>
  <w:comment w:id="3" w:author="李 亚星" w:date="2019-12-03T12:06:00Z" w:initials="李">
    <w:p w14:paraId="280C1F43" w14:textId="5116C3B5" w:rsidR="005E3B9E" w:rsidRDefault="005E3B9E">
      <w:pPr>
        <w:pStyle w:val="a3"/>
      </w:pPr>
      <w:r>
        <w:rPr>
          <w:rStyle w:val="ae"/>
        </w:rPr>
        <w:annotationRef/>
      </w:r>
      <w:r>
        <w:rPr>
          <w:rFonts w:hint="eastAsia"/>
        </w:rPr>
        <w:t>没有平行文本吗？</w:t>
      </w:r>
    </w:p>
  </w:comment>
  <w:comment w:id="7" w:author="李 亚星" w:date="2019-12-03T12:08:00Z" w:initials="李">
    <w:p w14:paraId="124D9F45" w14:textId="1363A914" w:rsidR="005E3B9E" w:rsidRDefault="005E3B9E">
      <w:pPr>
        <w:pStyle w:val="a3"/>
      </w:pPr>
      <w:r>
        <w:rPr>
          <w:rStyle w:val="ae"/>
        </w:rPr>
        <w:annotationRef/>
      </w:r>
      <w:r>
        <w:rPr>
          <w:rFonts w:hint="eastAsia"/>
        </w:rPr>
        <w:t>出处？</w:t>
      </w:r>
    </w:p>
  </w:comment>
  <w:comment w:id="9" w:author="李 亚星" w:date="2019-12-03T12:09:00Z" w:initials="李">
    <w:p w14:paraId="32A3F763" w14:textId="70312C92" w:rsidR="005E3B9E" w:rsidRDefault="005E3B9E">
      <w:pPr>
        <w:pStyle w:val="a3"/>
      </w:pPr>
      <w:r>
        <w:rPr>
          <w:rStyle w:val="ae"/>
        </w:rPr>
        <w:annotationRef/>
      </w:r>
      <w:r>
        <w:rPr>
          <w:rFonts w:hint="eastAsia"/>
        </w:rPr>
        <w:t>用小标题突出</w:t>
      </w:r>
    </w:p>
  </w:comment>
  <w:comment w:id="16" w:author="李 亚星" w:date="2019-12-03T12:09:00Z" w:initials="李">
    <w:p w14:paraId="05743E94" w14:textId="08EA2ACF" w:rsidR="005E3B9E" w:rsidRDefault="005E3B9E">
      <w:pPr>
        <w:pStyle w:val="a3"/>
      </w:pPr>
      <w:r>
        <w:rPr>
          <w:rStyle w:val="ae"/>
        </w:rPr>
        <w:annotationRef/>
      </w:r>
      <w:r>
        <w:rPr>
          <w:rFonts w:hint="eastAsia"/>
        </w:rPr>
        <w:t>翻译方法定义没给出官方的定义。</w:t>
      </w:r>
    </w:p>
  </w:comment>
  <w:comment w:id="17" w:author="李 亚星" w:date="2019-12-03T12:10:00Z" w:initials="李">
    <w:p w14:paraId="1A78FAFA" w14:textId="0E4C78C8" w:rsidR="005E3B9E" w:rsidRDefault="005E3B9E">
      <w:pPr>
        <w:pStyle w:val="a3"/>
      </w:pPr>
      <w:r>
        <w:rPr>
          <w:rStyle w:val="ae"/>
        </w:rPr>
        <w:annotationRef/>
      </w:r>
      <w:r>
        <w:rPr>
          <w:rFonts w:hint="eastAsia"/>
        </w:rPr>
        <w:t>同上，官方方法定义呢？</w:t>
      </w:r>
    </w:p>
  </w:comment>
  <w:comment w:id="18" w:author="李 亚星" w:date="2019-12-03T12:11:00Z" w:initials="李">
    <w:p w14:paraId="26C23D3E" w14:textId="58CA46A5" w:rsidR="005E3B9E" w:rsidRDefault="005E3B9E">
      <w:pPr>
        <w:pStyle w:val="a3"/>
      </w:pPr>
      <w:r>
        <w:rPr>
          <w:rStyle w:val="ae"/>
        </w:rPr>
        <w:annotationRef/>
      </w:r>
      <w:r>
        <w:rPr>
          <w:rFonts w:hint="eastAsia"/>
        </w:rPr>
        <w:t>把上下文给出，才知道你为什么这么翻译</w:t>
      </w:r>
    </w:p>
  </w:comment>
  <w:comment w:id="19" w:author="李 亚星" w:date="2019-12-03T12:12:00Z" w:initials="李">
    <w:p w14:paraId="09C82D68" w14:textId="12A0BA66" w:rsidR="002D13F6" w:rsidRDefault="002D13F6">
      <w:pPr>
        <w:pStyle w:val="a3"/>
      </w:pPr>
      <w:r>
        <w:rPr>
          <w:rStyle w:val="ae"/>
        </w:rPr>
        <w:annotationRef/>
      </w:r>
      <w:r>
        <w:rPr>
          <w:rFonts w:hint="eastAsia"/>
        </w:rPr>
        <w:t>具体怎么切分的请结合例子阐述。</w:t>
      </w:r>
    </w:p>
  </w:comment>
  <w:comment w:id="21" w:author="李 亚星" w:date="2019-12-03T12:12:00Z" w:initials="李">
    <w:p w14:paraId="3B1B9520" w14:textId="0F139444" w:rsidR="002D13F6" w:rsidRDefault="002D13F6">
      <w:pPr>
        <w:pStyle w:val="a3"/>
      </w:pPr>
      <w:r>
        <w:rPr>
          <w:rStyle w:val="ae"/>
        </w:rPr>
        <w:annotationRef/>
      </w:r>
      <w:r>
        <w:rPr>
          <w:rFonts w:hint="eastAsia"/>
        </w:rPr>
        <w:t>同上，结合例子阐述。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1A5DE" w15:done="0"/>
  <w15:commentEx w15:paraId="722AA3A1" w15:done="0"/>
  <w15:commentEx w15:paraId="6FD20A61" w15:done="0"/>
  <w15:commentEx w15:paraId="280C1F43" w15:done="0"/>
  <w15:commentEx w15:paraId="124D9F45" w15:done="0"/>
  <w15:commentEx w15:paraId="32A3F763" w15:done="0"/>
  <w15:commentEx w15:paraId="05743E94" w15:done="0"/>
  <w15:commentEx w15:paraId="1A78FAFA" w15:done="0"/>
  <w15:commentEx w15:paraId="26C23D3E" w15:done="0"/>
  <w15:commentEx w15:paraId="09C82D68" w15:done="0"/>
  <w15:commentEx w15:paraId="3B1B9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1A5DE" w16cid:durableId="2190CD74"/>
  <w16cid:commentId w16cid:paraId="722AA3A1" w16cid:durableId="2190CDF5"/>
  <w16cid:commentId w16cid:paraId="6FD20A61" w16cid:durableId="2190CE19"/>
  <w16cid:commentId w16cid:paraId="280C1F43" w16cid:durableId="2190CE32"/>
  <w16cid:commentId w16cid:paraId="124D9F45" w16cid:durableId="2190CEC2"/>
  <w16cid:commentId w16cid:paraId="32A3F763" w16cid:durableId="2190CEDE"/>
  <w16cid:commentId w16cid:paraId="05743E94" w16cid:durableId="2190CF09"/>
  <w16cid:commentId w16cid:paraId="1A78FAFA" w16cid:durableId="2190CF44"/>
  <w16cid:commentId w16cid:paraId="26C23D3E" w16cid:durableId="2190CF63"/>
  <w16cid:commentId w16cid:paraId="09C82D68" w16cid:durableId="2190CF9C"/>
  <w16cid:commentId w16cid:paraId="3B1B9520" w16cid:durableId="2190C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2BE6" w14:textId="77777777" w:rsidR="009655F4" w:rsidRDefault="009655F4" w:rsidP="00657AAB">
      <w:r>
        <w:separator/>
      </w:r>
    </w:p>
  </w:endnote>
  <w:endnote w:type="continuationSeparator" w:id="0">
    <w:p w14:paraId="7C1FDDB9" w14:textId="77777777" w:rsidR="009655F4" w:rsidRDefault="009655F4"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23286" w14:textId="77777777" w:rsidR="009655F4" w:rsidRDefault="009655F4" w:rsidP="00657AAB">
      <w:r>
        <w:separator/>
      </w:r>
    </w:p>
  </w:footnote>
  <w:footnote w:type="continuationSeparator" w:id="0">
    <w:p w14:paraId="22E28248" w14:textId="77777777" w:rsidR="009655F4" w:rsidRDefault="009655F4" w:rsidP="0065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A3B"/>
    <w:multiLevelType w:val="hybridMultilevel"/>
    <w:tmpl w:val="5F0A98CE"/>
    <w:lvl w:ilvl="0" w:tplc="8B468A7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533859"/>
    <w:multiLevelType w:val="multilevel"/>
    <w:tmpl w:val="EBCCB65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AE7CE5"/>
    <w:multiLevelType w:val="multilevel"/>
    <w:tmpl w:val="7B0AD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8D9590"/>
    <w:multiLevelType w:val="singleLevel"/>
    <w:tmpl w:val="1A8D9590"/>
    <w:lvl w:ilvl="0">
      <w:start w:val="4"/>
      <w:numFmt w:val="decimal"/>
      <w:lvlText w:val="%1."/>
      <w:lvlJc w:val="left"/>
      <w:pPr>
        <w:tabs>
          <w:tab w:val="left" w:pos="312"/>
        </w:tabs>
      </w:pPr>
    </w:lvl>
  </w:abstractNum>
  <w:abstractNum w:abstractNumId="5" w15:restartNumberingAfterBreak="0">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91141A"/>
    <w:multiLevelType w:val="multilevel"/>
    <w:tmpl w:val="E07441C8"/>
    <w:lvl w:ilvl="0">
      <w:start w:val="2"/>
      <w:numFmt w:val="decimal"/>
      <w:lvlText w:val="%1"/>
      <w:lvlJc w:val="left"/>
      <w:pPr>
        <w:ind w:left="360" w:hanging="360"/>
      </w:pPr>
      <w:rPr>
        <w:rFonts w:hint="default"/>
      </w:rPr>
    </w:lvl>
    <w:lvl w:ilvl="1">
      <w:start w:val="6"/>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B712C36"/>
    <w:multiLevelType w:val="multilevel"/>
    <w:tmpl w:val="8E8C1A0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4A086AB6"/>
    <w:multiLevelType w:val="multilevel"/>
    <w:tmpl w:val="4E42B206"/>
    <w:lvl w:ilvl="0">
      <w:start w:val="2"/>
      <w:numFmt w:val="decimal"/>
      <w:lvlText w:val="%1."/>
      <w:lvlJc w:val="left"/>
      <w:pPr>
        <w:ind w:left="360" w:hanging="360"/>
      </w:pPr>
      <w:rPr>
        <w:rFonts w:hint="default"/>
      </w:rPr>
    </w:lvl>
    <w:lvl w:ilvl="1">
      <w:start w:val="5"/>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532A4905"/>
    <w:multiLevelType w:val="multilevel"/>
    <w:tmpl w:val="F06E34C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54DC36E5"/>
    <w:multiLevelType w:val="multilevel"/>
    <w:tmpl w:val="59F4491C"/>
    <w:lvl w:ilvl="0">
      <w:start w:val="2"/>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15:restartNumberingAfterBreak="0">
    <w:nsid w:val="5A7033DE"/>
    <w:multiLevelType w:val="multilevel"/>
    <w:tmpl w:val="1A4421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E3850E2"/>
    <w:multiLevelType w:val="multilevel"/>
    <w:tmpl w:val="8494BA8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5BC72DA"/>
    <w:multiLevelType w:val="hybridMultilevel"/>
    <w:tmpl w:val="EC52CC00"/>
    <w:lvl w:ilvl="0" w:tplc="60DC4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FD147BD"/>
    <w:multiLevelType w:val="multilevel"/>
    <w:tmpl w:val="AC8A95F0"/>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7"/>
  </w:num>
  <w:num w:numId="2">
    <w:abstractNumId w:val="13"/>
  </w:num>
  <w:num w:numId="3">
    <w:abstractNumId w:val="4"/>
  </w:num>
  <w:num w:numId="4">
    <w:abstractNumId w:val="5"/>
  </w:num>
  <w:num w:numId="5">
    <w:abstractNumId w:val="1"/>
  </w:num>
  <w:num w:numId="6">
    <w:abstractNumId w:val="0"/>
  </w:num>
  <w:num w:numId="7">
    <w:abstractNumId w:val="15"/>
  </w:num>
  <w:num w:numId="8">
    <w:abstractNumId w:val="16"/>
  </w:num>
  <w:num w:numId="9">
    <w:abstractNumId w:val="12"/>
  </w:num>
  <w:num w:numId="10">
    <w:abstractNumId w:val="17"/>
  </w:num>
  <w:num w:numId="11">
    <w:abstractNumId w:val="10"/>
  </w:num>
  <w:num w:numId="12">
    <w:abstractNumId w:val="3"/>
  </w:num>
  <w:num w:numId="13">
    <w:abstractNumId w:val="8"/>
  </w:num>
  <w:num w:numId="14">
    <w:abstractNumId w:val="2"/>
  </w:num>
  <w:num w:numId="15">
    <w:abstractNumId w:val="9"/>
  </w:num>
  <w:num w:numId="16">
    <w:abstractNumId w:val="14"/>
  </w:num>
  <w:num w:numId="17">
    <w:abstractNumId w:val="6"/>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68CC"/>
    <w:rsid w:val="00043D0A"/>
    <w:rsid w:val="00044446"/>
    <w:rsid w:val="0006004F"/>
    <w:rsid w:val="00081D0F"/>
    <w:rsid w:val="00081FFC"/>
    <w:rsid w:val="000D07BD"/>
    <w:rsid w:val="000D5600"/>
    <w:rsid w:val="000D7A82"/>
    <w:rsid w:val="00104A92"/>
    <w:rsid w:val="0010636D"/>
    <w:rsid w:val="001069E1"/>
    <w:rsid w:val="001151DF"/>
    <w:rsid w:val="00143593"/>
    <w:rsid w:val="00144243"/>
    <w:rsid w:val="00155E90"/>
    <w:rsid w:val="001765EC"/>
    <w:rsid w:val="001768A6"/>
    <w:rsid w:val="00180247"/>
    <w:rsid w:val="00191B5A"/>
    <w:rsid w:val="001A43EC"/>
    <w:rsid w:val="001A6593"/>
    <w:rsid w:val="001B22BF"/>
    <w:rsid w:val="001B5454"/>
    <w:rsid w:val="001B6D91"/>
    <w:rsid w:val="001C5436"/>
    <w:rsid w:val="001C6CE3"/>
    <w:rsid w:val="002073C5"/>
    <w:rsid w:val="0021525C"/>
    <w:rsid w:val="00217814"/>
    <w:rsid w:val="002228F5"/>
    <w:rsid w:val="002268B0"/>
    <w:rsid w:val="00246F3E"/>
    <w:rsid w:val="00260FE1"/>
    <w:rsid w:val="002646A5"/>
    <w:rsid w:val="00265A7E"/>
    <w:rsid w:val="002774A2"/>
    <w:rsid w:val="0028368B"/>
    <w:rsid w:val="00290469"/>
    <w:rsid w:val="00290F83"/>
    <w:rsid w:val="002A2087"/>
    <w:rsid w:val="002A2540"/>
    <w:rsid w:val="002C70DF"/>
    <w:rsid w:val="002D13F6"/>
    <w:rsid w:val="002D5299"/>
    <w:rsid w:val="002E0C44"/>
    <w:rsid w:val="002F0205"/>
    <w:rsid w:val="00321134"/>
    <w:rsid w:val="00325E66"/>
    <w:rsid w:val="003424BF"/>
    <w:rsid w:val="0034503E"/>
    <w:rsid w:val="0034678E"/>
    <w:rsid w:val="003473B8"/>
    <w:rsid w:val="00360496"/>
    <w:rsid w:val="00384E42"/>
    <w:rsid w:val="00393338"/>
    <w:rsid w:val="003D03E7"/>
    <w:rsid w:val="003D73CC"/>
    <w:rsid w:val="003E6208"/>
    <w:rsid w:val="004302B3"/>
    <w:rsid w:val="00440CB2"/>
    <w:rsid w:val="004575A7"/>
    <w:rsid w:val="00476AEE"/>
    <w:rsid w:val="004875F4"/>
    <w:rsid w:val="00487D7C"/>
    <w:rsid w:val="00490BB6"/>
    <w:rsid w:val="004C5C9C"/>
    <w:rsid w:val="004C6A98"/>
    <w:rsid w:val="004E2E5B"/>
    <w:rsid w:val="004F7A99"/>
    <w:rsid w:val="00516A84"/>
    <w:rsid w:val="00525B9F"/>
    <w:rsid w:val="0052728C"/>
    <w:rsid w:val="00544A66"/>
    <w:rsid w:val="0054689C"/>
    <w:rsid w:val="00565083"/>
    <w:rsid w:val="005845FB"/>
    <w:rsid w:val="00594814"/>
    <w:rsid w:val="005B5A1A"/>
    <w:rsid w:val="005B7569"/>
    <w:rsid w:val="005C04B4"/>
    <w:rsid w:val="005C69A3"/>
    <w:rsid w:val="005E3B9E"/>
    <w:rsid w:val="00622922"/>
    <w:rsid w:val="00633C6B"/>
    <w:rsid w:val="00636ED4"/>
    <w:rsid w:val="00657AAB"/>
    <w:rsid w:val="006679F2"/>
    <w:rsid w:val="0067185D"/>
    <w:rsid w:val="00695C43"/>
    <w:rsid w:val="006A583F"/>
    <w:rsid w:val="006B57F8"/>
    <w:rsid w:val="006D28D7"/>
    <w:rsid w:val="006D35AA"/>
    <w:rsid w:val="006D7039"/>
    <w:rsid w:val="006F2663"/>
    <w:rsid w:val="00704126"/>
    <w:rsid w:val="00732AF1"/>
    <w:rsid w:val="00736DA3"/>
    <w:rsid w:val="00757523"/>
    <w:rsid w:val="007620AB"/>
    <w:rsid w:val="00774BCC"/>
    <w:rsid w:val="00781B2F"/>
    <w:rsid w:val="007A28B5"/>
    <w:rsid w:val="007B6792"/>
    <w:rsid w:val="007C5912"/>
    <w:rsid w:val="007D2C74"/>
    <w:rsid w:val="007D6A46"/>
    <w:rsid w:val="007F7C32"/>
    <w:rsid w:val="00814553"/>
    <w:rsid w:val="008503ED"/>
    <w:rsid w:val="00857B42"/>
    <w:rsid w:val="008679B1"/>
    <w:rsid w:val="00890D60"/>
    <w:rsid w:val="00896EA5"/>
    <w:rsid w:val="00897640"/>
    <w:rsid w:val="008A2C18"/>
    <w:rsid w:val="008A709E"/>
    <w:rsid w:val="008B454B"/>
    <w:rsid w:val="008B7495"/>
    <w:rsid w:val="008C4537"/>
    <w:rsid w:val="008D1ED5"/>
    <w:rsid w:val="00902256"/>
    <w:rsid w:val="00902D19"/>
    <w:rsid w:val="00942DF8"/>
    <w:rsid w:val="009635A6"/>
    <w:rsid w:val="009655F4"/>
    <w:rsid w:val="009704C3"/>
    <w:rsid w:val="009826C6"/>
    <w:rsid w:val="00996A2F"/>
    <w:rsid w:val="009A5E9F"/>
    <w:rsid w:val="009B18A3"/>
    <w:rsid w:val="009C47FF"/>
    <w:rsid w:val="009C4ADE"/>
    <w:rsid w:val="009D2BBB"/>
    <w:rsid w:val="009F7423"/>
    <w:rsid w:val="00A00274"/>
    <w:rsid w:val="00A12AAA"/>
    <w:rsid w:val="00A262ED"/>
    <w:rsid w:val="00A458BD"/>
    <w:rsid w:val="00A530F9"/>
    <w:rsid w:val="00A86419"/>
    <w:rsid w:val="00AA31C8"/>
    <w:rsid w:val="00AA3C9B"/>
    <w:rsid w:val="00AD17BF"/>
    <w:rsid w:val="00AF7C12"/>
    <w:rsid w:val="00B02598"/>
    <w:rsid w:val="00B0356A"/>
    <w:rsid w:val="00B25BF2"/>
    <w:rsid w:val="00B32548"/>
    <w:rsid w:val="00B34F6E"/>
    <w:rsid w:val="00B42FF5"/>
    <w:rsid w:val="00B50DD8"/>
    <w:rsid w:val="00B57696"/>
    <w:rsid w:val="00B663EE"/>
    <w:rsid w:val="00B707CD"/>
    <w:rsid w:val="00B74043"/>
    <w:rsid w:val="00BA4CB8"/>
    <w:rsid w:val="00BD6221"/>
    <w:rsid w:val="00BE41F5"/>
    <w:rsid w:val="00BE5EA3"/>
    <w:rsid w:val="00C105BD"/>
    <w:rsid w:val="00C23B55"/>
    <w:rsid w:val="00C34DB4"/>
    <w:rsid w:val="00C40C9C"/>
    <w:rsid w:val="00C452B5"/>
    <w:rsid w:val="00C55B60"/>
    <w:rsid w:val="00C653D5"/>
    <w:rsid w:val="00C657C6"/>
    <w:rsid w:val="00C84855"/>
    <w:rsid w:val="00C95168"/>
    <w:rsid w:val="00C97B29"/>
    <w:rsid w:val="00CA3680"/>
    <w:rsid w:val="00CB5F35"/>
    <w:rsid w:val="00CD1805"/>
    <w:rsid w:val="00D10C8D"/>
    <w:rsid w:val="00D12F24"/>
    <w:rsid w:val="00D13DBB"/>
    <w:rsid w:val="00D21751"/>
    <w:rsid w:val="00D45351"/>
    <w:rsid w:val="00D61537"/>
    <w:rsid w:val="00D617C0"/>
    <w:rsid w:val="00D61DBF"/>
    <w:rsid w:val="00D753B9"/>
    <w:rsid w:val="00D871EA"/>
    <w:rsid w:val="00D9674C"/>
    <w:rsid w:val="00DA0C59"/>
    <w:rsid w:val="00DA42D1"/>
    <w:rsid w:val="00DC6F41"/>
    <w:rsid w:val="00DD6868"/>
    <w:rsid w:val="00DF5A71"/>
    <w:rsid w:val="00E069BA"/>
    <w:rsid w:val="00E27D3C"/>
    <w:rsid w:val="00E46081"/>
    <w:rsid w:val="00E46246"/>
    <w:rsid w:val="00E46902"/>
    <w:rsid w:val="00E4716F"/>
    <w:rsid w:val="00E51D21"/>
    <w:rsid w:val="00E624AF"/>
    <w:rsid w:val="00E75A8D"/>
    <w:rsid w:val="00E90AF2"/>
    <w:rsid w:val="00E97510"/>
    <w:rsid w:val="00EB3546"/>
    <w:rsid w:val="00EE1C0D"/>
    <w:rsid w:val="00EE3F88"/>
    <w:rsid w:val="00EF677A"/>
    <w:rsid w:val="00F06E15"/>
    <w:rsid w:val="00F16E3E"/>
    <w:rsid w:val="00F21549"/>
    <w:rsid w:val="00F21FEE"/>
    <w:rsid w:val="00F2395A"/>
    <w:rsid w:val="00F34D33"/>
    <w:rsid w:val="00F375FD"/>
    <w:rsid w:val="00F4446A"/>
    <w:rsid w:val="00F57B40"/>
    <w:rsid w:val="00F628DA"/>
    <w:rsid w:val="00F71AEA"/>
    <w:rsid w:val="00F7789A"/>
    <w:rsid w:val="00F81A57"/>
    <w:rsid w:val="00F83F0B"/>
    <w:rsid w:val="00F86062"/>
    <w:rsid w:val="00F865ED"/>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0E50"/>
  <w15:docId w15:val="{E180F5CE-6296-491B-8B99-EBC39268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3A869E-A4BF-4780-81DD-C6271194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3144</Words>
  <Characters>17926</Characters>
  <Application>Microsoft Office Word</Application>
  <DocSecurity>0</DocSecurity>
  <Lines>149</Lines>
  <Paragraphs>42</Paragraphs>
  <ScaleCrop>false</ScaleCrop>
  <Company>重庆第二师范学院</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2019-12-03T04:13:00Z</dcterms:created>
  <dcterms:modified xsi:type="dcterms:W3CDTF">2019-12-03T04:13:00Z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