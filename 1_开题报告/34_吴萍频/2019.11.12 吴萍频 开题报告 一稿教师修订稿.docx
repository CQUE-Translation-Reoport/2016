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BB5DF" w14:textId="77777777" w:rsidR="00497300" w:rsidRDefault="00D70D19">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0D4D2566" w14:textId="77777777" w:rsidR="00497300" w:rsidRDefault="00D70D19">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63A0776B" w14:textId="77777777" w:rsidR="00497300" w:rsidRDefault="00D70D19">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commentRangeStart w:id="0"/>
      <w:r>
        <w:rPr>
          <w:b/>
          <w:spacing w:val="-10"/>
          <w:sz w:val="28"/>
        </w:rPr>
        <w:t>专业</w:t>
      </w:r>
      <w:r>
        <w:rPr>
          <w:spacing w:val="-10"/>
          <w:sz w:val="28"/>
          <w:u w:val="single"/>
        </w:rPr>
        <w:t xml:space="preserve"> </w:t>
      </w:r>
      <w:commentRangeEnd w:id="0"/>
      <w:r>
        <w:rPr>
          <w:rStyle w:val="ae"/>
        </w:rPr>
        <w:commentReference w:id="0"/>
      </w:r>
      <w:r>
        <w:rPr>
          <w:spacing w:val="-10"/>
          <w:sz w:val="28"/>
          <w:u w:val="single"/>
        </w:rPr>
        <w:t xml:space="preserve">   </w:t>
      </w:r>
      <w:r>
        <w:rPr>
          <w:rFonts w:hint="eastAsia"/>
          <w:spacing w:val="-10"/>
          <w:sz w:val="28"/>
          <w:u w:val="single"/>
        </w:rPr>
        <w:t>2016</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497300" w14:paraId="387BBBA3" w14:textId="77777777" w:rsidTr="00AB26A3">
        <w:trPr>
          <w:trHeight w:val="939"/>
        </w:trPr>
        <w:tc>
          <w:tcPr>
            <w:tcW w:w="1141" w:type="dxa"/>
            <w:vAlign w:val="center"/>
          </w:tcPr>
          <w:p w14:paraId="1E123B02" w14:textId="77777777" w:rsidR="00497300" w:rsidRDefault="00D70D19">
            <w:pPr>
              <w:spacing w:line="380" w:lineRule="exact"/>
              <w:jc w:val="center"/>
              <w:rPr>
                <w:rFonts w:ascii="宋体" w:hAnsi="宋体"/>
                <w:b/>
                <w:w w:val="80"/>
                <w:sz w:val="24"/>
              </w:rPr>
            </w:pPr>
            <w:commentRangeStart w:id="1"/>
            <w:r>
              <w:rPr>
                <w:rFonts w:ascii="宋体" w:hAnsi="宋体"/>
                <w:b/>
                <w:w w:val="80"/>
                <w:sz w:val="24"/>
              </w:rPr>
              <w:t>论文题目</w:t>
            </w:r>
            <w:commentRangeEnd w:id="1"/>
            <w:r>
              <w:rPr>
                <w:rStyle w:val="ae"/>
              </w:rPr>
              <w:commentReference w:id="1"/>
            </w:r>
          </w:p>
        </w:tc>
        <w:tc>
          <w:tcPr>
            <w:tcW w:w="4962" w:type="dxa"/>
            <w:gridSpan w:val="3"/>
            <w:vAlign w:val="center"/>
          </w:tcPr>
          <w:p w14:paraId="3C6E8E39" w14:textId="77777777" w:rsidR="00497300" w:rsidRDefault="00D70D19">
            <w:pPr>
              <w:widowControl/>
              <w:spacing w:line="380" w:lineRule="exact"/>
              <w:rPr>
                <w:rFonts w:ascii="宋体" w:hAnsi="宋体"/>
                <w:w w:val="80"/>
                <w:sz w:val="24"/>
              </w:rPr>
            </w:pPr>
            <w:r>
              <w:rPr>
                <w:rFonts w:hint="eastAsia"/>
                <w:sz w:val="24"/>
              </w:rPr>
              <w:t>Translation</w:t>
            </w:r>
            <w:r>
              <w:rPr>
                <w:sz w:val="24"/>
              </w:rPr>
              <w:t xml:space="preserve"> </w:t>
            </w:r>
            <w:r>
              <w:rPr>
                <w:rFonts w:hint="eastAsia"/>
                <w:sz w:val="24"/>
              </w:rPr>
              <w:t>Report</w:t>
            </w:r>
            <w:r>
              <w:rPr>
                <w:sz w:val="24"/>
              </w:rPr>
              <w:t xml:space="preserve"> </w:t>
            </w:r>
            <w:r>
              <w:rPr>
                <w:rFonts w:hint="eastAsia"/>
                <w:sz w:val="24"/>
              </w:rPr>
              <w:t>o</w:t>
            </w:r>
            <w:r>
              <w:rPr>
                <w:sz w:val="24"/>
              </w:rPr>
              <w:t xml:space="preserve">f </w:t>
            </w:r>
            <w:r>
              <w:rPr>
                <w:i/>
                <w:sz w:val="24"/>
              </w:rPr>
              <w:t>Culture and Translation</w:t>
            </w:r>
          </w:p>
        </w:tc>
        <w:tc>
          <w:tcPr>
            <w:tcW w:w="1134" w:type="dxa"/>
            <w:vAlign w:val="center"/>
          </w:tcPr>
          <w:p w14:paraId="7852FA05" w14:textId="77777777" w:rsidR="00497300" w:rsidRDefault="00D70D19">
            <w:pPr>
              <w:widowControl/>
              <w:spacing w:line="380" w:lineRule="exact"/>
              <w:jc w:val="center"/>
              <w:rPr>
                <w:rFonts w:ascii="宋体" w:hAnsi="宋体"/>
                <w:b/>
                <w:w w:val="80"/>
                <w:sz w:val="24"/>
              </w:rPr>
            </w:pPr>
            <w:commentRangeStart w:id="2"/>
            <w:r>
              <w:rPr>
                <w:rFonts w:ascii="宋体" w:hAnsi="宋体"/>
                <w:b/>
                <w:w w:val="80"/>
                <w:sz w:val="24"/>
              </w:rPr>
              <w:t>开题日期</w:t>
            </w:r>
            <w:commentRangeEnd w:id="2"/>
            <w:r>
              <w:rPr>
                <w:rStyle w:val="ae"/>
              </w:rPr>
              <w:commentReference w:id="2"/>
            </w:r>
          </w:p>
        </w:tc>
        <w:tc>
          <w:tcPr>
            <w:tcW w:w="1552" w:type="dxa"/>
            <w:vAlign w:val="center"/>
          </w:tcPr>
          <w:p w14:paraId="224E7F70" w14:textId="77777777" w:rsidR="00497300" w:rsidRDefault="00497300">
            <w:pPr>
              <w:widowControl/>
              <w:spacing w:line="380" w:lineRule="exact"/>
              <w:jc w:val="center"/>
              <w:rPr>
                <w:rFonts w:ascii="宋体" w:hAnsi="宋体"/>
                <w:w w:val="80"/>
                <w:sz w:val="24"/>
              </w:rPr>
            </w:pPr>
          </w:p>
        </w:tc>
      </w:tr>
      <w:tr w:rsidR="00497300" w14:paraId="6317B7FF" w14:textId="77777777" w:rsidTr="00AB26A3">
        <w:trPr>
          <w:trHeight w:val="630"/>
        </w:trPr>
        <w:tc>
          <w:tcPr>
            <w:tcW w:w="1141" w:type="dxa"/>
            <w:vAlign w:val="center"/>
          </w:tcPr>
          <w:p w14:paraId="7DDA2EC8" w14:textId="77777777" w:rsidR="00497300" w:rsidRDefault="00D70D19">
            <w:pPr>
              <w:spacing w:line="380" w:lineRule="exact"/>
              <w:jc w:val="center"/>
              <w:rPr>
                <w:rFonts w:ascii="宋体" w:hAnsi="宋体"/>
                <w:b/>
                <w:w w:val="80"/>
                <w:sz w:val="24"/>
              </w:rPr>
            </w:pPr>
            <w:commentRangeStart w:id="3"/>
            <w:r>
              <w:rPr>
                <w:rFonts w:ascii="宋体" w:hAnsi="宋体"/>
                <w:b/>
                <w:w w:val="80"/>
                <w:sz w:val="24"/>
              </w:rPr>
              <w:t>学  号</w:t>
            </w:r>
            <w:commentRangeEnd w:id="3"/>
            <w:r>
              <w:rPr>
                <w:rStyle w:val="ae"/>
              </w:rPr>
              <w:commentReference w:id="3"/>
            </w:r>
          </w:p>
        </w:tc>
        <w:tc>
          <w:tcPr>
            <w:tcW w:w="2127" w:type="dxa"/>
            <w:vAlign w:val="center"/>
          </w:tcPr>
          <w:p w14:paraId="3641B54E" w14:textId="77777777" w:rsidR="00497300" w:rsidRPr="00B25DD9" w:rsidRDefault="00B25DD9">
            <w:pPr>
              <w:spacing w:line="380" w:lineRule="exact"/>
              <w:jc w:val="center"/>
              <w:rPr>
                <w:w w:val="80"/>
                <w:sz w:val="24"/>
              </w:rPr>
            </w:pPr>
            <w:r w:rsidRPr="00B25DD9">
              <w:rPr>
                <w:w w:val="80"/>
                <w:sz w:val="24"/>
              </w:rPr>
              <w:t>1610403137</w:t>
            </w:r>
          </w:p>
        </w:tc>
        <w:tc>
          <w:tcPr>
            <w:tcW w:w="992" w:type="dxa"/>
            <w:vAlign w:val="center"/>
          </w:tcPr>
          <w:p w14:paraId="11D5348D" w14:textId="77777777" w:rsidR="00497300" w:rsidRDefault="00D70D19">
            <w:pPr>
              <w:spacing w:line="380" w:lineRule="exact"/>
              <w:jc w:val="center"/>
              <w:rPr>
                <w:rFonts w:ascii="宋体" w:hAnsi="宋体"/>
                <w:b/>
                <w:w w:val="80"/>
                <w:sz w:val="24"/>
              </w:rPr>
            </w:pPr>
            <w:commentRangeStart w:id="4"/>
            <w:r>
              <w:rPr>
                <w:rFonts w:ascii="宋体" w:hAnsi="宋体"/>
                <w:b/>
                <w:w w:val="80"/>
                <w:sz w:val="24"/>
              </w:rPr>
              <w:t>姓  名</w:t>
            </w:r>
            <w:commentRangeEnd w:id="4"/>
            <w:r>
              <w:rPr>
                <w:rStyle w:val="ae"/>
              </w:rPr>
              <w:commentReference w:id="4"/>
            </w:r>
          </w:p>
        </w:tc>
        <w:tc>
          <w:tcPr>
            <w:tcW w:w="1843" w:type="dxa"/>
            <w:vAlign w:val="center"/>
          </w:tcPr>
          <w:p w14:paraId="3B4DB614" w14:textId="77777777" w:rsidR="00497300" w:rsidRDefault="00B25DD9">
            <w:pPr>
              <w:spacing w:line="380" w:lineRule="exact"/>
              <w:jc w:val="center"/>
              <w:rPr>
                <w:rFonts w:ascii="宋体" w:hAnsi="宋体"/>
                <w:w w:val="80"/>
                <w:sz w:val="24"/>
              </w:rPr>
            </w:pPr>
            <w:proofErr w:type="gramStart"/>
            <w:r>
              <w:rPr>
                <w:rFonts w:ascii="宋体" w:hAnsi="宋体"/>
                <w:w w:val="80"/>
                <w:sz w:val="24"/>
              </w:rPr>
              <w:t>吴萍频</w:t>
            </w:r>
            <w:proofErr w:type="gramEnd"/>
          </w:p>
        </w:tc>
        <w:tc>
          <w:tcPr>
            <w:tcW w:w="1134" w:type="dxa"/>
            <w:vAlign w:val="center"/>
          </w:tcPr>
          <w:p w14:paraId="2F4EE13A" w14:textId="77777777" w:rsidR="00497300" w:rsidRDefault="00D70D19">
            <w:pPr>
              <w:spacing w:line="380" w:lineRule="exact"/>
              <w:jc w:val="center"/>
              <w:rPr>
                <w:rFonts w:ascii="宋体" w:hAnsi="宋体"/>
                <w:b/>
                <w:w w:val="80"/>
                <w:sz w:val="24"/>
              </w:rPr>
            </w:pPr>
            <w:commentRangeStart w:id="5"/>
            <w:r>
              <w:rPr>
                <w:rFonts w:ascii="宋体" w:hAnsi="宋体"/>
                <w:b/>
                <w:w w:val="80"/>
                <w:sz w:val="24"/>
              </w:rPr>
              <w:t>指导教师</w:t>
            </w:r>
            <w:commentRangeEnd w:id="5"/>
            <w:r>
              <w:rPr>
                <w:rStyle w:val="ae"/>
              </w:rPr>
              <w:commentReference w:id="5"/>
            </w:r>
          </w:p>
        </w:tc>
        <w:tc>
          <w:tcPr>
            <w:tcW w:w="1552" w:type="dxa"/>
            <w:vAlign w:val="center"/>
          </w:tcPr>
          <w:p w14:paraId="00233E3F" w14:textId="77777777" w:rsidR="00497300" w:rsidRDefault="00B25DD9">
            <w:pPr>
              <w:spacing w:line="380" w:lineRule="exact"/>
              <w:jc w:val="center"/>
              <w:rPr>
                <w:rFonts w:ascii="宋体" w:hAnsi="宋体"/>
                <w:w w:val="80"/>
                <w:sz w:val="24"/>
              </w:rPr>
            </w:pPr>
            <w:r>
              <w:rPr>
                <w:rFonts w:ascii="宋体" w:hAnsi="宋体"/>
                <w:w w:val="80"/>
                <w:sz w:val="24"/>
              </w:rPr>
              <w:t>李亚星</w:t>
            </w:r>
          </w:p>
        </w:tc>
      </w:tr>
      <w:tr w:rsidR="00497300" w14:paraId="5F778E0B" w14:textId="77777777" w:rsidTr="00AB26A3">
        <w:trPr>
          <w:trHeight w:val="1905"/>
        </w:trPr>
        <w:tc>
          <w:tcPr>
            <w:tcW w:w="8789" w:type="dxa"/>
            <w:gridSpan w:val="6"/>
          </w:tcPr>
          <w:p w14:paraId="1FFAABEC" w14:textId="77777777" w:rsidR="00497300" w:rsidRDefault="00D70D19">
            <w:pPr>
              <w:spacing w:line="336" w:lineRule="auto"/>
              <w:rPr>
                <w:rFonts w:ascii="宋体" w:hAnsi="宋体"/>
                <w:sz w:val="24"/>
              </w:rPr>
            </w:pPr>
            <w:commentRangeStart w:id="6"/>
            <w:r>
              <w:rPr>
                <w:b/>
                <w:bCs/>
                <w:sz w:val="24"/>
              </w:rPr>
              <w:t xml:space="preserve">Background of the </w:t>
            </w:r>
            <w:r>
              <w:rPr>
                <w:rFonts w:hint="eastAsia"/>
                <w:b/>
                <w:bCs/>
                <w:sz w:val="24"/>
              </w:rPr>
              <w:t>translation</w:t>
            </w:r>
          </w:p>
          <w:commentRangeEnd w:id="6"/>
          <w:p w14:paraId="6EA24F61" w14:textId="77777777" w:rsidR="00497300" w:rsidRPr="00C20A7D" w:rsidRDefault="00D70D19" w:rsidP="00C20A7D">
            <w:pPr>
              <w:spacing w:line="360" w:lineRule="auto"/>
              <w:ind w:firstLineChars="200" w:firstLine="420"/>
              <w:rPr>
                <w:sz w:val="24"/>
              </w:rPr>
            </w:pPr>
            <w:r>
              <w:rPr>
                <w:rStyle w:val="ae"/>
              </w:rPr>
              <w:commentReference w:id="6"/>
            </w:r>
            <w:r w:rsidR="002846AB" w:rsidRPr="00C20A7D">
              <w:rPr>
                <w:i/>
                <w:sz w:val="24"/>
              </w:rPr>
              <w:t>Technical Communication</w:t>
            </w:r>
            <w:r w:rsidR="002846AB" w:rsidRPr="00C20A7D">
              <w:rPr>
                <w:sz w:val="24"/>
              </w:rPr>
              <w:t xml:space="preserve"> is a popular science book about writing and technology published by </w:t>
            </w:r>
            <w:proofErr w:type="spellStart"/>
            <w:r w:rsidR="002846AB" w:rsidRPr="00C20A7D">
              <w:rPr>
                <w:sz w:val="24"/>
              </w:rPr>
              <w:t>Xiaoxiao</w:t>
            </w:r>
            <w:proofErr w:type="spellEnd"/>
            <w:r w:rsidR="002846AB" w:rsidRPr="00C20A7D">
              <w:rPr>
                <w:sz w:val="24"/>
              </w:rPr>
              <w:t xml:space="preserve"> Publishing House. The original text is telling in a simple, </w:t>
            </w:r>
            <w:r w:rsidR="007429D0" w:rsidRPr="00C20A7D">
              <w:rPr>
                <w:sz w:val="24"/>
              </w:rPr>
              <w:t xml:space="preserve">straightforward way, with more layout content, and can learn a lot of relevant knowledge about document design and production. The project </w:t>
            </w:r>
            <w:commentRangeStart w:id="7"/>
            <w:r w:rsidR="007429D0" w:rsidRPr="00C20A7D">
              <w:rPr>
                <w:sz w:val="24"/>
              </w:rPr>
              <w:t>will</w:t>
            </w:r>
            <w:commentRangeEnd w:id="7"/>
            <w:r w:rsidR="002D5431">
              <w:rPr>
                <w:rStyle w:val="ae"/>
              </w:rPr>
              <w:commentReference w:id="7"/>
            </w:r>
            <w:r w:rsidR="007429D0" w:rsidRPr="00C20A7D">
              <w:rPr>
                <w:sz w:val="24"/>
              </w:rPr>
              <w:t xml:space="preserve"> need to translate the source text into Chinese from September 9 to October 21, 2019, and complete the task of reviewing and typesetting. The target audience for translation is Chinese readers who interested in technical writing. </w:t>
            </w:r>
            <w:r w:rsidR="00BB65B2" w:rsidRPr="00C20A7D">
              <w:rPr>
                <w:sz w:val="24"/>
              </w:rPr>
              <w:t>From September 9 to October 19, it took 33 days to complete the translation project. During this period, the author of the report acted as translator, reviser and typesetter.</w:t>
            </w:r>
          </w:p>
          <w:p w14:paraId="63CC237D" w14:textId="77777777" w:rsidR="00497300" w:rsidRPr="00C20A7D" w:rsidRDefault="00BB65B2" w:rsidP="00C20A7D">
            <w:pPr>
              <w:spacing w:line="360" w:lineRule="auto"/>
              <w:ind w:firstLineChars="200" w:firstLine="480"/>
              <w:rPr>
                <w:sz w:val="24"/>
              </w:rPr>
            </w:pPr>
            <w:r w:rsidRPr="00C20A7D">
              <w:rPr>
                <w:sz w:val="24"/>
              </w:rPr>
              <w:t>Implementation:</w:t>
            </w:r>
          </w:p>
          <w:p w14:paraId="297A57F1" w14:textId="77777777" w:rsidR="00497300" w:rsidRPr="00C20A7D" w:rsidRDefault="00BB65B2" w:rsidP="00C20A7D">
            <w:pPr>
              <w:spacing w:line="360" w:lineRule="auto"/>
              <w:ind w:firstLineChars="200" w:firstLine="480"/>
              <w:rPr>
                <w:sz w:val="24"/>
              </w:rPr>
            </w:pPr>
            <w:r w:rsidRPr="00C20A7D">
              <w:rPr>
                <w:sz w:val="24"/>
              </w:rPr>
              <w:t>2019.9.9-2019.</w:t>
            </w:r>
            <w:r w:rsidR="00EC7497" w:rsidRPr="00C20A7D">
              <w:rPr>
                <w:sz w:val="24"/>
              </w:rPr>
              <w:t xml:space="preserve">9.10 Divide the translation part of </w:t>
            </w:r>
            <w:r w:rsidR="00EC7497" w:rsidRPr="00C20A7D">
              <w:rPr>
                <w:i/>
                <w:sz w:val="24"/>
              </w:rPr>
              <w:t>Technical Communication</w:t>
            </w:r>
          </w:p>
          <w:p w14:paraId="558C70BF" w14:textId="77777777" w:rsidR="00497300" w:rsidRPr="00C20A7D" w:rsidRDefault="00BA4810" w:rsidP="00C20A7D">
            <w:pPr>
              <w:spacing w:line="360" w:lineRule="auto"/>
              <w:ind w:firstLineChars="200" w:firstLine="480"/>
              <w:rPr>
                <w:sz w:val="24"/>
              </w:rPr>
            </w:pPr>
            <w:r w:rsidRPr="00C20A7D">
              <w:rPr>
                <w:sz w:val="24"/>
              </w:rPr>
              <w:t>2019.9.11</w:t>
            </w:r>
            <w:r w:rsidR="00EC7497" w:rsidRPr="00C20A7D">
              <w:rPr>
                <w:sz w:val="24"/>
              </w:rPr>
              <w:t>-2019</w:t>
            </w:r>
            <w:r w:rsidRPr="00C20A7D">
              <w:rPr>
                <w:sz w:val="24"/>
              </w:rPr>
              <w:t>.9.16 Extract proper nouns and make a table</w:t>
            </w:r>
          </w:p>
          <w:p w14:paraId="07CE3212" w14:textId="77777777" w:rsidR="00BA4810" w:rsidRPr="00C20A7D" w:rsidRDefault="00BA4810" w:rsidP="00C20A7D">
            <w:pPr>
              <w:spacing w:line="360" w:lineRule="auto"/>
              <w:ind w:firstLineChars="200" w:firstLine="480"/>
              <w:rPr>
                <w:sz w:val="24"/>
              </w:rPr>
            </w:pPr>
            <w:r w:rsidRPr="00C20A7D">
              <w:rPr>
                <w:sz w:val="24"/>
              </w:rPr>
              <w:t>2019.9.17-2019.10.02 Complete the first draft</w:t>
            </w:r>
          </w:p>
          <w:p w14:paraId="0C63987C" w14:textId="77777777" w:rsidR="001F05A6" w:rsidRPr="00C20A7D" w:rsidRDefault="00F362CA" w:rsidP="00C20A7D">
            <w:pPr>
              <w:spacing w:line="360" w:lineRule="auto"/>
              <w:ind w:firstLineChars="200" w:firstLine="480"/>
              <w:rPr>
                <w:sz w:val="24"/>
              </w:rPr>
            </w:pPr>
            <w:r w:rsidRPr="00C20A7D">
              <w:rPr>
                <w:sz w:val="24"/>
              </w:rPr>
              <w:t>2019.10.05</w:t>
            </w:r>
            <w:r w:rsidR="001F05A6" w:rsidRPr="00C20A7D">
              <w:rPr>
                <w:sz w:val="24"/>
              </w:rPr>
              <w:t>-2019.10.10 Review the first draft</w:t>
            </w:r>
          </w:p>
          <w:p w14:paraId="63DD8C82" w14:textId="77777777" w:rsidR="001F05A6" w:rsidRPr="00C20A7D" w:rsidRDefault="00F362CA" w:rsidP="00C20A7D">
            <w:pPr>
              <w:spacing w:line="360" w:lineRule="auto"/>
              <w:ind w:firstLineChars="200" w:firstLine="480"/>
              <w:rPr>
                <w:sz w:val="24"/>
              </w:rPr>
            </w:pPr>
            <w:r w:rsidRPr="00C20A7D">
              <w:rPr>
                <w:sz w:val="24"/>
              </w:rPr>
              <w:t>2019.10.16</w:t>
            </w:r>
            <w:r w:rsidR="001F05A6" w:rsidRPr="00C20A7D">
              <w:rPr>
                <w:sz w:val="24"/>
              </w:rPr>
              <w:t>-2019.10.</w:t>
            </w:r>
            <w:r w:rsidRPr="00C20A7D">
              <w:rPr>
                <w:sz w:val="24"/>
              </w:rPr>
              <w:t>21 Type set and complete final draft</w:t>
            </w:r>
          </w:p>
          <w:p w14:paraId="456451A9" w14:textId="77777777" w:rsidR="00F362CA" w:rsidRPr="00C20A7D" w:rsidRDefault="002348BC" w:rsidP="00C20A7D">
            <w:pPr>
              <w:spacing w:line="360" w:lineRule="auto"/>
              <w:ind w:firstLineChars="200" w:firstLine="508"/>
              <w:rPr>
                <w:sz w:val="24"/>
              </w:rPr>
            </w:pPr>
            <w:r w:rsidRPr="00C20A7D">
              <w:rPr>
                <w:color w:val="000000"/>
                <w:spacing w:val="7"/>
                <w:sz w:val="24"/>
              </w:rPr>
              <w:t xml:space="preserve">Mike Markel, the author of </w:t>
            </w:r>
            <w:r w:rsidRPr="00C20A7D">
              <w:rPr>
                <w:i/>
                <w:color w:val="000000"/>
                <w:spacing w:val="7"/>
                <w:sz w:val="24"/>
              </w:rPr>
              <w:t>Technical Communication</w:t>
            </w:r>
            <w:r w:rsidRPr="00C20A7D">
              <w:rPr>
                <w:color w:val="000000"/>
                <w:spacing w:val="7"/>
                <w:sz w:val="24"/>
              </w:rPr>
              <w:t xml:space="preserve">, is director of technical communication at Boise State University, where he teaches both undergraduate and graduate courses. The former editor of IEEE Transactions on Professional Communication, </w:t>
            </w:r>
            <w:commentRangeStart w:id="8"/>
            <w:r w:rsidRPr="00C20A7D">
              <w:rPr>
                <w:color w:val="000000"/>
                <w:spacing w:val="7"/>
                <w:sz w:val="24"/>
              </w:rPr>
              <w:t>he is the author of numerous articles and six books about technical communication</w:t>
            </w:r>
            <w:commentRangeEnd w:id="8"/>
            <w:r w:rsidR="002D5431">
              <w:rPr>
                <w:rStyle w:val="ae"/>
              </w:rPr>
              <w:commentReference w:id="8"/>
            </w:r>
            <w:r w:rsidRPr="00C20A7D">
              <w:rPr>
                <w:color w:val="000000"/>
                <w:spacing w:val="7"/>
                <w:sz w:val="24"/>
              </w:rPr>
              <w:t>, including Ethics and Technical Communication: A Critique and Synthesis. </w:t>
            </w:r>
            <w:del w:id="9" w:author="李 亚星" w:date="2019-11-20T14:52:00Z">
              <w:r w:rsidRPr="00C20A7D" w:rsidDel="002D5431">
                <w:rPr>
                  <w:color w:val="000000"/>
                  <w:spacing w:val="7"/>
                  <w:sz w:val="24"/>
                </w:rPr>
                <w:delText xml:space="preserve">His latest book is </w:delText>
              </w:r>
              <w:r w:rsidRPr="00A31331" w:rsidDel="002D5431">
                <w:rPr>
                  <w:i/>
                  <w:color w:val="000000"/>
                  <w:spacing w:val="7"/>
                  <w:sz w:val="24"/>
                </w:rPr>
                <w:delText>Big Sick Heart, a mystery</w:delText>
              </w:r>
              <w:r w:rsidRPr="00C20A7D" w:rsidDel="002D5431">
                <w:rPr>
                  <w:color w:val="000000"/>
                  <w:spacing w:val="7"/>
                  <w:sz w:val="24"/>
                </w:rPr>
                <w:delText>.</w:delText>
              </w:r>
            </w:del>
          </w:p>
          <w:p w14:paraId="349D9298" w14:textId="77777777" w:rsidR="00497300" w:rsidRDefault="00C20A7D" w:rsidP="00C20A7D">
            <w:pPr>
              <w:spacing w:line="360" w:lineRule="auto"/>
              <w:ind w:firstLineChars="200" w:firstLine="480"/>
              <w:rPr>
                <w:ins w:id="10" w:author="李 亚星" w:date="2019-11-20T14:52:00Z"/>
                <w:sz w:val="24"/>
              </w:rPr>
            </w:pPr>
            <w:commentRangeStart w:id="11"/>
            <w:r w:rsidRPr="00C20A7D">
              <w:rPr>
                <w:i/>
                <w:sz w:val="24"/>
              </w:rPr>
              <w:lastRenderedPageBreak/>
              <w:t>Technical</w:t>
            </w:r>
            <w:commentRangeEnd w:id="11"/>
            <w:r w:rsidR="002D5431">
              <w:rPr>
                <w:rStyle w:val="ae"/>
              </w:rPr>
              <w:commentReference w:id="11"/>
            </w:r>
            <w:r w:rsidRPr="00C20A7D">
              <w:rPr>
                <w:i/>
                <w:sz w:val="24"/>
              </w:rPr>
              <w:t xml:space="preserve"> Communication</w:t>
            </w:r>
            <w:r w:rsidRPr="00C20A7D">
              <w:rPr>
                <w:sz w:val="24"/>
              </w:rPr>
              <w:t xml:space="preserve"> is divided into five parts. </w:t>
            </w:r>
            <w:r w:rsidR="00A31331">
              <w:rPr>
                <w:rFonts w:hint="eastAsia"/>
                <w:sz w:val="24"/>
              </w:rPr>
              <w:t xml:space="preserve">Part 1 is </w:t>
            </w:r>
            <w:r>
              <w:rPr>
                <w:rFonts w:hint="eastAsia"/>
                <w:sz w:val="24"/>
              </w:rPr>
              <w:t>u</w:t>
            </w:r>
            <w:r w:rsidR="00A31331">
              <w:rPr>
                <w:sz w:val="24"/>
              </w:rPr>
              <w:t>nderstand</w:t>
            </w:r>
            <w:r w:rsidR="00A31331">
              <w:rPr>
                <w:rFonts w:hint="eastAsia"/>
                <w:sz w:val="24"/>
              </w:rPr>
              <w:t>ing</w:t>
            </w:r>
            <w:r w:rsidRPr="00C20A7D">
              <w:rPr>
                <w:sz w:val="24"/>
              </w:rPr>
              <w:t xml:space="preserve"> the Technical Communication Environment</w:t>
            </w:r>
            <w:r w:rsidR="00740932">
              <w:rPr>
                <w:rFonts w:hint="eastAsia"/>
                <w:sz w:val="24"/>
              </w:rPr>
              <w:t xml:space="preserve">. Part 2 is planning the </w:t>
            </w:r>
            <w:r w:rsidR="00740932">
              <w:rPr>
                <w:sz w:val="24"/>
              </w:rPr>
              <w:t>document</w:t>
            </w:r>
            <w:r w:rsidR="00740932">
              <w:rPr>
                <w:rFonts w:hint="eastAsia"/>
                <w:sz w:val="24"/>
              </w:rPr>
              <w:t>. Part 3 is d</w:t>
            </w:r>
            <w:r w:rsidR="00740932">
              <w:rPr>
                <w:sz w:val="24"/>
              </w:rPr>
              <w:t xml:space="preserve">eveloping and </w:t>
            </w:r>
            <w:r w:rsidR="00740932">
              <w:rPr>
                <w:rFonts w:hint="eastAsia"/>
                <w:sz w:val="24"/>
              </w:rPr>
              <w:t>t</w:t>
            </w:r>
            <w:r w:rsidR="00740932">
              <w:rPr>
                <w:sz w:val="24"/>
              </w:rPr>
              <w:t xml:space="preserve">esting the </w:t>
            </w:r>
            <w:r w:rsidR="00740932">
              <w:rPr>
                <w:rFonts w:hint="eastAsia"/>
                <w:sz w:val="24"/>
              </w:rPr>
              <w:t>v</w:t>
            </w:r>
            <w:r w:rsidR="00740932">
              <w:rPr>
                <w:sz w:val="24"/>
              </w:rPr>
              <w:t xml:space="preserve">erbal and </w:t>
            </w:r>
            <w:r w:rsidR="00740932">
              <w:rPr>
                <w:rFonts w:hint="eastAsia"/>
                <w:sz w:val="24"/>
              </w:rPr>
              <w:t>v</w:t>
            </w:r>
            <w:r w:rsidR="00740932" w:rsidRPr="00740932">
              <w:rPr>
                <w:sz w:val="24"/>
              </w:rPr>
              <w:t>isual Information</w:t>
            </w:r>
            <w:r w:rsidR="00740932">
              <w:rPr>
                <w:rFonts w:hint="eastAsia"/>
                <w:sz w:val="24"/>
              </w:rPr>
              <w:t>. Part 4 is l</w:t>
            </w:r>
            <w:r w:rsidR="00740932">
              <w:rPr>
                <w:sz w:val="24"/>
              </w:rPr>
              <w:t xml:space="preserve">earning </w:t>
            </w:r>
            <w:r w:rsidR="00740932">
              <w:rPr>
                <w:rFonts w:hint="eastAsia"/>
                <w:sz w:val="24"/>
              </w:rPr>
              <w:t>i</w:t>
            </w:r>
            <w:r w:rsidR="00740932">
              <w:rPr>
                <w:sz w:val="24"/>
              </w:rPr>
              <w:t xml:space="preserve">mportant </w:t>
            </w:r>
            <w:r w:rsidR="00740932">
              <w:rPr>
                <w:rFonts w:hint="eastAsia"/>
                <w:sz w:val="24"/>
              </w:rPr>
              <w:t>a</w:t>
            </w:r>
            <w:r w:rsidR="00740932" w:rsidRPr="00740932">
              <w:rPr>
                <w:sz w:val="24"/>
              </w:rPr>
              <w:t>pplications</w:t>
            </w:r>
            <w:r w:rsidR="00740932">
              <w:rPr>
                <w:rFonts w:hint="eastAsia"/>
                <w:sz w:val="24"/>
              </w:rPr>
              <w:t>. Part 5 is a</w:t>
            </w:r>
            <w:r w:rsidR="00740932" w:rsidRPr="00740932">
              <w:rPr>
                <w:sz w:val="24"/>
              </w:rPr>
              <w:t>ppendix</w:t>
            </w:r>
            <w:r w:rsidR="00740932">
              <w:rPr>
                <w:rFonts w:hint="eastAsia"/>
                <w:sz w:val="24"/>
              </w:rPr>
              <w:t xml:space="preserve"> about r</w:t>
            </w:r>
            <w:r w:rsidR="00740932">
              <w:rPr>
                <w:sz w:val="24"/>
              </w:rPr>
              <w:t xml:space="preserve">eference </w:t>
            </w:r>
            <w:r w:rsidR="00740932">
              <w:rPr>
                <w:rFonts w:hint="eastAsia"/>
                <w:sz w:val="24"/>
              </w:rPr>
              <w:t>h</w:t>
            </w:r>
            <w:r w:rsidR="00740932" w:rsidRPr="00740932">
              <w:rPr>
                <w:sz w:val="24"/>
              </w:rPr>
              <w:t>andbook</w:t>
            </w:r>
            <w:r w:rsidR="00740932">
              <w:rPr>
                <w:rFonts w:hint="eastAsia"/>
                <w:sz w:val="24"/>
              </w:rPr>
              <w:t xml:space="preserve">. The book is </w:t>
            </w:r>
            <w:r w:rsidR="00740932" w:rsidRPr="00740932">
              <w:rPr>
                <w:sz w:val="24"/>
              </w:rPr>
              <w:t>highlighting the importance of the writing process in technical communication and giving equal weight to the development of text and graphics in documents and websites.</w:t>
            </w:r>
            <w:r w:rsidR="00740932">
              <w:rPr>
                <w:rFonts w:hint="eastAsia"/>
                <w:sz w:val="24"/>
              </w:rPr>
              <w:t xml:space="preserve"> </w:t>
            </w:r>
            <w:r w:rsidR="00740932">
              <w:rPr>
                <w:sz w:val="24"/>
              </w:rPr>
              <w:t>The s</w:t>
            </w:r>
            <w:r w:rsidR="00740932">
              <w:rPr>
                <w:rFonts w:hint="eastAsia"/>
                <w:sz w:val="24"/>
              </w:rPr>
              <w:t>ixth</w:t>
            </w:r>
            <w:r w:rsidR="00740932" w:rsidRPr="00740932">
              <w:rPr>
                <w:sz w:val="24"/>
              </w:rPr>
              <w:t xml:space="preserve"> chapter, </w:t>
            </w:r>
            <w:r w:rsidR="00063049">
              <w:rPr>
                <w:rFonts w:hint="eastAsia"/>
                <w:sz w:val="24"/>
              </w:rPr>
              <w:t>Researching Your Subject</w:t>
            </w:r>
            <w:r w:rsidR="00740932" w:rsidRPr="00740932">
              <w:rPr>
                <w:sz w:val="24"/>
              </w:rPr>
              <w:t>, is the part translated by the author of this report.</w:t>
            </w:r>
            <w:r w:rsidR="00063049">
              <w:rPr>
                <w:rFonts w:hint="eastAsia"/>
                <w:sz w:val="24"/>
              </w:rPr>
              <w:t xml:space="preserve"> This section focuses on </w:t>
            </w:r>
            <w:r w:rsidR="00B569A8">
              <w:rPr>
                <w:rFonts w:hint="eastAsia"/>
                <w:sz w:val="24"/>
              </w:rPr>
              <w:t xml:space="preserve">using </w:t>
            </w:r>
            <w:r w:rsidR="00B569A8" w:rsidRPr="00B569A8">
              <w:rPr>
                <w:sz w:val="24"/>
              </w:rPr>
              <w:t>social-media data in research</w:t>
            </w:r>
            <w:r w:rsidR="00B569A8">
              <w:rPr>
                <w:rFonts w:hint="eastAsia"/>
                <w:sz w:val="24"/>
              </w:rPr>
              <w:t xml:space="preserve"> and </w:t>
            </w:r>
            <w:r w:rsidR="00B569A8" w:rsidRPr="00B569A8">
              <w:rPr>
                <w:sz w:val="24"/>
              </w:rPr>
              <w:t xml:space="preserve">tracking sources using online research </w:t>
            </w:r>
            <w:commentRangeStart w:id="12"/>
            <w:r w:rsidR="00B569A8" w:rsidRPr="00B569A8">
              <w:rPr>
                <w:sz w:val="24"/>
              </w:rPr>
              <w:t>tools</w:t>
            </w:r>
            <w:commentRangeEnd w:id="12"/>
            <w:r w:rsidR="002D5431">
              <w:rPr>
                <w:rStyle w:val="ae"/>
              </w:rPr>
              <w:commentReference w:id="12"/>
            </w:r>
            <w:r w:rsidR="00B569A8">
              <w:rPr>
                <w:rFonts w:hint="eastAsia"/>
                <w:sz w:val="24"/>
              </w:rPr>
              <w:t>.</w:t>
            </w:r>
          </w:p>
          <w:p w14:paraId="1C0D8EAA" w14:textId="77777777" w:rsidR="002D5431" w:rsidRPr="00C20A7D" w:rsidRDefault="002D5431" w:rsidP="00C20A7D">
            <w:pPr>
              <w:spacing w:line="360" w:lineRule="auto"/>
              <w:ind w:firstLineChars="200" w:firstLine="480"/>
              <w:rPr>
                <w:sz w:val="24"/>
              </w:rPr>
            </w:pPr>
          </w:p>
          <w:p w14:paraId="4F26C123" w14:textId="77777777" w:rsidR="00497300" w:rsidRDefault="0053198D" w:rsidP="00196FD7">
            <w:pPr>
              <w:spacing w:line="360" w:lineRule="auto"/>
              <w:ind w:firstLineChars="200" w:firstLine="480"/>
              <w:rPr>
                <w:sz w:val="24"/>
              </w:rPr>
            </w:pPr>
            <w:r w:rsidRPr="0053198D">
              <w:rPr>
                <w:sz w:val="24"/>
              </w:rPr>
              <w:t>Through this translation, the author learn</w:t>
            </w:r>
            <w:r>
              <w:rPr>
                <w:sz w:val="24"/>
              </w:rPr>
              <w:t xml:space="preserve">ed about the technical </w:t>
            </w:r>
            <w:r>
              <w:rPr>
                <w:rFonts w:hint="eastAsia"/>
                <w:sz w:val="24"/>
              </w:rPr>
              <w:t>communication</w:t>
            </w:r>
            <w:r w:rsidRPr="0053198D">
              <w:rPr>
                <w:sz w:val="24"/>
              </w:rPr>
              <w:t xml:space="preserve"> and how to transl</w:t>
            </w:r>
            <w:r>
              <w:rPr>
                <w:sz w:val="24"/>
              </w:rPr>
              <w:t xml:space="preserve">ate </w:t>
            </w:r>
            <w:r>
              <w:rPr>
                <w:rFonts w:hint="eastAsia"/>
                <w:sz w:val="24"/>
              </w:rPr>
              <w:t>this type of</w:t>
            </w:r>
            <w:r>
              <w:rPr>
                <w:sz w:val="24"/>
              </w:rPr>
              <w:t xml:space="preserve"> text</w:t>
            </w:r>
            <w:r w:rsidRPr="0053198D">
              <w:rPr>
                <w:sz w:val="24"/>
              </w:rPr>
              <w:t>. And this plays a role in the spread of technical communication.</w:t>
            </w:r>
            <w:r>
              <w:rPr>
                <w:rFonts w:hint="eastAsia"/>
                <w:sz w:val="24"/>
              </w:rPr>
              <w:t xml:space="preserve"> </w:t>
            </w:r>
            <w:commentRangeStart w:id="13"/>
            <w:r w:rsidRPr="0053198D">
              <w:rPr>
                <w:sz w:val="24"/>
              </w:rPr>
              <w:t xml:space="preserve">What’s more, the translator can strengthen the knowledge of </w:t>
            </w:r>
            <w:r>
              <w:rPr>
                <w:rFonts w:hint="eastAsia"/>
                <w:sz w:val="24"/>
              </w:rPr>
              <w:t>technical communication</w:t>
            </w:r>
            <w:r w:rsidRPr="0053198D">
              <w:rPr>
                <w:sz w:val="24"/>
              </w:rPr>
              <w:t xml:space="preserve"> after translation. At the same time, the translator hopes that this part of translation can</w:t>
            </w:r>
            <w:r w:rsidR="00196FD7">
              <w:rPr>
                <w:rFonts w:hint="eastAsia"/>
                <w:sz w:val="24"/>
              </w:rPr>
              <w:t xml:space="preserve"> help people who want to learn about technical communication. </w:t>
            </w:r>
            <w:commentRangeEnd w:id="13"/>
            <w:r w:rsidR="002D5431">
              <w:rPr>
                <w:rStyle w:val="ae"/>
              </w:rPr>
              <w:commentReference w:id="13"/>
            </w:r>
            <w:r w:rsidR="00196FD7">
              <w:rPr>
                <w:rFonts w:hint="eastAsia"/>
                <w:sz w:val="24"/>
              </w:rPr>
              <w:t xml:space="preserve">Furthermore, </w:t>
            </w:r>
            <w:r w:rsidR="00196FD7" w:rsidRPr="00196FD7">
              <w:rPr>
                <w:sz w:val="24"/>
              </w:rPr>
              <w:t>translation strategy of domestication, the translation method of free translation</w:t>
            </w:r>
            <w:r w:rsidR="00196FD7">
              <w:rPr>
                <w:rFonts w:hint="eastAsia"/>
                <w:sz w:val="24"/>
              </w:rPr>
              <w:t xml:space="preserve"> and </w:t>
            </w:r>
            <w:r w:rsidR="00196FD7" w:rsidRPr="00196FD7">
              <w:rPr>
                <w:sz w:val="24"/>
              </w:rPr>
              <w:t>the translation techniques of addition</w:t>
            </w:r>
            <w:r w:rsidR="00196FD7">
              <w:rPr>
                <w:rFonts w:hint="eastAsia"/>
                <w:sz w:val="24"/>
              </w:rPr>
              <w:t xml:space="preserve"> </w:t>
            </w:r>
            <w:r w:rsidR="00196FD7" w:rsidRPr="00196FD7">
              <w:rPr>
                <w:sz w:val="24"/>
              </w:rPr>
              <w:t>can provide help for others.</w:t>
            </w:r>
          </w:p>
          <w:p w14:paraId="1CCC2A18" w14:textId="77777777" w:rsidR="0053198D" w:rsidRDefault="0053198D">
            <w:pPr>
              <w:spacing w:line="336" w:lineRule="auto"/>
              <w:rPr>
                <w:rFonts w:ascii="宋体" w:hAnsi="宋体"/>
                <w:sz w:val="24"/>
              </w:rPr>
            </w:pPr>
          </w:p>
        </w:tc>
      </w:tr>
      <w:tr w:rsidR="00497300" w14:paraId="63D90AD1" w14:textId="77777777" w:rsidTr="00AB26A3">
        <w:trPr>
          <w:trHeight w:val="3932"/>
        </w:trPr>
        <w:tc>
          <w:tcPr>
            <w:tcW w:w="8789" w:type="dxa"/>
            <w:gridSpan w:val="6"/>
          </w:tcPr>
          <w:p w14:paraId="08912619" w14:textId="77777777" w:rsidR="00497300" w:rsidRDefault="00D70D19">
            <w:pPr>
              <w:spacing w:line="336" w:lineRule="auto"/>
              <w:rPr>
                <w:bCs/>
                <w:sz w:val="24"/>
              </w:rPr>
            </w:pPr>
            <w:commentRangeStart w:id="14"/>
            <w:r>
              <w:rPr>
                <w:b/>
                <w:sz w:val="24"/>
              </w:rPr>
              <w:lastRenderedPageBreak/>
              <w:t>Contents</w:t>
            </w:r>
            <w:commentRangeEnd w:id="14"/>
            <w:r>
              <w:rPr>
                <w:rStyle w:val="ae"/>
              </w:rPr>
              <w:commentReference w:id="14"/>
            </w:r>
            <w:r>
              <w:rPr>
                <w:b/>
                <w:sz w:val="24"/>
              </w:rPr>
              <w:t xml:space="preserve"> </w:t>
            </w:r>
            <w:r>
              <w:rPr>
                <w:rFonts w:hint="eastAsia"/>
                <w:b/>
                <w:sz w:val="24"/>
              </w:rPr>
              <w:t xml:space="preserve">of </w:t>
            </w:r>
            <w:commentRangeStart w:id="15"/>
            <w:r>
              <w:rPr>
                <w:rFonts w:hint="eastAsia"/>
                <w:b/>
                <w:sz w:val="24"/>
              </w:rPr>
              <w:t>the</w:t>
            </w:r>
            <w:commentRangeEnd w:id="15"/>
            <w:r w:rsidR="002D5431">
              <w:rPr>
                <w:rStyle w:val="ae"/>
              </w:rPr>
              <w:commentReference w:id="15"/>
            </w:r>
            <w:r>
              <w:rPr>
                <w:rFonts w:hint="eastAsia"/>
                <w:b/>
                <w:sz w:val="24"/>
              </w:rPr>
              <w:t xml:space="preserve"> </w:t>
            </w:r>
            <w:r>
              <w:rPr>
                <w:b/>
                <w:sz w:val="24"/>
              </w:rPr>
              <w:t xml:space="preserve">translation </w:t>
            </w:r>
            <w:r>
              <w:rPr>
                <w:rFonts w:hint="eastAsia"/>
                <w:b/>
                <w:sz w:val="24"/>
              </w:rPr>
              <w:t>report</w:t>
            </w:r>
            <w:r>
              <w:rPr>
                <w:sz w:val="24"/>
              </w:rPr>
              <w:t xml:space="preserve"> </w:t>
            </w:r>
            <w:r>
              <w:rPr>
                <w:rFonts w:hint="eastAsia"/>
                <w:bCs/>
                <w:sz w:val="24"/>
              </w:rPr>
              <w:t xml:space="preserve"> </w:t>
            </w:r>
          </w:p>
          <w:p w14:paraId="436F485A" w14:textId="77777777" w:rsidR="00497300" w:rsidRDefault="00E3715A" w:rsidP="00E3715A">
            <w:pPr>
              <w:spacing w:line="360" w:lineRule="auto"/>
              <w:ind w:firstLineChars="200" w:firstLine="480"/>
              <w:rPr>
                <w:sz w:val="24"/>
              </w:rPr>
            </w:pPr>
            <w:r w:rsidRPr="00E3715A">
              <w:rPr>
                <w:sz w:val="24"/>
              </w:rPr>
              <w:t>Mike Markel introduced that the language of technical communication is easier for readers to understand. The sixth chapte</w:t>
            </w:r>
            <w:r>
              <w:rPr>
                <w:sz w:val="24"/>
              </w:rPr>
              <w:t>r describes how to c</w:t>
            </w:r>
            <w:r>
              <w:rPr>
                <w:rFonts w:hint="eastAsia"/>
                <w:sz w:val="24"/>
              </w:rPr>
              <w:t>onduct</w:t>
            </w:r>
            <w:r w:rsidRPr="00E3715A">
              <w:rPr>
                <w:sz w:val="24"/>
              </w:rPr>
              <w:t xml:space="preserve"> research.</w:t>
            </w:r>
            <w:r>
              <w:rPr>
                <w:rFonts w:hint="eastAsia"/>
                <w:sz w:val="24"/>
              </w:rPr>
              <w:t xml:space="preserve"> </w:t>
            </w:r>
            <w:r w:rsidRPr="00E3715A">
              <w:rPr>
                <w:sz w:val="24"/>
              </w:rPr>
              <w:t>From a lexical perspective, the text uses many proper nouns, including the media, the name of the research tool, and the name of the person. From the sentence level, the author often uses long sentences, mainly composed of attributive clauses and adverbial clauses.</w:t>
            </w:r>
          </w:p>
          <w:p w14:paraId="1F37722C" w14:textId="77777777" w:rsidR="00E3715A" w:rsidRDefault="00E3715A" w:rsidP="00E3715A">
            <w:pPr>
              <w:spacing w:line="360" w:lineRule="auto"/>
              <w:ind w:firstLineChars="200" w:firstLine="480"/>
              <w:rPr>
                <w:sz w:val="24"/>
              </w:rPr>
            </w:pPr>
            <w:r w:rsidRPr="00E3715A">
              <w:rPr>
                <w:sz w:val="24"/>
              </w:rPr>
              <w:t xml:space="preserve">The preparation for translation begins with reading the full text, collecting text-related materials, understanding the background of the book and the author's introduction, and reviewing the author's other translation books, </w:t>
            </w:r>
            <w:r w:rsidRPr="00E3715A">
              <w:rPr>
                <w:i/>
                <w:sz w:val="24"/>
              </w:rPr>
              <w:t>Practical Strategies for Technical Communication</w:t>
            </w:r>
            <w:r w:rsidRPr="00E3715A">
              <w:rPr>
                <w:sz w:val="24"/>
              </w:rPr>
              <w:t>.</w:t>
            </w:r>
            <w:r>
              <w:rPr>
                <w:rFonts w:hint="eastAsia"/>
                <w:sz w:val="24"/>
              </w:rPr>
              <w:t xml:space="preserve"> </w:t>
            </w:r>
            <w:r w:rsidRPr="00E3715A">
              <w:rPr>
                <w:sz w:val="24"/>
              </w:rPr>
              <w:t>The second step is to analyze the content and writing characteristi</w:t>
            </w:r>
            <w:r>
              <w:rPr>
                <w:sz w:val="24"/>
              </w:rPr>
              <w:t>cs of the original text. Th</w:t>
            </w:r>
            <w:r>
              <w:rPr>
                <w:rFonts w:hint="eastAsia"/>
                <w:sz w:val="24"/>
              </w:rPr>
              <w:t>en</w:t>
            </w:r>
            <w:r w:rsidRPr="00E3715A">
              <w:rPr>
                <w:sz w:val="24"/>
              </w:rPr>
              <w:t xml:space="preserve">, use Solid Converter to convert the format of the original text. Next, import the file into </w:t>
            </w:r>
            <w:proofErr w:type="spellStart"/>
            <w:r w:rsidRPr="00E3715A">
              <w:rPr>
                <w:sz w:val="24"/>
              </w:rPr>
              <w:t>MemoQ</w:t>
            </w:r>
            <w:proofErr w:type="spellEnd"/>
            <w:r w:rsidRPr="00E3715A">
              <w:rPr>
                <w:sz w:val="24"/>
              </w:rPr>
              <w:t xml:space="preserve"> and </w:t>
            </w:r>
            <w:r>
              <w:rPr>
                <w:sz w:val="24"/>
              </w:rPr>
              <w:t xml:space="preserve">complete the pre-translation </w:t>
            </w:r>
            <w:r>
              <w:rPr>
                <w:rFonts w:hint="eastAsia"/>
                <w:sz w:val="24"/>
              </w:rPr>
              <w:t>through</w:t>
            </w:r>
            <w:r w:rsidRPr="00E3715A">
              <w:rPr>
                <w:sz w:val="24"/>
              </w:rPr>
              <w:t xml:space="preserve"> Google Translate. </w:t>
            </w:r>
            <w:r w:rsidR="00873F3E">
              <w:rPr>
                <w:rFonts w:hint="eastAsia"/>
                <w:sz w:val="24"/>
              </w:rPr>
              <w:t>L</w:t>
            </w:r>
            <w:r w:rsidR="00873F3E" w:rsidRPr="00873F3E">
              <w:rPr>
                <w:sz w:val="24"/>
              </w:rPr>
              <w:t>ast but not least</w:t>
            </w:r>
            <w:r w:rsidRPr="00E3715A">
              <w:rPr>
                <w:sz w:val="24"/>
              </w:rPr>
              <w:t xml:space="preserve">, export various types of files on </w:t>
            </w:r>
            <w:proofErr w:type="spellStart"/>
            <w:r w:rsidRPr="00E3715A">
              <w:rPr>
                <w:sz w:val="24"/>
              </w:rPr>
              <w:t>MemoQ</w:t>
            </w:r>
            <w:proofErr w:type="spellEnd"/>
            <w:r w:rsidRPr="00E3715A">
              <w:rPr>
                <w:sz w:val="24"/>
              </w:rPr>
              <w:t xml:space="preserve"> and make a </w:t>
            </w:r>
            <w:r w:rsidRPr="00E3715A">
              <w:rPr>
                <w:sz w:val="24"/>
              </w:rPr>
              <w:lastRenderedPageBreak/>
              <w:t>glossary with</w:t>
            </w:r>
            <w:r>
              <w:rPr>
                <w:sz w:val="24"/>
              </w:rPr>
              <w:t xml:space="preserve"> </w:t>
            </w:r>
            <w:proofErr w:type="spellStart"/>
            <w:r>
              <w:rPr>
                <w:rFonts w:hint="eastAsia"/>
                <w:sz w:val="24"/>
              </w:rPr>
              <w:t>T</w:t>
            </w:r>
            <w:r w:rsidRPr="00E3715A">
              <w:rPr>
                <w:sz w:val="24"/>
              </w:rPr>
              <w:t>mxmall</w:t>
            </w:r>
            <w:proofErr w:type="spellEnd"/>
            <w:r w:rsidRPr="00E3715A">
              <w:rPr>
                <w:sz w:val="24"/>
              </w:rPr>
              <w:t>.</w:t>
            </w:r>
          </w:p>
          <w:p w14:paraId="2D23D4C8" w14:textId="77777777" w:rsidR="00185C67" w:rsidRPr="00185C67" w:rsidRDefault="00185C67" w:rsidP="00185C67">
            <w:pPr>
              <w:spacing w:line="360" w:lineRule="auto"/>
              <w:ind w:firstLineChars="200" w:firstLine="480"/>
              <w:rPr>
                <w:sz w:val="24"/>
              </w:rPr>
            </w:pPr>
            <w:r w:rsidRPr="00185C67">
              <w:rPr>
                <w:sz w:val="24"/>
              </w:rPr>
              <w:t xml:space="preserve">Translating this </w:t>
            </w:r>
            <w:r>
              <w:rPr>
                <w:rFonts w:hint="eastAsia"/>
                <w:sz w:val="24"/>
              </w:rPr>
              <w:t>book</w:t>
            </w:r>
            <w:r w:rsidRPr="00185C67">
              <w:rPr>
                <w:sz w:val="24"/>
              </w:rPr>
              <w:t xml:space="preserve">, the author used </w:t>
            </w:r>
            <w:proofErr w:type="spellStart"/>
            <w:r w:rsidRPr="00185C67">
              <w:rPr>
                <w:sz w:val="24"/>
              </w:rPr>
              <w:t>Skopos</w:t>
            </w:r>
            <w:proofErr w:type="spellEnd"/>
            <w:r w:rsidRPr="00185C67">
              <w:rPr>
                <w:sz w:val="24"/>
              </w:rPr>
              <w:t xml:space="preserve"> Theory. As a relatively comprehensive theoretical system, German functional translation theory divides the text types of translations with great initiative, especially the communication purpose of translation. The first is the shift from source-text oriented theories to target-text oriented theories and the second is the shift to include social factors as well as linguistic elements in the translation training models (</w:t>
            </w:r>
            <w:proofErr w:type="spellStart"/>
            <w:r w:rsidRPr="00185C67">
              <w:rPr>
                <w:sz w:val="24"/>
              </w:rPr>
              <w:t>Gentzler</w:t>
            </w:r>
            <w:proofErr w:type="spellEnd"/>
            <w:r w:rsidRPr="00185C67">
              <w:rPr>
                <w:sz w:val="24"/>
              </w:rPr>
              <w:t xml:space="preserve">, 1993: 70). All </w:t>
            </w:r>
            <w:proofErr w:type="spellStart"/>
            <w:r w:rsidRPr="00185C67">
              <w:rPr>
                <w:sz w:val="24"/>
              </w:rPr>
              <w:t>Skopos</w:t>
            </w:r>
            <w:proofErr w:type="spellEnd"/>
            <w:r w:rsidRPr="00185C67">
              <w:rPr>
                <w:sz w:val="24"/>
              </w:rPr>
              <w:t xml:space="preserve"> Theories have a common feature, that is, the core of translation research is "the function of text and translation." In other words, translation and language functions are inseparable.</w:t>
            </w:r>
            <w:r>
              <w:t xml:space="preserve"> </w:t>
            </w:r>
            <w:r w:rsidRPr="00185C67">
              <w:rPr>
                <w:sz w:val="24"/>
              </w:rPr>
              <w:t xml:space="preserve">Both Rice and Nord believe that the function of the text is determined by the purpose of communication. This view is similar to the translation strategy centered on the recipient or centered on the target language culture. On the basis of the combination of Buhler's language function and Rice's text typology, Nord is referring to Jacobson's theory of language function. In </w:t>
            </w:r>
            <w:r w:rsidRPr="00AB26A3">
              <w:rPr>
                <w:i/>
                <w:sz w:val="24"/>
              </w:rPr>
              <w:t>Translating as a Purposeful Activity: Functionalist Approaches Explained</w:t>
            </w:r>
            <w:r w:rsidRPr="00185C67">
              <w:rPr>
                <w:sz w:val="24"/>
              </w:rPr>
              <w:t xml:space="preserve"> (Nord, 2001:40-43), proposed four text functions focusing on translation studies: the Referential Function, the Expressive Function, the Appellate Function and the Phatic Function.</w:t>
            </w:r>
            <w:r>
              <w:rPr>
                <w:rFonts w:hint="eastAsia"/>
                <w:sz w:val="24"/>
              </w:rPr>
              <w:t xml:space="preserve"> </w:t>
            </w:r>
            <w:r w:rsidRPr="00185C67">
              <w:rPr>
                <w:sz w:val="24"/>
              </w:rPr>
              <w:t>The mai</w:t>
            </w:r>
            <w:r>
              <w:rPr>
                <w:sz w:val="24"/>
              </w:rPr>
              <w:t>n purpose of this</w:t>
            </w:r>
            <w:r>
              <w:rPr>
                <w:rFonts w:hint="eastAsia"/>
                <w:sz w:val="24"/>
              </w:rPr>
              <w:t xml:space="preserve"> book</w:t>
            </w:r>
            <w:r w:rsidRPr="00185C67">
              <w:rPr>
                <w:sz w:val="24"/>
              </w:rPr>
              <w:t xml:space="preserve"> is to </w:t>
            </w:r>
            <w:r>
              <w:rPr>
                <w:rFonts w:hint="eastAsia"/>
                <w:sz w:val="24"/>
              </w:rPr>
              <w:t>give</w:t>
            </w:r>
            <w:r>
              <w:rPr>
                <w:sz w:val="24"/>
              </w:rPr>
              <w:t xml:space="preserve"> the reader</w:t>
            </w:r>
            <w:r>
              <w:rPr>
                <w:rFonts w:hint="eastAsia"/>
                <w:sz w:val="24"/>
              </w:rPr>
              <w:t xml:space="preserve"> information and how to do it</w:t>
            </w:r>
            <w:r w:rsidRPr="00185C67">
              <w:rPr>
                <w:sz w:val="24"/>
              </w:rPr>
              <w:t>. In order to achieve this goal, it is necessary to rationally select and organize the textual information of</w:t>
            </w:r>
            <w:r w:rsidR="0033640E">
              <w:rPr>
                <w:rFonts w:hint="eastAsia"/>
                <w:sz w:val="24"/>
              </w:rPr>
              <w:t xml:space="preserve"> this book</w:t>
            </w:r>
            <w:r w:rsidRPr="00185C67">
              <w:rPr>
                <w:sz w:val="24"/>
              </w:rPr>
              <w:t xml:space="preserve">. Therefore, the appropriateness of the expression of information functions is directly related to the realization of the calling function. At the same time, </w:t>
            </w:r>
            <w:r w:rsidR="0033640E">
              <w:rPr>
                <w:rFonts w:hint="eastAsia"/>
                <w:sz w:val="24"/>
              </w:rPr>
              <w:t>this book</w:t>
            </w:r>
            <w:r w:rsidRPr="00185C67">
              <w:rPr>
                <w:sz w:val="24"/>
              </w:rPr>
              <w:t xml:space="preserve"> also includes informatio</w:t>
            </w:r>
            <w:r w:rsidR="0033640E">
              <w:rPr>
                <w:sz w:val="24"/>
              </w:rPr>
              <w:t>n on the characteristics of</w:t>
            </w:r>
            <w:r w:rsidR="0033640E">
              <w:rPr>
                <w:rFonts w:hint="eastAsia"/>
                <w:sz w:val="24"/>
              </w:rPr>
              <w:t xml:space="preserve"> research methods, tools and media resources</w:t>
            </w:r>
            <w:r w:rsidRPr="00185C67">
              <w:rPr>
                <w:sz w:val="24"/>
              </w:rPr>
              <w:t xml:space="preserve">, as well as the referential functions of the information text. Therefore, </w:t>
            </w:r>
            <w:r w:rsidR="0033640E">
              <w:rPr>
                <w:rFonts w:hint="eastAsia"/>
                <w:sz w:val="24"/>
              </w:rPr>
              <w:t>this book</w:t>
            </w:r>
            <w:r w:rsidRPr="00185C67">
              <w:rPr>
                <w:sz w:val="24"/>
              </w:rPr>
              <w:t xml:space="preserve"> has the characteristics of both the summoning function and the information function. </w:t>
            </w:r>
          </w:p>
          <w:p w14:paraId="52A6CB7B" w14:textId="77777777" w:rsidR="00873F3E" w:rsidRPr="00873F3E" w:rsidRDefault="00185C67" w:rsidP="00185C67">
            <w:pPr>
              <w:spacing w:line="360" w:lineRule="auto"/>
              <w:ind w:firstLineChars="200" w:firstLine="480"/>
              <w:rPr>
                <w:sz w:val="24"/>
              </w:rPr>
            </w:pPr>
            <w:r w:rsidRPr="00185C67">
              <w:rPr>
                <w:sz w:val="24"/>
              </w:rPr>
              <w:t xml:space="preserve">The translation strategy adopted by the translator of the translation process is mainly domestication. The </w:t>
            </w:r>
            <w:r w:rsidR="0033640E">
              <w:rPr>
                <w:sz w:val="24"/>
              </w:rPr>
              <w:t xml:space="preserve">source text is a </w:t>
            </w:r>
            <w:r w:rsidR="0033640E">
              <w:rPr>
                <w:rFonts w:hint="eastAsia"/>
                <w:sz w:val="24"/>
              </w:rPr>
              <w:t>technical communication book</w:t>
            </w:r>
            <w:r w:rsidRPr="00185C67">
              <w:rPr>
                <w:sz w:val="24"/>
              </w:rPr>
              <w:t xml:space="preserve">. The source text language style is easy to understand, but it is not a paper or report on academic research. The target audience of the translation is mostly ordinary readers. The translation should be close to the reader, using words that are consistent with the language of the target </w:t>
            </w:r>
            <w:commentRangeStart w:id="17"/>
            <w:r w:rsidRPr="00185C67">
              <w:rPr>
                <w:sz w:val="24"/>
              </w:rPr>
              <w:t>reader</w:t>
            </w:r>
            <w:commentRangeEnd w:id="17"/>
            <w:r w:rsidR="002D5431">
              <w:rPr>
                <w:rStyle w:val="ae"/>
              </w:rPr>
              <w:commentReference w:id="17"/>
            </w:r>
            <w:r w:rsidRPr="00185C67">
              <w:rPr>
                <w:sz w:val="24"/>
              </w:rPr>
              <w:t>.</w:t>
            </w:r>
          </w:p>
        </w:tc>
      </w:tr>
      <w:tr w:rsidR="00497300" w14:paraId="12CE9425" w14:textId="77777777" w:rsidTr="00AB26A3">
        <w:trPr>
          <w:trHeight w:val="845"/>
        </w:trPr>
        <w:tc>
          <w:tcPr>
            <w:tcW w:w="8789" w:type="dxa"/>
            <w:gridSpan w:val="6"/>
          </w:tcPr>
          <w:p w14:paraId="1880EBAA" w14:textId="77777777" w:rsidR="00497300" w:rsidRDefault="00D70D19">
            <w:pPr>
              <w:spacing w:line="360" w:lineRule="auto"/>
              <w:rPr>
                <w:b/>
                <w:bCs/>
                <w:sz w:val="24"/>
              </w:rPr>
            </w:pPr>
            <w:commentRangeStart w:id="18"/>
            <w:r>
              <w:rPr>
                <w:b/>
                <w:bCs/>
                <w:sz w:val="24"/>
              </w:rPr>
              <w:lastRenderedPageBreak/>
              <w:t>Methodology</w:t>
            </w:r>
            <w:r>
              <w:rPr>
                <w:rFonts w:hint="eastAsia"/>
                <w:b/>
                <w:bCs/>
                <w:sz w:val="24"/>
              </w:rPr>
              <w:t xml:space="preserve"> of the </w:t>
            </w:r>
            <w:r>
              <w:rPr>
                <w:b/>
                <w:bCs/>
                <w:sz w:val="24"/>
              </w:rPr>
              <w:t>translation</w:t>
            </w:r>
            <w:commentRangeEnd w:id="18"/>
            <w:r>
              <w:rPr>
                <w:rStyle w:val="ae"/>
              </w:rPr>
              <w:commentReference w:id="18"/>
            </w:r>
          </w:p>
          <w:p w14:paraId="24DD9647" w14:textId="77777777" w:rsidR="00497300" w:rsidRDefault="008D70B8" w:rsidP="008D70B8">
            <w:pPr>
              <w:spacing w:line="360" w:lineRule="auto"/>
              <w:ind w:firstLineChars="200" w:firstLine="480"/>
              <w:rPr>
                <w:bCs/>
                <w:sz w:val="24"/>
              </w:rPr>
            </w:pPr>
            <w:r w:rsidRPr="008D70B8">
              <w:rPr>
                <w:bCs/>
                <w:sz w:val="24"/>
              </w:rPr>
              <w:t>Under the guidance of domestication, the translator adopts free translation methods and some translation techniques, such as</w:t>
            </w:r>
            <w:r>
              <w:rPr>
                <w:rFonts w:hint="eastAsia"/>
                <w:bCs/>
                <w:sz w:val="24"/>
              </w:rPr>
              <w:t xml:space="preserve"> </w:t>
            </w:r>
            <w:r w:rsidR="00524FEF">
              <w:rPr>
                <w:rFonts w:hint="eastAsia"/>
                <w:bCs/>
                <w:sz w:val="24"/>
              </w:rPr>
              <w:t>amplification and splitting.</w:t>
            </w:r>
          </w:p>
          <w:p w14:paraId="63DADA23" w14:textId="77777777" w:rsidR="00524FEF" w:rsidRPr="00AB26A3" w:rsidRDefault="00524FEF" w:rsidP="00AB26A3">
            <w:pPr>
              <w:pStyle w:val="af"/>
              <w:numPr>
                <w:ilvl w:val="0"/>
                <w:numId w:val="6"/>
              </w:numPr>
              <w:spacing w:line="360" w:lineRule="auto"/>
              <w:ind w:firstLineChars="0"/>
              <w:rPr>
                <w:bCs/>
                <w:sz w:val="24"/>
              </w:rPr>
            </w:pPr>
            <w:r w:rsidRPr="00AB26A3">
              <w:rPr>
                <w:bCs/>
                <w:sz w:val="24"/>
              </w:rPr>
              <w:t>Free translation</w:t>
            </w:r>
          </w:p>
          <w:p w14:paraId="5DEF6155" w14:textId="77777777" w:rsidR="00524FEF" w:rsidRDefault="00E51237" w:rsidP="00E51237">
            <w:pPr>
              <w:spacing w:line="360" w:lineRule="auto"/>
              <w:ind w:firstLineChars="200" w:firstLine="480"/>
              <w:rPr>
                <w:sz w:val="24"/>
              </w:rPr>
            </w:pPr>
            <w:r w:rsidRPr="00E51237">
              <w:rPr>
                <w:sz w:val="24"/>
              </w:rPr>
              <w:t>Free translation, also called liberal translation, stresses on the meaning of the</w:t>
            </w:r>
            <w:r w:rsidRPr="00E51237">
              <w:rPr>
                <w:rFonts w:hint="eastAsia"/>
                <w:sz w:val="24"/>
              </w:rPr>
              <w:t xml:space="preserve"> </w:t>
            </w:r>
            <w:r w:rsidRPr="00E51237">
              <w:rPr>
                <w:sz w:val="24"/>
              </w:rPr>
              <w:t>original text, while not closely follow the form, structure or rhetoric of the original text. But free translation cannot delete or add the content of the original text casually.</w:t>
            </w:r>
          </w:p>
          <w:p w14:paraId="4375D3F1" w14:textId="77777777" w:rsidR="00E51237" w:rsidRDefault="00E51237" w:rsidP="00E51237">
            <w:pPr>
              <w:spacing w:line="360" w:lineRule="auto"/>
              <w:ind w:firstLineChars="200" w:firstLine="480"/>
              <w:rPr>
                <w:sz w:val="24"/>
              </w:rPr>
            </w:pPr>
            <w:r>
              <w:rPr>
                <w:rFonts w:hint="eastAsia"/>
                <w:sz w:val="24"/>
              </w:rPr>
              <w:t xml:space="preserve">For example, </w:t>
            </w:r>
            <w:r>
              <w:rPr>
                <w:sz w:val="24"/>
              </w:rPr>
              <w:t>“</w:t>
            </w:r>
            <w:r w:rsidR="00CD0D8A" w:rsidRPr="00CD0D8A">
              <w:rPr>
                <w:rFonts w:ascii="Cambria" w:eastAsia="Cambria" w:hAnsi="Cambria" w:cs="Cambria"/>
                <w:color w:val="231F20"/>
                <w:w w:val="115"/>
                <w:kern w:val="0"/>
                <w:sz w:val="22"/>
                <w:szCs w:val="22"/>
                <w:lang w:eastAsia="en-US"/>
              </w:rPr>
              <w:t xml:space="preserve">The good news is that there are billions of pages of information on the web. The bad </w:t>
            </w:r>
            <w:commentRangeStart w:id="19"/>
            <w:r w:rsidR="00CD0D8A" w:rsidRPr="00CD0D8A">
              <w:rPr>
                <w:rFonts w:ascii="Cambria" w:eastAsia="Cambria" w:hAnsi="Cambria" w:cs="Cambria"/>
                <w:color w:val="231F20"/>
                <w:w w:val="115"/>
                <w:kern w:val="0"/>
                <w:sz w:val="22"/>
                <w:szCs w:val="22"/>
                <w:lang w:eastAsia="en-US"/>
              </w:rPr>
              <w:t>news</w:t>
            </w:r>
            <w:commentRangeEnd w:id="19"/>
            <w:r w:rsidR="002D5431">
              <w:rPr>
                <w:rStyle w:val="ae"/>
              </w:rPr>
              <w:commentReference w:id="19"/>
            </w:r>
            <w:r w:rsidR="00CD0D8A" w:rsidRPr="00CD0D8A">
              <w:rPr>
                <w:rFonts w:ascii="Cambria" w:eastAsia="Cambria" w:hAnsi="Cambria" w:cs="Cambria"/>
                <w:color w:val="231F20"/>
                <w:w w:val="115"/>
                <w:kern w:val="0"/>
                <w:sz w:val="22"/>
                <w:szCs w:val="22"/>
                <w:lang w:eastAsia="en-US"/>
              </w:rPr>
              <w:t xml:space="preserve"> is that there are billions of pages of information on the web.</w:t>
            </w:r>
            <w:r>
              <w:rPr>
                <w:sz w:val="24"/>
              </w:rPr>
              <w:t>”</w:t>
            </w:r>
            <w:r w:rsidR="00CD0D8A">
              <w:rPr>
                <w:rFonts w:hint="eastAsia"/>
                <w:sz w:val="24"/>
              </w:rPr>
              <w:t xml:space="preserve"> is translated as </w:t>
            </w:r>
            <w:r w:rsidR="00CD0D8A">
              <w:rPr>
                <w:sz w:val="24"/>
              </w:rPr>
              <w:t>“</w:t>
            </w:r>
            <w:r w:rsidR="00CD0D8A">
              <w:rPr>
                <w:rFonts w:hint="eastAsia"/>
                <w:sz w:val="24"/>
              </w:rPr>
              <w:t>好消息是，网络上有数十亿的信息页面，坏消息也是如此</w:t>
            </w:r>
            <w:r w:rsidR="00CD0D8A">
              <w:rPr>
                <w:sz w:val="24"/>
              </w:rPr>
              <w:t>”</w:t>
            </w:r>
            <w:r w:rsidR="00CD0D8A">
              <w:rPr>
                <w:rFonts w:hint="eastAsia"/>
                <w:sz w:val="24"/>
              </w:rPr>
              <w:t xml:space="preserve">. But if we use </w:t>
            </w:r>
            <w:r w:rsidR="00CD0D8A" w:rsidRPr="00CD0D8A">
              <w:rPr>
                <w:sz w:val="24"/>
              </w:rPr>
              <w:t>literal translation</w:t>
            </w:r>
            <w:r w:rsidR="00CD0D8A">
              <w:rPr>
                <w:rFonts w:hint="eastAsia"/>
                <w:sz w:val="24"/>
              </w:rPr>
              <w:t xml:space="preserve">, it is translated as </w:t>
            </w:r>
            <w:r w:rsidR="00CD0D8A">
              <w:rPr>
                <w:sz w:val="24"/>
              </w:rPr>
              <w:t>“</w:t>
            </w:r>
            <w:r w:rsidR="00CD0D8A">
              <w:rPr>
                <w:sz w:val="24"/>
              </w:rPr>
              <w:t>好消息是</w:t>
            </w:r>
            <w:r w:rsidR="00CD0D8A">
              <w:rPr>
                <w:rFonts w:hint="eastAsia"/>
                <w:sz w:val="24"/>
              </w:rPr>
              <w:t>，</w:t>
            </w:r>
            <w:r w:rsidR="00CD0D8A">
              <w:rPr>
                <w:sz w:val="24"/>
              </w:rPr>
              <w:t>网络上有数十亿的信息页面</w:t>
            </w:r>
            <w:r w:rsidR="00CD0D8A">
              <w:rPr>
                <w:rFonts w:hint="eastAsia"/>
                <w:sz w:val="24"/>
              </w:rPr>
              <w:t>。</w:t>
            </w:r>
            <w:r w:rsidR="00CD0D8A">
              <w:rPr>
                <w:sz w:val="24"/>
              </w:rPr>
              <w:t>坏消息是</w:t>
            </w:r>
            <w:r w:rsidR="00CD0D8A">
              <w:rPr>
                <w:rFonts w:hint="eastAsia"/>
                <w:sz w:val="24"/>
              </w:rPr>
              <w:t>，</w:t>
            </w:r>
            <w:r w:rsidR="00CD0D8A">
              <w:rPr>
                <w:sz w:val="24"/>
              </w:rPr>
              <w:t>网络上有数十亿的信息页面</w:t>
            </w:r>
            <w:r w:rsidR="00CD0D8A">
              <w:rPr>
                <w:sz w:val="24"/>
              </w:rPr>
              <w:t>”</w:t>
            </w:r>
            <w:r w:rsidR="00A21634">
              <w:rPr>
                <w:rFonts w:hint="eastAsia"/>
                <w:sz w:val="24"/>
              </w:rPr>
              <w:t xml:space="preserve">. </w:t>
            </w:r>
          </w:p>
          <w:p w14:paraId="1A50AB21" w14:textId="77777777" w:rsidR="00A21634" w:rsidRDefault="00A21634" w:rsidP="00E51237">
            <w:pPr>
              <w:spacing w:line="360" w:lineRule="auto"/>
              <w:ind w:firstLineChars="200" w:firstLine="480"/>
              <w:rPr>
                <w:sz w:val="24"/>
              </w:rPr>
            </w:pPr>
            <w:r>
              <w:rPr>
                <w:rFonts w:hint="eastAsia"/>
                <w:sz w:val="24"/>
              </w:rPr>
              <w:t xml:space="preserve">In literal translation, </w:t>
            </w:r>
            <w:r>
              <w:rPr>
                <w:sz w:val="24"/>
              </w:rPr>
              <w:t>the sentence structure is closer to the original text,</w:t>
            </w:r>
            <w:r>
              <w:rPr>
                <w:rFonts w:hint="eastAsia"/>
                <w:sz w:val="24"/>
              </w:rPr>
              <w:t xml:space="preserve"> but repeated</w:t>
            </w:r>
            <w:r w:rsidRPr="00A21634">
              <w:rPr>
                <w:sz w:val="24"/>
              </w:rPr>
              <w:t xml:space="preserve"> words make the whole sentence seem lengthy and lacking in fun</w:t>
            </w:r>
            <w:r>
              <w:rPr>
                <w:rFonts w:hint="eastAsia"/>
                <w:sz w:val="24"/>
              </w:rPr>
              <w:t xml:space="preserve">. </w:t>
            </w:r>
            <w:r w:rsidRPr="00A21634">
              <w:rPr>
                <w:sz w:val="24"/>
              </w:rPr>
              <w:t>In free translation, the expression of the sentence is more in line with the reader's language habits</w:t>
            </w:r>
            <w:r>
              <w:rPr>
                <w:sz w:val="24"/>
              </w:rPr>
              <w:t>, making the sentence more flu</w:t>
            </w:r>
            <w:r>
              <w:rPr>
                <w:rFonts w:hint="eastAsia"/>
                <w:sz w:val="24"/>
              </w:rPr>
              <w:t>ent</w:t>
            </w:r>
            <w:r w:rsidRPr="00A21634">
              <w:rPr>
                <w:sz w:val="24"/>
              </w:rPr>
              <w:t xml:space="preserve"> and readable.</w:t>
            </w:r>
          </w:p>
          <w:p w14:paraId="23C1DE04" w14:textId="77777777" w:rsidR="00B163BA" w:rsidRPr="00AB26A3" w:rsidRDefault="00361213" w:rsidP="00AB26A3">
            <w:pPr>
              <w:pStyle w:val="af"/>
              <w:numPr>
                <w:ilvl w:val="0"/>
                <w:numId w:val="6"/>
              </w:numPr>
              <w:spacing w:line="360" w:lineRule="auto"/>
              <w:ind w:firstLineChars="0"/>
              <w:rPr>
                <w:sz w:val="24"/>
              </w:rPr>
            </w:pPr>
            <w:r w:rsidRPr="00AB26A3">
              <w:rPr>
                <w:rFonts w:hint="eastAsia"/>
                <w:sz w:val="24"/>
              </w:rPr>
              <w:t>A</w:t>
            </w:r>
            <w:r w:rsidRPr="00AB26A3">
              <w:rPr>
                <w:sz w:val="24"/>
              </w:rPr>
              <w:t>mplification</w:t>
            </w:r>
          </w:p>
          <w:p w14:paraId="5F6F0ECD" w14:textId="77777777" w:rsidR="00497300" w:rsidRDefault="00361213">
            <w:pPr>
              <w:spacing w:line="360" w:lineRule="auto"/>
              <w:ind w:firstLineChars="200" w:firstLine="480"/>
              <w:rPr>
                <w:sz w:val="24"/>
              </w:rPr>
            </w:pPr>
            <w:r w:rsidRPr="004B4211">
              <w:rPr>
                <w:sz w:val="24"/>
              </w:rPr>
              <w:t>Amplification is the addition</w:t>
            </w:r>
            <w:r w:rsidRPr="004B4211">
              <w:rPr>
                <w:rFonts w:hint="eastAsia"/>
                <w:sz w:val="24"/>
              </w:rPr>
              <w:t xml:space="preserve"> of words, phases or sentences based on the source text. It helps </w:t>
            </w:r>
            <w:r w:rsidRPr="004B4211">
              <w:rPr>
                <w:sz w:val="24"/>
              </w:rPr>
              <w:t>“</w:t>
            </w:r>
            <w:r w:rsidRPr="004B4211">
              <w:rPr>
                <w:rFonts w:hint="eastAsia"/>
                <w:sz w:val="24"/>
              </w:rPr>
              <w:t xml:space="preserve">the structure of translated sentence more completely and the </w:t>
            </w:r>
            <w:r w:rsidRPr="004B4211">
              <w:rPr>
                <w:sz w:val="24"/>
              </w:rPr>
              <w:t>expression</w:t>
            </w:r>
            <w:r w:rsidRPr="004B4211">
              <w:rPr>
                <w:rFonts w:hint="eastAsia"/>
                <w:sz w:val="24"/>
              </w:rPr>
              <w:t xml:space="preserve"> of source information more accurately </w:t>
            </w:r>
            <w:r w:rsidRPr="00BB6214">
              <w:rPr>
                <w:rFonts w:hint="eastAsia"/>
                <w:sz w:val="24"/>
              </w:rPr>
              <w:t>(Feng, 2001)</w:t>
            </w:r>
            <w:r w:rsidRPr="00BB6214">
              <w:rPr>
                <w:sz w:val="24"/>
              </w:rPr>
              <w:t>”</w:t>
            </w:r>
          </w:p>
          <w:p w14:paraId="4297B606" w14:textId="77777777" w:rsidR="00361213" w:rsidRDefault="00361213">
            <w:pPr>
              <w:spacing w:line="360" w:lineRule="auto"/>
              <w:ind w:firstLineChars="200" w:firstLine="480"/>
              <w:rPr>
                <w:sz w:val="24"/>
              </w:rPr>
            </w:pPr>
            <w:r>
              <w:rPr>
                <w:rFonts w:hint="eastAsia"/>
                <w:sz w:val="24"/>
              </w:rPr>
              <w:t xml:space="preserve">For example, </w:t>
            </w:r>
            <w:r w:rsidR="000C294A">
              <w:rPr>
                <w:sz w:val="24"/>
              </w:rPr>
              <w:t>“</w:t>
            </w:r>
            <w:r w:rsidR="000C294A" w:rsidRPr="000C294A">
              <w:rPr>
                <w:sz w:val="24"/>
              </w:rPr>
              <w:t>This is a broad term encompassing several kinds of media, all of which</w:t>
            </w:r>
            <w:r w:rsidR="000C294A">
              <w:rPr>
                <w:sz w:val="24"/>
              </w:rPr>
              <w:t xml:space="preserve"> include user-generated content”</w:t>
            </w:r>
            <w:r w:rsidR="000C294A">
              <w:rPr>
                <w:rFonts w:hint="eastAsia"/>
                <w:sz w:val="24"/>
              </w:rPr>
              <w:t xml:space="preserve"> is translated as </w:t>
            </w:r>
            <w:r w:rsidR="000C294A">
              <w:rPr>
                <w:sz w:val="24"/>
              </w:rPr>
              <w:t>“</w:t>
            </w:r>
            <w:r w:rsidR="000C294A">
              <w:rPr>
                <w:color w:val="231F20"/>
                <w:sz w:val="24"/>
              </w:rPr>
              <w:t>这是一个广义的术语，涵盖了几种媒体，所有媒体都包含用户生成</w:t>
            </w:r>
            <w:commentRangeStart w:id="20"/>
            <w:r w:rsidR="000C294A">
              <w:rPr>
                <w:color w:val="231F20"/>
                <w:sz w:val="24"/>
              </w:rPr>
              <w:t>的</w:t>
            </w:r>
            <w:commentRangeEnd w:id="20"/>
            <w:r w:rsidR="002D5431">
              <w:rPr>
                <w:rStyle w:val="ae"/>
              </w:rPr>
              <w:commentReference w:id="20"/>
            </w:r>
            <w:r w:rsidR="000C294A">
              <w:rPr>
                <w:color w:val="231F20"/>
                <w:sz w:val="24"/>
              </w:rPr>
              <w:t>内</w:t>
            </w:r>
            <w:r w:rsidR="000C294A">
              <w:rPr>
                <w:rFonts w:hint="eastAsia"/>
                <w:color w:val="231F20"/>
                <w:sz w:val="24"/>
              </w:rPr>
              <w:t>容</w:t>
            </w:r>
            <w:r w:rsidR="000C294A">
              <w:rPr>
                <w:sz w:val="24"/>
              </w:rPr>
              <w:t>”</w:t>
            </w:r>
            <w:r w:rsidR="000C294A">
              <w:rPr>
                <w:rFonts w:hint="eastAsia"/>
                <w:sz w:val="24"/>
              </w:rPr>
              <w:t xml:space="preserve">. </w:t>
            </w:r>
          </w:p>
          <w:p w14:paraId="512EDF11" w14:textId="77777777" w:rsidR="00137C3D" w:rsidRDefault="00137C3D" w:rsidP="00137C3D">
            <w:pPr>
              <w:spacing w:line="360" w:lineRule="auto"/>
              <w:ind w:firstLineChars="200" w:firstLine="480"/>
              <w:rPr>
                <w:sz w:val="24"/>
              </w:rPr>
            </w:pPr>
            <w:r w:rsidRPr="00137C3D">
              <w:rPr>
                <w:sz w:val="24"/>
              </w:rPr>
              <w:t xml:space="preserve">The author uses </w:t>
            </w:r>
            <w:r>
              <w:rPr>
                <w:sz w:val="24"/>
              </w:rPr>
              <w:t>“</w:t>
            </w:r>
            <w:r w:rsidRPr="00137C3D">
              <w:rPr>
                <w:sz w:val="24"/>
              </w:rPr>
              <w:t>all of which</w:t>
            </w:r>
            <w:r>
              <w:rPr>
                <w:sz w:val="24"/>
              </w:rPr>
              <w:t>”</w:t>
            </w:r>
            <w:r w:rsidRPr="00137C3D">
              <w:rPr>
                <w:sz w:val="24"/>
              </w:rPr>
              <w:t xml:space="preserve"> in the sentence to replace what appears in the previous sentence. In combination with the previous sentence, the author says "several kinds of media", then "all" in this sentence can well understand what it refers to. Therefore, when translating, translation is required to ensure the integrity of the meaning.</w:t>
            </w:r>
          </w:p>
          <w:p w14:paraId="0E3075AE" w14:textId="77777777" w:rsidR="00137C3D" w:rsidRPr="00AB26A3" w:rsidRDefault="00137C3D" w:rsidP="00AB26A3">
            <w:pPr>
              <w:pStyle w:val="af"/>
              <w:numPr>
                <w:ilvl w:val="0"/>
                <w:numId w:val="6"/>
              </w:numPr>
              <w:spacing w:line="360" w:lineRule="auto"/>
              <w:ind w:firstLineChars="0"/>
              <w:rPr>
                <w:sz w:val="24"/>
              </w:rPr>
            </w:pPr>
            <w:r w:rsidRPr="00AB26A3">
              <w:rPr>
                <w:rFonts w:hint="eastAsia"/>
                <w:sz w:val="24"/>
              </w:rPr>
              <w:t>Division</w:t>
            </w:r>
          </w:p>
          <w:p w14:paraId="741F5A44" w14:textId="77777777" w:rsidR="00137C3D" w:rsidRDefault="00137C3D" w:rsidP="00137C3D">
            <w:pPr>
              <w:spacing w:line="360" w:lineRule="auto"/>
              <w:ind w:firstLineChars="200" w:firstLine="480"/>
              <w:rPr>
                <w:sz w:val="24"/>
              </w:rPr>
            </w:pPr>
            <w:r w:rsidRPr="00A83303">
              <w:rPr>
                <w:sz w:val="24"/>
              </w:rPr>
              <w:t xml:space="preserve">The method of translation is to translate a word or phrase in the original sentence into a single sentence or clause in the target language, or to translate a long and complex </w:t>
            </w:r>
            <w:r w:rsidRPr="00A83303">
              <w:rPr>
                <w:sz w:val="24"/>
              </w:rPr>
              <w:lastRenderedPageBreak/>
              <w:t>sentence in the source language into two or more sentences in the target languag</w:t>
            </w:r>
            <w:r w:rsidRPr="00BB6214">
              <w:rPr>
                <w:sz w:val="24"/>
              </w:rPr>
              <w:t>e</w:t>
            </w:r>
            <w:r w:rsidR="00AB26A3">
              <w:rPr>
                <w:rFonts w:hint="eastAsia"/>
                <w:sz w:val="24"/>
              </w:rPr>
              <w:t xml:space="preserve"> </w:t>
            </w:r>
            <w:r w:rsidRPr="00BB6214">
              <w:rPr>
                <w:rFonts w:hint="eastAsia"/>
                <w:sz w:val="24"/>
              </w:rPr>
              <w:t>(Tan, 2005)</w:t>
            </w:r>
            <w:r w:rsidRPr="00BB6214">
              <w:rPr>
                <w:sz w:val="24"/>
              </w:rPr>
              <w:t>.</w:t>
            </w:r>
            <w:r>
              <w:rPr>
                <w:rFonts w:hint="eastAsia"/>
                <w:sz w:val="24"/>
              </w:rPr>
              <w:t xml:space="preserve"> </w:t>
            </w:r>
            <w:r w:rsidRPr="00154CD1">
              <w:rPr>
                <w:sz w:val="24"/>
              </w:rPr>
              <w:t>There are a large number of long sentences in the source text. When translating these sentences, this translation technique is used to translate long sentence into multiple short sentences</w:t>
            </w:r>
            <w:r>
              <w:rPr>
                <w:rFonts w:hint="eastAsia"/>
                <w:sz w:val="24"/>
              </w:rPr>
              <w:t>.</w:t>
            </w:r>
          </w:p>
          <w:p w14:paraId="71D6DC89" w14:textId="77777777" w:rsidR="00137C3D" w:rsidRDefault="00137C3D" w:rsidP="00E4640B">
            <w:pPr>
              <w:spacing w:line="360" w:lineRule="auto"/>
              <w:ind w:firstLineChars="200" w:firstLine="480"/>
              <w:rPr>
                <w:sz w:val="24"/>
              </w:rPr>
            </w:pPr>
            <w:r>
              <w:rPr>
                <w:rFonts w:hint="eastAsia"/>
                <w:sz w:val="24"/>
              </w:rPr>
              <w:t xml:space="preserve">For example, </w:t>
            </w:r>
            <w:r>
              <w:rPr>
                <w:sz w:val="24"/>
              </w:rPr>
              <w:t>“</w:t>
            </w:r>
            <w:r w:rsidR="00E4640B" w:rsidRPr="00E4640B">
              <w:rPr>
                <w:sz w:val="24"/>
              </w:rPr>
              <w:t xml:space="preserve">Whether that expert is a world-famous scientist revising an earlier computer model about the effects of climate change on agriculture in Europe or the head of your human-resources department checking company records to see how the Affordable Care Act changed the way your company hired part-time workers last year, your goal is the same: to acquire the best available information—the most accurate, most unbiased, most </w:t>
            </w:r>
            <w:r w:rsidR="00E4640B">
              <w:rPr>
                <w:sz w:val="24"/>
              </w:rPr>
              <w:t>comprehensive, and most current</w:t>
            </w:r>
            <w:proofErr w:type="gramStart"/>
            <w:r>
              <w:rPr>
                <w:sz w:val="24"/>
              </w:rPr>
              <w:t>”</w:t>
            </w:r>
            <w:proofErr w:type="gramEnd"/>
            <w:r w:rsidR="00E4640B">
              <w:rPr>
                <w:rFonts w:hint="eastAsia"/>
                <w:sz w:val="24"/>
              </w:rPr>
              <w:t xml:space="preserve"> is translated as </w:t>
            </w:r>
            <w:r w:rsidR="00E4640B">
              <w:rPr>
                <w:sz w:val="24"/>
              </w:rPr>
              <w:t>“</w:t>
            </w:r>
            <w:r w:rsidR="00E4640B" w:rsidRPr="00E4640B">
              <w:rPr>
                <w:rFonts w:hint="eastAsia"/>
                <w:sz w:val="24"/>
              </w:rPr>
              <w:t>无论是</w:t>
            </w:r>
            <w:r w:rsidR="00E4640B">
              <w:rPr>
                <w:rFonts w:hint="eastAsia"/>
                <w:sz w:val="24"/>
              </w:rPr>
              <w:t>有着世界著名</w:t>
            </w:r>
            <w:r w:rsidR="00E4640B" w:rsidRPr="00E4640B">
              <w:rPr>
                <w:rFonts w:hint="eastAsia"/>
                <w:sz w:val="24"/>
              </w:rPr>
              <w:t>科学家</w:t>
            </w:r>
            <w:r w:rsidR="00E4640B">
              <w:rPr>
                <w:rFonts w:hint="eastAsia"/>
                <w:sz w:val="24"/>
              </w:rPr>
              <w:t>称号的专家</w:t>
            </w:r>
            <w:r w:rsidR="00E4640B" w:rsidRPr="00E4640B">
              <w:rPr>
                <w:rFonts w:hint="eastAsia"/>
                <w:sz w:val="24"/>
              </w:rPr>
              <w:t>，</w:t>
            </w:r>
            <w:r w:rsidR="00E4640B">
              <w:rPr>
                <w:rFonts w:hint="eastAsia"/>
                <w:sz w:val="24"/>
              </w:rPr>
              <w:t>他正在修改有关气候变化对欧洲农业</w:t>
            </w:r>
            <w:r w:rsidR="005915DC">
              <w:rPr>
                <w:rFonts w:hint="eastAsia"/>
                <w:sz w:val="24"/>
              </w:rPr>
              <w:t>影响的早期计算机模型；还是你</w:t>
            </w:r>
            <w:r w:rsidR="005915DC" w:rsidRPr="005915DC">
              <w:rPr>
                <w:rFonts w:hint="eastAsia"/>
                <w:sz w:val="24"/>
              </w:rPr>
              <w:t>的人力资</w:t>
            </w:r>
            <w:r w:rsidR="005915DC">
              <w:rPr>
                <w:rFonts w:hint="eastAsia"/>
                <w:sz w:val="24"/>
              </w:rPr>
              <w:t>源部门负责人检查公司记录，以了解《平价医疗法案》如何改变了你公司去年雇用兼职员工的方式。对于这些，</w:t>
            </w:r>
            <w:r w:rsidR="00E4640B">
              <w:rPr>
                <w:rFonts w:hint="eastAsia"/>
                <w:sz w:val="24"/>
              </w:rPr>
              <w:t>你的目标</w:t>
            </w:r>
            <w:r w:rsidR="005915DC">
              <w:rPr>
                <w:rFonts w:hint="eastAsia"/>
                <w:sz w:val="24"/>
              </w:rPr>
              <w:t>都</w:t>
            </w:r>
            <w:r w:rsidR="00E4640B">
              <w:rPr>
                <w:rFonts w:hint="eastAsia"/>
                <w:sz w:val="24"/>
              </w:rPr>
              <w:t>是一致</w:t>
            </w:r>
            <w:r w:rsidR="00E4640B" w:rsidRPr="00E4640B">
              <w:rPr>
                <w:rFonts w:hint="eastAsia"/>
                <w:sz w:val="24"/>
              </w:rPr>
              <w:t>的：获取最佳的可用信息</w:t>
            </w:r>
            <w:r w:rsidR="00E4640B">
              <w:rPr>
                <w:rFonts w:hint="eastAsia"/>
                <w:sz w:val="24"/>
              </w:rPr>
              <w:t>，也就是最准确、最公正、</w:t>
            </w:r>
            <w:r w:rsidR="005915DC">
              <w:rPr>
                <w:rFonts w:hint="eastAsia"/>
                <w:sz w:val="24"/>
              </w:rPr>
              <w:t>最全面和最新的</w:t>
            </w:r>
            <w:commentRangeStart w:id="21"/>
            <w:r w:rsidR="005915DC">
              <w:rPr>
                <w:rFonts w:hint="eastAsia"/>
                <w:sz w:val="24"/>
              </w:rPr>
              <w:t>信息</w:t>
            </w:r>
            <w:commentRangeEnd w:id="21"/>
            <w:r w:rsidR="002D5431">
              <w:rPr>
                <w:rStyle w:val="ae"/>
              </w:rPr>
              <w:commentReference w:id="21"/>
            </w:r>
            <w:r w:rsidR="00E4640B">
              <w:rPr>
                <w:sz w:val="24"/>
              </w:rPr>
              <w:t>”</w:t>
            </w:r>
            <w:r w:rsidR="005915DC">
              <w:rPr>
                <w:rFonts w:hint="eastAsia"/>
                <w:sz w:val="24"/>
              </w:rPr>
              <w:t>.</w:t>
            </w:r>
          </w:p>
          <w:p w14:paraId="5AD75B18" w14:textId="77777777" w:rsidR="005915DC" w:rsidRPr="00137C3D" w:rsidRDefault="00C920EA" w:rsidP="00C920EA">
            <w:pPr>
              <w:spacing w:line="360" w:lineRule="auto"/>
              <w:ind w:firstLineChars="200" w:firstLine="480"/>
              <w:rPr>
                <w:sz w:val="24"/>
              </w:rPr>
            </w:pPr>
            <w:r w:rsidRPr="00C920EA">
              <w:rPr>
                <w:sz w:val="24"/>
              </w:rPr>
              <w:t xml:space="preserve">In English, long sentences are used more frequently, and in Chinese, they tend to be short sentences. Translating this long sentence into several short sentences makes the sentence easier to understand, and more in line with </w:t>
            </w:r>
            <w:commentRangeStart w:id="22"/>
            <w:r w:rsidRPr="00C920EA">
              <w:rPr>
                <w:sz w:val="24"/>
              </w:rPr>
              <w:t>Chinese</w:t>
            </w:r>
            <w:commentRangeEnd w:id="22"/>
            <w:r w:rsidR="002D5431">
              <w:rPr>
                <w:rStyle w:val="ae"/>
              </w:rPr>
              <w:commentReference w:id="22"/>
            </w:r>
            <w:r w:rsidRPr="00C920EA">
              <w:rPr>
                <w:sz w:val="24"/>
              </w:rPr>
              <w:t xml:space="preserve"> reading habits.</w:t>
            </w:r>
          </w:p>
        </w:tc>
      </w:tr>
      <w:tr w:rsidR="00497300" w14:paraId="2F8EB7F1" w14:textId="77777777" w:rsidTr="00AB26A3">
        <w:trPr>
          <w:trHeight w:val="845"/>
        </w:trPr>
        <w:tc>
          <w:tcPr>
            <w:tcW w:w="8789" w:type="dxa"/>
            <w:gridSpan w:val="6"/>
          </w:tcPr>
          <w:p w14:paraId="1A15FC8D" w14:textId="77777777" w:rsidR="00497300" w:rsidRDefault="00D70D19">
            <w:pPr>
              <w:spacing w:line="360" w:lineRule="auto"/>
              <w:rPr>
                <w:b/>
                <w:sz w:val="24"/>
              </w:rPr>
            </w:pPr>
            <w:commentRangeStart w:id="23"/>
            <w:r>
              <w:rPr>
                <w:b/>
                <w:sz w:val="24"/>
              </w:rPr>
              <w:lastRenderedPageBreak/>
              <w:t>Schedule of the translation report</w:t>
            </w:r>
            <w:commentRangeEnd w:id="23"/>
            <w:r>
              <w:rPr>
                <w:rStyle w:val="ae"/>
              </w:rPr>
              <w:commentReference w:id="23"/>
            </w:r>
          </w:p>
          <w:p w14:paraId="58866E09" w14:textId="77777777" w:rsidR="00497300" w:rsidRDefault="00D70D19">
            <w:pPr>
              <w:spacing w:line="360" w:lineRule="auto"/>
              <w:rPr>
                <w:sz w:val="24"/>
              </w:rPr>
            </w:pPr>
            <w:r>
              <w:rPr>
                <w:rFonts w:hint="eastAsia"/>
                <w:sz w:val="24"/>
              </w:rPr>
              <w:t>Semester</w:t>
            </w:r>
            <w:r>
              <w:rPr>
                <w:sz w:val="24"/>
              </w:rPr>
              <w:t xml:space="preserve"> 7:  Before week 12, to finish checking topic</w:t>
            </w:r>
          </w:p>
          <w:p w14:paraId="38382DAE" w14:textId="77777777" w:rsidR="00497300" w:rsidRDefault="00D70D19">
            <w:pPr>
              <w:spacing w:line="360" w:lineRule="auto"/>
              <w:rPr>
                <w:sz w:val="24"/>
              </w:rPr>
            </w:pPr>
            <w:r>
              <w:rPr>
                <w:rFonts w:hint="eastAsia"/>
                <w:sz w:val="24"/>
              </w:rPr>
              <w:t xml:space="preserve"> </w:t>
            </w:r>
            <w:r>
              <w:rPr>
                <w:sz w:val="24"/>
              </w:rPr>
              <w:t xml:space="preserve">          Week 12, to decide the topic</w:t>
            </w:r>
          </w:p>
          <w:p w14:paraId="5E3D40F4" w14:textId="77777777" w:rsidR="00497300" w:rsidRDefault="00D70D19">
            <w:pPr>
              <w:spacing w:line="360" w:lineRule="auto"/>
              <w:rPr>
                <w:sz w:val="24"/>
              </w:rPr>
            </w:pPr>
            <w:r>
              <w:rPr>
                <w:rFonts w:hint="eastAsia"/>
                <w:sz w:val="24"/>
              </w:rPr>
              <w:t xml:space="preserve"> </w:t>
            </w:r>
            <w:r>
              <w:rPr>
                <w:sz w:val="24"/>
              </w:rPr>
              <w:t xml:space="preserve">          Week 13, to assign the task of thesis writing</w:t>
            </w:r>
          </w:p>
          <w:p w14:paraId="6EF1BB30" w14:textId="77777777" w:rsidR="00497300" w:rsidRDefault="00D70D19">
            <w:pPr>
              <w:spacing w:line="360" w:lineRule="auto"/>
              <w:rPr>
                <w:sz w:val="24"/>
              </w:rPr>
            </w:pPr>
            <w:r>
              <w:rPr>
                <w:rFonts w:hint="eastAsia"/>
                <w:sz w:val="24"/>
              </w:rPr>
              <w:t xml:space="preserve"> </w:t>
            </w:r>
            <w:r>
              <w:rPr>
                <w:sz w:val="24"/>
              </w:rPr>
              <w:t xml:space="preserve">         Week 14 to week 17, to finish the first and second draft</w:t>
            </w:r>
          </w:p>
          <w:p w14:paraId="4AA70584" w14:textId="77777777" w:rsidR="00497300" w:rsidRDefault="00D70D19">
            <w:pPr>
              <w:spacing w:line="360" w:lineRule="auto"/>
              <w:rPr>
                <w:sz w:val="24"/>
              </w:rPr>
            </w:pPr>
            <w:r>
              <w:rPr>
                <w:rFonts w:hint="eastAsia"/>
                <w:sz w:val="24"/>
              </w:rPr>
              <w:t>S</w:t>
            </w:r>
            <w:r>
              <w:rPr>
                <w:sz w:val="24"/>
              </w:rPr>
              <w:t>emester 8: Week 1- week 4, to finish the second draft</w:t>
            </w:r>
          </w:p>
          <w:p w14:paraId="048B7425" w14:textId="77777777" w:rsidR="00497300" w:rsidRDefault="00D70D19">
            <w:pPr>
              <w:spacing w:line="360" w:lineRule="auto"/>
              <w:rPr>
                <w:sz w:val="24"/>
              </w:rPr>
            </w:pPr>
            <w:r>
              <w:rPr>
                <w:rFonts w:hint="eastAsia"/>
                <w:sz w:val="24"/>
              </w:rPr>
              <w:t xml:space="preserve"> </w:t>
            </w:r>
            <w:r>
              <w:rPr>
                <w:sz w:val="24"/>
              </w:rPr>
              <w:t xml:space="preserve">         Week 5- week 8, to finish the third draft</w:t>
            </w:r>
          </w:p>
          <w:p w14:paraId="74F36516" w14:textId="77777777" w:rsidR="00497300" w:rsidRDefault="00D70D19">
            <w:pPr>
              <w:spacing w:line="360" w:lineRule="auto"/>
              <w:rPr>
                <w:sz w:val="24"/>
              </w:rPr>
            </w:pPr>
            <w:r>
              <w:rPr>
                <w:sz w:val="24"/>
              </w:rPr>
              <w:t xml:space="preserve">          Week 9-week 10, to finish the final draft</w:t>
            </w:r>
          </w:p>
          <w:p w14:paraId="3879FF4B" w14:textId="77777777" w:rsidR="00497300" w:rsidRDefault="00D70D19">
            <w:pPr>
              <w:spacing w:line="360" w:lineRule="auto"/>
              <w:rPr>
                <w:sz w:val="24"/>
              </w:rPr>
            </w:pPr>
            <w:r>
              <w:rPr>
                <w:rFonts w:hint="eastAsia"/>
                <w:sz w:val="24"/>
              </w:rPr>
              <w:t xml:space="preserve"> </w:t>
            </w:r>
            <w:r>
              <w:rPr>
                <w:sz w:val="24"/>
              </w:rPr>
              <w:t xml:space="preserve">         Week 11- week 12, the first thesis defense</w:t>
            </w:r>
          </w:p>
          <w:p w14:paraId="3B43B54A" w14:textId="77777777" w:rsidR="00497300" w:rsidRDefault="00D70D19">
            <w:pPr>
              <w:spacing w:line="360" w:lineRule="auto"/>
              <w:rPr>
                <w:rFonts w:ascii="宋体" w:hAnsi="宋体"/>
                <w:b/>
                <w:sz w:val="24"/>
              </w:rPr>
            </w:pPr>
            <w:r>
              <w:rPr>
                <w:rFonts w:hint="eastAsia"/>
                <w:sz w:val="24"/>
              </w:rPr>
              <w:t xml:space="preserve"> </w:t>
            </w:r>
            <w:r>
              <w:rPr>
                <w:sz w:val="24"/>
              </w:rPr>
              <w:t xml:space="preserve">         Week 13- week 14, the second thesis defense</w:t>
            </w:r>
          </w:p>
        </w:tc>
      </w:tr>
      <w:tr w:rsidR="00497300" w14:paraId="3A1B6161" w14:textId="77777777" w:rsidTr="00AB26A3">
        <w:trPr>
          <w:trHeight w:val="5089"/>
        </w:trPr>
        <w:tc>
          <w:tcPr>
            <w:tcW w:w="8789" w:type="dxa"/>
            <w:gridSpan w:val="6"/>
          </w:tcPr>
          <w:p w14:paraId="11336D26" w14:textId="77777777" w:rsidR="00497300" w:rsidRDefault="00D70D19">
            <w:pPr>
              <w:spacing w:line="336" w:lineRule="auto"/>
              <w:rPr>
                <w:b/>
                <w:sz w:val="24"/>
              </w:rPr>
            </w:pPr>
            <w:commentRangeStart w:id="24"/>
            <w:r>
              <w:rPr>
                <w:b/>
                <w:sz w:val="24"/>
              </w:rPr>
              <w:lastRenderedPageBreak/>
              <w:t>References</w:t>
            </w:r>
            <w:commentRangeEnd w:id="24"/>
            <w:r>
              <w:rPr>
                <w:rStyle w:val="ae"/>
              </w:rPr>
              <w:commentReference w:id="24"/>
            </w:r>
          </w:p>
          <w:p w14:paraId="7CEF010D" w14:textId="77777777" w:rsidR="00AB26A3" w:rsidRDefault="00AB26A3" w:rsidP="00AB26A3">
            <w:pPr>
              <w:pStyle w:val="af"/>
              <w:numPr>
                <w:ilvl w:val="0"/>
                <w:numId w:val="1"/>
              </w:numPr>
              <w:spacing w:line="360" w:lineRule="auto"/>
              <w:ind w:firstLineChars="0"/>
              <w:rPr>
                <w:sz w:val="24"/>
              </w:rPr>
            </w:pPr>
            <w:proofErr w:type="spellStart"/>
            <w:r w:rsidRPr="00AB26A3">
              <w:rPr>
                <w:sz w:val="24"/>
              </w:rPr>
              <w:t>Gentzler</w:t>
            </w:r>
            <w:proofErr w:type="spellEnd"/>
            <w:r w:rsidRPr="00AB26A3">
              <w:rPr>
                <w:sz w:val="24"/>
              </w:rPr>
              <w:t xml:space="preserve"> E. Contemporary Translation Theories [M] London: Routledge, 1993.</w:t>
            </w:r>
          </w:p>
          <w:p w14:paraId="78083D0A" w14:textId="77777777" w:rsidR="00AB26A3" w:rsidRDefault="00AB26A3" w:rsidP="00AB26A3">
            <w:pPr>
              <w:pStyle w:val="af"/>
              <w:numPr>
                <w:ilvl w:val="0"/>
                <w:numId w:val="1"/>
              </w:numPr>
              <w:spacing w:line="360" w:lineRule="auto"/>
              <w:ind w:firstLineChars="0"/>
              <w:rPr>
                <w:sz w:val="24"/>
              </w:rPr>
            </w:pPr>
            <w:r w:rsidRPr="00AB26A3">
              <w:rPr>
                <w:rFonts w:hint="eastAsia"/>
                <w:sz w:val="24"/>
              </w:rPr>
              <w:t>Nord, Christiane. Translating as a Purposeful Activity [M]. Shanghai: Foreign Language Education Press, 2001</w:t>
            </w:r>
            <w:r w:rsidRPr="00AB26A3">
              <w:rPr>
                <w:rFonts w:hint="eastAsia"/>
                <w:sz w:val="24"/>
              </w:rPr>
              <w:t>：</w:t>
            </w:r>
            <w:r w:rsidRPr="00AB26A3">
              <w:rPr>
                <w:rFonts w:hint="eastAsia"/>
                <w:sz w:val="24"/>
              </w:rPr>
              <w:t>12-14.</w:t>
            </w:r>
          </w:p>
          <w:p w14:paraId="6F1AA96F" w14:textId="77777777" w:rsidR="00AB26A3" w:rsidRDefault="00AB26A3" w:rsidP="00AB26A3">
            <w:pPr>
              <w:pStyle w:val="af"/>
              <w:numPr>
                <w:ilvl w:val="0"/>
                <w:numId w:val="1"/>
              </w:numPr>
              <w:spacing w:line="360" w:lineRule="auto"/>
              <w:ind w:firstLineChars="0"/>
              <w:rPr>
                <w:sz w:val="24"/>
              </w:rPr>
            </w:pPr>
            <w:r w:rsidRPr="00AB26A3">
              <w:rPr>
                <w:rFonts w:hint="eastAsia"/>
                <w:sz w:val="24"/>
              </w:rPr>
              <w:t>冯庆华</w:t>
            </w:r>
            <w:r w:rsidRPr="00AB26A3">
              <w:rPr>
                <w:rFonts w:hint="eastAsia"/>
                <w:sz w:val="24"/>
              </w:rPr>
              <w:t xml:space="preserve">. </w:t>
            </w:r>
            <w:r w:rsidRPr="00AB26A3">
              <w:rPr>
                <w:rFonts w:hint="eastAsia"/>
                <w:sz w:val="24"/>
              </w:rPr>
              <w:t>实用翻译教程</w:t>
            </w:r>
            <w:r w:rsidRPr="00AB26A3">
              <w:rPr>
                <w:rFonts w:hint="eastAsia"/>
                <w:sz w:val="24"/>
              </w:rPr>
              <w:t xml:space="preserve">[M] </w:t>
            </w:r>
            <w:r w:rsidRPr="00AB26A3">
              <w:rPr>
                <w:rFonts w:hint="eastAsia"/>
                <w:sz w:val="24"/>
              </w:rPr>
              <w:t>上海</w:t>
            </w:r>
            <w:r w:rsidRPr="00AB26A3">
              <w:rPr>
                <w:rFonts w:hint="eastAsia"/>
                <w:sz w:val="24"/>
              </w:rPr>
              <w:t>:</w:t>
            </w:r>
            <w:r w:rsidRPr="00AB26A3">
              <w:rPr>
                <w:rFonts w:hint="eastAsia"/>
                <w:sz w:val="24"/>
              </w:rPr>
              <w:t>上海外语出版社</w:t>
            </w:r>
            <w:r w:rsidRPr="00AB26A3">
              <w:rPr>
                <w:rFonts w:hint="eastAsia"/>
                <w:sz w:val="24"/>
              </w:rPr>
              <w:t>, 2001.</w:t>
            </w:r>
          </w:p>
          <w:p w14:paraId="6CE2EA74" w14:textId="77777777" w:rsidR="00AB26A3" w:rsidRDefault="00AB26A3" w:rsidP="00AB26A3">
            <w:pPr>
              <w:pStyle w:val="af"/>
              <w:numPr>
                <w:ilvl w:val="0"/>
                <w:numId w:val="1"/>
              </w:numPr>
              <w:spacing w:line="360" w:lineRule="auto"/>
              <w:ind w:firstLineChars="0"/>
              <w:rPr>
                <w:sz w:val="24"/>
              </w:rPr>
            </w:pPr>
            <w:r w:rsidRPr="00AB26A3">
              <w:rPr>
                <w:rFonts w:hint="eastAsia"/>
                <w:sz w:val="24"/>
              </w:rPr>
              <w:t>谭卫国</w:t>
            </w:r>
            <w:r w:rsidRPr="00AB26A3">
              <w:rPr>
                <w:rFonts w:hint="eastAsia"/>
                <w:sz w:val="24"/>
              </w:rPr>
              <w:t xml:space="preserve">. </w:t>
            </w:r>
            <w:r w:rsidRPr="00AB26A3">
              <w:rPr>
                <w:rFonts w:hint="eastAsia"/>
                <w:sz w:val="24"/>
              </w:rPr>
              <w:t>新编英汉互译教程</w:t>
            </w:r>
            <w:r w:rsidRPr="00AB26A3">
              <w:rPr>
                <w:rFonts w:hint="eastAsia"/>
                <w:sz w:val="24"/>
              </w:rPr>
              <w:t xml:space="preserve">[M]. </w:t>
            </w:r>
            <w:r w:rsidRPr="00AB26A3">
              <w:rPr>
                <w:rFonts w:hint="eastAsia"/>
                <w:sz w:val="24"/>
              </w:rPr>
              <w:t>上海</w:t>
            </w:r>
            <w:r w:rsidRPr="00AB26A3">
              <w:rPr>
                <w:rFonts w:hint="eastAsia"/>
                <w:sz w:val="24"/>
              </w:rPr>
              <w:t xml:space="preserve">: </w:t>
            </w:r>
            <w:r w:rsidRPr="00AB26A3">
              <w:rPr>
                <w:rFonts w:hint="eastAsia"/>
                <w:sz w:val="24"/>
              </w:rPr>
              <w:t>华东理工大学出版社</w:t>
            </w:r>
            <w:r w:rsidRPr="00AB26A3">
              <w:rPr>
                <w:rFonts w:hint="eastAsia"/>
                <w:sz w:val="24"/>
              </w:rPr>
              <w:t>. 2005. 224</w:t>
            </w:r>
          </w:p>
          <w:p w14:paraId="584949F8" w14:textId="77777777" w:rsidR="00497300" w:rsidRPr="00EB6A89" w:rsidRDefault="00497300" w:rsidP="00EB6A89">
            <w:pPr>
              <w:spacing w:line="360" w:lineRule="auto"/>
              <w:rPr>
                <w:sz w:val="24"/>
              </w:rPr>
            </w:pPr>
          </w:p>
          <w:p w14:paraId="0EA7833E" w14:textId="77777777" w:rsidR="00497300" w:rsidRDefault="00497300">
            <w:pPr>
              <w:spacing w:line="360" w:lineRule="auto"/>
              <w:rPr>
                <w:sz w:val="24"/>
              </w:rPr>
            </w:pPr>
          </w:p>
          <w:p w14:paraId="4B629453" w14:textId="77777777" w:rsidR="00497300" w:rsidRDefault="00497300">
            <w:pPr>
              <w:spacing w:line="360" w:lineRule="auto"/>
              <w:rPr>
                <w:sz w:val="24"/>
              </w:rPr>
            </w:pPr>
          </w:p>
          <w:p w14:paraId="1FE113D7" w14:textId="77777777" w:rsidR="00497300" w:rsidRDefault="00497300">
            <w:pPr>
              <w:spacing w:line="360" w:lineRule="auto"/>
              <w:rPr>
                <w:sz w:val="24"/>
              </w:rPr>
            </w:pPr>
          </w:p>
          <w:p w14:paraId="18C2D0DC" w14:textId="77777777" w:rsidR="00497300" w:rsidRDefault="00497300">
            <w:pPr>
              <w:spacing w:line="360" w:lineRule="auto"/>
              <w:rPr>
                <w:sz w:val="24"/>
              </w:rPr>
            </w:pPr>
          </w:p>
          <w:p w14:paraId="04D352C7" w14:textId="77777777" w:rsidR="00497300" w:rsidRDefault="00497300" w:rsidP="00EB6A89">
            <w:pPr>
              <w:spacing w:line="360" w:lineRule="auto"/>
              <w:rPr>
                <w:rFonts w:ascii="宋体" w:hAnsi="宋体"/>
                <w:sz w:val="24"/>
              </w:rPr>
            </w:pPr>
          </w:p>
        </w:tc>
      </w:tr>
      <w:tr w:rsidR="00497300" w14:paraId="62B2205D" w14:textId="77777777" w:rsidTr="00AB26A3">
        <w:trPr>
          <w:trHeight w:val="2799"/>
        </w:trPr>
        <w:tc>
          <w:tcPr>
            <w:tcW w:w="8789" w:type="dxa"/>
            <w:gridSpan w:val="6"/>
          </w:tcPr>
          <w:p w14:paraId="47738BD9" w14:textId="77777777" w:rsidR="00497300" w:rsidRDefault="00D70D19">
            <w:pPr>
              <w:spacing w:line="336" w:lineRule="auto"/>
              <w:rPr>
                <w:rFonts w:ascii="宋体" w:hAnsi="宋体"/>
                <w:b/>
                <w:sz w:val="24"/>
              </w:rPr>
            </w:pPr>
            <w:commentRangeStart w:id="25"/>
            <w:r>
              <w:rPr>
                <w:rFonts w:ascii="宋体" w:hAnsi="宋体"/>
                <w:b/>
                <w:sz w:val="24"/>
              </w:rPr>
              <w:t>指导教师意见：</w:t>
            </w:r>
            <w:commentRangeEnd w:id="25"/>
            <w:r>
              <w:rPr>
                <w:rStyle w:val="ae"/>
              </w:rPr>
              <w:commentReference w:id="25"/>
            </w:r>
          </w:p>
          <w:p w14:paraId="36C8D3DB" w14:textId="77777777" w:rsidR="00497300" w:rsidRDefault="00D70D19">
            <w:pPr>
              <w:spacing w:line="336" w:lineRule="auto"/>
              <w:ind w:firstLineChars="200" w:firstLine="480"/>
              <w:rPr>
                <w:rFonts w:ascii="宋体" w:hAnsi="宋体"/>
                <w:sz w:val="24"/>
              </w:rPr>
            </w:pPr>
            <w:r>
              <w:rPr>
                <w:rFonts w:ascii="宋体" w:hAnsi="宋体"/>
                <w:sz w:val="24"/>
              </w:rPr>
              <w:t xml:space="preserve">                             </w:t>
            </w:r>
          </w:p>
          <w:p w14:paraId="51745219" w14:textId="77777777" w:rsidR="00497300" w:rsidRDefault="00497300">
            <w:pPr>
              <w:spacing w:line="336" w:lineRule="auto"/>
              <w:jc w:val="center"/>
              <w:rPr>
                <w:rFonts w:ascii="宋体" w:hAnsi="宋体"/>
                <w:sz w:val="24"/>
              </w:rPr>
            </w:pPr>
          </w:p>
          <w:p w14:paraId="767E653E" w14:textId="77777777" w:rsidR="00497300" w:rsidRDefault="00D70D19">
            <w:pPr>
              <w:spacing w:line="336" w:lineRule="auto"/>
              <w:jc w:val="center"/>
              <w:rPr>
                <w:rFonts w:ascii="宋体" w:hAnsi="宋体"/>
                <w:sz w:val="24"/>
              </w:rPr>
            </w:pPr>
            <w:r>
              <w:rPr>
                <w:rFonts w:ascii="宋体" w:hAnsi="宋体"/>
                <w:sz w:val="24"/>
              </w:rPr>
              <w:t xml:space="preserve">                                          </w:t>
            </w:r>
          </w:p>
          <w:p w14:paraId="69FEE565" w14:textId="77777777" w:rsidR="00497300" w:rsidRDefault="00D70D19">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72B346DA" w14:textId="77777777" w:rsidR="00497300" w:rsidRDefault="00D70D19">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497300" w14:paraId="34623192" w14:textId="77777777" w:rsidTr="00AB26A3">
        <w:trPr>
          <w:trHeight w:val="2325"/>
        </w:trPr>
        <w:tc>
          <w:tcPr>
            <w:tcW w:w="8789" w:type="dxa"/>
            <w:gridSpan w:val="6"/>
          </w:tcPr>
          <w:p w14:paraId="669083B2" w14:textId="77777777" w:rsidR="00497300" w:rsidRDefault="00D70D19">
            <w:pPr>
              <w:spacing w:line="336" w:lineRule="auto"/>
              <w:rPr>
                <w:rFonts w:ascii="宋体" w:hAnsi="宋体"/>
                <w:b/>
                <w:sz w:val="24"/>
              </w:rPr>
            </w:pPr>
            <w:commentRangeStart w:id="26"/>
            <w:r>
              <w:rPr>
                <w:rFonts w:ascii="宋体" w:hAnsi="宋体"/>
                <w:b/>
                <w:sz w:val="24"/>
              </w:rPr>
              <w:t>教学单位意见：</w:t>
            </w:r>
            <w:commentRangeEnd w:id="26"/>
            <w:r>
              <w:rPr>
                <w:rStyle w:val="ae"/>
              </w:rPr>
              <w:commentReference w:id="26"/>
            </w:r>
          </w:p>
          <w:p w14:paraId="511943CA" w14:textId="77777777" w:rsidR="00497300" w:rsidRDefault="00497300">
            <w:pPr>
              <w:spacing w:line="336" w:lineRule="auto"/>
              <w:ind w:firstLineChars="200" w:firstLine="480"/>
              <w:rPr>
                <w:rFonts w:ascii="宋体" w:hAnsi="宋体"/>
                <w:sz w:val="24"/>
              </w:rPr>
            </w:pPr>
          </w:p>
          <w:p w14:paraId="514A8D73" w14:textId="77777777" w:rsidR="00497300" w:rsidRDefault="00D70D19">
            <w:pPr>
              <w:spacing w:line="336" w:lineRule="auto"/>
              <w:jc w:val="center"/>
              <w:rPr>
                <w:rFonts w:ascii="宋体" w:hAnsi="宋体"/>
                <w:sz w:val="24"/>
              </w:rPr>
            </w:pPr>
            <w:r>
              <w:rPr>
                <w:rFonts w:ascii="宋体" w:hAnsi="宋体"/>
                <w:sz w:val="24"/>
              </w:rPr>
              <w:t xml:space="preserve">             </w:t>
            </w:r>
          </w:p>
          <w:p w14:paraId="3421524A" w14:textId="77777777" w:rsidR="00497300" w:rsidRDefault="00D70D19">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7D5EAEBB" w14:textId="77777777" w:rsidR="00497300" w:rsidRDefault="00D70D19">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36148EC6" w14:textId="77777777" w:rsidR="00497300" w:rsidRDefault="00D70D19">
      <w:pPr>
        <w:spacing w:line="360" w:lineRule="auto"/>
        <w:rPr>
          <w:sz w:val="24"/>
        </w:rPr>
      </w:pPr>
      <w:r>
        <w:rPr>
          <w:rFonts w:hint="eastAsia"/>
          <w:sz w:val="24"/>
        </w:rPr>
        <w:t>注：开题报告应在教师指导下由学生独立撰写，开题报告通过后方可进行毕业创作。</w:t>
      </w:r>
    </w:p>
    <w:p w14:paraId="4DB60883" w14:textId="77777777" w:rsidR="00497300" w:rsidRDefault="00497300"/>
    <w:sectPr w:rsidR="00497300">
      <w:pgSz w:w="11906" w:h="16838"/>
      <w:pgMar w:top="1418" w:right="1418" w:bottom="851" w:left="1418" w:header="851" w:footer="992" w:gutter="567"/>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y Xu" w:date="2018-12-07T10:22:00Z" w:initials="JX">
    <w:p w14:paraId="70302A56" w14:textId="77777777" w:rsidR="00497300" w:rsidRDefault="00D70D19">
      <w:pPr>
        <w:pStyle w:val="a3"/>
      </w:pPr>
      <w:r>
        <w:t>专业名称</w:t>
      </w:r>
      <w:r>
        <w:rPr>
          <w:rFonts w:hint="eastAsia"/>
        </w:rPr>
        <w:t>：英语（非师范），请据实填写。格式：宋体四号</w:t>
      </w:r>
    </w:p>
  </w:comment>
  <w:comment w:id="1" w:author="Joy Xu" w:date="2018-12-07T09:52:00Z" w:initials="JX">
    <w:p w14:paraId="02D507B4" w14:textId="77777777" w:rsidR="00497300" w:rsidRDefault="00D70D19">
      <w:pPr>
        <w:pStyle w:val="a3"/>
      </w:pPr>
      <w:r>
        <w:t>英文</w:t>
      </w:r>
      <w:r>
        <w:rPr>
          <w:rFonts w:hint="eastAsia"/>
        </w:rPr>
        <w:t>，</w:t>
      </w:r>
      <w:r>
        <w:rPr>
          <w:rFonts w:hint="eastAsia"/>
        </w:rPr>
        <w:t xml:space="preserve">Times New Roman </w:t>
      </w:r>
      <w:r>
        <w:rPr>
          <w:rFonts w:hint="eastAsia"/>
        </w:rPr>
        <w:t>小四，单</w:t>
      </w:r>
      <w:proofErr w:type="gramStart"/>
      <w:r>
        <w:rPr>
          <w:rFonts w:hint="eastAsia"/>
        </w:rPr>
        <w:t>倍</w:t>
      </w:r>
      <w:proofErr w:type="gramEnd"/>
      <w:r>
        <w:rPr>
          <w:rFonts w:hint="eastAsia"/>
        </w:rPr>
        <w:t>行距</w:t>
      </w:r>
      <w:r>
        <w:rPr>
          <w:rFonts w:hint="eastAsia"/>
        </w:rPr>
        <w:t>,</w:t>
      </w:r>
      <w:r>
        <w:rPr>
          <w:rFonts w:hint="eastAsia"/>
        </w:rPr>
        <w:t>居中。如转行则左对齐</w:t>
      </w:r>
      <w:r>
        <w:rPr>
          <w:rFonts w:hint="eastAsia"/>
        </w:rPr>
        <w:t>,</w:t>
      </w:r>
      <w:r>
        <w:rPr>
          <w:rFonts w:hint="eastAsia"/>
        </w:rPr>
        <w:t>不加粗</w:t>
      </w:r>
    </w:p>
  </w:comment>
  <w:comment w:id="2" w:author="Joy Xu" w:date="2018-12-07T09:53:00Z" w:initials="JX">
    <w:p w14:paraId="41952B94" w14:textId="77777777" w:rsidR="00497300" w:rsidRDefault="00D70D19">
      <w:pPr>
        <w:pStyle w:val="a3"/>
      </w:pPr>
      <w:r>
        <w:t>日期格式</w:t>
      </w:r>
      <w:r>
        <w:rPr>
          <w:rFonts w:hint="eastAsia"/>
        </w:rPr>
        <w:t>：</w:t>
      </w:r>
      <w:r>
        <w:rPr>
          <w:rFonts w:hint="eastAsia"/>
        </w:rPr>
        <w:t xml:space="preserve">2019.12.20 </w:t>
      </w:r>
    </w:p>
    <w:p w14:paraId="12B5A689" w14:textId="77777777" w:rsidR="00497300" w:rsidRDefault="00D70D19">
      <w:pPr>
        <w:pStyle w:val="a3"/>
      </w:pPr>
      <w:r>
        <w:rPr>
          <w:rFonts w:hint="eastAsia"/>
        </w:rPr>
        <w:t xml:space="preserve">Times New Roman </w:t>
      </w:r>
      <w:r>
        <w:rPr>
          <w:rFonts w:hint="eastAsia"/>
        </w:rPr>
        <w:t>小四</w:t>
      </w:r>
    </w:p>
  </w:comment>
  <w:comment w:id="3" w:author="Joy Xu" w:date="2018-12-07T09:54:00Z" w:initials="JX">
    <w:p w14:paraId="5DC2911C" w14:textId="77777777" w:rsidR="00497300" w:rsidRDefault="00D70D19">
      <w:pPr>
        <w:pStyle w:val="a3"/>
      </w:pPr>
      <w:r>
        <w:rPr>
          <w:rFonts w:hint="eastAsia"/>
        </w:rPr>
        <w:t xml:space="preserve">Times New Roman </w:t>
      </w:r>
      <w:r>
        <w:rPr>
          <w:rFonts w:hint="eastAsia"/>
        </w:rPr>
        <w:t>小四</w:t>
      </w:r>
    </w:p>
  </w:comment>
  <w:comment w:id="4" w:author="Joy Xu" w:date="2018-12-07T09:54:00Z" w:initials="JX">
    <w:p w14:paraId="0C45D9FC" w14:textId="77777777" w:rsidR="00497300" w:rsidRDefault="00D70D19">
      <w:pPr>
        <w:pStyle w:val="a3"/>
      </w:pPr>
      <w:r>
        <w:rPr>
          <w:rFonts w:hint="eastAsia"/>
        </w:rPr>
        <w:t>宋体小四</w:t>
      </w:r>
    </w:p>
  </w:comment>
  <w:comment w:id="5" w:author="Joy Xu" w:date="2018-12-07T09:54:00Z" w:initials="JX">
    <w:p w14:paraId="6EC840DB" w14:textId="77777777" w:rsidR="00497300" w:rsidRDefault="00D70D19">
      <w:pPr>
        <w:pStyle w:val="a3"/>
      </w:pPr>
      <w:r>
        <w:t>宋体小四</w:t>
      </w:r>
    </w:p>
  </w:comment>
  <w:comment w:id="6" w:author="Joy Xu" w:date="2018-12-07T09:57:00Z" w:initials="JX">
    <w:p w14:paraId="136D0720" w14:textId="77777777" w:rsidR="00497300" w:rsidRDefault="00D70D19">
      <w:pPr>
        <w:pStyle w:val="a3"/>
      </w:pPr>
      <w:r>
        <w:t>内容为</w:t>
      </w:r>
      <w:r>
        <w:rPr>
          <w:rFonts w:hint="eastAsia"/>
        </w:rPr>
        <w:t>：</w:t>
      </w:r>
      <w:r>
        <w:t>该</w:t>
      </w:r>
      <w:proofErr w:type="gramStart"/>
      <w:r>
        <w:rPr>
          <w:rFonts w:hint="eastAsia"/>
        </w:rPr>
        <w:t>源材料</w:t>
      </w:r>
      <w:proofErr w:type="gramEnd"/>
      <w:r>
        <w:t>选题的</w:t>
      </w:r>
      <w:r>
        <w:rPr>
          <w:rFonts w:hint="eastAsia"/>
        </w:rPr>
        <w:t>特点、翻译</w:t>
      </w:r>
      <w:r>
        <w:t>意义和目的</w:t>
      </w:r>
      <w:r>
        <w:rPr>
          <w:rFonts w:hint="eastAsia"/>
        </w:rPr>
        <w:t>。格式</w:t>
      </w:r>
      <w:r>
        <w:t>为</w:t>
      </w:r>
      <w:r>
        <w:rPr>
          <w:rFonts w:hint="eastAsia"/>
        </w:rPr>
        <w:t>：</w:t>
      </w:r>
      <w:r>
        <w:rPr>
          <w:rFonts w:hint="eastAsia"/>
        </w:rPr>
        <w:t xml:space="preserve">Times New Roman </w:t>
      </w:r>
      <w:r>
        <w:rPr>
          <w:rFonts w:hint="eastAsia"/>
        </w:rPr>
        <w:t>小四，行间距</w:t>
      </w:r>
      <w:r>
        <w:rPr>
          <w:rFonts w:hint="eastAsia"/>
        </w:rPr>
        <w:t>1.5</w:t>
      </w:r>
      <w:r>
        <w:rPr>
          <w:rFonts w:hint="eastAsia"/>
        </w:rPr>
        <w:t>倍，首行缩进</w:t>
      </w:r>
      <w:r>
        <w:rPr>
          <w:rFonts w:hint="eastAsia"/>
        </w:rPr>
        <w:t>2</w:t>
      </w:r>
      <w:r>
        <w:rPr>
          <w:rFonts w:hint="eastAsia"/>
        </w:rPr>
        <w:t>字符（英语字符）。</w:t>
      </w:r>
    </w:p>
  </w:comment>
  <w:comment w:id="7" w:author="李 亚星" w:date="2019-11-20T14:50:00Z" w:initials="李">
    <w:p w14:paraId="58B709F3" w14:textId="77777777" w:rsidR="002D5431" w:rsidRDefault="002D5431">
      <w:pPr>
        <w:pStyle w:val="a3"/>
      </w:pPr>
      <w:r>
        <w:rPr>
          <w:rStyle w:val="ae"/>
        </w:rPr>
        <w:annotationRef/>
      </w:r>
      <w:r>
        <w:rPr>
          <w:rFonts w:hint="eastAsia"/>
        </w:rPr>
        <w:t>时态用过去式</w:t>
      </w:r>
    </w:p>
  </w:comment>
  <w:comment w:id="8" w:author="李 亚星" w:date="2019-11-20T14:51:00Z" w:initials="李">
    <w:p w14:paraId="01059961" w14:textId="77777777" w:rsidR="002D5431" w:rsidRDefault="002D5431">
      <w:pPr>
        <w:pStyle w:val="a3"/>
        <w:rPr>
          <w:rFonts w:hint="eastAsia"/>
        </w:rPr>
      </w:pPr>
      <w:r>
        <w:rPr>
          <w:rStyle w:val="ae"/>
        </w:rPr>
        <w:annotationRef/>
      </w:r>
      <w:r>
        <w:rPr>
          <w:rFonts w:hint="eastAsia"/>
        </w:rPr>
        <w:t>标点不对。</w:t>
      </w:r>
    </w:p>
  </w:comment>
  <w:comment w:id="11" w:author="李 亚星" w:date="2019-11-20T14:52:00Z" w:initials="李">
    <w:p w14:paraId="4ED9D982" w14:textId="77777777" w:rsidR="002D5431" w:rsidRDefault="002D5431">
      <w:pPr>
        <w:pStyle w:val="a3"/>
      </w:pPr>
      <w:r>
        <w:rPr>
          <w:rStyle w:val="ae"/>
        </w:rPr>
        <w:annotationRef/>
      </w:r>
      <w:r>
        <w:rPr>
          <w:rFonts w:hint="eastAsia"/>
        </w:rPr>
        <w:t>这段很好，介绍书的结构。</w:t>
      </w:r>
    </w:p>
  </w:comment>
  <w:comment w:id="12" w:author="李 亚星" w:date="2019-11-20T14:52:00Z" w:initials="李">
    <w:p w14:paraId="167A1DB5" w14:textId="77777777" w:rsidR="002D5431" w:rsidRDefault="002D5431">
      <w:pPr>
        <w:pStyle w:val="a3"/>
      </w:pPr>
      <w:r>
        <w:rPr>
          <w:rStyle w:val="ae"/>
        </w:rPr>
        <w:annotationRef/>
      </w:r>
      <w:r>
        <w:rPr>
          <w:rFonts w:hint="eastAsia"/>
        </w:rPr>
        <w:t>需要添加你翻译那部分内容介绍。</w:t>
      </w:r>
    </w:p>
  </w:comment>
  <w:comment w:id="13" w:author="李 亚星" w:date="2019-11-20T15:00:00Z" w:initials="李">
    <w:p w14:paraId="65D260A6" w14:textId="77777777" w:rsidR="002D5431" w:rsidRDefault="002D5431">
      <w:pPr>
        <w:pStyle w:val="a3"/>
      </w:pPr>
      <w:r>
        <w:rPr>
          <w:rStyle w:val="ae"/>
        </w:rPr>
        <w:annotationRef/>
      </w:r>
      <w:r>
        <w:rPr>
          <w:rFonts w:hint="eastAsia"/>
        </w:rPr>
        <w:t>学到了技术传播的哪些方面，</w:t>
      </w:r>
      <w:proofErr w:type="gramStart"/>
      <w:r>
        <w:rPr>
          <w:rFonts w:hint="eastAsia"/>
        </w:rPr>
        <w:t>稍微和</w:t>
      </w:r>
      <w:proofErr w:type="gramEnd"/>
      <w:r>
        <w:rPr>
          <w:rFonts w:hint="eastAsia"/>
        </w:rPr>
        <w:t>你翻译的贴合。</w:t>
      </w:r>
    </w:p>
  </w:comment>
  <w:comment w:id="14" w:author="Administrator" w:date="2018-12-10T14:13:00Z" w:initials="A">
    <w:p w14:paraId="52D2AD79" w14:textId="77777777" w:rsidR="00497300" w:rsidRDefault="00D70D19">
      <w:pPr>
        <w:pStyle w:val="a3"/>
      </w:pPr>
      <w:r>
        <w:rPr>
          <w:rFonts w:hint="eastAsia"/>
        </w:rPr>
        <w:t>内容为：该翻译报告的文献梳理、翻译材料准备、各翻译环节使用的翻译策略分析和方法运用等。不允许复制目录内容。格式为：</w:t>
      </w:r>
      <w:r>
        <w:rPr>
          <w:rFonts w:hint="eastAsia"/>
        </w:rPr>
        <w:t xml:space="preserve">Times New Roman </w:t>
      </w:r>
      <w:r>
        <w:rPr>
          <w:rFonts w:hint="eastAsia"/>
        </w:rPr>
        <w:t>小四，行间距</w:t>
      </w:r>
      <w:r>
        <w:rPr>
          <w:rFonts w:hint="eastAsia"/>
        </w:rPr>
        <w:t>1.5</w:t>
      </w:r>
      <w:r>
        <w:rPr>
          <w:rFonts w:hint="eastAsia"/>
        </w:rPr>
        <w:t>倍，首行缩进</w:t>
      </w:r>
      <w:r>
        <w:rPr>
          <w:rFonts w:hint="eastAsia"/>
        </w:rPr>
        <w:t>2</w:t>
      </w:r>
      <w:r>
        <w:rPr>
          <w:rFonts w:hint="eastAsia"/>
        </w:rPr>
        <w:t>字符（英语字符）。</w:t>
      </w:r>
    </w:p>
    <w:p w14:paraId="7755EDBE" w14:textId="77777777" w:rsidR="00497300" w:rsidRDefault="00497300">
      <w:pPr>
        <w:pStyle w:val="a3"/>
      </w:pPr>
    </w:p>
  </w:comment>
  <w:comment w:id="15" w:author="李 亚星" w:date="2019-11-20T14:53:00Z" w:initials="李">
    <w:p w14:paraId="368E9CB7" w14:textId="77777777" w:rsidR="002D5431" w:rsidRDefault="002D5431">
      <w:pPr>
        <w:pStyle w:val="a3"/>
      </w:pPr>
      <w:r>
        <w:rPr>
          <w:rStyle w:val="ae"/>
        </w:rPr>
        <w:annotationRef/>
      </w:r>
      <w:r>
        <w:rPr>
          <w:rFonts w:hint="eastAsia"/>
        </w:rPr>
        <w:t>稍微分一下小标题，译前译中和译后</w:t>
      </w:r>
      <w:r w:rsidR="00C11CB8">
        <w:rPr>
          <w:rFonts w:hint="eastAsia"/>
        </w:rPr>
        <w:t>，理论和平行文本都</w:t>
      </w:r>
      <w:bookmarkStart w:id="16" w:name="_GoBack"/>
      <w:bookmarkEnd w:id="16"/>
      <w:r w:rsidR="00C11CB8">
        <w:rPr>
          <w:rFonts w:hint="eastAsia"/>
        </w:rPr>
        <w:t>属于译前</w:t>
      </w:r>
    </w:p>
  </w:comment>
  <w:comment w:id="17" w:author="李 亚星" w:date="2019-11-20T14:55:00Z" w:initials="李">
    <w:p w14:paraId="181EFAB7" w14:textId="77777777" w:rsidR="002D5431" w:rsidRDefault="002D5431">
      <w:pPr>
        <w:pStyle w:val="a3"/>
      </w:pPr>
      <w:r>
        <w:rPr>
          <w:rStyle w:val="ae"/>
        </w:rPr>
        <w:annotationRef/>
      </w:r>
      <w:r>
        <w:rPr>
          <w:rFonts w:hint="eastAsia"/>
        </w:rPr>
        <w:t>译后阶段没有提及</w:t>
      </w:r>
    </w:p>
  </w:comment>
  <w:comment w:id="18" w:author="Administrator" w:date="2018-12-10T14:12:00Z" w:initials="A">
    <w:p w14:paraId="7784F6F9" w14:textId="77777777" w:rsidR="00497300" w:rsidRDefault="00D70D19">
      <w:pPr>
        <w:pStyle w:val="a3"/>
      </w:pPr>
      <w:r>
        <w:rPr>
          <w:rFonts w:hint="eastAsia"/>
        </w:rPr>
        <w:t>请介绍翻译该文本时使用的方法，并简要对该方法进行阐释。格式为：</w:t>
      </w:r>
      <w:r>
        <w:rPr>
          <w:rFonts w:hint="eastAsia"/>
        </w:rPr>
        <w:t>Times</w:t>
      </w:r>
      <w:r>
        <w:t xml:space="preserve"> </w:t>
      </w:r>
      <w:r>
        <w:rPr>
          <w:rFonts w:hint="eastAsia"/>
        </w:rPr>
        <w:t>New</w:t>
      </w:r>
      <w:r>
        <w:t xml:space="preserve"> </w:t>
      </w:r>
      <w:r>
        <w:rPr>
          <w:rFonts w:hint="eastAsia"/>
        </w:rPr>
        <w:t>Romance</w:t>
      </w:r>
      <w:r>
        <w:rPr>
          <w:rFonts w:hint="eastAsia"/>
        </w:rPr>
        <w:t>，</w:t>
      </w:r>
      <w:r>
        <w:rPr>
          <w:rFonts w:hint="eastAsia"/>
        </w:rPr>
        <w:t xml:space="preserve"> </w:t>
      </w:r>
      <w:r>
        <w:rPr>
          <w:rFonts w:hint="eastAsia"/>
        </w:rPr>
        <w:t>小四号字体，行距</w:t>
      </w:r>
      <w:r>
        <w:rPr>
          <w:rFonts w:hint="eastAsia"/>
        </w:rPr>
        <w:t>1.5</w:t>
      </w:r>
      <w:r>
        <w:rPr>
          <w:rFonts w:hint="eastAsia"/>
        </w:rPr>
        <w:t>倍，首行缩进</w:t>
      </w:r>
      <w:r>
        <w:rPr>
          <w:rFonts w:hint="eastAsia"/>
        </w:rPr>
        <w:t>2</w:t>
      </w:r>
      <w:r>
        <w:rPr>
          <w:rFonts w:hint="eastAsia"/>
        </w:rPr>
        <w:t>字符（英语字符）。</w:t>
      </w:r>
    </w:p>
  </w:comment>
  <w:comment w:id="19" w:author="李 亚星" w:date="2019-11-20T14:56:00Z" w:initials="李">
    <w:p w14:paraId="4303AD03" w14:textId="77777777" w:rsidR="002D5431" w:rsidRDefault="002D5431">
      <w:pPr>
        <w:pStyle w:val="a3"/>
      </w:pPr>
      <w:r>
        <w:rPr>
          <w:rStyle w:val="ae"/>
        </w:rPr>
        <w:annotationRef/>
      </w:r>
      <w:r>
        <w:rPr>
          <w:rFonts w:hint="eastAsia"/>
        </w:rPr>
        <w:t>例子格式不统一</w:t>
      </w:r>
    </w:p>
  </w:comment>
  <w:comment w:id="20" w:author="李 亚星" w:date="2019-11-20T14:57:00Z" w:initials="李">
    <w:p w14:paraId="7F111DFC" w14:textId="77777777" w:rsidR="002D5431" w:rsidRDefault="002D5431">
      <w:pPr>
        <w:pStyle w:val="a3"/>
        <w:rPr>
          <w:rFonts w:hint="eastAsia"/>
        </w:rPr>
      </w:pPr>
      <w:r>
        <w:rPr>
          <w:rStyle w:val="ae"/>
        </w:rPr>
        <w:annotationRef/>
      </w:r>
      <w:r>
        <w:rPr>
          <w:rFonts w:hint="eastAsia"/>
        </w:rPr>
        <w:t>这个例子增译法用的不突出。要原文没有的添加上了才算</w:t>
      </w:r>
    </w:p>
  </w:comment>
  <w:comment w:id="21" w:author="李 亚星" w:date="2019-11-20T14:58:00Z" w:initials="李">
    <w:p w14:paraId="4EB83AD7" w14:textId="77777777" w:rsidR="002D5431" w:rsidRDefault="002D5431">
      <w:pPr>
        <w:pStyle w:val="a3"/>
      </w:pPr>
      <w:r>
        <w:rPr>
          <w:rStyle w:val="ae"/>
        </w:rPr>
        <w:annotationRef/>
      </w:r>
      <w:r>
        <w:rPr>
          <w:rFonts w:hint="eastAsia"/>
        </w:rPr>
        <w:t>为什么这么切分要说一下。</w:t>
      </w:r>
    </w:p>
  </w:comment>
  <w:comment w:id="22" w:author="李 亚星" w:date="2019-11-20T14:59:00Z" w:initials="李">
    <w:p w14:paraId="0CB63256" w14:textId="77777777" w:rsidR="002D5431" w:rsidRDefault="002D5431">
      <w:pPr>
        <w:pStyle w:val="a3"/>
      </w:pPr>
      <w:r>
        <w:rPr>
          <w:rStyle w:val="ae"/>
        </w:rPr>
        <w:annotationRef/>
      </w:r>
      <w:r>
        <w:rPr>
          <w:rFonts w:hint="eastAsia"/>
        </w:rPr>
        <w:t>没有结合例子来说明如何让中文读者更容易理解了。</w:t>
      </w:r>
    </w:p>
  </w:comment>
  <w:comment w:id="23" w:author="Administrator" w:date="2018-12-10T14:13:00Z" w:initials="A">
    <w:p w14:paraId="44B5B3C1" w14:textId="77777777" w:rsidR="00497300" w:rsidRDefault="00D70D19">
      <w:pPr>
        <w:pStyle w:val="a3"/>
      </w:pPr>
      <w:r>
        <w:rPr>
          <w:rFonts w:hint="eastAsia"/>
        </w:rPr>
        <w:t>时间安排根据学校统一安排进行填写，不得进行更改。格式为：</w:t>
      </w:r>
      <w:r>
        <w:rPr>
          <w:rFonts w:hint="eastAsia"/>
        </w:rPr>
        <w:t>Times</w:t>
      </w:r>
      <w:r>
        <w:t xml:space="preserve"> </w:t>
      </w:r>
      <w:r>
        <w:rPr>
          <w:rFonts w:hint="eastAsia"/>
        </w:rPr>
        <w:t>New</w:t>
      </w:r>
      <w:r>
        <w:t xml:space="preserve"> </w:t>
      </w:r>
      <w:r>
        <w:rPr>
          <w:rFonts w:hint="eastAsia"/>
        </w:rPr>
        <w:t>Roman</w:t>
      </w:r>
      <w:r>
        <w:t xml:space="preserve">, </w:t>
      </w:r>
      <w:r>
        <w:rPr>
          <w:rFonts w:hint="eastAsia"/>
        </w:rPr>
        <w:t>小四号字体，行距</w:t>
      </w:r>
      <w:r>
        <w:rPr>
          <w:rFonts w:hint="eastAsia"/>
        </w:rPr>
        <w:t>1.5</w:t>
      </w:r>
      <w:r>
        <w:rPr>
          <w:rFonts w:hint="eastAsia"/>
        </w:rPr>
        <w:t>倍，首行缩进</w:t>
      </w:r>
      <w:r>
        <w:rPr>
          <w:rFonts w:hint="eastAsia"/>
        </w:rPr>
        <w:t>2</w:t>
      </w:r>
      <w:r>
        <w:rPr>
          <w:rFonts w:hint="eastAsia"/>
        </w:rPr>
        <w:t>字符（英语字符）。</w:t>
      </w:r>
    </w:p>
  </w:comment>
  <w:comment w:id="24" w:author="Joy Xu" w:date="2018-12-07T10:11:00Z" w:initials="JX">
    <w:p w14:paraId="09BDDAE5" w14:textId="77777777" w:rsidR="00497300" w:rsidRDefault="00D70D19">
      <w:pPr>
        <w:pStyle w:val="a3"/>
      </w:pPr>
      <w:r>
        <w:rPr>
          <w:rFonts w:hint="eastAsia"/>
        </w:rPr>
        <w:t>格式为：英语参考文献在前，汉语参考文献在后，按字母先后顺序排列，中文宋体小四，英文</w:t>
      </w:r>
      <w:r>
        <w:rPr>
          <w:rFonts w:hint="eastAsia"/>
        </w:rPr>
        <w:t xml:space="preserve">Times New Roman </w:t>
      </w:r>
      <w:r>
        <w:rPr>
          <w:rFonts w:hint="eastAsia"/>
        </w:rPr>
        <w:t>小四，行间距</w:t>
      </w:r>
      <w:r>
        <w:rPr>
          <w:rFonts w:hint="eastAsia"/>
        </w:rPr>
        <w:t>1.5</w:t>
      </w:r>
      <w:r>
        <w:rPr>
          <w:rFonts w:hint="eastAsia"/>
        </w:rPr>
        <w:t>倍，具体格式严格执行范例。</w:t>
      </w:r>
    </w:p>
  </w:comment>
  <w:comment w:id="25" w:author="Joy Xu" w:date="2018-12-07T10:18:00Z" w:initials="JX">
    <w:p w14:paraId="53832642" w14:textId="77777777" w:rsidR="00497300" w:rsidRDefault="00D70D19">
      <w:pPr>
        <w:pStyle w:val="a3"/>
      </w:pPr>
      <w:r>
        <w:rPr>
          <w:rFonts w:hint="eastAsia"/>
        </w:rPr>
        <w:t>内容：对学生的选题意义、文献综述、研究内容、研究方法、实践安排和参考文献等内容进行综合评价，并给出“是否同意开题，进行后续写作”的结论。格式：宋体小四，行间距</w:t>
      </w:r>
      <w:r>
        <w:rPr>
          <w:rFonts w:hint="eastAsia"/>
        </w:rPr>
        <w:t>1.5</w:t>
      </w:r>
      <w:r>
        <w:rPr>
          <w:rFonts w:hint="eastAsia"/>
        </w:rPr>
        <w:t>倍，首行缩进</w:t>
      </w:r>
      <w:r>
        <w:rPr>
          <w:rFonts w:hint="eastAsia"/>
        </w:rPr>
        <w:t>2</w:t>
      </w:r>
      <w:r>
        <w:rPr>
          <w:rFonts w:hint="eastAsia"/>
        </w:rPr>
        <w:t>字符，签名处和时间必须手写。其他部分为打印。</w:t>
      </w:r>
    </w:p>
  </w:comment>
  <w:comment w:id="26" w:author="Joy Xu" w:date="2018-12-07T10:19:00Z" w:initials="JX">
    <w:p w14:paraId="695F8C1D" w14:textId="77777777" w:rsidR="00497300" w:rsidRDefault="00D70D19">
      <w:pPr>
        <w:pStyle w:val="a3"/>
      </w:pPr>
      <w:r>
        <w:t>由学院填写</w:t>
      </w:r>
      <w:r>
        <w:rPr>
          <w:rFonts w:hint="eastAsia"/>
        </w:rPr>
        <w:t>，</w:t>
      </w:r>
      <w:r>
        <w:t>内容为</w:t>
      </w:r>
      <w:r>
        <w:rPr>
          <w:rFonts w:hint="eastAsia"/>
        </w:rPr>
        <w:t>：</w:t>
      </w:r>
      <w:r>
        <w:t>同意或不同意指导教师意见</w:t>
      </w:r>
      <w:r>
        <w:rPr>
          <w:rFonts w:hint="eastAsia"/>
        </w:rPr>
        <w:t>。</w:t>
      </w:r>
      <w:r>
        <w:t>由学院盖章</w:t>
      </w:r>
      <w:r>
        <w:rPr>
          <w:rFonts w:hint="eastAsia"/>
        </w:rPr>
        <w:t>，</w:t>
      </w:r>
      <w:r>
        <w:t>日期手写</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302A56" w15:done="0"/>
  <w15:commentEx w15:paraId="02D507B4" w15:done="0"/>
  <w15:commentEx w15:paraId="12B5A689" w15:done="0"/>
  <w15:commentEx w15:paraId="5DC2911C" w15:done="0"/>
  <w15:commentEx w15:paraId="0C45D9FC" w15:done="0"/>
  <w15:commentEx w15:paraId="6EC840DB" w15:done="0"/>
  <w15:commentEx w15:paraId="136D0720" w15:done="0"/>
  <w15:commentEx w15:paraId="58B709F3" w15:done="0"/>
  <w15:commentEx w15:paraId="01059961" w15:done="0"/>
  <w15:commentEx w15:paraId="4ED9D982" w15:done="0"/>
  <w15:commentEx w15:paraId="167A1DB5" w15:done="0"/>
  <w15:commentEx w15:paraId="65D260A6" w15:done="0"/>
  <w15:commentEx w15:paraId="7755EDBE" w15:done="0"/>
  <w15:commentEx w15:paraId="368E9CB7" w15:done="0"/>
  <w15:commentEx w15:paraId="181EFAB7" w15:done="0"/>
  <w15:commentEx w15:paraId="7784F6F9" w15:done="0"/>
  <w15:commentEx w15:paraId="4303AD03" w15:done="0"/>
  <w15:commentEx w15:paraId="7F111DFC" w15:done="0"/>
  <w15:commentEx w15:paraId="4EB83AD7" w15:done="0"/>
  <w15:commentEx w15:paraId="0CB63256" w15:done="0"/>
  <w15:commentEx w15:paraId="44B5B3C1" w15:done="0"/>
  <w15:commentEx w15:paraId="09BDDAE5" w15:done="0"/>
  <w15:commentEx w15:paraId="53832642" w15:done="0"/>
  <w15:commentEx w15:paraId="695F8C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302A56" w16cid:durableId="217FD12B"/>
  <w16cid:commentId w16cid:paraId="02D507B4" w16cid:durableId="217FD12C"/>
  <w16cid:commentId w16cid:paraId="12B5A689" w16cid:durableId="217FD12D"/>
  <w16cid:commentId w16cid:paraId="5DC2911C" w16cid:durableId="217FD12E"/>
  <w16cid:commentId w16cid:paraId="0C45D9FC" w16cid:durableId="217FD12F"/>
  <w16cid:commentId w16cid:paraId="6EC840DB" w16cid:durableId="217FD130"/>
  <w16cid:commentId w16cid:paraId="136D0720" w16cid:durableId="217FD131"/>
  <w16cid:commentId w16cid:paraId="58B709F3" w16cid:durableId="217FD148"/>
  <w16cid:commentId w16cid:paraId="01059961" w16cid:durableId="217FD18A"/>
  <w16cid:commentId w16cid:paraId="4ED9D982" w16cid:durableId="217FD1AA"/>
  <w16cid:commentId w16cid:paraId="167A1DB5" w16cid:durableId="217FD1C2"/>
  <w16cid:commentId w16cid:paraId="65D260A6" w16cid:durableId="217FD378"/>
  <w16cid:commentId w16cid:paraId="7755EDBE" w16cid:durableId="217FD132"/>
  <w16cid:commentId w16cid:paraId="368E9CB7" w16cid:durableId="217FD200"/>
  <w16cid:commentId w16cid:paraId="181EFAB7" w16cid:durableId="217FD249"/>
  <w16cid:commentId w16cid:paraId="7784F6F9" w16cid:durableId="217FD133"/>
  <w16cid:commentId w16cid:paraId="4303AD03" w16cid:durableId="217FD2B0"/>
  <w16cid:commentId w16cid:paraId="7F111DFC" w16cid:durableId="217FD2E1"/>
  <w16cid:commentId w16cid:paraId="4EB83AD7" w16cid:durableId="217FD321"/>
  <w16cid:commentId w16cid:paraId="0CB63256" w16cid:durableId="217FD337"/>
  <w16cid:commentId w16cid:paraId="44B5B3C1" w16cid:durableId="217FD134"/>
  <w16cid:commentId w16cid:paraId="09BDDAE5" w16cid:durableId="217FD135"/>
  <w16cid:commentId w16cid:paraId="53832642" w16cid:durableId="217FD136"/>
  <w16cid:commentId w16cid:paraId="695F8C1D" w16cid:durableId="217FD1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EF952" w14:textId="77777777" w:rsidR="00EE22EB" w:rsidRDefault="00EE22EB" w:rsidP="00DB1CB8">
      <w:r>
        <w:separator/>
      </w:r>
    </w:p>
  </w:endnote>
  <w:endnote w:type="continuationSeparator" w:id="0">
    <w:p w14:paraId="673B04EA" w14:textId="77777777" w:rsidR="00EE22EB" w:rsidRDefault="00EE22EB" w:rsidP="00DB1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387F0" w14:textId="77777777" w:rsidR="00EE22EB" w:rsidRDefault="00EE22EB" w:rsidP="00DB1CB8">
      <w:r>
        <w:separator/>
      </w:r>
    </w:p>
  </w:footnote>
  <w:footnote w:type="continuationSeparator" w:id="0">
    <w:p w14:paraId="5960257C" w14:textId="77777777" w:rsidR="00EE22EB" w:rsidRDefault="00EE22EB" w:rsidP="00DB1C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A0EB0"/>
    <w:multiLevelType w:val="hybridMultilevel"/>
    <w:tmpl w:val="27A43C8E"/>
    <w:lvl w:ilvl="0" w:tplc="40766D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A8D9590"/>
    <w:multiLevelType w:val="singleLevel"/>
    <w:tmpl w:val="1A8D9590"/>
    <w:lvl w:ilvl="0">
      <w:start w:val="4"/>
      <w:numFmt w:val="decimal"/>
      <w:lvlText w:val="%1."/>
      <w:lvlJc w:val="left"/>
      <w:pPr>
        <w:tabs>
          <w:tab w:val="left" w:pos="312"/>
        </w:tabs>
      </w:pPr>
    </w:lvl>
  </w:abstractNum>
  <w:abstractNum w:abstractNumId="2" w15:restartNumberingAfterBreak="0">
    <w:nsid w:val="375C0B0A"/>
    <w:multiLevelType w:val="hybridMultilevel"/>
    <w:tmpl w:val="8E1C540E"/>
    <w:lvl w:ilvl="0" w:tplc="2C2C117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020527C"/>
    <w:multiLevelType w:val="hybridMultilevel"/>
    <w:tmpl w:val="74A2D516"/>
    <w:lvl w:ilvl="0" w:tplc="73B2177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y Xu">
    <w15:presenceInfo w15:providerId="None" w15:userId="Joy Xu"/>
  </w15:person>
  <w15:person w15:author="李 亚星">
    <w15:presenceInfo w15:providerId="Windows Live" w15:userId="a4f0963806585845"/>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F41"/>
    <w:rsid w:val="00043D0A"/>
    <w:rsid w:val="0006004F"/>
    <w:rsid w:val="00063049"/>
    <w:rsid w:val="00081D0F"/>
    <w:rsid w:val="00081FFC"/>
    <w:rsid w:val="000941F2"/>
    <w:rsid w:val="000B69F9"/>
    <w:rsid w:val="000C294A"/>
    <w:rsid w:val="00104A92"/>
    <w:rsid w:val="001151DF"/>
    <w:rsid w:val="00137C3D"/>
    <w:rsid w:val="00144243"/>
    <w:rsid w:val="00155E90"/>
    <w:rsid w:val="001768A6"/>
    <w:rsid w:val="00185C67"/>
    <w:rsid w:val="00191B5A"/>
    <w:rsid w:val="00196FD7"/>
    <w:rsid w:val="001A43EC"/>
    <w:rsid w:val="001B22BF"/>
    <w:rsid w:val="001B5454"/>
    <w:rsid w:val="001F05A6"/>
    <w:rsid w:val="002073C5"/>
    <w:rsid w:val="0021525C"/>
    <w:rsid w:val="002228F5"/>
    <w:rsid w:val="002268B0"/>
    <w:rsid w:val="002348BC"/>
    <w:rsid w:val="00260FE1"/>
    <w:rsid w:val="00265940"/>
    <w:rsid w:val="002774A2"/>
    <w:rsid w:val="0028368B"/>
    <w:rsid w:val="002846AB"/>
    <w:rsid w:val="00287EBF"/>
    <w:rsid w:val="00290469"/>
    <w:rsid w:val="00290F83"/>
    <w:rsid w:val="002C70DF"/>
    <w:rsid w:val="002D5299"/>
    <w:rsid w:val="002D5431"/>
    <w:rsid w:val="002E0C44"/>
    <w:rsid w:val="00325E66"/>
    <w:rsid w:val="0033640E"/>
    <w:rsid w:val="003424BF"/>
    <w:rsid w:val="00360496"/>
    <w:rsid w:val="00361213"/>
    <w:rsid w:val="00384E42"/>
    <w:rsid w:val="003D03E7"/>
    <w:rsid w:val="004575A7"/>
    <w:rsid w:val="00497300"/>
    <w:rsid w:val="004E2E5B"/>
    <w:rsid w:val="00516A84"/>
    <w:rsid w:val="00524FEF"/>
    <w:rsid w:val="0053198D"/>
    <w:rsid w:val="0054689C"/>
    <w:rsid w:val="00565083"/>
    <w:rsid w:val="005845FB"/>
    <w:rsid w:val="005915DC"/>
    <w:rsid w:val="005B5A1A"/>
    <w:rsid w:val="005C04B4"/>
    <w:rsid w:val="00622922"/>
    <w:rsid w:val="006679F2"/>
    <w:rsid w:val="0067185D"/>
    <w:rsid w:val="006B572C"/>
    <w:rsid w:val="006B57F8"/>
    <w:rsid w:val="006F2663"/>
    <w:rsid w:val="00704126"/>
    <w:rsid w:val="00740932"/>
    <w:rsid w:val="007429D0"/>
    <w:rsid w:val="007620AB"/>
    <w:rsid w:val="00774BCC"/>
    <w:rsid w:val="00781B2F"/>
    <w:rsid w:val="007A28B5"/>
    <w:rsid w:val="007F7C32"/>
    <w:rsid w:val="008679B1"/>
    <w:rsid w:val="00873F3E"/>
    <w:rsid w:val="00890D60"/>
    <w:rsid w:val="008A2C18"/>
    <w:rsid w:val="008A709E"/>
    <w:rsid w:val="008D70B8"/>
    <w:rsid w:val="009B18A3"/>
    <w:rsid w:val="009C47FF"/>
    <w:rsid w:val="009C4ADE"/>
    <w:rsid w:val="009F7423"/>
    <w:rsid w:val="00A00274"/>
    <w:rsid w:val="00A21634"/>
    <w:rsid w:val="00A2353F"/>
    <w:rsid w:val="00A262ED"/>
    <w:rsid w:val="00A31331"/>
    <w:rsid w:val="00A458BD"/>
    <w:rsid w:val="00A54CE2"/>
    <w:rsid w:val="00AB26A3"/>
    <w:rsid w:val="00AF7C12"/>
    <w:rsid w:val="00B0356A"/>
    <w:rsid w:val="00B163BA"/>
    <w:rsid w:val="00B25DD9"/>
    <w:rsid w:val="00B32548"/>
    <w:rsid w:val="00B34F6E"/>
    <w:rsid w:val="00B569A8"/>
    <w:rsid w:val="00B57696"/>
    <w:rsid w:val="00B663EE"/>
    <w:rsid w:val="00B74043"/>
    <w:rsid w:val="00BA4810"/>
    <w:rsid w:val="00BB65B2"/>
    <w:rsid w:val="00C11CB8"/>
    <w:rsid w:val="00C20A7D"/>
    <w:rsid w:val="00C221C8"/>
    <w:rsid w:val="00C40C9C"/>
    <w:rsid w:val="00C452B5"/>
    <w:rsid w:val="00C653D5"/>
    <w:rsid w:val="00C920EA"/>
    <w:rsid w:val="00C95168"/>
    <w:rsid w:val="00C97B29"/>
    <w:rsid w:val="00CB5F35"/>
    <w:rsid w:val="00CD0D8A"/>
    <w:rsid w:val="00D10C8D"/>
    <w:rsid w:val="00D12F24"/>
    <w:rsid w:val="00D21751"/>
    <w:rsid w:val="00D45351"/>
    <w:rsid w:val="00D61537"/>
    <w:rsid w:val="00D617C0"/>
    <w:rsid w:val="00D70D19"/>
    <w:rsid w:val="00D9674C"/>
    <w:rsid w:val="00DA0C59"/>
    <w:rsid w:val="00DB1CB8"/>
    <w:rsid w:val="00DC6F41"/>
    <w:rsid w:val="00DD6868"/>
    <w:rsid w:val="00E3715A"/>
    <w:rsid w:val="00E46081"/>
    <w:rsid w:val="00E4640B"/>
    <w:rsid w:val="00E4716F"/>
    <w:rsid w:val="00E51237"/>
    <w:rsid w:val="00EB3546"/>
    <w:rsid w:val="00EB6A89"/>
    <w:rsid w:val="00EC7497"/>
    <w:rsid w:val="00EE22EB"/>
    <w:rsid w:val="00EE3F88"/>
    <w:rsid w:val="00F21549"/>
    <w:rsid w:val="00F21FEE"/>
    <w:rsid w:val="00F322E7"/>
    <w:rsid w:val="00F34D33"/>
    <w:rsid w:val="00F362CA"/>
    <w:rsid w:val="00F4446A"/>
    <w:rsid w:val="00F57B40"/>
    <w:rsid w:val="00F81A57"/>
    <w:rsid w:val="00FD3D3D"/>
    <w:rsid w:val="01342FF0"/>
    <w:rsid w:val="032F6565"/>
    <w:rsid w:val="05174CBC"/>
    <w:rsid w:val="09C12063"/>
    <w:rsid w:val="1CAC44B6"/>
    <w:rsid w:val="1EFB1649"/>
    <w:rsid w:val="22550C8C"/>
    <w:rsid w:val="2C7E0060"/>
    <w:rsid w:val="333B1A94"/>
    <w:rsid w:val="345D6DFA"/>
    <w:rsid w:val="355452D8"/>
    <w:rsid w:val="435A4FB7"/>
    <w:rsid w:val="50647876"/>
    <w:rsid w:val="52C14167"/>
    <w:rsid w:val="5E920BD1"/>
    <w:rsid w:val="64EE549E"/>
    <w:rsid w:val="694A6991"/>
    <w:rsid w:val="6C8A663A"/>
    <w:rsid w:val="6DFB3F32"/>
    <w:rsid w:val="70056348"/>
    <w:rsid w:val="78EA7D4E"/>
    <w:rsid w:val="7F45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351AA"/>
  <w15:docId w15:val="{C03D7B93-EB92-4D21-937D-2287D239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character" w:styleId="ad">
    <w:name w:val="Hyperlink"/>
    <w:basedOn w:val="a0"/>
    <w:uiPriority w:val="99"/>
    <w:semiHidden/>
    <w:unhideWhenUsed/>
    <w:qFormat/>
    <w:rPr>
      <w:color w:val="0063C8"/>
      <w:u w:val="none"/>
    </w:rPr>
  </w:style>
  <w:style w:type="character" w:styleId="ae">
    <w:name w:val="annotation reference"/>
    <w:basedOn w:val="a0"/>
    <w:uiPriority w:val="99"/>
    <w:semiHidden/>
    <w:unhideWhenUsed/>
    <w:qFormat/>
    <w:rPr>
      <w:sz w:val="21"/>
      <w:szCs w:val="21"/>
    </w:rPr>
  </w:style>
  <w:style w:type="character" w:customStyle="1" w:styleId="aa">
    <w:name w:val="页眉 字符"/>
    <w:basedOn w:val="a0"/>
    <w:link w:val="a9"/>
    <w:uiPriority w:val="99"/>
    <w:qFormat/>
    <w:rPr>
      <w:rFonts w:ascii="Times New Roman" w:eastAsia="宋体" w:hAnsi="Times New Roman" w:cs="Times New Roman"/>
      <w:sz w:val="18"/>
      <w:szCs w:val="18"/>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f">
    <w:name w:val="List Paragraph"/>
    <w:basedOn w:val="a"/>
    <w:uiPriority w:val="99"/>
    <w:qFormat/>
    <w:pPr>
      <w:ind w:firstLineChars="200" w:firstLine="420"/>
    </w:pPr>
  </w:style>
  <w:style w:type="character" w:customStyle="1" w:styleId="a4">
    <w:name w:val="批注文字 字符"/>
    <w:basedOn w:val="a0"/>
    <w:link w:val="a3"/>
    <w:uiPriority w:val="99"/>
    <w:semiHidden/>
    <w:qFormat/>
    <w:rPr>
      <w:kern w:val="2"/>
      <w:sz w:val="21"/>
      <w:szCs w:val="24"/>
    </w:rPr>
  </w:style>
  <w:style w:type="character" w:customStyle="1" w:styleId="ac">
    <w:name w:val="批注主题 字符"/>
    <w:basedOn w:val="a4"/>
    <w:link w:val="ab"/>
    <w:uiPriority w:val="99"/>
    <w:semiHidden/>
    <w:qFormat/>
    <w:rPr>
      <w:b/>
      <w:bCs/>
      <w:kern w:val="2"/>
      <w:sz w:val="21"/>
      <w:szCs w:val="24"/>
    </w:rPr>
  </w:style>
  <w:style w:type="character" w:customStyle="1" w:styleId="a6">
    <w:name w:val="批注框文本 字符"/>
    <w:basedOn w:val="a0"/>
    <w:link w:val="a5"/>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1587</Words>
  <Characters>9050</Characters>
  <Application>Microsoft Office Word</Application>
  <DocSecurity>0</DocSecurity>
  <Lines>75</Lines>
  <Paragraphs>21</Paragraphs>
  <ScaleCrop>false</ScaleCrop>
  <Company>重庆第二师范学院</Company>
  <LinksUpToDate>false</LinksUpToDate>
  <CharactersWithSpaces>10616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李 亚星</cp:lastModifiedBy>
  <cp:revision>2</cp:revision>
  <dcterms:created xsi:type="dcterms:W3CDTF">2019-11-20T07:01:00Z</dcterms:created>
  <dcterms:modified xsi:type="dcterms:W3CDTF">2019-11-20T07:01:00Z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y fmtid="{D5CDD505-2E9C-101B-9397-08002B2CF9AE}" pid="3" name="KSORubyTemplateID" linkTarget="0">
    <vt:lpwstr>6</vt:lpwstr>
  </property>
</Properties>
</file>