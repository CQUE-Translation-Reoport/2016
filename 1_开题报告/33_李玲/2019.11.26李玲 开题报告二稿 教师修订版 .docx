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28D5" w14:textId="77777777"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8662DE5" w14:textId="77777777"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32FBA513" w14:textId="77777777"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14:paraId="1F5125EF" w14:textId="77777777" w:rsidTr="001A67AD">
        <w:trPr>
          <w:trHeight w:val="939"/>
          <w:jc w:val="center"/>
        </w:trPr>
        <w:tc>
          <w:tcPr>
            <w:tcW w:w="1141" w:type="dxa"/>
            <w:vAlign w:val="center"/>
          </w:tcPr>
          <w:p w14:paraId="7AF89F8B" w14:textId="77777777"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F0D88F0" w14:textId="77777777" w:rsidR="00BD411F" w:rsidRDefault="00505EFF" w:rsidP="00A9406E">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A9406E">
              <w:rPr>
                <w:rFonts w:hint="eastAsia"/>
                <w:i/>
                <w:sz w:val="24"/>
              </w:rPr>
              <w:t xml:space="preserve">Technical </w:t>
            </w:r>
            <w:commentRangeStart w:id="0"/>
            <w:r w:rsidR="00A9406E">
              <w:rPr>
                <w:rFonts w:hint="eastAsia"/>
                <w:i/>
                <w:sz w:val="24"/>
              </w:rPr>
              <w:t>communication</w:t>
            </w:r>
            <w:commentRangeEnd w:id="0"/>
            <w:r w:rsidR="00870C93">
              <w:rPr>
                <w:rStyle w:val="ae"/>
              </w:rPr>
              <w:commentReference w:id="0"/>
            </w:r>
          </w:p>
        </w:tc>
        <w:tc>
          <w:tcPr>
            <w:tcW w:w="1134" w:type="dxa"/>
            <w:vAlign w:val="center"/>
          </w:tcPr>
          <w:p w14:paraId="354B3954" w14:textId="77777777"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1E312B3" w14:textId="77777777" w:rsidR="00BD411F" w:rsidRPr="00A9406E" w:rsidRDefault="00A9406E">
            <w:pPr>
              <w:widowControl/>
              <w:spacing w:line="380" w:lineRule="exact"/>
              <w:jc w:val="center"/>
              <w:rPr>
                <w:w w:val="80"/>
                <w:sz w:val="24"/>
              </w:rPr>
            </w:pPr>
            <w:r w:rsidRPr="00A9406E">
              <w:rPr>
                <w:w w:val="80"/>
                <w:sz w:val="24"/>
              </w:rPr>
              <w:t>2019.12.7</w:t>
            </w:r>
          </w:p>
        </w:tc>
      </w:tr>
      <w:tr w:rsidR="00BD411F" w14:paraId="34B186FF" w14:textId="77777777" w:rsidTr="001A67AD">
        <w:trPr>
          <w:trHeight w:val="630"/>
          <w:jc w:val="center"/>
        </w:trPr>
        <w:tc>
          <w:tcPr>
            <w:tcW w:w="1141" w:type="dxa"/>
            <w:vAlign w:val="center"/>
          </w:tcPr>
          <w:p w14:paraId="0729118D" w14:textId="77777777"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14:paraId="4D930BE3" w14:textId="77777777" w:rsidR="00BD411F" w:rsidRPr="00A9406E" w:rsidRDefault="00A9406E">
            <w:pPr>
              <w:spacing w:line="380" w:lineRule="exact"/>
              <w:jc w:val="center"/>
              <w:rPr>
                <w:w w:val="80"/>
                <w:sz w:val="24"/>
              </w:rPr>
            </w:pPr>
            <w:r w:rsidRPr="00A9406E">
              <w:rPr>
                <w:w w:val="80"/>
                <w:sz w:val="24"/>
              </w:rPr>
              <w:t>1610403136</w:t>
            </w:r>
          </w:p>
        </w:tc>
        <w:tc>
          <w:tcPr>
            <w:tcW w:w="992" w:type="dxa"/>
            <w:vAlign w:val="center"/>
          </w:tcPr>
          <w:p w14:paraId="1D3BF01D" w14:textId="77777777"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14:paraId="1F774A8D" w14:textId="77777777"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3E73B7AC" w14:textId="77777777"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785A2104" w14:textId="77777777"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14:paraId="6C2EC3D9" w14:textId="77777777" w:rsidTr="001A67AD">
        <w:trPr>
          <w:trHeight w:val="1905"/>
          <w:jc w:val="center"/>
        </w:trPr>
        <w:tc>
          <w:tcPr>
            <w:tcW w:w="8789" w:type="dxa"/>
            <w:gridSpan w:val="6"/>
          </w:tcPr>
          <w:p w14:paraId="1994B7E2" w14:textId="77777777"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14:paraId="795F2B5F" w14:textId="77AB5114" w:rsidR="00795C0A" w:rsidRDefault="008F0371" w:rsidP="008F0371">
            <w:pPr>
              <w:spacing w:line="360" w:lineRule="auto"/>
              <w:ind w:firstLineChars="200" w:firstLine="480"/>
              <w:rPr>
                <w:sz w:val="24"/>
              </w:rPr>
            </w:pPr>
            <w:r w:rsidRPr="008F0371">
              <w:rPr>
                <w:i/>
                <w:sz w:val="24"/>
              </w:rPr>
              <w:t xml:space="preserve">Technical communication </w:t>
            </w:r>
            <w:r>
              <w:rPr>
                <w:sz w:val="24"/>
              </w:rPr>
              <w:t>is an</w:t>
            </w:r>
            <w:r>
              <w:rPr>
                <w:rFonts w:hint="eastAsia"/>
                <w:sz w:val="24"/>
              </w:rPr>
              <w:t xml:space="preserve"> </w:t>
            </w:r>
            <w:r w:rsidRPr="008F0371">
              <w:rPr>
                <w:sz w:val="24"/>
              </w:rPr>
              <w:t>introduction textbook of Technology Communication published by Xiaoxia</w:t>
            </w:r>
            <w:r>
              <w:rPr>
                <w:rFonts w:hint="eastAsia"/>
                <w:sz w:val="24"/>
              </w:rPr>
              <w:t>o</w:t>
            </w:r>
            <w:r w:rsidRPr="008F0371">
              <w:rPr>
                <w:sz w:val="24"/>
              </w:rPr>
              <w:t xml:space="preserve"> </w:t>
            </w:r>
            <w:r>
              <w:rPr>
                <w:rFonts w:hint="eastAsia"/>
                <w:sz w:val="24"/>
              </w:rPr>
              <w:t>P</w:t>
            </w:r>
            <w:r w:rsidRPr="008F0371">
              <w:rPr>
                <w:sz w:val="24"/>
              </w:rPr>
              <w:t xml:space="preserve">ublishing </w:t>
            </w:r>
            <w:r>
              <w:rPr>
                <w:rFonts w:hint="eastAsia"/>
                <w:sz w:val="24"/>
              </w:rPr>
              <w:t>H</w:t>
            </w:r>
            <w:r w:rsidRPr="008F0371">
              <w:rPr>
                <w:sz w:val="24"/>
              </w:rPr>
              <w:t xml:space="preserve">ouse. The original text is plain and straightforward, </w:t>
            </w:r>
            <w:commentRangeStart w:id="1"/>
            <w:r w:rsidRPr="008F0371">
              <w:rPr>
                <w:sz w:val="24"/>
              </w:rPr>
              <w:t>with more content of layout design</w:t>
            </w:r>
            <w:commentRangeEnd w:id="1"/>
            <w:r w:rsidR="00870C93">
              <w:rPr>
                <w:rStyle w:val="ae"/>
              </w:rPr>
              <w:commentReference w:id="1"/>
            </w:r>
            <w:r w:rsidRPr="008F0371">
              <w:rPr>
                <w:sz w:val="24"/>
              </w:rPr>
              <w:t xml:space="preserve">. </w:t>
            </w:r>
            <w:commentRangeStart w:id="2"/>
            <w:r w:rsidRPr="008F0371">
              <w:rPr>
                <w:sz w:val="24"/>
              </w:rPr>
              <w:t>You can learn a lot of project management experience about document design and production</w:t>
            </w:r>
            <w:commentRangeEnd w:id="2"/>
            <w:r w:rsidR="00870C93">
              <w:rPr>
                <w:rStyle w:val="ae"/>
              </w:rPr>
              <w:commentReference w:id="2"/>
            </w:r>
            <w:r w:rsidRPr="008F0371">
              <w:rPr>
                <w:sz w:val="24"/>
              </w:rPr>
              <w:t xml:space="preserve">. </w:t>
            </w:r>
            <w:commentRangeStart w:id="3"/>
            <w:r w:rsidRPr="008F0371">
              <w:rPr>
                <w:sz w:val="24"/>
              </w:rPr>
              <w:t xml:space="preserve">The project </w:t>
            </w:r>
            <w:commentRangeEnd w:id="3"/>
            <w:r w:rsidR="00870C93">
              <w:rPr>
                <w:rStyle w:val="ae"/>
              </w:rPr>
              <w:commentReference w:id="3"/>
            </w:r>
            <w:r w:rsidRPr="008F0371">
              <w:rPr>
                <w:sz w:val="24"/>
              </w:rPr>
              <w:t>requires that the original text be translated into Chinese from September 9 to October 21, to complete the task of reviewing and typesetting. The target readers of the translation are Chinese readers who are interested in technical writing. This project has about 7900 words</w:t>
            </w:r>
            <w:r>
              <w:rPr>
                <w:rFonts w:hint="eastAsia"/>
                <w:sz w:val="24"/>
              </w:rPr>
              <w:t xml:space="preserve">, and translator </w:t>
            </w:r>
            <w:commentRangeStart w:id="4"/>
            <w:r>
              <w:rPr>
                <w:rFonts w:hint="eastAsia"/>
                <w:sz w:val="24"/>
              </w:rPr>
              <w:t>need to spend</w:t>
            </w:r>
            <w:commentRangeEnd w:id="4"/>
            <w:r w:rsidR="00870C93">
              <w:rPr>
                <w:rStyle w:val="ae"/>
              </w:rPr>
              <w:commentReference w:id="4"/>
            </w:r>
            <w:r>
              <w:rPr>
                <w:rFonts w:hint="eastAsia"/>
                <w:sz w:val="24"/>
              </w:rPr>
              <w:t xml:space="preserve"> </w:t>
            </w:r>
            <w:r w:rsidRPr="008F0371">
              <w:rPr>
                <w:sz w:val="24"/>
              </w:rPr>
              <w:t xml:space="preserve">43 days </w:t>
            </w:r>
            <w:r w:rsidR="00012344">
              <w:rPr>
                <w:rFonts w:hint="eastAsia"/>
                <w:sz w:val="24"/>
              </w:rPr>
              <w:t>on</w:t>
            </w:r>
            <w:r w:rsidRPr="008F0371">
              <w:rPr>
                <w:sz w:val="24"/>
              </w:rPr>
              <w:t xml:space="preserve"> complet</w:t>
            </w:r>
            <w:r w:rsidR="00012344">
              <w:rPr>
                <w:rFonts w:hint="eastAsia"/>
                <w:sz w:val="24"/>
              </w:rPr>
              <w:t>ing</w:t>
            </w:r>
            <w:r w:rsidRPr="008F0371">
              <w:rPr>
                <w:sz w:val="24"/>
              </w:rPr>
              <w:t xml:space="preserve"> the translation project, from September 17 to October 21, 2 days for task allocation and term extraction, 2 days for vocabulary production, 20 days for first draft, </w:t>
            </w:r>
            <w:r w:rsidR="00012344" w:rsidRPr="008F0371">
              <w:rPr>
                <w:sz w:val="24"/>
              </w:rPr>
              <w:t>and 5</w:t>
            </w:r>
            <w:r w:rsidRPr="008F0371">
              <w:rPr>
                <w:sz w:val="24"/>
              </w:rPr>
              <w:t xml:space="preserve"> days for first draft review, 8 days for final draft and 6 days for typesetting and proofreading.</w:t>
            </w:r>
            <w:r w:rsidRPr="008F0371">
              <w:rPr>
                <w:i/>
                <w:sz w:val="24"/>
              </w:rPr>
              <w:t xml:space="preserve"> </w:t>
            </w:r>
            <w:commentRangeStart w:id="5"/>
            <w:r w:rsidR="00614AE6" w:rsidRPr="001555C5">
              <w:rPr>
                <w:sz w:val="24"/>
              </w:rPr>
              <w:t>For e</w:t>
            </w:r>
            <w:r w:rsidR="00614AE6">
              <w:rPr>
                <w:rFonts w:hint="eastAsia"/>
                <w:sz w:val="24"/>
              </w:rPr>
              <w:t>leven</w:t>
            </w:r>
            <w:r w:rsidR="00614AE6" w:rsidRPr="001555C5">
              <w:rPr>
                <w:sz w:val="24"/>
              </w:rPr>
              <w:t xml:space="preserve"> editions, it has been known for its thorough coverage, student-friendly tone, model interior design, and abundant samples of the techniques and guidelines discussed throughout the book.</w:t>
            </w:r>
            <w:r w:rsidR="00614AE6">
              <w:rPr>
                <w:i/>
                <w:sz w:val="24"/>
              </w:rPr>
              <w:t xml:space="preserve"> </w:t>
            </w:r>
            <w:r w:rsidR="00614AE6" w:rsidRPr="00614AE6">
              <w:rPr>
                <w:sz w:val="24"/>
              </w:rPr>
              <w:t>The</w:t>
            </w:r>
            <w:r>
              <w:rPr>
                <w:rFonts w:hint="eastAsia"/>
                <w:i/>
                <w:sz w:val="24"/>
              </w:rPr>
              <w:t xml:space="preserve"> </w:t>
            </w:r>
            <w:r w:rsidR="001555C5" w:rsidRPr="001555C5">
              <w:rPr>
                <w:i/>
                <w:sz w:val="24"/>
              </w:rPr>
              <w:t>T</w:t>
            </w:r>
            <w:r w:rsidR="001555C5" w:rsidRPr="001555C5">
              <w:rPr>
                <w:rFonts w:hint="eastAsia"/>
                <w:i/>
                <w:sz w:val="24"/>
              </w:rPr>
              <w:t>echnical Communication</w:t>
            </w:r>
            <w:r w:rsidR="001555C5">
              <w:rPr>
                <w:rFonts w:hint="eastAsia"/>
                <w:sz w:val="24"/>
              </w:rPr>
              <w:t xml:space="preserve"> </w:t>
            </w:r>
            <w:r w:rsidR="001555C5" w:rsidRPr="001555C5">
              <w:rPr>
                <w:sz w:val="24"/>
              </w:rPr>
              <w:t xml:space="preserve">offers comprehensive and accessible advice on planning, designing, and drafting documents for a broad range of situations and applications. </w:t>
            </w:r>
            <w:commentRangeEnd w:id="5"/>
            <w:r w:rsidR="00870C93">
              <w:rPr>
                <w:rStyle w:val="ae"/>
              </w:rPr>
              <w:commentReference w:id="5"/>
            </w:r>
          </w:p>
          <w:p w14:paraId="411E4394" w14:textId="49442FDA" w:rsidR="00012344" w:rsidRDefault="00012344" w:rsidP="00012344">
            <w:pPr>
              <w:spacing w:line="360" w:lineRule="auto"/>
              <w:ind w:firstLineChars="200" w:firstLine="480"/>
              <w:rPr>
                <w:sz w:val="24"/>
              </w:rPr>
            </w:pPr>
            <w:r w:rsidRPr="00012344">
              <w:rPr>
                <w:sz w:val="24"/>
              </w:rPr>
              <w:t xml:space="preserve">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t>
            </w:r>
            <w:r w:rsidRPr="00012344">
              <w:rPr>
                <w:sz w:val="24"/>
              </w:rPr>
              <w:lastRenderedPageBreak/>
              <w:t>with the kinds of processes and products they’ll encounter on the job. As always, Mike Markel keeps pace with current technologies and the realities of technical communication today.</w:t>
            </w:r>
          </w:p>
          <w:p w14:paraId="3D99BF23" w14:textId="726F11CE" w:rsidR="00012344" w:rsidRDefault="00EA0BFA" w:rsidP="00012344">
            <w:pPr>
              <w:spacing w:line="360" w:lineRule="auto"/>
              <w:ind w:firstLineChars="200" w:firstLine="480"/>
              <w:rPr>
                <w:sz w:val="24"/>
              </w:rPr>
            </w:pPr>
            <w:commentRangeStart w:id="6"/>
            <w:r>
              <w:rPr>
                <w:sz w:val="24"/>
              </w:rPr>
              <w:t>Nowadays</w:t>
            </w:r>
            <w:r>
              <w:rPr>
                <w:rFonts w:hint="eastAsia"/>
                <w:sz w:val="24"/>
              </w:rPr>
              <w:t>, t</w:t>
            </w:r>
            <w:r w:rsidR="00012344" w:rsidRPr="00012344">
              <w:rPr>
                <w:sz w:val="24"/>
              </w:rPr>
              <w:t xml:space="preserve">echnical communication has </w:t>
            </w:r>
            <w:r w:rsidR="00012344">
              <w:rPr>
                <w:sz w:val="24"/>
              </w:rPr>
              <w:t>always involved collaboration.</w:t>
            </w:r>
            <w:r w:rsidR="00012344">
              <w:rPr>
                <w:rFonts w:hint="eastAsia"/>
                <w:sz w:val="24"/>
              </w:rPr>
              <w:t xml:space="preserve"> </w:t>
            </w:r>
            <w:r w:rsidR="00012344" w:rsidRPr="00012344">
              <w:rPr>
                <w:sz w:val="24"/>
              </w:rPr>
              <w:t xml:space="preserve">Technical communication is a means to convey scientific, engineering, or other technical information. Technical communicators may put the information they capture into paper documents, web pages, and computer-based training, and digitally stored text, audio, video, and other media. And thanks to online </w:t>
            </w:r>
            <w:r w:rsidR="004C073C" w:rsidRPr="00012344">
              <w:rPr>
                <w:sz w:val="24"/>
              </w:rPr>
              <w:t>publishing, audience</w:t>
            </w:r>
            <w:r w:rsidR="00012344" w:rsidRPr="00012344">
              <w:rPr>
                <w:sz w:val="24"/>
              </w:rPr>
              <w:t xml:space="preserve"> members contribute to the development of technical documents even after they have been </w:t>
            </w:r>
            <w:r w:rsidR="004C073C" w:rsidRPr="00012344">
              <w:rPr>
                <w:sz w:val="24"/>
              </w:rPr>
              <w:t>published, by</w:t>
            </w:r>
            <w:r w:rsidR="00012344" w:rsidRPr="00012344">
              <w:rPr>
                <w:sz w:val="24"/>
              </w:rPr>
              <w:t xml:space="preserve"> asking and answering </w:t>
            </w:r>
            <w:r w:rsidR="004C073C" w:rsidRPr="00012344">
              <w:rPr>
                <w:sz w:val="24"/>
              </w:rPr>
              <w:t>questions, revising</w:t>
            </w:r>
            <w:r w:rsidR="00012344" w:rsidRPr="00012344">
              <w:rPr>
                <w:sz w:val="24"/>
              </w:rPr>
              <w:t xml:space="preserve"> existing </w:t>
            </w:r>
            <w:r w:rsidR="004C073C" w:rsidRPr="00012344">
              <w:rPr>
                <w:sz w:val="24"/>
              </w:rPr>
              <w:t>information, and</w:t>
            </w:r>
            <w:r w:rsidR="00012344" w:rsidRPr="00012344">
              <w:rPr>
                <w:sz w:val="24"/>
              </w:rPr>
              <w:t xml:space="preserve"> contributing new </w:t>
            </w:r>
            <w:r w:rsidR="004C073C" w:rsidRPr="00012344">
              <w:rPr>
                <w:sz w:val="24"/>
              </w:rPr>
              <w:t>information.</w:t>
            </w:r>
            <w:commentRangeEnd w:id="6"/>
            <w:r w:rsidR="00870C93">
              <w:rPr>
                <w:rStyle w:val="ae"/>
              </w:rPr>
              <w:commentReference w:id="6"/>
            </w:r>
          </w:p>
          <w:p w14:paraId="5A28D98C" w14:textId="326D6B1C" w:rsidR="00BD411F" w:rsidRDefault="00F31EFE" w:rsidP="008B643B">
            <w:pPr>
              <w:spacing w:line="360" w:lineRule="auto"/>
              <w:ind w:firstLineChars="200" w:firstLine="480"/>
              <w:rPr>
                <w:rFonts w:ascii="宋体" w:hAnsi="宋体"/>
                <w:sz w:val="24"/>
              </w:rPr>
            </w:pPr>
            <w:r w:rsidRPr="00F31EFE">
              <w:rPr>
                <w:sz w:val="24"/>
              </w:rPr>
              <w:t>This chapter</w:t>
            </w:r>
            <w:commentRangeStart w:id="7"/>
            <w:r w:rsidRPr="00F31EFE">
              <w:rPr>
                <w:sz w:val="24"/>
              </w:rPr>
              <w:t xml:space="preserve"> </w:t>
            </w:r>
            <w:r w:rsidR="008B643B" w:rsidRPr="008B643B">
              <w:rPr>
                <w:sz w:val="24"/>
              </w:rPr>
              <w:t xml:space="preserve">will </w:t>
            </w:r>
            <w:commentRangeEnd w:id="7"/>
            <w:r w:rsidR="00870C93">
              <w:rPr>
                <w:rStyle w:val="ae"/>
              </w:rPr>
              <w:commentReference w:id="7"/>
            </w:r>
            <w:r w:rsidR="008B643B" w:rsidRPr="008B643B">
              <w:rPr>
                <w:sz w:val="24"/>
              </w:rPr>
              <w:t xml:space="preserve">talk about how to use social media and other electronic tools in collaboration. </w:t>
            </w:r>
            <w:r w:rsidR="008B643B">
              <w:rPr>
                <w:rFonts w:hint="eastAsia"/>
                <w:sz w:val="24"/>
              </w:rPr>
              <w:t xml:space="preserve">And </w:t>
            </w:r>
            <w:r w:rsidR="008B643B" w:rsidRPr="008B643B">
              <w:rPr>
                <w:sz w:val="24"/>
              </w:rPr>
              <w:t xml:space="preserve">tutorials on scheduling and conducting meetings online, reviewing collaborative documents, incorporating tracked changes, using wikis for collaborative work, and using collaborative software. Micro blog posts, contributions to discussion boards, and wikis, and status updates to one's LinkedIn profile-once the raw materials of longer and more formal documents-are now routinely used to </w:t>
            </w:r>
            <w:r w:rsidR="008B643B">
              <w:rPr>
                <w:sz w:val="24"/>
              </w:rPr>
              <w:t>communicate important messages</w:t>
            </w:r>
            <w:del w:id="8" w:author="李 亚星" w:date="2019-12-03T11:18:00Z">
              <w:r w:rsidR="008B643B" w:rsidDel="00870C93">
                <w:rPr>
                  <w:sz w:val="24"/>
                </w:rPr>
                <w:delText>.</w:delText>
              </w:r>
            </w:del>
            <w:r w:rsidR="008B643B">
              <w:rPr>
                <w:rFonts w:hint="eastAsia"/>
                <w:sz w:val="24"/>
              </w:rPr>
              <w:t xml:space="preserve"> </w:t>
            </w:r>
            <w:r w:rsidRPr="00F31EFE">
              <w:rPr>
                <w:sz w:val="24"/>
              </w:rPr>
              <w:t xml:space="preserve">mainly refers to how to use </w:t>
            </w:r>
            <w:r>
              <w:rPr>
                <w:rFonts w:hint="eastAsia"/>
                <w:sz w:val="24"/>
              </w:rPr>
              <w:t>s</w:t>
            </w:r>
            <w:r w:rsidRPr="00F31EFE">
              <w:rPr>
                <w:sz w:val="24"/>
              </w:rPr>
              <w:t xml:space="preserve">ocial </w:t>
            </w:r>
            <w:r>
              <w:rPr>
                <w:rFonts w:hint="eastAsia"/>
                <w:sz w:val="24"/>
              </w:rPr>
              <w:t>m</w:t>
            </w:r>
            <w:r w:rsidRPr="00F31EFE">
              <w:rPr>
                <w:sz w:val="24"/>
              </w:rPr>
              <w:t>edia and</w:t>
            </w:r>
            <w:r>
              <w:rPr>
                <w:rFonts w:hint="eastAsia"/>
                <w:sz w:val="24"/>
              </w:rPr>
              <w:t xml:space="preserve"> o</w:t>
            </w:r>
            <w:r w:rsidRPr="00F31EFE">
              <w:rPr>
                <w:sz w:val="24"/>
              </w:rPr>
              <w:t xml:space="preserve">ther </w:t>
            </w:r>
            <w:r>
              <w:rPr>
                <w:rFonts w:hint="eastAsia"/>
                <w:sz w:val="24"/>
              </w:rPr>
              <w:t>e</w:t>
            </w:r>
            <w:r w:rsidRPr="00F31EFE">
              <w:rPr>
                <w:sz w:val="24"/>
              </w:rPr>
              <w:t>lectronic</w:t>
            </w:r>
            <w:r>
              <w:rPr>
                <w:rFonts w:hint="eastAsia"/>
                <w:sz w:val="24"/>
              </w:rPr>
              <w:t xml:space="preserve"> t</w:t>
            </w:r>
            <w:r w:rsidRPr="00F31EFE">
              <w:rPr>
                <w:sz w:val="24"/>
              </w:rPr>
              <w:t xml:space="preserve">ools in </w:t>
            </w:r>
            <w:r>
              <w:rPr>
                <w:rFonts w:hint="eastAsia"/>
                <w:sz w:val="24"/>
              </w:rPr>
              <w:t>c</w:t>
            </w:r>
            <w:r w:rsidRPr="00F31EFE">
              <w:rPr>
                <w:sz w:val="24"/>
              </w:rPr>
              <w:t>ollaboration</w:t>
            </w:r>
            <w:r>
              <w:rPr>
                <w:rFonts w:hint="eastAsia"/>
                <w:sz w:val="24"/>
              </w:rPr>
              <w:t xml:space="preserve">. </w:t>
            </w:r>
            <w:r w:rsidRPr="00F31EFE">
              <w:rPr>
                <w:sz w:val="24"/>
              </w:rPr>
              <w:t xml:space="preserve">In the </w:t>
            </w:r>
            <w:r>
              <w:rPr>
                <w:sz w:val="24"/>
              </w:rPr>
              <w:t>collaboration</w:t>
            </w:r>
            <w:r w:rsidRPr="00F31EFE">
              <w:rPr>
                <w:sz w:val="24"/>
              </w:rPr>
              <w:t>, giv</w:t>
            </w:r>
            <w:r w:rsidR="00595A69">
              <w:rPr>
                <w:rFonts w:hint="eastAsia"/>
                <w:sz w:val="24"/>
              </w:rPr>
              <w:t>ing</w:t>
            </w:r>
            <w:r w:rsidRPr="00F31EFE">
              <w:rPr>
                <w:sz w:val="24"/>
              </w:rPr>
              <w:t xml:space="preserve"> readers some experience, and there are many forms for </w:t>
            </w:r>
            <w:r w:rsidR="00595A69">
              <w:rPr>
                <w:rFonts w:hint="eastAsia"/>
                <w:sz w:val="24"/>
              </w:rPr>
              <w:t>readers</w:t>
            </w:r>
            <w:r w:rsidRPr="00F31EFE">
              <w:rPr>
                <w:sz w:val="24"/>
              </w:rPr>
              <w:t xml:space="preserve"> to download and use, so as to facilitate your daily cooperation </w:t>
            </w:r>
            <w:r w:rsidR="00595A69">
              <w:rPr>
                <w:rFonts w:hint="eastAsia"/>
                <w:sz w:val="24"/>
              </w:rPr>
              <w:t>.</w:t>
            </w:r>
            <w:r w:rsidRPr="00F31EFE">
              <w:rPr>
                <w:sz w:val="24"/>
              </w:rPr>
              <w:t>T</w:t>
            </w:r>
            <w:commentRangeStart w:id="9"/>
            <w:r w:rsidRPr="00F31EFE">
              <w:rPr>
                <w:sz w:val="24"/>
              </w:rPr>
              <w:t xml:space="preserve">he translator hopes that the translation of this chapter can help Chinese readers better understand the </w:t>
            </w:r>
            <w:r>
              <w:rPr>
                <w:rFonts w:hint="eastAsia"/>
                <w:sz w:val="24"/>
              </w:rPr>
              <w:t xml:space="preserve">technical writing or </w:t>
            </w:r>
            <w:r w:rsidRPr="00F31EFE">
              <w:rPr>
                <w:sz w:val="24"/>
              </w:rPr>
              <w:t>writing collaboratively, improve the strategies of collaborating, provide them with the latest guiding ideology</w:t>
            </w:r>
            <w:r w:rsidR="00EA0BFA">
              <w:rPr>
                <w:rFonts w:hint="eastAsia"/>
                <w:sz w:val="24"/>
              </w:rPr>
              <w:t>.</w:t>
            </w:r>
            <w:r w:rsidRPr="00F31EFE">
              <w:rPr>
                <w:sz w:val="24"/>
              </w:rPr>
              <w:t xml:space="preserve"> This translation can provide a reference for other translators in translating similar texts, and enrich the translation cases of technology and texts.</w:t>
            </w:r>
            <w:r>
              <w:rPr>
                <w:sz w:val="24"/>
              </w:rPr>
              <w:t xml:space="preserve"> Translator</w:t>
            </w:r>
            <w:r w:rsidR="00795C0A">
              <w:rPr>
                <w:sz w:val="24"/>
              </w:rPr>
              <w:t xml:space="preserve"> help</w:t>
            </w:r>
            <w:r w:rsidR="00556FB5">
              <w:rPr>
                <w:rFonts w:hint="eastAsia"/>
                <w:sz w:val="24"/>
              </w:rPr>
              <w:t>s</w:t>
            </w:r>
            <w:r w:rsidR="00795C0A">
              <w:rPr>
                <w:sz w:val="24"/>
              </w:rPr>
              <w:t xml:space="preserve"> students</w:t>
            </w:r>
            <w:r w:rsidR="00795C0A">
              <w:rPr>
                <w:rFonts w:hint="eastAsia"/>
                <w:sz w:val="24"/>
              </w:rPr>
              <w:t xml:space="preserve"> </w:t>
            </w:r>
            <w:r w:rsidR="001555C5" w:rsidRPr="001555C5">
              <w:rPr>
                <w:sz w:val="24"/>
              </w:rPr>
              <w:t xml:space="preserve">learn how to communicate effectively in the </w:t>
            </w:r>
            <w:r w:rsidR="00556FB5" w:rsidRPr="001555C5">
              <w:rPr>
                <w:sz w:val="24"/>
              </w:rPr>
              <w:t>fast-paced, highly</w:t>
            </w:r>
            <w:r w:rsidR="001555C5" w:rsidRPr="001555C5">
              <w:rPr>
                <w:sz w:val="24"/>
              </w:rPr>
              <w:t xml:space="preserve"> collaborative</w:t>
            </w:r>
            <w:r w:rsidR="00795C0A">
              <w:rPr>
                <w:rFonts w:hint="eastAsia"/>
                <w:sz w:val="24"/>
              </w:rPr>
              <w:t xml:space="preserve"> </w:t>
            </w:r>
            <w:r w:rsidR="001555C5" w:rsidRPr="001555C5">
              <w:rPr>
                <w:sz w:val="24"/>
              </w:rPr>
              <w:t xml:space="preserve">world in which they will </w:t>
            </w:r>
            <w:r w:rsidR="00556FB5" w:rsidRPr="001555C5">
              <w:rPr>
                <w:sz w:val="24"/>
              </w:rPr>
              <w:t xml:space="preserve">work. </w:t>
            </w:r>
            <w:r w:rsidR="00556FB5" w:rsidRPr="00556FB5">
              <w:rPr>
                <w:sz w:val="24"/>
              </w:rPr>
              <w:t>And also give chances for companies to learn advanced concepts, providing them innovative ideas.</w:t>
            </w:r>
            <w:r w:rsidR="00556FB5" w:rsidRPr="001555C5">
              <w:rPr>
                <w:sz w:val="24"/>
              </w:rPr>
              <w:t xml:space="preserve"> Employers</w:t>
            </w:r>
            <w:r w:rsidR="001555C5" w:rsidRPr="001555C5">
              <w:rPr>
                <w:sz w:val="24"/>
              </w:rPr>
              <w:t xml:space="preserve"> have never valued communication</w:t>
            </w:r>
            <w:r w:rsidR="00795C0A">
              <w:rPr>
                <w:sz w:val="24"/>
              </w:rPr>
              <w:t xml:space="preserve"> </w:t>
            </w:r>
            <w:r w:rsidR="001555C5" w:rsidRPr="001555C5">
              <w:rPr>
                <w:sz w:val="24"/>
              </w:rPr>
              <w:t xml:space="preserve">skills as much as they value them </w:t>
            </w:r>
            <w:r w:rsidR="00556FB5" w:rsidRPr="001555C5">
              <w:rPr>
                <w:sz w:val="24"/>
              </w:rPr>
              <w:t>today, and</w:t>
            </w:r>
            <w:r w:rsidR="001555C5" w:rsidRPr="001555C5">
              <w:rPr>
                <w:sz w:val="24"/>
              </w:rPr>
              <w:t xml:space="preserve"> for good reason .Today's professionals need to communicate more </w:t>
            </w:r>
            <w:r w:rsidR="00556FB5" w:rsidRPr="001555C5">
              <w:rPr>
                <w:sz w:val="24"/>
              </w:rPr>
              <w:t>frequently, more</w:t>
            </w:r>
            <w:r w:rsidR="001555C5" w:rsidRPr="001555C5">
              <w:rPr>
                <w:sz w:val="24"/>
              </w:rPr>
              <w:t xml:space="preserve"> </w:t>
            </w:r>
            <w:r w:rsidR="00556FB5" w:rsidRPr="001555C5">
              <w:rPr>
                <w:sz w:val="24"/>
              </w:rPr>
              <w:t>rapidly, more</w:t>
            </w:r>
            <w:r w:rsidR="001555C5" w:rsidRPr="001555C5">
              <w:rPr>
                <w:sz w:val="24"/>
              </w:rPr>
              <w:t xml:space="preserve"> </w:t>
            </w:r>
            <w:r w:rsidR="00556FB5" w:rsidRPr="001555C5">
              <w:rPr>
                <w:sz w:val="24"/>
              </w:rPr>
              <w:t>accurately,</w:t>
            </w:r>
            <w:r w:rsidR="001555C5" w:rsidRPr="001555C5">
              <w:rPr>
                <w:sz w:val="24"/>
              </w:rPr>
              <w:t xml:space="preserve"> and with more individuals than ever before .T</w:t>
            </w:r>
            <w:r w:rsidR="00795C0A">
              <w:rPr>
                <w:sz w:val="24"/>
              </w:rPr>
              <w:t xml:space="preserve">his </w:t>
            </w:r>
            <w:r w:rsidR="00556FB5">
              <w:rPr>
                <w:rFonts w:hint="eastAsia"/>
                <w:sz w:val="24"/>
              </w:rPr>
              <w:t>translation</w:t>
            </w:r>
            <w:r w:rsidR="00795C0A">
              <w:rPr>
                <w:sz w:val="24"/>
              </w:rPr>
              <w:t xml:space="preserve"> will help prepare stu</w:t>
            </w:r>
            <w:r w:rsidR="001555C5" w:rsidRPr="001555C5">
              <w:rPr>
                <w:sz w:val="24"/>
              </w:rPr>
              <w:t>dents to do so</w:t>
            </w:r>
            <w:r w:rsidR="00795C0A">
              <w:rPr>
                <w:rFonts w:hint="eastAsia"/>
                <w:sz w:val="24"/>
              </w:rPr>
              <w:t xml:space="preserve"> </w:t>
            </w:r>
            <w:r w:rsidR="001555C5" w:rsidRPr="001555C5">
              <w:rPr>
                <w:sz w:val="24"/>
              </w:rPr>
              <w:t xml:space="preserve">in their courses and in their </w:t>
            </w:r>
            <w:r w:rsidR="00556FB5" w:rsidRPr="001555C5">
              <w:rPr>
                <w:sz w:val="24"/>
              </w:rPr>
              <w:t xml:space="preserve">careers. </w:t>
            </w:r>
            <w:r w:rsidR="00595A69" w:rsidRPr="00595A69">
              <w:rPr>
                <w:sz w:val="24"/>
              </w:rPr>
              <w:t xml:space="preserve">Of </w:t>
            </w:r>
            <w:r w:rsidR="00595A69" w:rsidRPr="00595A69">
              <w:rPr>
                <w:sz w:val="24"/>
              </w:rPr>
              <w:lastRenderedPageBreak/>
              <w:t xml:space="preserve">course, through the translation of this chapter, </w:t>
            </w:r>
            <w:r w:rsidR="00595A69">
              <w:rPr>
                <w:rFonts w:hint="eastAsia"/>
                <w:sz w:val="24"/>
              </w:rPr>
              <w:t xml:space="preserve">the </w:t>
            </w:r>
            <w:r w:rsidR="00595A69">
              <w:rPr>
                <w:sz w:val="24"/>
              </w:rPr>
              <w:t xml:space="preserve">translator </w:t>
            </w:r>
            <w:r w:rsidR="00595A69" w:rsidRPr="00595A69">
              <w:rPr>
                <w:sz w:val="24"/>
              </w:rPr>
              <w:t xml:space="preserve">also has a deeper understanding of technical collaboration. </w:t>
            </w:r>
            <w:r w:rsidR="00EA0BFA">
              <w:rPr>
                <w:sz w:val="24"/>
              </w:rPr>
              <w:t>And</w:t>
            </w:r>
            <w:r w:rsidR="00595A69" w:rsidRPr="00595A69">
              <w:rPr>
                <w:sz w:val="24"/>
              </w:rPr>
              <w:t xml:space="preserve"> a richer knowledge of interpersonal communication and the social media needed for collaboration</w:t>
            </w:r>
            <w:r w:rsidR="00595A69">
              <w:rPr>
                <w:sz w:val="24"/>
              </w:rPr>
              <w:t>. Such</w:t>
            </w:r>
            <w:r w:rsidR="00595A69">
              <w:rPr>
                <w:rFonts w:hint="eastAsia"/>
                <w:sz w:val="24"/>
              </w:rPr>
              <w:t xml:space="preserve"> as </w:t>
            </w:r>
            <w:r w:rsidR="00595A69" w:rsidRPr="00CF2BE8">
              <w:t>IBM Sametime</w:t>
            </w:r>
            <w:r w:rsidR="00595A69">
              <w:rPr>
                <w:rFonts w:hint="eastAsia"/>
                <w:lang w:val="zh-CN"/>
              </w:rPr>
              <w:t>、</w:t>
            </w:r>
            <w:r w:rsidR="00595A69" w:rsidRPr="00CF2BE8">
              <w:t>Adobe Creative Cloud</w:t>
            </w:r>
            <w:r w:rsidR="00595A69">
              <w:rPr>
                <w:rFonts w:hint="eastAsia"/>
              </w:rPr>
              <w:t xml:space="preserve"> </w:t>
            </w:r>
            <w:r w:rsidR="00595A69" w:rsidRPr="00595A69">
              <w:rPr>
                <w:rFonts w:ascii="宋体" w:hint="eastAsia"/>
              </w:rPr>
              <w:t xml:space="preserve">and </w:t>
            </w:r>
            <w:r w:rsidR="00595A69" w:rsidRPr="00CF2BE8">
              <w:t>Microsoft Lync</w:t>
            </w:r>
            <w:r w:rsidR="00595A69">
              <w:rPr>
                <w:rFonts w:hint="eastAsia"/>
              </w:rPr>
              <w:t>.</w:t>
            </w:r>
            <w:commentRangeEnd w:id="9"/>
            <w:r w:rsidR="00870C93">
              <w:rPr>
                <w:rStyle w:val="ae"/>
              </w:rPr>
              <w:commentReference w:id="9"/>
            </w:r>
          </w:p>
        </w:tc>
      </w:tr>
      <w:tr w:rsidR="00BD411F" w14:paraId="47810B32" w14:textId="77777777" w:rsidTr="001A67AD">
        <w:trPr>
          <w:trHeight w:val="3932"/>
          <w:jc w:val="center"/>
        </w:trPr>
        <w:tc>
          <w:tcPr>
            <w:tcW w:w="8789" w:type="dxa"/>
            <w:gridSpan w:val="6"/>
          </w:tcPr>
          <w:p w14:paraId="591C3C90" w14:textId="77777777" w:rsidR="00BD411F" w:rsidRDefault="00505EFF">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14:paraId="2B4C4D56" w14:textId="44010140" w:rsidR="000C4440" w:rsidRPr="000C4440" w:rsidRDefault="000C4440" w:rsidP="000C4440">
            <w:pPr>
              <w:spacing w:line="360" w:lineRule="auto"/>
              <w:ind w:firstLineChars="200" w:firstLine="480"/>
              <w:rPr>
                <w:sz w:val="24"/>
              </w:rPr>
            </w:pPr>
            <w:r w:rsidRPr="000C4440">
              <w:rPr>
                <w:sz w:val="24"/>
              </w:rPr>
              <w:t xml:space="preserve">The original article belongs to the scientific and technological text, with rigorous words and objective terms. </w:t>
            </w:r>
            <w:r w:rsidR="00EA0BFA" w:rsidRPr="00EA0BFA">
              <w:rPr>
                <w:sz w:val="24"/>
              </w:rPr>
              <w:t>Functional equivalence theory and domestication translation strategy have been used in translation for many times to improve the authenticity and enforceability of the original text.</w:t>
            </w:r>
            <w:r w:rsidR="00EA0BFA" w:rsidRPr="00595A69">
              <w:rPr>
                <w:b/>
                <w:sz w:val="24"/>
              </w:rPr>
              <w:t xml:space="preserve"> At</w:t>
            </w:r>
            <w:r w:rsidRPr="00595A69">
              <w:rPr>
                <w:b/>
                <w:sz w:val="24"/>
              </w:rPr>
              <w:t xml:space="preserve"> the lexical level, </w:t>
            </w:r>
            <w:r w:rsidRPr="000C4440">
              <w:rPr>
                <w:sz w:val="24"/>
              </w:rPr>
              <w:t xml:space="preserve">there are many proper terms, such as Internet technology, software and people's names, as well as some software operation terms. </w:t>
            </w:r>
            <w:r w:rsidRPr="00595A69">
              <w:rPr>
                <w:b/>
                <w:sz w:val="24"/>
              </w:rPr>
              <w:t>At the sentence level,</w:t>
            </w:r>
            <w:r w:rsidRPr="000C4440">
              <w:rPr>
                <w:sz w:val="24"/>
              </w:rPr>
              <w:t xml:space="preserve"> the author uses many imperative sentences to give readers more indicative language. The tense is based on the general present tense, </w:t>
            </w:r>
            <w:commentRangeStart w:id="10"/>
            <w:r w:rsidRPr="000C4440">
              <w:rPr>
                <w:sz w:val="24"/>
              </w:rPr>
              <w:t>while the original text is based on reality.</w:t>
            </w:r>
            <w:commentRangeEnd w:id="10"/>
            <w:r w:rsidR="00870C93">
              <w:rPr>
                <w:rStyle w:val="ae"/>
              </w:rPr>
              <w:commentReference w:id="10"/>
            </w:r>
          </w:p>
          <w:p w14:paraId="293F9ABC" w14:textId="77777777" w:rsidR="000C4440" w:rsidRPr="000C4440" w:rsidRDefault="000C4440" w:rsidP="000C4440">
            <w:pPr>
              <w:spacing w:line="360" w:lineRule="auto"/>
              <w:ind w:firstLineChars="200" w:firstLine="480"/>
              <w:rPr>
                <w:sz w:val="24"/>
              </w:rPr>
            </w:pPr>
            <w:r w:rsidRPr="000C4440">
              <w:rPr>
                <w:sz w:val="24"/>
              </w:rPr>
              <w:t>1. Preparation before translation:</w:t>
            </w:r>
          </w:p>
          <w:p w14:paraId="081FE482" w14:textId="77777777" w:rsidR="000C4440" w:rsidRPr="000C4440" w:rsidRDefault="000C4440" w:rsidP="000C4440">
            <w:pPr>
              <w:spacing w:line="360" w:lineRule="auto"/>
              <w:ind w:firstLineChars="200" w:firstLine="480"/>
              <w:rPr>
                <w:sz w:val="24"/>
              </w:rPr>
            </w:pPr>
            <w:r w:rsidRPr="000C4440">
              <w:rPr>
                <w:sz w:val="24"/>
              </w:rPr>
              <w:t>(1) preparation of translation materials:</w:t>
            </w:r>
          </w:p>
          <w:p w14:paraId="4A8E0A45" w14:textId="77777777"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mxmall, extract the frequency of special nouns in the source text, and manually extract company name, person name, etc.</w:t>
            </w:r>
          </w:p>
          <w:p w14:paraId="462CD800" w14:textId="77777777" w:rsidR="000C4440" w:rsidRPr="000C4440" w:rsidRDefault="000C4440" w:rsidP="000C4440">
            <w:pPr>
              <w:spacing w:line="360" w:lineRule="auto"/>
              <w:ind w:firstLineChars="200" w:firstLine="480"/>
              <w:rPr>
                <w:sz w:val="24"/>
              </w:rPr>
            </w:pPr>
            <w:r w:rsidRPr="000C4440">
              <w:rPr>
                <w:sz w:val="24"/>
              </w:rPr>
              <w:t>(2) literature review:</w:t>
            </w:r>
          </w:p>
          <w:p w14:paraId="5EF69844" w14:textId="0FA5136F" w:rsidR="001E76DF" w:rsidRDefault="001E76DF" w:rsidP="00B80CA9">
            <w:pPr>
              <w:spacing w:line="360" w:lineRule="auto"/>
              <w:ind w:firstLineChars="200" w:firstLine="480"/>
              <w:rPr>
                <w:sz w:val="24"/>
              </w:rPr>
            </w:pPr>
            <w:r w:rsidRPr="001E76DF">
              <w:rPr>
                <w:rFonts w:hint="eastAsia"/>
                <w:sz w:val="24"/>
              </w:rPr>
              <w:t>Before translation, the translator consulted t</w:t>
            </w:r>
            <w:r w:rsidR="00B80CA9">
              <w:rPr>
                <w:rFonts w:hint="eastAsia"/>
                <w:sz w:val="24"/>
              </w:rPr>
              <w:t>he relevant technical software</w:t>
            </w:r>
            <w:r w:rsidR="008B643B">
              <w:rPr>
                <w:rFonts w:hint="eastAsia"/>
                <w:sz w:val="24"/>
              </w:rPr>
              <w:t>.</w:t>
            </w:r>
            <w:r w:rsidR="00B80CA9">
              <w:rPr>
                <w:sz w:val="24"/>
              </w:rPr>
              <w:t xml:space="preserve"> Such</w:t>
            </w:r>
            <w:r w:rsidR="00B80CA9">
              <w:rPr>
                <w:rFonts w:hint="eastAsia"/>
                <w:sz w:val="24"/>
              </w:rPr>
              <w:t xml:space="preserve"> as </w:t>
            </w:r>
            <w:r w:rsidR="00B80CA9">
              <w:rPr>
                <w:sz w:val="24"/>
              </w:rPr>
              <w:t>“</w:t>
            </w:r>
            <w:r w:rsidR="00B80CA9">
              <w:rPr>
                <w:rFonts w:hint="eastAsia"/>
              </w:rPr>
              <w:t>S</w:t>
            </w:r>
            <w:r w:rsidR="00B80CA9" w:rsidRPr="00B80CA9">
              <w:t>kype</w:t>
            </w:r>
            <w:r w:rsidR="00B80CA9">
              <w:t>”</w:t>
            </w:r>
            <w:r w:rsidR="00B80CA9">
              <w:rPr>
                <w:rFonts w:hint="eastAsia"/>
              </w:rPr>
              <w:t>,</w:t>
            </w:r>
            <w:r w:rsidR="00B80CA9" w:rsidRPr="00CF2BE8">
              <w:t xml:space="preserve"> </w:t>
            </w:r>
            <w:r w:rsidR="00B80CA9">
              <w:t>“L</w:t>
            </w:r>
            <w:r w:rsidR="00B80CA9" w:rsidRPr="00CF2BE8">
              <w:t>inkedIn</w:t>
            </w:r>
            <w:r w:rsidR="00B80CA9">
              <w:t>”</w:t>
            </w:r>
            <w:r w:rsidR="00B80CA9">
              <w:rPr>
                <w:rFonts w:hint="eastAsia"/>
              </w:rPr>
              <w:t xml:space="preserve"> </w:t>
            </w:r>
            <w:del w:id="11" w:author="李 亚星" w:date="2019-12-03T11:23:00Z">
              <w:r w:rsidRPr="001E76DF" w:rsidDel="00870C93">
                <w:rPr>
                  <w:sz w:val="24"/>
                </w:rPr>
                <w:delText>Some uncertain terms can help translators determine the translation methods of similar words and ensure the accuracy of translation through official websites, other related e-book</w:delText>
              </w:r>
              <w:r w:rsidRPr="001E76DF" w:rsidDel="00870C93">
                <w:rPr>
                  <w:rFonts w:hint="eastAsia"/>
                  <w:sz w:val="24"/>
                </w:rPr>
                <w:delText xml:space="preserve">s and English papers. </w:delText>
              </w:r>
            </w:del>
            <w:r w:rsidRPr="001E76DF">
              <w:rPr>
                <w:rFonts w:hint="eastAsia"/>
                <w:sz w:val="24"/>
              </w:rPr>
              <w:t xml:space="preserve">Concise Course on Translation Theory and Practice </w:t>
            </w:r>
            <w:r w:rsidRPr="001E76DF">
              <w:rPr>
                <w:rFonts w:hint="eastAsia"/>
                <w:sz w:val="24"/>
              </w:rPr>
              <w:t>《翻译理论与实践简明教程》</w:t>
            </w:r>
            <w:r w:rsidRPr="001E76DF">
              <w:rPr>
                <w:rFonts w:hint="eastAsia"/>
                <w:sz w:val="24"/>
              </w:rPr>
              <w:t>serve as the main basis of translation theory and this translation is also based on Nida's functional equivalence theory. Under the guidance of functional translation theo</w:t>
            </w:r>
            <w:r w:rsidRPr="001E76DF">
              <w:rPr>
                <w:sz w:val="24"/>
              </w:rPr>
              <w:t xml:space="preserve">ry, translators choose the appropriate translation theory, Functional equivalence follows the principle of equivalence, that is, </w:t>
            </w:r>
            <w:r w:rsidRPr="001E76DF">
              <w:rPr>
                <w:sz w:val="24"/>
              </w:rPr>
              <w:lastRenderedPageBreak/>
              <w:t xml:space="preserve">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Under the guidance of this theory, the translator can flexibly deal with the choice of translation strategies, improve the translator's main position in the process of translation, and expand the scope of text </w:t>
            </w:r>
            <w:commentRangeStart w:id="12"/>
            <w:r w:rsidRPr="001E76DF">
              <w:rPr>
                <w:sz w:val="24"/>
              </w:rPr>
              <w:t>translatability</w:t>
            </w:r>
            <w:commentRangeEnd w:id="12"/>
            <w:r w:rsidR="008D128E">
              <w:rPr>
                <w:rStyle w:val="ae"/>
              </w:rPr>
              <w:commentReference w:id="12"/>
            </w:r>
            <w:r w:rsidRPr="001E76DF">
              <w:rPr>
                <w:sz w:val="24"/>
              </w:rPr>
              <w:t>.</w:t>
            </w:r>
          </w:p>
          <w:p w14:paraId="34878D99" w14:textId="353C4C35" w:rsidR="000C4440" w:rsidRPr="000C4440" w:rsidRDefault="000C4440" w:rsidP="001E76DF">
            <w:pPr>
              <w:spacing w:line="360" w:lineRule="auto"/>
              <w:ind w:firstLineChars="200" w:firstLine="480"/>
              <w:rPr>
                <w:sz w:val="24"/>
              </w:rPr>
            </w:pPr>
            <w:r w:rsidRPr="000C4440">
              <w:rPr>
                <w:sz w:val="24"/>
              </w:rPr>
              <w:t>2. Translation process:</w:t>
            </w:r>
          </w:p>
          <w:p w14:paraId="04AC62E6" w14:textId="77777777" w:rsidR="008B643B" w:rsidRDefault="000C4440" w:rsidP="003A4E01">
            <w:pPr>
              <w:spacing w:line="360" w:lineRule="auto"/>
              <w:ind w:firstLineChars="200" w:firstLine="480"/>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translate the article, and then modifies the translation content in the software word by word.</w:t>
            </w:r>
            <w:r w:rsidR="0054699A">
              <w:t xml:space="preserve"> </w:t>
            </w:r>
          </w:p>
          <w:p w14:paraId="4F4FE7EB" w14:textId="645AD118" w:rsidR="00BD411F" w:rsidRDefault="0054699A" w:rsidP="008B643B">
            <w:pPr>
              <w:spacing w:line="360" w:lineRule="auto"/>
              <w:ind w:firstLineChars="200" w:firstLine="480"/>
              <w:rPr>
                <w:rFonts w:ascii="宋体" w:hAnsi="宋体"/>
                <w:sz w:val="24"/>
              </w:rPr>
            </w:pPr>
            <w:r w:rsidRPr="0054699A">
              <w:rPr>
                <w:sz w:val="24"/>
              </w:rPr>
              <w:t>After the translation, the translation materials are exported from MemoQ, and the layout of various tables is adjusted according to the original version of the article. Because there are many tables in this chapter, the format needs to be processed manually, and PS is also used to modify the pictures in the article</w:t>
            </w:r>
            <w:r>
              <w:rPr>
                <w:rFonts w:hint="eastAsia"/>
                <w:sz w:val="24"/>
              </w:rPr>
              <w:t>.</w:t>
            </w:r>
          </w:p>
        </w:tc>
      </w:tr>
      <w:tr w:rsidR="00BD411F" w14:paraId="78D72F3A" w14:textId="77777777" w:rsidTr="001A67AD">
        <w:trPr>
          <w:trHeight w:val="845"/>
          <w:jc w:val="center"/>
        </w:trPr>
        <w:tc>
          <w:tcPr>
            <w:tcW w:w="8789" w:type="dxa"/>
            <w:gridSpan w:val="6"/>
          </w:tcPr>
          <w:p w14:paraId="3C975B6D" w14:textId="77777777" w:rsidR="00BD411F" w:rsidRDefault="00505EFF">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159B2B68" w14:textId="77777777" w:rsidR="006623F1" w:rsidRDefault="006623F1" w:rsidP="006623F1">
            <w:pPr>
              <w:spacing w:line="360" w:lineRule="auto"/>
              <w:ind w:firstLineChars="200" w:firstLine="480"/>
              <w:rPr>
                <w:sz w:val="24"/>
              </w:rPr>
            </w:pPr>
            <w:r>
              <w:rPr>
                <w:rFonts w:hint="eastAsia"/>
                <w:sz w:val="24"/>
              </w:rPr>
              <w:t>1</w:t>
            </w:r>
            <w:r w:rsidR="005275E9">
              <w:rPr>
                <w:rFonts w:hint="eastAsia"/>
                <w:sz w:val="24"/>
              </w:rPr>
              <w:t>.</w:t>
            </w:r>
            <w:r w:rsidR="00383337" w:rsidRPr="005275E9">
              <w:rPr>
                <w:rFonts w:hint="eastAsia"/>
                <w:sz w:val="24"/>
              </w:rPr>
              <w:t>Free Translation</w:t>
            </w:r>
          </w:p>
          <w:p w14:paraId="7CDD0134" w14:textId="77777777" w:rsidR="006623F1" w:rsidRPr="006623F1" w:rsidRDefault="006623F1" w:rsidP="006623F1">
            <w:pPr>
              <w:spacing w:line="360" w:lineRule="auto"/>
              <w:ind w:firstLineChars="200" w:firstLine="480"/>
              <w:rPr>
                <w:sz w:val="24"/>
              </w:rPr>
            </w:pPr>
            <w:r w:rsidRPr="006623F1">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76BE77ED" w14:textId="3F814055" w:rsidR="0054699A" w:rsidRDefault="0054699A" w:rsidP="0054699A">
            <w:pPr>
              <w:spacing w:line="360" w:lineRule="auto"/>
              <w:ind w:firstLineChars="100" w:firstLine="240"/>
              <w:rPr>
                <w:sz w:val="24"/>
              </w:rPr>
            </w:pPr>
            <w:r>
              <w:rPr>
                <w:rFonts w:hint="eastAsia"/>
                <w:sz w:val="24"/>
              </w:rPr>
              <w:t xml:space="preserve">  ST:</w:t>
            </w:r>
            <w:r>
              <w:t xml:space="preserve"> </w:t>
            </w:r>
            <w:r w:rsidRPr="0054699A">
              <w:rPr>
                <w:sz w:val="24"/>
              </w:rPr>
              <w:t>Pulling Your Weight on Collaborative Projects</w:t>
            </w:r>
            <w:r>
              <w:rPr>
                <w:rFonts w:hint="eastAsia"/>
                <w:sz w:val="24"/>
              </w:rPr>
              <w:t>.</w:t>
            </w:r>
          </w:p>
          <w:p w14:paraId="666F60A4" w14:textId="5C8DE328" w:rsidR="0054699A" w:rsidRDefault="0054699A" w:rsidP="006623F1">
            <w:pPr>
              <w:spacing w:line="360" w:lineRule="auto"/>
              <w:ind w:firstLineChars="200" w:firstLine="480"/>
              <w:rPr>
                <w:sz w:val="24"/>
              </w:rPr>
            </w:pPr>
            <w:r>
              <w:rPr>
                <w:rFonts w:hint="eastAsia"/>
                <w:sz w:val="24"/>
              </w:rPr>
              <w:t>TT:</w:t>
            </w:r>
            <w:r w:rsidRPr="0054699A">
              <w:rPr>
                <w:rFonts w:hint="eastAsia"/>
                <w:sz w:val="24"/>
              </w:rPr>
              <w:t>在协作项目上发挥作用。</w:t>
            </w:r>
          </w:p>
          <w:p w14:paraId="45843295" w14:textId="26FDEECA" w:rsidR="006623F1" w:rsidRPr="006623F1" w:rsidRDefault="006623F1" w:rsidP="006623F1">
            <w:pPr>
              <w:spacing w:line="360" w:lineRule="auto"/>
              <w:ind w:firstLineChars="200" w:firstLine="480"/>
              <w:rPr>
                <w:sz w:val="24"/>
              </w:rPr>
            </w:pPr>
            <w:r w:rsidRPr="006623F1">
              <w:rPr>
                <w:rFonts w:hint="eastAsia"/>
                <w:sz w:val="24"/>
              </w:rPr>
              <w:t>“</w:t>
            </w:r>
            <w:commentRangeStart w:id="13"/>
            <w:r w:rsidRPr="006623F1">
              <w:rPr>
                <w:rFonts w:hint="eastAsia"/>
                <w:sz w:val="24"/>
              </w:rPr>
              <w:t>Pulling Your Weight</w:t>
            </w:r>
            <w:commentRangeEnd w:id="13"/>
            <w:r w:rsidR="008D128E">
              <w:rPr>
                <w:rStyle w:val="ae"/>
              </w:rPr>
              <w:commentReference w:id="13"/>
            </w:r>
            <w:r w:rsidRPr="006623F1">
              <w:rPr>
                <w:rFonts w:hint="eastAsia"/>
                <w:sz w:val="24"/>
              </w:rPr>
              <w:t xml:space="preserve"> on Collaborative Projects</w:t>
            </w:r>
            <w:r w:rsidRPr="006623F1">
              <w:rPr>
                <w:rFonts w:hint="eastAsia"/>
                <w:sz w:val="24"/>
              </w:rPr>
              <w:t>”</w:t>
            </w:r>
            <w:r w:rsidRPr="006623F1">
              <w:rPr>
                <w:rFonts w:hint="eastAsia"/>
                <w:sz w:val="24"/>
              </w:rPr>
              <w:t xml:space="preserve"> translated as </w:t>
            </w:r>
            <w:r w:rsidRPr="006623F1">
              <w:rPr>
                <w:rFonts w:hint="eastAsia"/>
                <w:sz w:val="24"/>
              </w:rPr>
              <w:t>“在协作项目上发挥作用。”</w:t>
            </w:r>
            <w:r w:rsidRPr="006623F1">
              <w:rPr>
                <w:rFonts w:hint="eastAsia"/>
                <w:sz w:val="24"/>
              </w:rPr>
              <w:t xml:space="preserve"> It is not translated according to the literal meaning of the original sentence "</w:t>
            </w:r>
            <w:r w:rsidRPr="006623F1">
              <w:rPr>
                <w:rFonts w:hint="eastAsia"/>
                <w:sz w:val="24"/>
              </w:rPr>
              <w:t>拉你的体重在</w:t>
            </w:r>
            <w:r w:rsidR="00AB2D55">
              <w:rPr>
                <w:rFonts w:hint="eastAsia"/>
                <w:sz w:val="24"/>
              </w:rPr>
              <w:t>协作</w:t>
            </w:r>
            <w:r w:rsidRPr="006623F1">
              <w:rPr>
                <w:rFonts w:hint="eastAsia"/>
                <w:sz w:val="24"/>
              </w:rPr>
              <w:t>项目中</w:t>
            </w:r>
            <w:r w:rsidRPr="006623F1">
              <w:rPr>
                <w:rFonts w:hint="eastAsia"/>
                <w:sz w:val="24"/>
              </w:rPr>
              <w:t xml:space="preserve">", but through the idiom of local people </w:t>
            </w:r>
            <w:r w:rsidRPr="006623F1">
              <w:rPr>
                <w:rFonts w:hint="eastAsia"/>
                <w:sz w:val="24"/>
              </w:rPr>
              <w:t>“发挥作用”</w:t>
            </w:r>
            <w:r w:rsidRPr="006623F1">
              <w:rPr>
                <w:rFonts w:hint="eastAsia"/>
                <w:sz w:val="24"/>
              </w:rPr>
              <w:t xml:space="preserve"> </w:t>
            </w:r>
            <w:r w:rsidRPr="006623F1">
              <w:rPr>
                <w:rFonts w:hint="eastAsia"/>
                <w:sz w:val="24"/>
              </w:rPr>
              <w:t>。</w:t>
            </w:r>
            <w:r w:rsidRPr="006623F1">
              <w:rPr>
                <w:rFonts w:hint="eastAsia"/>
                <w:sz w:val="24"/>
              </w:rPr>
              <w:t xml:space="preserve"> The translation of this sent</w:t>
            </w:r>
            <w:r w:rsidRPr="006623F1">
              <w:rPr>
                <w:sz w:val="24"/>
              </w:rPr>
              <w:t>ence conforms to the domestication of translation strategies, making it easier for the target language readers to understand.</w:t>
            </w:r>
          </w:p>
          <w:p w14:paraId="7B95605B" w14:textId="77777777" w:rsidR="005275E9" w:rsidRDefault="005275E9" w:rsidP="006623F1">
            <w:pPr>
              <w:spacing w:line="360" w:lineRule="auto"/>
              <w:ind w:firstLineChars="200" w:firstLine="480"/>
              <w:rPr>
                <w:sz w:val="24"/>
              </w:rPr>
            </w:pPr>
            <w:r>
              <w:rPr>
                <w:rFonts w:hint="eastAsia"/>
                <w:sz w:val="24"/>
              </w:rPr>
              <w:t>2.Conversion</w:t>
            </w:r>
          </w:p>
          <w:p w14:paraId="2C9E8848" w14:textId="77777777" w:rsidR="006623F1" w:rsidRDefault="006623F1" w:rsidP="006623F1">
            <w:pPr>
              <w:spacing w:line="360" w:lineRule="auto"/>
              <w:ind w:firstLineChars="200" w:firstLine="480"/>
              <w:rPr>
                <w:sz w:val="24"/>
              </w:rPr>
            </w:pPr>
            <w:r w:rsidRPr="006623F1">
              <w:rPr>
                <w:sz w:val="24"/>
              </w:rPr>
              <w:t xml:space="preserve">English tends to use more nouns in a static state, while Chinese tends to use verbs in a dynamic state. The process of translating English into Chinese is the process of </w:t>
            </w:r>
            <w:r w:rsidRPr="006623F1">
              <w:rPr>
                <w:sz w:val="24"/>
              </w:rPr>
              <w:lastRenderedPageBreak/>
              <w:t>strengthening the dynamic color of the original text. It is often necessary to translate nouns into verbs</w:t>
            </w:r>
            <w:r>
              <w:rPr>
                <w:rFonts w:hint="eastAsia"/>
                <w:sz w:val="24"/>
              </w:rPr>
              <w:t>.</w:t>
            </w:r>
          </w:p>
          <w:p w14:paraId="4A504D0C" w14:textId="0A90B033" w:rsidR="0054699A" w:rsidRDefault="0054699A" w:rsidP="006623F1">
            <w:pPr>
              <w:spacing w:line="360" w:lineRule="auto"/>
              <w:ind w:firstLineChars="200" w:firstLine="480"/>
              <w:rPr>
                <w:sz w:val="24"/>
              </w:rPr>
            </w:pPr>
            <w:r>
              <w:rPr>
                <w:rFonts w:hint="eastAsia"/>
                <w:sz w:val="24"/>
              </w:rPr>
              <w:t>ST:</w:t>
            </w:r>
            <w:r>
              <w:t xml:space="preserve"> </w:t>
            </w:r>
            <w:r w:rsidRPr="0054699A">
              <w:rPr>
                <w:sz w:val="24"/>
              </w:rPr>
              <w:t>Using Social Media and Other Electronic Tools in Collaboration</w:t>
            </w:r>
          </w:p>
          <w:p w14:paraId="197E5C89" w14:textId="325390E3" w:rsidR="0054699A" w:rsidRDefault="0054699A" w:rsidP="006623F1">
            <w:pPr>
              <w:spacing w:line="360" w:lineRule="auto"/>
              <w:ind w:firstLineChars="200" w:firstLine="480"/>
              <w:rPr>
                <w:sz w:val="24"/>
              </w:rPr>
            </w:pPr>
            <w:r>
              <w:rPr>
                <w:rFonts w:hint="eastAsia"/>
                <w:sz w:val="24"/>
              </w:rPr>
              <w:t>TT:</w:t>
            </w:r>
            <w:r>
              <w:rPr>
                <w:rFonts w:hint="eastAsia"/>
              </w:rPr>
              <w:t xml:space="preserve"> </w:t>
            </w:r>
            <w:r w:rsidRPr="0054699A">
              <w:rPr>
                <w:rFonts w:hint="eastAsia"/>
                <w:sz w:val="24"/>
              </w:rPr>
              <w:t>协作使用社交媒体和其他电子工具</w:t>
            </w:r>
            <w:r>
              <w:rPr>
                <w:rFonts w:hint="eastAsia"/>
                <w:sz w:val="24"/>
              </w:rPr>
              <w:t>。</w:t>
            </w:r>
          </w:p>
          <w:p w14:paraId="58DF0A7F" w14:textId="01750335" w:rsidR="006623F1" w:rsidRDefault="006623F1" w:rsidP="0054699A">
            <w:pPr>
              <w:spacing w:line="360" w:lineRule="auto"/>
              <w:ind w:firstLineChars="200" w:firstLine="420"/>
              <w:rPr>
                <w:sz w:val="24"/>
              </w:rPr>
            </w:pPr>
            <w:r>
              <w:t>“</w:t>
            </w:r>
            <w:r w:rsidRPr="006623F1">
              <w:rPr>
                <w:sz w:val="24"/>
              </w:rPr>
              <w:t>Using Social Media and Other Electronic Tools in Collaboration</w:t>
            </w:r>
            <w:r>
              <w:rPr>
                <w:sz w:val="24"/>
              </w:rPr>
              <w:t>”</w:t>
            </w:r>
            <w:r>
              <w:rPr>
                <w:rFonts w:hint="eastAsia"/>
                <w:sz w:val="24"/>
              </w:rPr>
              <w:t xml:space="preserve"> translated as </w:t>
            </w:r>
            <w:r>
              <w:rPr>
                <w:sz w:val="24"/>
              </w:rPr>
              <w:t>“</w:t>
            </w:r>
            <w:r w:rsidRPr="006623F1">
              <w:rPr>
                <w:rFonts w:hint="eastAsia"/>
                <w:sz w:val="24"/>
              </w:rPr>
              <w:t>协</w:t>
            </w:r>
            <w:r w:rsidR="0061389F">
              <w:rPr>
                <w:rFonts w:hint="eastAsia"/>
                <w:sz w:val="24"/>
              </w:rPr>
              <w:t>作</w:t>
            </w:r>
            <w:r w:rsidRPr="006623F1">
              <w:rPr>
                <w:rFonts w:hint="eastAsia"/>
                <w:sz w:val="24"/>
              </w:rPr>
              <w:t>使用社交媒体和其他电子工具</w:t>
            </w:r>
            <w:r w:rsidRPr="006623F1">
              <w:rPr>
                <w:sz w:val="24"/>
              </w:rPr>
              <w:t>”</w:t>
            </w:r>
            <w:r>
              <w:t xml:space="preserve"> </w:t>
            </w:r>
            <w:r w:rsidRPr="006623F1">
              <w:rPr>
                <w:sz w:val="24"/>
              </w:rPr>
              <w:t xml:space="preserve">The translation of collaboration into verbs </w:t>
            </w:r>
            <w:r w:rsidR="006E5496">
              <w:rPr>
                <w:rFonts w:hint="eastAsia"/>
                <w:sz w:val="24"/>
              </w:rPr>
              <w:t>emphasis</w:t>
            </w:r>
            <w:r w:rsidRPr="006623F1">
              <w:rPr>
                <w:sz w:val="24"/>
              </w:rPr>
              <w:t xml:space="preserve"> the </w:t>
            </w:r>
            <w:r>
              <w:rPr>
                <w:rFonts w:hint="eastAsia"/>
                <w:sz w:val="24"/>
              </w:rPr>
              <w:t>point</w:t>
            </w:r>
            <w:r w:rsidRPr="006623F1">
              <w:rPr>
                <w:sz w:val="24"/>
              </w:rPr>
              <w:t xml:space="preserve"> of this part, which is </w:t>
            </w:r>
            <w:r>
              <w:rPr>
                <w:sz w:val="24"/>
              </w:rPr>
              <w:t>“</w:t>
            </w:r>
            <w:r>
              <w:rPr>
                <w:rFonts w:hint="eastAsia"/>
                <w:sz w:val="24"/>
              </w:rPr>
              <w:t>协</w:t>
            </w:r>
            <w:r w:rsidR="006E5496">
              <w:rPr>
                <w:rFonts w:hint="eastAsia"/>
                <w:sz w:val="24"/>
              </w:rPr>
              <w:t>作</w:t>
            </w:r>
            <w:r>
              <w:rPr>
                <w:rFonts w:hint="eastAsia"/>
                <w:sz w:val="24"/>
              </w:rPr>
              <w:t>”</w:t>
            </w:r>
            <w:r>
              <w:rPr>
                <w:rFonts w:hint="eastAsia"/>
                <w:sz w:val="24"/>
              </w:rPr>
              <w:t>.</w:t>
            </w:r>
          </w:p>
          <w:p w14:paraId="7FA289E4" w14:textId="77777777" w:rsidR="006E5496" w:rsidRDefault="006E5496" w:rsidP="006623F1">
            <w:pPr>
              <w:spacing w:line="360" w:lineRule="auto"/>
              <w:ind w:firstLineChars="200" w:firstLine="480"/>
              <w:rPr>
                <w:sz w:val="24"/>
              </w:rPr>
            </w:pPr>
            <w:r>
              <w:rPr>
                <w:rFonts w:hint="eastAsia"/>
                <w:sz w:val="24"/>
              </w:rPr>
              <w:t>3.Transliteration</w:t>
            </w:r>
          </w:p>
          <w:p w14:paraId="1990F547" w14:textId="77777777" w:rsidR="006E5496" w:rsidRDefault="006E5496" w:rsidP="006E5496">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1E702917" w14:textId="20145C21" w:rsidR="0054699A" w:rsidRDefault="0054699A" w:rsidP="0054699A">
            <w:pPr>
              <w:spacing w:line="360" w:lineRule="auto"/>
              <w:ind w:firstLineChars="200" w:firstLine="480"/>
              <w:rPr>
                <w:sz w:val="24"/>
              </w:rPr>
            </w:pPr>
            <w:r>
              <w:rPr>
                <w:rFonts w:hint="eastAsia"/>
                <w:sz w:val="24"/>
              </w:rPr>
              <w:t>S</w:t>
            </w:r>
            <w:commentRangeStart w:id="14"/>
            <w:r>
              <w:rPr>
                <w:rFonts w:hint="eastAsia"/>
                <w:sz w:val="24"/>
              </w:rPr>
              <w:t>T:</w:t>
            </w:r>
            <w:r>
              <w:t xml:space="preserve"> </w:t>
            </w:r>
            <w:r>
              <w:rPr>
                <w:sz w:val="24"/>
              </w:rPr>
              <w:t>Cisco</w:t>
            </w:r>
            <w:r>
              <w:rPr>
                <w:rFonts w:hint="eastAsia"/>
                <w:sz w:val="24"/>
              </w:rPr>
              <w:t xml:space="preserve"> System</w:t>
            </w:r>
            <w:r>
              <w:rPr>
                <w:sz w:val="24"/>
              </w:rPr>
              <w:t>…</w:t>
            </w:r>
          </w:p>
          <w:p w14:paraId="61882E75" w14:textId="074A6E63" w:rsidR="0054699A" w:rsidRDefault="0054699A" w:rsidP="0054699A">
            <w:pPr>
              <w:spacing w:line="360" w:lineRule="auto"/>
              <w:ind w:firstLineChars="200" w:firstLine="480"/>
              <w:rPr>
                <w:sz w:val="24"/>
              </w:rPr>
            </w:pPr>
            <w:r>
              <w:rPr>
                <w:rFonts w:hint="eastAsia"/>
                <w:sz w:val="24"/>
              </w:rPr>
              <w:t>TT:</w:t>
            </w:r>
            <w:r>
              <w:rPr>
                <w:rFonts w:hint="eastAsia"/>
                <w:sz w:val="24"/>
              </w:rPr>
              <w:t>思科公司</w:t>
            </w:r>
            <w:r>
              <w:rPr>
                <w:sz w:val="24"/>
              </w:rPr>
              <w:t>…</w:t>
            </w:r>
            <w:commentRangeEnd w:id="14"/>
            <w:r w:rsidR="008D128E">
              <w:rPr>
                <w:rStyle w:val="ae"/>
              </w:rPr>
              <w:commentReference w:id="14"/>
            </w:r>
          </w:p>
          <w:p w14:paraId="691E6B99" w14:textId="631D30E0" w:rsidR="006E5496" w:rsidRDefault="002B2B04" w:rsidP="0054699A">
            <w:pPr>
              <w:spacing w:line="360" w:lineRule="auto"/>
              <w:ind w:firstLineChars="200" w:firstLine="480"/>
              <w:rPr>
                <w:sz w:val="24"/>
              </w:rPr>
            </w:pPr>
            <w:r w:rsidRPr="002B2B04">
              <w:rPr>
                <w:sz w:val="24"/>
              </w:rPr>
              <w:t xml:space="preserve">The translation of these names doesn't make any sense. It's just the </w:t>
            </w:r>
            <w:r w:rsidR="0054699A">
              <w:rPr>
                <w:rFonts w:hint="eastAsia"/>
                <w:sz w:val="24"/>
              </w:rPr>
              <w:t>company</w:t>
            </w:r>
            <w:r w:rsidRPr="002B2B04">
              <w:rPr>
                <w:sz w:val="24"/>
              </w:rPr>
              <w:t xml:space="preserve"> </w:t>
            </w:r>
            <w:r w:rsidR="0054699A">
              <w:rPr>
                <w:rFonts w:hint="eastAsia"/>
                <w:sz w:val="24"/>
              </w:rPr>
              <w:t>which</w:t>
            </w:r>
            <w:r w:rsidRPr="002B2B04">
              <w:rPr>
                <w:sz w:val="24"/>
              </w:rPr>
              <w:t xml:space="preserve"> represents the name</w:t>
            </w:r>
            <w:r w:rsidR="0054699A">
              <w:rPr>
                <w:rFonts w:hint="eastAsia"/>
                <w:sz w:val="24"/>
              </w:rPr>
              <w:t>.</w:t>
            </w:r>
            <w:r w:rsidR="00263AFF">
              <w:t xml:space="preserve"> </w:t>
            </w:r>
            <w:r w:rsidR="00263AFF" w:rsidRPr="00263AFF">
              <w:rPr>
                <w:sz w:val="24"/>
              </w:rPr>
              <w:t>In this kind of scientific and technological texts, there are many names of scientific and technological companies. In order to facilitate memory or other people's understanding, transliteration is used to reduce the burden of readers' memory</w:t>
            </w:r>
          </w:p>
          <w:p w14:paraId="0C459537" w14:textId="7E18CEFB" w:rsidR="00F50AC6" w:rsidRDefault="008B643B" w:rsidP="00F50AC6">
            <w:pPr>
              <w:spacing w:line="360" w:lineRule="auto"/>
              <w:ind w:firstLineChars="200" w:firstLine="420"/>
              <w:rPr>
                <w:sz w:val="24"/>
              </w:rPr>
            </w:pPr>
            <w:r>
              <w:rPr>
                <w:rFonts w:hint="eastAsia"/>
              </w:rPr>
              <w:t>4</w:t>
            </w:r>
            <w:r w:rsidR="00F50AC6">
              <w:rPr>
                <w:rFonts w:hint="eastAsia"/>
              </w:rPr>
              <w:t>.</w:t>
            </w:r>
            <w:r w:rsidR="00F50AC6" w:rsidRPr="00F50AC6">
              <w:rPr>
                <w:sz w:val="24"/>
              </w:rPr>
              <w:t xml:space="preserve"> no translation</w:t>
            </w:r>
          </w:p>
          <w:p w14:paraId="138EA0EF" w14:textId="77777777" w:rsidR="00F50AC6" w:rsidRDefault="00F50AC6" w:rsidP="00F50AC6">
            <w:pPr>
              <w:spacing w:line="360" w:lineRule="auto"/>
              <w:ind w:firstLineChars="200" w:firstLine="480"/>
              <w:rPr>
                <w:sz w:val="24"/>
              </w:rPr>
            </w:pPr>
            <w:r>
              <w:rPr>
                <w:sz w:val="24"/>
              </w:rPr>
              <w:t>No</w:t>
            </w:r>
            <w:r w:rsidRPr="00BC7D6B">
              <w:rPr>
                <w:sz w:val="24"/>
              </w:rPr>
              <w:t xml:space="preserve"> Translation means directly uses certain components of the source language into the target language without any translation operation.</w:t>
            </w:r>
          </w:p>
          <w:p w14:paraId="552FD8DD" w14:textId="7D056448" w:rsidR="00F50AC6" w:rsidRDefault="00F50AC6" w:rsidP="00263AFF">
            <w:pPr>
              <w:spacing w:line="360" w:lineRule="auto"/>
              <w:ind w:firstLineChars="200" w:firstLine="482"/>
              <w:rPr>
                <w:sz w:val="24"/>
              </w:rPr>
            </w:pPr>
            <w:r w:rsidRPr="00263AFF">
              <w:rPr>
                <w:rFonts w:hint="eastAsia"/>
                <w:b/>
                <w:i/>
                <w:sz w:val="24"/>
              </w:rPr>
              <w:t>ST:</w:t>
            </w:r>
            <w:r w:rsidRPr="00263AFF">
              <w:rPr>
                <w:b/>
                <w:sz w:val="24"/>
              </w:rPr>
              <w:t xml:space="preserve"> </w:t>
            </w:r>
            <w:r w:rsidRPr="00F50AC6">
              <w:rPr>
                <w:sz w:val="24"/>
              </w:rPr>
              <w:t>software companies are bundling programs in commercial products such as IBM Sametime, Adobe Creative Cloud, and Microsoft Lync, which are suites of voice, data, and video services.</w:t>
            </w:r>
          </w:p>
          <w:p w14:paraId="373C3113" w14:textId="74E830BF" w:rsidR="00F50AC6" w:rsidRDefault="00F50AC6" w:rsidP="00263AFF">
            <w:pPr>
              <w:spacing w:line="360" w:lineRule="auto"/>
              <w:ind w:firstLineChars="200" w:firstLine="482"/>
              <w:rPr>
                <w:sz w:val="24"/>
              </w:rPr>
            </w:pPr>
            <w:r w:rsidRPr="00263AFF">
              <w:rPr>
                <w:rFonts w:hint="eastAsia"/>
                <w:b/>
                <w:i/>
                <w:sz w:val="24"/>
              </w:rPr>
              <w:t>TT:</w:t>
            </w:r>
            <w:r>
              <w:rPr>
                <w:rFonts w:hint="eastAsia"/>
              </w:rPr>
              <w:t xml:space="preserve"> </w:t>
            </w:r>
            <w:r w:rsidRPr="00F50AC6">
              <w:rPr>
                <w:rFonts w:hint="eastAsia"/>
                <w:sz w:val="24"/>
              </w:rPr>
              <w:t>软件公司</w:t>
            </w:r>
            <w:r>
              <w:rPr>
                <w:rFonts w:hint="eastAsia"/>
                <w:sz w:val="24"/>
              </w:rPr>
              <w:t>也</w:t>
            </w:r>
            <w:r w:rsidRPr="00F50AC6">
              <w:rPr>
                <w:rFonts w:hint="eastAsia"/>
                <w:sz w:val="24"/>
              </w:rPr>
              <w:t>在商业产品中捆绑程序</w:t>
            </w:r>
            <w:r w:rsidR="00263AFF" w:rsidRPr="00F50AC6">
              <w:rPr>
                <w:rFonts w:hint="eastAsia"/>
                <w:sz w:val="24"/>
              </w:rPr>
              <w:t>（如</w:t>
            </w:r>
            <w:r w:rsidR="00263AFF" w:rsidRPr="00F50AC6">
              <w:rPr>
                <w:rFonts w:hint="eastAsia"/>
                <w:sz w:val="24"/>
              </w:rPr>
              <w:t>IBM Sametime</w:t>
            </w:r>
            <w:r w:rsidR="00263AFF" w:rsidRPr="00F50AC6">
              <w:rPr>
                <w:rFonts w:hint="eastAsia"/>
                <w:sz w:val="24"/>
              </w:rPr>
              <w:t>、</w:t>
            </w:r>
            <w:r w:rsidR="00263AFF" w:rsidRPr="00F50AC6">
              <w:rPr>
                <w:rFonts w:hint="eastAsia"/>
                <w:sz w:val="24"/>
              </w:rPr>
              <w:t>Adobe Creative Cloud</w:t>
            </w:r>
            <w:r w:rsidR="00263AFF" w:rsidRPr="00F50AC6">
              <w:rPr>
                <w:rFonts w:hint="eastAsia"/>
                <w:sz w:val="24"/>
              </w:rPr>
              <w:t>和</w:t>
            </w:r>
            <w:r w:rsidR="00263AFF" w:rsidRPr="00F50AC6">
              <w:rPr>
                <w:rFonts w:hint="eastAsia"/>
                <w:sz w:val="24"/>
              </w:rPr>
              <w:t>Microsoft Lync</w:t>
            </w:r>
            <w:r w:rsidR="00263AFF" w:rsidRPr="00F50AC6">
              <w:rPr>
                <w:rFonts w:hint="eastAsia"/>
                <w:sz w:val="24"/>
              </w:rPr>
              <w:t>）</w:t>
            </w:r>
            <w:r w:rsidRPr="00F50AC6">
              <w:rPr>
                <w:rFonts w:hint="eastAsia"/>
                <w:sz w:val="24"/>
              </w:rPr>
              <w:t>，这些产品是语音、数据和视频服务的</w:t>
            </w:r>
            <w:r w:rsidR="00263AFF">
              <w:rPr>
                <w:rFonts w:hint="eastAsia"/>
                <w:sz w:val="24"/>
              </w:rPr>
              <w:t>配套程序</w:t>
            </w:r>
            <w:r w:rsidRPr="00F50AC6">
              <w:rPr>
                <w:rFonts w:hint="eastAsia"/>
                <w:sz w:val="24"/>
              </w:rPr>
              <w:t>。</w:t>
            </w:r>
          </w:p>
          <w:p w14:paraId="6882B142" w14:textId="56A92D7D" w:rsidR="00F50AC6" w:rsidRPr="004E230D" w:rsidRDefault="00F50AC6" w:rsidP="00F50AC6">
            <w:pPr>
              <w:spacing w:line="360" w:lineRule="auto"/>
              <w:ind w:firstLineChars="200" w:firstLine="480"/>
              <w:rPr>
                <w:sz w:val="24"/>
              </w:rPr>
            </w:pPr>
            <w:r w:rsidRPr="00BC7D6B">
              <w:rPr>
                <w:sz w:val="24"/>
              </w:rPr>
              <w:t xml:space="preserve">At the </w:t>
            </w:r>
            <w:r>
              <w:rPr>
                <w:sz w:val="24"/>
              </w:rPr>
              <w:t>Lexical leve</w:t>
            </w:r>
            <w:r w:rsidRPr="00BC7D6B">
              <w:rPr>
                <w:sz w:val="24"/>
              </w:rPr>
              <w:t xml:space="preserve">l, in order to make sure that the original meaning can be accurately expressed, and at the same time, </w:t>
            </w:r>
            <w:r>
              <w:rPr>
                <w:rFonts w:hint="eastAsia"/>
                <w:sz w:val="24"/>
              </w:rPr>
              <w:t>t</w:t>
            </w:r>
            <w:r w:rsidRPr="00F50AC6">
              <w:rPr>
                <w:sz w:val="24"/>
              </w:rPr>
              <w:t>here is no need to change the original use name of the software</w:t>
            </w:r>
            <w:r>
              <w:rPr>
                <w:sz w:val="24"/>
              </w:rPr>
              <w:t xml:space="preserve">. </w:t>
            </w:r>
            <w:r w:rsidRPr="00BC7D6B">
              <w:rPr>
                <w:sz w:val="24"/>
              </w:rPr>
              <w:t>the translation can be smooth and easy to understand</w:t>
            </w:r>
          </w:p>
        </w:tc>
      </w:tr>
      <w:tr w:rsidR="00BD411F" w14:paraId="788D0FCE" w14:textId="77777777" w:rsidTr="001A67AD">
        <w:trPr>
          <w:trHeight w:val="845"/>
          <w:jc w:val="center"/>
        </w:trPr>
        <w:tc>
          <w:tcPr>
            <w:tcW w:w="8789" w:type="dxa"/>
            <w:gridSpan w:val="6"/>
          </w:tcPr>
          <w:p w14:paraId="723BC6BE" w14:textId="77777777" w:rsidR="00BD411F" w:rsidRDefault="00505EFF">
            <w:pPr>
              <w:spacing w:line="360" w:lineRule="auto"/>
              <w:rPr>
                <w:b/>
                <w:sz w:val="24"/>
              </w:rPr>
            </w:pPr>
            <w:r>
              <w:rPr>
                <w:b/>
                <w:sz w:val="24"/>
              </w:rPr>
              <w:lastRenderedPageBreak/>
              <w:t>Schedule of the translation report</w:t>
            </w:r>
          </w:p>
          <w:p w14:paraId="7A445ED5" w14:textId="77777777"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14:paraId="2BF6FC4E"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14:paraId="3D39F79B" w14:textId="77777777" w:rsidR="002511D5" w:rsidRPr="002511D5" w:rsidRDefault="002511D5" w:rsidP="002511D5">
            <w:pPr>
              <w:spacing w:line="360" w:lineRule="auto"/>
              <w:rPr>
                <w:sz w:val="24"/>
              </w:rPr>
            </w:pPr>
            <w:r w:rsidRPr="002511D5">
              <w:rPr>
                <w:sz w:val="24"/>
              </w:rPr>
              <w:lastRenderedPageBreak/>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14:paraId="73DCC2C8" w14:textId="77777777"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14:paraId="77296BD0"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11.24</w:t>
            </w:r>
            <w:r w:rsidRPr="002511D5">
              <w:rPr>
                <w:sz w:val="24"/>
              </w:rPr>
              <w:t>, to finish the second draft of Proposal</w:t>
            </w:r>
          </w:p>
          <w:p w14:paraId="0B19FFD4"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14:paraId="7F7825D4" w14:textId="77777777"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14:paraId="3F503099" w14:textId="77777777"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14:paraId="02653DB8" w14:textId="77777777"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14:paraId="00FD710C" w14:textId="77777777"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15E68B7E" w14:textId="77777777" w:rsidR="003036BF" w:rsidRPr="002511D5"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88218BD" w14:textId="77777777" w:rsidR="002511D5" w:rsidRPr="002511D5" w:rsidRDefault="002511D5" w:rsidP="002511D5">
            <w:pPr>
              <w:spacing w:line="360" w:lineRule="auto"/>
              <w:rPr>
                <w:sz w:val="24"/>
              </w:rPr>
            </w:pPr>
            <w:r w:rsidRPr="002511D5">
              <w:rPr>
                <w:sz w:val="24"/>
              </w:rPr>
              <w:t xml:space="preserve">          Week 11- week 12, the first thesis defense</w:t>
            </w:r>
          </w:p>
          <w:p w14:paraId="41FBEBAC" w14:textId="77777777"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14:paraId="0904B393" w14:textId="77777777" w:rsidTr="001A67AD">
        <w:trPr>
          <w:trHeight w:val="5089"/>
          <w:jc w:val="center"/>
        </w:trPr>
        <w:tc>
          <w:tcPr>
            <w:tcW w:w="8789" w:type="dxa"/>
            <w:gridSpan w:val="6"/>
          </w:tcPr>
          <w:p w14:paraId="56A4485F" w14:textId="77777777" w:rsidR="00BD411F" w:rsidRDefault="00505EFF">
            <w:pPr>
              <w:spacing w:line="336" w:lineRule="auto"/>
              <w:rPr>
                <w:b/>
                <w:sz w:val="24"/>
              </w:rPr>
            </w:pPr>
            <w:r>
              <w:rPr>
                <w:b/>
                <w:sz w:val="24"/>
              </w:rPr>
              <w:lastRenderedPageBreak/>
              <w:t>References</w:t>
            </w:r>
          </w:p>
          <w:p w14:paraId="77794C22" w14:textId="77777777" w:rsidR="00A55446" w:rsidRPr="00125045" w:rsidRDefault="00A55446" w:rsidP="00A55446">
            <w:pPr>
              <w:pStyle w:val="af"/>
              <w:numPr>
                <w:ilvl w:val="0"/>
                <w:numId w:val="5"/>
              </w:numPr>
              <w:spacing w:line="360" w:lineRule="auto"/>
              <w:ind w:firstLineChars="0"/>
              <w:rPr>
                <w:sz w:val="24"/>
              </w:rPr>
            </w:pPr>
            <w:r w:rsidRPr="00A55446">
              <w:rPr>
                <w:sz w:val="24"/>
              </w:rPr>
              <w:t xml:space="preserve">Nida, Eugene Albert. The Theory and Practice of </w:t>
            </w:r>
            <w:r>
              <w:rPr>
                <w:sz w:val="24"/>
              </w:rPr>
              <w:t>Translation</w:t>
            </w:r>
            <w:r w:rsidRPr="00A55446">
              <w:rPr>
                <w:sz w:val="24"/>
              </w:rPr>
              <w:t>[M]. Shanghai: Shanghai Foreign Language Education Press, 2004.</w:t>
            </w:r>
          </w:p>
          <w:p w14:paraId="036ABC93" w14:textId="77777777" w:rsidR="003036BF" w:rsidRDefault="003036BF" w:rsidP="00125045">
            <w:pPr>
              <w:pStyle w:val="af"/>
              <w:numPr>
                <w:ilvl w:val="0"/>
                <w:numId w:val="5"/>
              </w:numPr>
              <w:spacing w:line="360" w:lineRule="auto"/>
              <w:ind w:firstLineChars="0"/>
              <w:rPr>
                <w:sz w:val="24"/>
              </w:rPr>
            </w:pPr>
            <w:proofErr w:type="gramStart"/>
            <w:r w:rsidRPr="00125045">
              <w:rPr>
                <w:rFonts w:hint="eastAsia"/>
                <w:sz w:val="24"/>
              </w:rPr>
              <w:t>李占喜</w:t>
            </w:r>
            <w:proofErr w:type="gramEnd"/>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14:paraId="30D10F92" w14:textId="77777777" w:rsidR="00BD411F" w:rsidRPr="00125045" w:rsidRDefault="003036BF" w:rsidP="00125045">
            <w:pPr>
              <w:pStyle w:val="af"/>
              <w:numPr>
                <w:ilvl w:val="0"/>
                <w:numId w:val="5"/>
              </w:numPr>
              <w:spacing w:line="360" w:lineRule="auto"/>
              <w:ind w:firstLineChars="0"/>
              <w:rPr>
                <w:sz w:val="24"/>
              </w:rPr>
            </w:pPr>
            <w:r w:rsidRPr="00125045">
              <w:rPr>
                <w:rFonts w:hint="eastAsia"/>
                <w:sz w:val="24"/>
              </w:rPr>
              <w:t>梅阳春</w:t>
            </w:r>
            <w:r w:rsidRPr="00125045">
              <w:rPr>
                <w:rFonts w:hint="eastAsia"/>
                <w:sz w:val="24"/>
              </w:rPr>
              <w:t>,</w:t>
            </w:r>
            <w:proofErr w:type="gramStart"/>
            <w:r w:rsidRPr="00125045">
              <w:rPr>
                <w:rFonts w:hint="eastAsia"/>
                <w:sz w:val="24"/>
              </w:rPr>
              <w:t>汤金霞</w:t>
            </w:r>
            <w:proofErr w:type="gramEnd"/>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Pr="00125045">
              <w:rPr>
                <w:rFonts w:hint="eastAsia"/>
                <w:sz w:val="24"/>
              </w:rPr>
              <w:t>),2018,18(04):53-59.</w:t>
            </w:r>
          </w:p>
          <w:p w14:paraId="5F4F2868" w14:textId="77777777" w:rsidR="00BD411F" w:rsidRPr="00125045" w:rsidRDefault="003036BF" w:rsidP="00125045">
            <w:pPr>
              <w:pStyle w:val="af"/>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w:t>
            </w:r>
            <w:bookmarkStart w:id="15" w:name="_GoBack"/>
            <w:bookmarkEnd w:id="15"/>
            <w:r w:rsidRPr="00125045">
              <w:rPr>
                <w:rFonts w:hint="eastAsia"/>
                <w:sz w:val="24"/>
              </w:rPr>
              <w:t>译的若干特点</w:t>
            </w:r>
            <w:r w:rsidRPr="00125045">
              <w:rPr>
                <w:rFonts w:hint="eastAsia"/>
                <w:sz w:val="24"/>
              </w:rPr>
              <w:t>[J].</w:t>
            </w:r>
            <w:r w:rsidRPr="00125045">
              <w:rPr>
                <w:rFonts w:hint="eastAsia"/>
                <w:sz w:val="24"/>
              </w:rPr>
              <w:t>哈尔滨商业大学学报，</w:t>
            </w:r>
            <w:r w:rsidRPr="00125045">
              <w:rPr>
                <w:rFonts w:hint="eastAsia"/>
                <w:sz w:val="24"/>
              </w:rPr>
              <w:t>2005.</w:t>
            </w:r>
          </w:p>
          <w:p w14:paraId="7ACE0BD9" w14:textId="77777777" w:rsidR="00A55446" w:rsidRPr="00A55446" w:rsidRDefault="00A55446" w:rsidP="00A55446">
            <w:pPr>
              <w:pStyle w:val="af"/>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14:paraId="4DA97D84" w14:textId="77777777" w:rsidR="003036BF" w:rsidRDefault="003036BF" w:rsidP="00125045">
            <w:pPr>
              <w:pStyle w:val="af"/>
              <w:numPr>
                <w:ilvl w:val="0"/>
                <w:numId w:val="5"/>
              </w:numPr>
              <w:spacing w:line="360" w:lineRule="auto"/>
              <w:ind w:firstLineChars="0"/>
              <w:rPr>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14:paraId="7A410A31" w14:textId="77777777" w:rsidR="003036BF" w:rsidRPr="00125045" w:rsidRDefault="003036BF" w:rsidP="00125045">
            <w:pPr>
              <w:pStyle w:val="af"/>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14:paraId="2C30E074" w14:textId="77777777" w:rsidR="00AB2D55" w:rsidRPr="00125045" w:rsidRDefault="00125045" w:rsidP="00125045">
            <w:pPr>
              <w:pStyle w:val="af"/>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AB2D55" w:rsidRPr="00125045">
              <w:rPr>
                <w:rFonts w:hint="eastAsia"/>
                <w:sz w:val="24"/>
              </w:rPr>
              <w:t>4.</w:t>
            </w:r>
          </w:p>
          <w:p w14:paraId="6A1F9648" w14:textId="77777777" w:rsidR="00BD411F" w:rsidRDefault="00BD411F" w:rsidP="0090680A">
            <w:pPr>
              <w:spacing w:line="360" w:lineRule="auto"/>
              <w:rPr>
                <w:rFonts w:ascii="宋体" w:hAnsi="宋体"/>
                <w:sz w:val="24"/>
              </w:rPr>
            </w:pPr>
          </w:p>
          <w:p w14:paraId="58D547AF" w14:textId="77777777" w:rsidR="0090680A" w:rsidRDefault="0090680A" w:rsidP="009A69CC">
            <w:pPr>
              <w:spacing w:line="360" w:lineRule="auto"/>
              <w:rPr>
                <w:rFonts w:ascii="宋体" w:hAnsi="宋体"/>
                <w:sz w:val="24"/>
              </w:rPr>
            </w:pPr>
          </w:p>
          <w:p w14:paraId="092BE443" w14:textId="77777777" w:rsidR="009A69CC" w:rsidRDefault="009A69CC" w:rsidP="009A69CC">
            <w:pPr>
              <w:spacing w:line="360" w:lineRule="auto"/>
              <w:rPr>
                <w:rFonts w:ascii="宋体" w:hAnsi="宋体"/>
                <w:sz w:val="24"/>
              </w:rPr>
            </w:pPr>
          </w:p>
          <w:p w14:paraId="73E09017" w14:textId="77777777" w:rsidR="009A69CC" w:rsidRPr="0090680A" w:rsidRDefault="009A69CC" w:rsidP="009A69CC">
            <w:pPr>
              <w:spacing w:line="360" w:lineRule="auto"/>
              <w:rPr>
                <w:rFonts w:ascii="宋体" w:hAnsi="宋体"/>
                <w:sz w:val="24"/>
              </w:rPr>
            </w:pPr>
          </w:p>
        </w:tc>
      </w:tr>
      <w:tr w:rsidR="00BD411F" w14:paraId="14B3EBAC" w14:textId="77777777" w:rsidTr="001A67AD">
        <w:trPr>
          <w:trHeight w:val="2799"/>
          <w:jc w:val="center"/>
        </w:trPr>
        <w:tc>
          <w:tcPr>
            <w:tcW w:w="8789" w:type="dxa"/>
            <w:gridSpan w:val="6"/>
          </w:tcPr>
          <w:p w14:paraId="1469D390" w14:textId="77777777" w:rsidR="00BD411F" w:rsidRDefault="00505EFF">
            <w:pPr>
              <w:spacing w:line="336" w:lineRule="auto"/>
              <w:rPr>
                <w:rFonts w:ascii="宋体" w:hAnsi="宋体"/>
                <w:b/>
                <w:sz w:val="24"/>
              </w:rPr>
            </w:pPr>
            <w:r>
              <w:rPr>
                <w:rFonts w:ascii="宋体" w:hAnsi="宋体"/>
                <w:b/>
                <w:sz w:val="24"/>
              </w:rPr>
              <w:lastRenderedPageBreak/>
              <w:t>指导教师意见：</w:t>
            </w:r>
          </w:p>
          <w:p w14:paraId="3AE607E4" w14:textId="77777777" w:rsidR="00BD411F" w:rsidRDefault="00795C0A">
            <w:pPr>
              <w:spacing w:line="336" w:lineRule="auto"/>
              <w:ind w:firstLineChars="200" w:firstLine="480"/>
              <w:rPr>
                <w:rFonts w:ascii="宋体" w:hAnsi="宋体"/>
                <w:sz w:val="24"/>
              </w:rPr>
            </w:pPr>
            <w:r>
              <w:rPr>
                <w:rFonts w:ascii="宋体" w:hAnsi="宋体"/>
                <w:sz w:val="24"/>
              </w:rPr>
              <w:t xml:space="preserve"> </w:t>
            </w:r>
          </w:p>
          <w:p w14:paraId="25C981BB" w14:textId="77777777" w:rsidR="00BD411F" w:rsidRDefault="00BD411F">
            <w:pPr>
              <w:spacing w:line="336" w:lineRule="auto"/>
              <w:jc w:val="center"/>
              <w:rPr>
                <w:rFonts w:ascii="宋体" w:hAnsi="宋体"/>
                <w:sz w:val="24"/>
              </w:rPr>
            </w:pPr>
          </w:p>
          <w:p w14:paraId="3E82BCD9" w14:textId="77777777" w:rsidR="00BD411F" w:rsidRDefault="00795C0A">
            <w:pPr>
              <w:spacing w:line="336" w:lineRule="auto"/>
              <w:jc w:val="center"/>
              <w:rPr>
                <w:rFonts w:ascii="宋体" w:hAnsi="宋体"/>
                <w:sz w:val="24"/>
              </w:rPr>
            </w:pPr>
            <w:r>
              <w:rPr>
                <w:rFonts w:ascii="宋体" w:hAnsi="宋体"/>
                <w:sz w:val="24"/>
              </w:rPr>
              <w:t xml:space="preserve"> </w:t>
            </w:r>
          </w:p>
          <w:p w14:paraId="3893A979" w14:textId="77777777"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14:paraId="13D95C3A" w14:textId="77777777"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14:paraId="3EE7DDD5" w14:textId="77777777" w:rsidTr="001A67AD">
        <w:trPr>
          <w:trHeight w:val="2325"/>
          <w:jc w:val="center"/>
        </w:trPr>
        <w:tc>
          <w:tcPr>
            <w:tcW w:w="8789" w:type="dxa"/>
            <w:gridSpan w:val="6"/>
          </w:tcPr>
          <w:p w14:paraId="5564EDB7" w14:textId="77777777" w:rsidR="00BD411F" w:rsidRDefault="00505EFF">
            <w:pPr>
              <w:spacing w:line="336" w:lineRule="auto"/>
              <w:rPr>
                <w:rFonts w:ascii="宋体" w:hAnsi="宋体"/>
                <w:b/>
                <w:sz w:val="24"/>
              </w:rPr>
            </w:pPr>
            <w:r>
              <w:rPr>
                <w:rFonts w:ascii="宋体" w:hAnsi="宋体"/>
                <w:b/>
                <w:sz w:val="24"/>
              </w:rPr>
              <w:t>教学单位意见：</w:t>
            </w:r>
          </w:p>
          <w:p w14:paraId="1C006338" w14:textId="77777777" w:rsidR="00BD411F" w:rsidRDefault="00BD411F">
            <w:pPr>
              <w:spacing w:line="336" w:lineRule="auto"/>
              <w:ind w:firstLineChars="200" w:firstLine="480"/>
              <w:rPr>
                <w:rFonts w:ascii="宋体" w:hAnsi="宋体"/>
                <w:sz w:val="24"/>
              </w:rPr>
            </w:pPr>
          </w:p>
          <w:p w14:paraId="55EB17BC" w14:textId="77777777" w:rsidR="00BD411F" w:rsidRDefault="00795C0A">
            <w:pPr>
              <w:spacing w:line="336" w:lineRule="auto"/>
              <w:jc w:val="center"/>
              <w:rPr>
                <w:rFonts w:ascii="宋体" w:hAnsi="宋体"/>
                <w:sz w:val="24"/>
              </w:rPr>
            </w:pPr>
            <w:r>
              <w:rPr>
                <w:rFonts w:ascii="宋体" w:hAnsi="宋体"/>
                <w:sz w:val="24"/>
              </w:rPr>
              <w:t xml:space="preserve"> </w:t>
            </w:r>
          </w:p>
          <w:p w14:paraId="36FA7092" w14:textId="77777777"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14:paraId="40BD72BF" w14:textId="77777777"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14:paraId="6036030D" w14:textId="77777777" w:rsidR="00BD411F" w:rsidRDefault="00505EFF">
      <w:pPr>
        <w:spacing w:line="360" w:lineRule="auto"/>
        <w:rPr>
          <w:sz w:val="24"/>
        </w:rPr>
      </w:pPr>
      <w:r>
        <w:rPr>
          <w:rFonts w:hint="eastAsia"/>
          <w:sz w:val="24"/>
        </w:rPr>
        <w:t>注：开题报告应在教师指导下由学生独立撰写，开题报告通过后方可进行毕业创作。</w:t>
      </w:r>
    </w:p>
    <w:p w14:paraId="131FFF4A" w14:textId="77777777"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2-03T11:14:00Z" w:initials="李">
    <w:p w14:paraId="22FE729A" w14:textId="57FC483D" w:rsidR="00870C93" w:rsidRDefault="00870C93">
      <w:pPr>
        <w:pStyle w:val="a3"/>
      </w:pPr>
      <w:r>
        <w:rPr>
          <w:rStyle w:val="ae"/>
        </w:rPr>
        <w:annotationRef/>
      </w:r>
      <w:r>
        <w:rPr>
          <w:rFonts w:hint="eastAsia"/>
        </w:rPr>
        <w:t>把章节标出来</w:t>
      </w:r>
    </w:p>
  </w:comment>
  <w:comment w:id="1" w:author="李 亚星" w:date="2019-12-03T11:15:00Z" w:initials="李">
    <w:p w14:paraId="046C354A" w14:textId="21FBCE17" w:rsidR="00870C93" w:rsidRDefault="00870C93">
      <w:pPr>
        <w:pStyle w:val="a3"/>
        <w:rPr>
          <w:rFonts w:hint="eastAsia"/>
        </w:rPr>
      </w:pPr>
      <w:r>
        <w:rPr>
          <w:rStyle w:val="ae"/>
        </w:rPr>
        <w:annotationRef/>
      </w:r>
      <w:r>
        <w:rPr>
          <w:rFonts w:hint="eastAsia"/>
        </w:rPr>
        <w:t>看不懂这句。</w:t>
      </w:r>
    </w:p>
  </w:comment>
  <w:comment w:id="2" w:author="李 亚星" w:date="2019-12-03T11:15:00Z" w:initials="李">
    <w:p w14:paraId="541E1E13" w14:textId="08666015" w:rsidR="00870C93" w:rsidRDefault="00870C93">
      <w:pPr>
        <w:pStyle w:val="a3"/>
      </w:pPr>
      <w:r>
        <w:rPr>
          <w:rStyle w:val="ae"/>
        </w:rPr>
        <w:annotationRef/>
      </w:r>
      <w:r>
        <w:rPr>
          <w:rFonts w:hint="eastAsia"/>
        </w:rPr>
        <w:t>以书为主语，不要突然出现</w:t>
      </w:r>
      <w:r>
        <w:rPr>
          <w:rFonts w:hint="eastAsia"/>
        </w:rPr>
        <w:t>you</w:t>
      </w:r>
    </w:p>
  </w:comment>
  <w:comment w:id="3" w:author="李 亚星" w:date="2019-12-03T11:19:00Z" w:initials="李">
    <w:p w14:paraId="7148B629" w14:textId="6EE09446" w:rsidR="00870C93" w:rsidRDefault="00870C93">
      <w:pPr>
        <w:pStyle w:val="a3"/>
        <w:rPr>
          <w:rFonts w:hint="eastAsia"/>
        </w:rPr>
      </w:pPr>
      <w:r>
        <w:rPr>
          <w:rStyle w:val="ae"/>
        </w:rPr>
        <w:annotationRef/>
      </w:r>
      <w:r>
        <w:rPr>
          <w:rFonts w:hint="eastAsia"/>
        </w:rPr>
        <w:t>项目是整个团队的活动，你在中间的作用没有说清楚，项目和你自己部分混淆</w:t>
      </w:r>
    </w:p>
  </w:comment>
  <w:comment w:id="4" w:author="李 亚星" w:date="2019-12-03T11:16:00Z" w:initials="李">
    <w:p w14:paraId="23C9779C" w14:textId="35469AAE" w:rsidR="00870C93" w:rsidRDefault="00870C93">
      <w:pPr>
        <w:pStyle w:val="a3"/>
      </w:pPr>
      <w:r>
        <w:rPr>
          <w:rStyle w:val="ae"/>
        </w:rPr>
        <w:annotationRef/>
      </w:r>
      <w:r>
        <w:rPr>
          <w:rFonts w:hint="eastAsia"/>
        </w:rPr>
        <w:t>过去时态</w:t>
      </w:r>
    </w:p>
  </w:comment>
  <w:comment w:id="5" w:author="李 亚星" w:date="2019-12-03T11:17:00Z" w:initials="李">
    <w:p w14:paraId="70A8C4E6" w14:textId="5AA621D9" w:rsidR="00870C93" w:rsidRDefault="00870C93">
      <w:pPr>
        <w:pStyle w:val="a3"/>
      </w:pPr>
      <w:r>
        <w:rPr>
          <w:rStyle w:val="ae"/>
        </w:rPr>
        <w:annotationRef/>
      </w:r>
      <w:r>
        <w:rPr>
          <w:rFonts w:hint="eastAsia"/>
        </w:rPr>
        <w:t>介绍书单独成段</w:t>
      </w:r>
    </w:p>
  </w:comment>
  <w:comment w:id="6" w:author="李 亚星" w:date="2019-12-03T11:18:00Z" w:initials="李">
    <w:p w14:paraId="2AB2CC84" w14:textId="3B34BD23" w:rsidR="00870C93" w:rsidRDefault="00870C93">
      <w:pPr>
        <w:pStyle w:val="a3"/>
        <w:rPr>
          <w:rFonts w:hint="eastAsia"/>
        </w:rPr>
      </w:pPr>
      <w:r>
        <w:rPr>
          <w:rStyle w:val="ae"/>
        </w:rPr>
        <w:annotationRef/>
      </w:r>
      <w:r>
        <w:rPr>
          <w:rFonts w:hint="eastAsia"/>
        </w:rPr>
        <w:t>直接说译者翻译的是哪章，这章主要分为几节？</w:t>
      </w:r>
    </w:p>
  </w:comment>
  <w:comment w:id="7" w:author="李 亚星" w:date="2019-12-03T11:20:00Z" w:initials="李">
    <w:p w14:paraId="38A539FD" w14:textId="5B1288F9" w:rsidR="00870C93" w:rsidRDefault="00870C93">
      <w:pPr>
        <w:pStyle w:val="a3"/>
      </w:pPr>
      <w:r>
        <w:rPr>
          <w:rStyle w:val="ae"/>
        </w:rPr>
        <w:annotationRef/>
      </w:r>
      <w:r>
        <w:rPr>
          <w:rFonts w:hint="eastAsia"/>
        </w:rPr>
        <w:t>时态不对</w:t>
      </w:r>
    </w:p>
  </w:comment>
  <w:comment w:id="9" w:author="李 亚星" w:date="2019-12-03T11:21:00Z" w:initials="李">
    <w:p w14:paraId="711D9285" w14:textId="16B91370" w:rsidR="00870C93" w:rsidRDefault="00870C93">
      <w:pPr>
        <w:pStyle w:val="a3"/>
        <w:rPr>
          <w:rFonts w:hint="eastAsia"/>
        </w:rPr>
      </w:pPr>
      <w:r>
        <w:rPr>
          <w:rStyle w:val="ae"/>
        </w:rPr>
        <w:annotationRef/>
      </w:r>
      <w:r>
        <w:rPr>
          <w:rFonts w:hint="eastAsia"/>
        </w:rPr>
        <w:t>意义这段没有条理。只用将从翻译出发的意义。</w:t>
      </w:r>
    </w:p>
  </w:comment>
  <w:comment w:id="10" w:author="李 亚星" w:date="2019-12-03T11:22:00Z" w:initials="李">
    <w:p w14:paraId="552B77C4" w14:textId="73777DF8" w:rsidR="00870C93" w:rsidRDefault="00870C93">
      <w:pPr>
        <w:pStyle w:val="a3"/>
      </w:pPr>
      <w:r>
        <w:rPr>
          <w:rStyle w:val="ae"/>
        </w:rPr>
        <w:annotationRef/>
      </w:r>
      <w:r>
        <w:rPr>
          <w:rFonts w:hint="eastAsia"/>
        </w:rPr>
        <w:t>这句没看懂？</w:t>
      </w:r>
    </w:p>
  </w:comment>
  <w:comment w:id="12" w:author="李 亚星" w:date="2019-12-03T11:24:00Z" w:initials="李">
    <w:p w14:paraId="73800CE0" w14:textId="213468CE" w:rsidR="008D128E" w:rsidRDefault="008D128E">
      <w:pPr>
        <w:pStyle w:val="a3"/>
      </w:pPr>
      <w:r>
        <w:rPr>
          <w:rStyle w:val="ae"/>
        </w:rPr>
        <w:annotationRef/>
      </w:r>
      <w:r>
        <w:rPr>
          <w:rFonts w:hint="eastAsia"/>
        </w:rPr>
        <w:t>理论部分太单薄，没有从你文本和理论结合的角度谈。</w:t>
      </w:r>
    </w:p>
  </w:comment>
  <w:comment w:id="13" w:author="李 亚星" w:date="2019-12-03T11:25:00Z" w:initials="李">
    <w:p w14:paraId="60BC8A0A" w14:textId="64C5A3C3" w:rsidR="008D128E" w:rsidRDefault="008D128E">
      <w:pPr>
        <w:pStyle w:val="a3"/>
      </w:pPr>
      <w:r>
        <w:rPr>
          <w:rStyle w:val="ae"/>
        </w:rPr>
        <w:annotationRef/>
      </w:r>
      <w:r>
        <w:rPr>
          <w:rFonts w:hint="eastAsia"/>
        </w:rPr>
        <w:t>能查到这个词组是固定搭配，就不算</w:t>
      </w:r>
      <w:r>
        <w:rPr>
          <w:rFonts w:hint="eastAsia"/>
        </w:rPr>
        <w:t>f</w:t>
      </w:r>
      <w:r>
        <w:t>ree translation</w:t>
      </w:r>
    </w:p>
    <w:p w14:paraId="7BF1A046" w14:textId="77777777" w:rsidR="008D128E" w:rsidRDefault="008D128E">
      <w:pPr>
        <w:pStyle w:val="a3"/>
      </w:pPr>
      <w:r>
        <w:rPr>
          <w:noProof/>
        </w:rPr>
        <w:drawing>
          <wp:inline distT="0" distB="0" distL="0" distR="0" wp14:anchorId="2A81EF9E" wp14:editId="38C0F3EE">
            <wp:extent cx="2246630" cy="849191"/>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75050" cy="859933"/>
                    </a:xfrm>
                    <a:prstGeom prst="rect">
                      <a:avLst/>
                    </a:prstGeom>
                  </pic:spPr>
                </pic:pic>
              </a:graphicData>
            </a:graphic>
          </wp:inline>
        </w:drawing>
      </w:r>
    </w:p>
    <w:p w14:paraId="72A575A8" w14:textId="5D5AB57F" w:rsidR="008D128E" w:rsidRDefault="008D128E">
      <w:pPr>
        <w:pStyle w:val="a3"/>
        <w:rPr>
          <w:rFonts w:hint="eastAsia"/>
        </w:rPr>
      </w:pPr>
    </w:p>
  </w:comment>
  <w:comment w:id="14" w:author="李 亚星" w:date="2019-12-03T11:28:00Z" w:initials="李">
    <w:p w14:paraId="0D285E10" w14:textId="04709FB1" w:rsidR="008D128E" w:rsidRDefault="008D128E">
      <w:pPr>
        <w:pStyle w:val="a3"/>
        <w:rPr>
          <w:rFonts w:hint="eastAsia"/>
        </w:rPr>
      </w:pPr>
      <w:r>
        <w:rPr>
          <w:rStyle w:val="ae"/>
        </w:rPr>
        <w:annotationRef/>
      </w:r>
      <w:r>
        <w:rPr>
          <w:rFonts w:hint="eastAsia"/>
        </w:rPr>
        <w:t>思科是约定俗成的，不算音译。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E729A" w15:done="0"/>
  <w15:commentEx w15:paraId="046C354A" w15:done="0"/>
  <w15:commentEx w15:paraId="541E1E13" w15:done="0"/>
  <w15:commentEx w15:paraId="7148B629" w15:done="0"/>
  <w15:commentEx w15:paraId="23C9779C" w15:done="0"/>
  <w15:commentEx w15:paraId="70A8C4E6" w15:done="0"/>
  <w15:commentEx w15:paraId="2AB2CC84" w15:done="0"/>
  <w15:commentEx w15:paraId="38A539FD" w15:done="0"/>
  <w15:commentEx w15:paraId="711D9285" w15:done="0"/>
  <w15:commentEx w15:paraId="552B77C4" w15:done="0"/>
  <w15:commentEx w15:paraId="73800CE0" w15:done="0"/>
  <w15:commentEx w15:paraId="72A575A8" w15:done="0"/>
  <w15:commentEx w15:paraId="0D285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E729A" w16cid:durableId="2190C224"/>
  <w16cid:commentId w16cid:paraId="046C354A" w16cid:durableId="2190C240"/>
  <w16cid:commentId w16cid:paraId="541E1E13" w16cid:durableId="2190C257"/>
  <w16cid:commentId w16cid:paraId="7148B629" w16cid:durableId="2190C35F"/>
  <w16cid:commentId w16cid:paraId="23C9779C" w16cid:durableId="2190C290"/>
  <w16cid:commentId w16cid:paraId="70A8C4E6" w16cid:durableId="2190C2B4"/>
  <w16cid:commentId w16cid:paraId="2AB2CC84" w16cid:durableId="2190C318"/>
  <w16cid:commentId w16cid:paraId="38A539FD" w16cid:durableId="2190C399"/>
  <w16cid:commentId w16cid:paraId="711D9285" w16cid:durableId="2190C3C1"/>
  <w16cid:commentId w16cid:paraId="552B77C4" w16cid:durableId="2190C3F7"/>
  <w16cid:commentId w16cid:paraId="73800CE0" w16cid:durableId="2190C454"/>
  <w16cid:commentId w16cid:paraId="72A575A8" w16cid:durableId="2190C49A"/>
  <w16cid:commentId w16cid:paraId="0D285E10" w16cid:durableId="2190C5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41F8B" w14:textId="77777777" w:rsidR="00F45F4C" w:rsidRDefault="00F45F4C" w:rsidP="00A55446">
      <w:r>
        <w:separator/>
      </w:r>
    </w:p>
  </w:endnote>
  <w:endnote w:type="continuationSeparator" w:id="0">
    <w:p w14:paraId="3ED2072F" w14:textId="77777777" w:rsidR="00F45F4C" w:rsidRDefault="00F45F4C"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11C67" w14:textId="77777777" w:rsidR="00F45F4C" w:rsidRDefault="00F45F4C" w:rsidP="00A55446">
      <w:r>
        <w:separator/>
      </w:r>
    </w:p>
  </w:footnote>
  <w:footnote w:type="continuationSeparator" w:id="0">
    <w:p w14:paraId="0F8BD950" w14:textId="77777777" w:rsidR="00F45F4C" w:rsidRDefault="00F45F4C" w:rsidP="00A55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8D9590"/>
    <w:multiLevelType w:val="singleLevel"/>
    <w:tmpl w:val="1A8D9590"/>
    <w:lvl w:ilvl="0">
      <w:start w:val="4"/>
      <w:numFmt w:val="decimal"/>
      <w:lvlText w:val="%1."/>
      <w:lvlJc w:val="left"/>
      <w:pPr>
        <w:tabs>
          <w:tab w:val="left" w:pos="312"/>
        </w:tabs>
      </w:pPr>
    </w:lvl>
  </w:abstractNum>
  <w:abstractNum w:abstractNumId="2"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12344"/>
    <w:rsid w:val="00043D0A"/>
    <w:rsid w:val="0006004F"/>
    <w:rsid w:val="00081D0F"/>
    <w:rsid w:val="00081FFC"/>
    <w:rsid w:val="000C4440"/>
    <w:rsid w:val="00104A92"/>
    <w:rsid w:val="001151DF"/>
    <w:rsid w:val="00125045"/>
    <w:rsid w:val="00144243"/>
    <w:rsid w:val="001555C5"/>
    <w:rsid w:val="00155E90"/>
    <w:rsid w:val="001768A6"/>
    <w:rsid w:val="00191B5A"/>
    <w:rsid w:val="001A43EC"/>
    <w:rsid w:val="001A67AD"/>
    <w:rsid w:val="001B22BF"/>
    <w:rsid w:val="001B5454"/>
    <w:rsid w:val="001C1E2E"/>
    <w:rsid w:val="001E76DF"/>
    <w:rsid w:val="001F20FA"/>
    <w:rsid w:val="002073C5"/>
    <w:rsid w:val="0021525C"/>
    <w:rsid w:val="002228F5"/>
    <w:rsid w:val="002268B0"/>
    <w:rsid w:val="002511D5"/>
    <w:rsid w:val="00260FE1"/>
    <w:rsid w:val="00263AFF"/>
    <w:rsid w:val="002774A2"/>
    <w:rsid w:val="0028368B"/>
    <w:rsid w:val="00287EBF"/>
    <w:rsid w:val="00290469"/>
    <w:rsid w:val="00290F83"/>
    <w:rsid w:val="002B2B04"/>
    <w:rsid w:val="002C70DF"/>
    <w:rsid w:val="002D5299"/>
    <w:rsid w:val="002E0C44"/>
    <w:rsid w:val="003036BF"/>
    <w:rsid w:val="00325E66"/>
    <w:rsid w:val="003424BF"/>
    <w:rsid w:val="00360496"/>
    <w:rsid w:val="00383337"/>
    <w:rsid w:val="00384E42"/>
    <w:rsid w:val="003A4E01"/>
    <w:rsid w:val="003C635B"/>
    <w:rsid w:val="003D03E7"/>
    <w:rsid w:val="003D0C8C"/>
    <w:rsid w:val="003E5931"/>
    <w:rsid w:val="004575A7"/>
    <w:rsid w:val="004B67CE"/>
    <w:rsid w:val="004C073C"/>
    <w:rsid w:val="004E230D"/>
    <w:rsid w:val="004E2E5B"/>
    <w:rsid w:val="004E659D"/>
    <w:rsid w:val="00505EFF"/>
    <w:rsid w:val="00516A84"/>
    <w:rsid w:val="005275E9"/>
    <w:rsid w:val="0054689C"/>
    <w:rsid w:val="0054699A"/>
    <w:rsid w:val="00556FB5"/>
    <w:rsid w:val="00565083"/>
    <w:rsid w:val="005845FB"/>
    <w:rsid w:val="00595A69"/>
    <w:rsid w:val="005A165A"/>
    <w:rsid w:val="005B5A1A"/>
    <w:rsid w:val="005C04B4"/>
    <w:rsid w:val="005C668C"/>
    <w:rsid w:val="00600E08"/>
    <w:rsid w:val="0061389F"/>
    <w:rsid w:val="00614AE6"/>
    <w:rsid w:val="00622922"/>
    <w:rsid w:val="006623F1"/>
    <w:rsid w:val="006679F2"/>
    <w:rsid w:val="0067185D"/>
    <w:rsid w:val="006B57F8"/>
    <w:rsid w:val="006E5496"/>
    <w:rsid w:val="006F2663"/>
    <w:rsid w:val="00704126"/>
    <w:rsid w:val="007620AB"/>
    <w:rsid w:val="00774BCC"/>
    <w:rsid w:val="00781B2F"/>
    <w:rsid w:val="0079507D"/>
    <w:rsid w:val="00795C0A"/>
    <w:rsid w:val="007A28B5"/>
    <w:rsid w:val="007A7C2F"/>
    <w:rsid w:val="007F7C32"/>
    <w:rsid w:val="008679B1"/>
    <w:rsid w:val="00870C93"/>
    <w:rsid w:val="00890D60"/>
    <w:rsid w:val="008A2C18"/>
    <w:rsid w:val="008A709E"/>
    <w:rsid w:val="008B643B"/>
    <w:rsid w:val="008D128E"/>
    <w:rsid w:val="008F0371"/>
    <w:rsid w:val="0090680A"/>
    <w:rsid w:val="00952075"/>
    <w:rsid w:val="009A55F9"/>
    <w:rsid w:val="009A69CC"/>
    <w:rsid w:val="009B18A3"/>
    <w:rsid w:val="009C47FF"/>
    <w:rsid w:val="009C4ADE"/>
    <w:rsid w:val="009F7423"/>
    <w:rsid w:val="00A00274"/>
    <w:rsid w:val="00A262ED"/>
    <w:rsid w:val="00A458BD"/>
    <w:rsid w:val="00A55446"/>
    <w:rsid w:val="00A9406E"/>
    <w:rsid w:val="00AB2D55"/>
    <w:rsid w:val="00AE3FCA"/>
    <w:rsid w:val="00AE4682"/>
    <w:rsid w:val="00AF7C12"/>
    <w:rsid w:val="00B0356A"/>
    <w:rsid w:val="00B32548"/>
    <w:rsid w:val="00B34F6E"/>
    <w:rsid w:val="00B45380"/>
    <w:rsid w:val="00B57696"/>
    <w:rsid w:val="00B663EE"/>
    <w:rsid w:val="00B74043"/>
    <w:rsid w:val="00B80CA9"/>
    <w:rsid w:val="00BD411F"/>
    <w:rsid w:val="00C40C9C"/>
    <w:rsid w:val="00C452B5"/>
    <w:rsid w:val="00C653D5"/>
    <w:rsid w:val="00C95168"/>
    <w:rsid w:val="00C97B29"/>
    <w:rsid w:val="00CB5F35"/>
    <w:rsid w:val="00CF1004"/>
    <w:rsid w:val="00CF2984"/>
    <w:rsid w:val="00D10C8D"/>
    <w:rsid w:val="00D12F24"/>
    <w:rsid w:val="00D21751"/>
    <w:rsid w:val="00D45351"/>
    <w:rsid w:val="00D61537"/>
    <w:rsid w:val="00D617C0"/>
    <w:rsid w:val="00D9674C"/>
    <w:rsid w:val="00DA0C59"/>
    <w:rsid w:val="00DC6F41"/>
    <w:rsid w:val="00DD6868"/>
    <w:rsid w:val="00E46081"/>
    <w:rsid w:val="00E4716F"/>
    <w:rsid w:val="00EA0BFA"/>
    <w:rsid w:val="00EB3546"/>
    <w:rsid w:val="00ED608C"/>
    <w:rsid w:val="00EE3F88"/>
    <w:rsid w:val="00F21549"/>
    <w:rsid w:val="00F21FEE"/>
    <w:rsid w:val="00F24957"/>
    <w:rsid w:val="00F31EFE"/>
    <w:rsid w:val="00F322E7"/>
    <w:rsid w:val="00F34D33"/>
    <w:rsid w:val="00F4446A"/>
    <w:rsid w:val="00F45F4C"/>
    <w:rsid w:val="00F50AC6"/>
    <w:rsid w:val="00F57B40"/>
    <w:rsid w:val="00F81A57"/>
    <w:rsid w:val="00FC117E"/>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624"/>
  <w15:docId w15:val="{8F5CF854-266D-436D-BEAA-94311863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 w:type="character" w:styleId="af0">
    <w:name w:val="Emphasis"/>
    <w:basedOn w:val="a0"/>
    <w:uiPriority w:val="20"/>
    <w:qFormat/>
    <w:rsid w:val="00F50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35CCA-11B8-4D40-915D-83663218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1771</Words>
  <Characters>10095</Characters>
  <Application>Microsoft Office Word</Application>
  <DocSecurity>0</DocSecurity>
  <Lines>84</Lines>
  <Paragraphs>23</Paragraphs>
  <ScaleCrop>false</ScaleCrop>
  <Company>重庆第二师范学院</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2019-12-03T03:29:00Z</dcterms:created>
  <dcterms:modified xsi:type="dcterms:W3CDTF">2019-12-03T03:29:00Z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vt:lpwstr>6</vt:lpwstr>
  </property>
</Properties>
</file>