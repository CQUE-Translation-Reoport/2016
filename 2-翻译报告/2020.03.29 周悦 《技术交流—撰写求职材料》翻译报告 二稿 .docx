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3C835" w14:textId="77777777" w:rsidR="0096689D" w:rsidRDefault="0096689D" w:rsidP="0096689D">
      <w:pPr>
        <w:spacing w:beforeLines="500" w:before="1560" w:afterLines="250" w:after="780"/>
        <w:jc w:val="center"/>
        <w:rPr>
          <w:rFonts w:ascii="黑体" w:eastAsia="黑体" w:hAnsi="黑体"/>
          <w:sz w:val="52"/>
          <w:szCs w:val="52"/>
        </w:rPr>
      </w:pPr>
      <w:r>
        <w:rPr>
          <w:rFonts w:ascii="黑体" w:eastAsia="黑体" w:hAnsi="黑体" w:hint="eastAsia"/>
          <w:sz w:val="52"/>
          <w:szCs w:val="52"/>
        </w:rPr>
        <w:t>重庆第二师范学院</w:t>
      </w:r>
    </w:p>
    <w:p w14:paraId="55947963" w14:textId="77777777" w:rsidR="0096689D" w:rsidRDefault="0096689D" w:rsidP="0096689D">
      <w:pPr>
        <w:spacing w:afterLines="400" w:after="1248" w:line="360" w:lineRule="auto"/>
        <w:jc w:val="center"/>
        <w:rPr>
          <w:rFonts w:ascii="方正小标宋_GBK" w:eastAsia="方正小标宋_GBK" w:hAnsi="仿宋"/>
          <w:b/>
          <w:sz w:val="44"/>
          <w:szCs w:val="44"/>
        </w:rPr>
      </w:pPr>
      <w:r>
        <w:rPr>
          <w:rFonts w:ascii="方正小标宋_GBK" w:eastAsia="方正小标宋_GBK" w:hAnsi="仿宋" w:hint="eastAsia"/>
          <w:b/>
          <w:sz w:val="52"/>
          <w:szCs w:val="52"/>
          <w:u w:val="single"/>
        </w:rPr>
        <w:t xml:space="preserve"> </w:t>
      </w:r>
      <w:r>
        <w:rPr>
          <w:rFonts w:ascii="方正小标宋_GBK" w:eastAsia="方正小标宋_GBK" w:hAnsi="仿宋" w:hint="eastAsia"/>
          <w:b/>
          <w:sz w:val="44"/>
          <w:szCs w:val="44"/>
          <w:u w:val="single"/>
        </w:rPr>
        <w:t>2020</w:t>
      </w:r>
      <w:r>
        <w:rPr>
          <w:rFonts w:ascii="方正小标宋_GBK" w:eastAsia="方正小标宋_GBK" w:hAnsi="仿宋" w:hint="eastAsia"/>
          <w:b/>
          <w:sz w:val="44"/>
          <w:szCs w:val="44"/>
        </w:rPr>
        <w:t>届全日制本科生毕业设计</w:t>
      </w:r>
    </w:p>
    <w:tbl>
      <w:tblPr>
        <w:tblW w:w="0" w:type="auto"/>
        <w:jc w:val="center"/>
        <w:tblLayout w:type="fixed"/>
        <w:tblLook w:val="0000" w:firstRow="0" w:lastRow="0" w:firstColumn="0" w:lastColumn="0" w:noHBand="0" w:noVBand="0"/>
      </w:tblPr>
      <w:tblGrid>
        <w:gridCol w:w="1597"/>
        <w:gridCol w:w="1640"/>
        <w:gridCol w:w="1459"/>
        <w:gridCol w:w="1707"/>
      </w:tblGrid>
      <w:tr w:rsidR="0096689D" w:rsidRPr="00E42613" w14:paraId="0DD08C1B" w14:textId="77777777" w:rsidTr="0034411E">
        <w:trPr>
          <w:trHeight w:val="630"/>
          <w:jc w:val="center"/>
        </w:trPr>
        <w:tc>
          <w:tcPr>
            <w:tcW w:w="1597" w:type="dxa"/>
            <w:shd w:val="clear" w:color="auto" w:fill="auto"/>
            <w:vAlign w:val="bottom"/>
          </w:tcPr>
          <w:p w14:paraId="3C01A687"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题    目</w:t>
            </w:r>
          </w:p>
        </w:tc>
        <w:tc>
          <w:tcPr>
            <w:tcW w:w="4806" w:type="dxa"/>
            <w:gridSpan w:val="3"/>
            <w:tcBorders>
              <w:bottom w:val="single" w:sz="8" w:space="0" w:color="auto"/>
            </w:tcBorders>
            <w:shd w:val="clear" w:color="auto" w:fill="auto"/>
            <w:vAlign w:val="bottom"/>
          </w:tcPr>
          <w:p w14:paraId="265E6189" w14:textId="77777777" w:rsidR="0096689D" w:rsidRPr="00E42613" w:rsidRDefault="00066C6D" w:rsidP="0034411E">
            <w:pPr>
              <w:snapToGrid w:val="0"/>
              <w:ind w:right="-6"/>
              <w:jc w:val="center"/>
              <w:rPr>
                <w:rFonts w:ascii="方正小标宋_GBK" w:hAnsi="黑体"/>
                <w:sz w:val="32"/>
                <w:szCs w:val="32"/>
              </w:rPr>
            </w:pPr>
            <w:r>
              <w:rPr>
                <w:rFonts w:hint="eastAsia"/>
                <w:sz w:val="32"/>
                <w:szCs w:val="32"/>
              </w:rPr>
              <w:t>《技术交流</w:t>
            </w:r>
            <w:r w:rsidR="00DA588C">
              <w:rPr>
                <w:rFonts w:hint="eastAsia"/>
                <w:sz w:val="32"/>
                <w:szCs w:val="32"/>
              </w:rPr>
              <w:t>——撰写求职材料</w:t>
            </w:r>
            <w:r w:rsidR="002340ED">
              <w:rPr>
                <w:rFonts w:hint="eastAsia"/>
                <w:sz w:val="32"/>
                <w:szCs w:val="32"/>
              </w:rPr>
              <w:t>》</w:t>
            </w:r>
            <w:r w:rsidR="0096689D" w:rsidRPr="00E42613">
              <w:rPr>
                <w:rFonts w:hint="eastAsia"/>
                <w:sz w:val="32"/>
                <w:szCs w:val="32"/>
              </w:rPr>
              <w:t>翻译报告</w:t>
            </w:r>
          </w:p>
        </w:tc>
      </w:tr>
      <w:tr w:rsidR="0096689D" w:rsidRPr="00E42613" w14:paraId="731CD290" w14:textId="77777777" w:rsidTr="0034411E">
        <w:trPr>
          <w:trHeight w:val="812"/>
          <w:jc w:val="center"/>
        </w:trPr>
        <w:tc>
          <w:tcPr>
            <w:tcW w:w="1597" w:type="dxa"/>
            <w:shd w:val="clear" w:color="auto" w:fill="auto"/>
            <w:vAlign w:val="bottom"/>
          </w:tcPr>
          <w:p w14:paraId="149B984A"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教学学院</w:t>
            </w:r>
          </w:p>
        </w:tc>
        <w:tc>
          <w:tcPr>
            <w:tcW w:w="4806" w:type="dxa"/>
            <w:gridSpan w:val="3"/>
            <w:tcBorders>
              <w:top w:val="single" w:sz="8" w:space="0" w:color="auto"/>
              <w:bottom w:val="single" w:sz="8" w:space="0" w:color="auto"/>
            </w:tcBorders>
            <w:shd w:val="clear" w:color="auto" w:fill="auto"/>
            <w:vAlign w:val="bottom"/>
          </w:tcPr>
          <w:p w14:paraId="302E165E"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外国语言文学学院</w:t>
            </w:r>
          </w:p>
        </w:tc>
      </w:tr>
      <w:tr w:rsidR="0096689D" w:rsidRPr="00E42613" w14:paraId="7C17DF53" w14:textId="77777777" w:rsidTr="0034411E">
        <w:trPr>
          <w:trHeight w:val="799"/>
          <w:jc w:val="center"/>
        </w:trPr>
        <w:tc>
          <w:tcPr>
            <w:tcW w:w="1597" w:type="dxa"/>
            <w:shd w:val="clear" w:color="auto" w:fill="auto"/>
            <w:vAlign w:val="bottom"/>
          </w:tcPr>
          <w:p w14:paraId="33C6C3EB"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专业年级</w:t>
            </w:r>
          </w:p>
        </w:tc>
        <w:tc>
          <w:tcPr>
            <w:tcW w:w="4806" w:type="dxa"/>
            <w:gridSpan w:val="3"/>
            <w:tcBorders>
              <w:top w:val="single" w:sz="8" w:space="0" w:color="auto"/>
              <w:bottom w:val="single" w:sz="8" w:space="0" w:color="auto"/>
            </w:tcBorders>
            <w:shd w:val="clear" w:color="auto" w:fill="auto"/>
            <w:vAlign w:val="bottom"/>
          </w:tcPr>
          <w:p w14:paraId="6B56CD89"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楷体" w:eastAsia="楷体" w:hAnsi="楷体" w:cs="楷体" w:hint="eastAsia"/>
                <w:sz w:val="32"/>
                <w:szCs w:val="32"/>
              </w:rPr>
              <w:t>2016级英语</w:t>
            </w:r>
          </w:p>
        </w:tc>
      </w:tr>
      <w:tr w:rsidR="0096689D" w:rsidRPr="00E42613" w14:paraId="57BC5D79" w14:textId="77777777" w:rsidTr="0034411E">
        <w:trPr>
          <w:trHeight w:val="812"/>
          <w:jc w:val="center"/>
        </w:trPr>
        <w:tc>
          <w:tcPr>
            <w:tcW w:w="1597" w:type="dxa"/>
            <w:shd w:val="clear" w:color="auto" w:fill="auto"/>
            <w:vAlign w:val="bottom"/>
          </w:tcPr>
          <w:p w14:paraId="3ADF7C59"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学生姓名</w:t>
            </w:r>
          </w:p>
        </w:tc>
        <w:tc>
          <w:tcPr>
            <w:tcW w:w="1640" w:type="dxa"/>
            <w:tcBorders>
              <w:top w:val="single" w:sz="8" w:space="0" w:color="auto"/>
              <w:bottom w:val="single" w:sz="8" w:space="0" w:color="auto"/>
            </w:tcBorders>
            <w:shd w:val="clear" w:color="auto" w:fill="auto"/>
            <w:vAlign w:val="bottom"/>
          </w:tcPr>
          <w:p w14:paraId="2AB22C4A" w14:textId="77777777" w:rsidR="0096689D" w:rsidRPr="00E42613" w:rsidRDefault="002340ED" w:rsidP="0034411E">
            <w:pPr>
              <w:snapToGrid w:val="0"/>
              <w:ind w:right="-6"/>
              <w:jc w:val="center"/>
              <w:rPr>
                <w:rFonts w:ascii="方正小标宋_GBK" w:eastAsia="方正小标宋_GBK" w:hAnsi="黑体"/>
                <w:sz w:val="32"/>
                <w:szCs w:val="32"/>
              </w:rPr>
            </w:pPr>
            <w:proofErr w:type="gramStart"/>
            <w:r>
              <w:rPr>
                <w:rFonts w:ascii="方正小标宋_GBK" w:eastAsia="方正小标宋_GBK" w:hAnsi="黑体"/>
                <w:sz w:val="32"/>
                <w:szCs w:val="32"/>
              </w:rPr>
              <w:t>周悦</w:t>
            </w:r>
            <w:proofErr w:type="gramEnd"/>
          </w:p>
        </w:tc>
        <w:tc>
          <w:tcPr>
            <w:tcW w:w="1459" w:type="dxa"/>
            <w:tcBorders>
              <w:top w:val="single" w:sz="8" w:space="0" w:color="auto"/>
            </w:tcBorders>
            <w:shd w:val="clear" w:color="auto" w:fill="auto"/>
            <w:vAlign w:val="bottom"/>
          </w:tcPr>
          <w:p w14:paraId="1059D114"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学号</w:t>
            </w:r>
          </w:p>
        </w:tc>
        <w:tc>
          <w:tcPr>
            <w:tcW w:w="1707" w:type="dxa"/>
            <w:tcBorders>
              <w:top w:val="single" w:sz="8" w:space="0" w:color="auto"/>
              <w:bottom w:val="single" w:sz="8" w:space="0" w:color="auto"/>
            </w:tcBorders>
            <w:shd w:val="clear" w:color="auto" w:fill="auto"/>
            <w:vAlign w:val="bottom"/>
          </w:tcPr>
          <w:p w14:paraId="60B69699" w14:textId="77777777" w:rsidR="0096689D" w:rsidRPr="002340ED" w:rsidRDefault="002340ED" w:rsidP="0034411E">
            <w:pPr>
              <w:snapToGrid w:val="0"/>
              <w:ind w:right="-6"/>
              <w:jc w:val="center"/>
              <w:rPr>
                <w:rFonts w:ascii="方正小标宋_GBK" w:eastAsia="方正小标宋_GBK" w:hAnsi="黑体"/>
                <w:sz w:val="24"/>
              </w:rPr>
            </w:pPr>
            <w:r w:rsidRPr="002340ED">
              <w:rPr>
                <w:rFonts w:ascii="方正小标宋_GBK" w:eastAsia="方正小标宋_GBK" w:hAnsi="黑体" w:hint="eastAsia"/>
                <w:sz w:val="24"/>
              </w:rPr>
              <w:t>1610403138</w:t>
            </w:r>
          </w:p>
        </w:tc>
      </w:tr>
      <w:tr w:rsidR="0096689D" w:rsidRPr="00E42613" w14:paraId="19D242BE" w14:textId="77777777" w:rsidTr="0034411E">
        <w:trPr>
          <w:trHeight w:val="799"/>
          <w:jc w:val="center"/>
        </w:trPr>
        <w:tc>
          <w:tcPr>
            <w:tcW w:w="1597" w:type="dxa"/>
            <w:shd w:val="clear" w:color="auto" w:fill="auto"/>
            <w:vAlign w:val="bottom"/>
          </w:tcPr>
          <w:p w14:paraId="705AC864"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指导教师</w:t>
            </w:r>
          </w:p>
        </w:tc>
        <w:tc>
          <w:tcPr>
            <w:tcW w:w="1640" w:type="dxa"/>
            <w:tcBorders>
              <w:top w:val="single" w:sz="8" w:space="0" w:color="auto"/>
              <w:bottom w:val="single" w:sz="8" w:space="0" w:color="auto"/>
            </w:tcBorders>
            <w:shd w:val="clear" w:color="auto" w:fill="auto"/>
            <w:vAlign w:val="bottom"/>
          </w:tcPr>
          <w:p w14:paraId="65C69192" w14:textId="77777777" w:rsidR="0096689D" w:rsidRPr="00E42613" w:rsidRDefault="002340ED" w:rsidP="0034411E">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李亚星</w:t>
            </w:r>
          </w:p>
        </w:tc>
        <w:tc>
          <w:tcPr>
            <w:tcW w:w="1459" w:type="dxa"/>
            <w:shd w:val="clear" w:color="auto" w:fill="auto"/>
            <w:vAlign w:val="bottom"/>
          </w:tcPr>
          <w:p w14:paraId="0DCB87F3" w14:textId="77777777" w:rsidR="0096689D" w:rsidRPr="00E42613" w:rsidRDefault="0096689D" w:rsidP="0034411E">
            <w:pPr>
              <w:snapToGrid w:val="0"/>
              <w:ind w:right="-6"/>
              <w:jc w:val="center"/>
              <w:rPr>
                <w:rFonts w:ascii="方正小标宋_GBK" w:eastAsia="方正小标宋_GBK" w:hAnsi="黑体"/>
                <w:sz w:val="32"/>
                <w:szCs w:val="32"/>
              </w:rPr>
            </w:pPr>
            <w:r w:rsidRPr="00E42613">
              <w:rPr>
                <w:rFonts w:ascii="方正小标宋_GBK" w:eastAsia="方正小标宋_GBK" w:hAnsi="黑体" w:hint="eastAsia"/>
                <w:sz w:val="32"/>
                <w:szCs w:val="32"/>
              </w:rPr>
              <w:t>职称</w:t>
            </w:r>
          </w:p>
        </w:tc>
        <w:tc>
          <w:tcPr>
            <w:tcW w:w="1707" w:type="dxa"/>
            <w:tcBorders>
              <w:top w:val="single" w:sz="8" w:space="0" w:color="auto"/>
              <w:bottom w:val="single" w:sz="8" w:space="0" w:color="auto"/>
            </w:tcBorders>
            <w:shd w:val="clear" w:color="auto" w:fill="auto"/>
            <w:vAlign w:val="bottom"/>
          </w:tcPr>
          <w:p w14:paraId="542B3D0F" w14:textId="77777777" w:rsidR="0096689D" w:rsidRPr="00E42613" w:rsidRDefault="002340ED" w:rsidP="0034411E">
            <w:pPr>
              <w:snapToGrid w:val="0"/>
              <w:ind w:right="-6"/>
              <w:jc w:val="center"/>
              <w:rPr>
                <w:rFonts w:ascii="方正小标宋_GBK" w:eastAsia="方正小标宋_GBK" w:hAnsi="黑体"/>
                <w:sz w:val="32"/>
                <w:szCs w:val="32"/>
              </w:rPr>
            </w:pPr>
            <w:r>
              <w:rPr>
                <w:rFonts w:ascii="方正小标宋_GBK" w:eastAsia="方正小标宋_GBK" w:hAnsi="黑体"/>
                <w:sz w:val="32"/>
                <w:szCs w:val="32"/>
              </w:rPr>
              <w:t>讲师</w:t>
            </w:r>
          </w:p>
        </w:tc>
      </w:tr>
    </w:tbl>
    <w:p w14:paraId="325721C8" w14:textId="77777777" w:rsidR="0096689D" w:rsidRDefault="0096689D" w:rsidP="0096689D">
      <w:pPr>
        <w:spacing w:line="700" w:lineRule="exact"/>
        <w:ind w:right="-4" w:firstLine="480"/>
      </w:pPr>
    </w:p>
    <w:p w14:paraId="53B7B652" w14:textId="77777777" w:rsidR="0096689D" w:rsidRDefault="0096689D" w:rsidP="0096689D">
      <w:pPr>
        <w:spacing w:line="960" w:lineRule="exact"/>
        <w:rPr>
          <w:rFonts w:eastAsia="方正大标宋简体"/>
          <w:b/>
          <w:sz w:val="32"/>
        </w:rPr>
      </w:pPr>
    </w:p>
    <w:p w14:paraId="49DA3843" w14:textId="77777777" w:rsidR="0096689D" w:rsidRDefault="0096689D" w:rsidP="0096689D">
      <w:pPr>
        <w:spacing w:line="960" w:lineRule="exact"/>
        <w:ind w:firstLine="640"/>
        <w:jc w:val="center"/>
        <w:rPr>
          <w:rFonts w:eastAsia="方正大标宋简体"/>
          <w:b/>
          <w:sz w:val="32"/>
        </w:rPr>
      </w:pPr>
    </w:p>
    <w:tbl>
      <w:tblPr>
        <w:tblW w:w="0" w:type="auto"/>
        <w:jc w:val="center"/>
        <w:tblLayout w:type="fixed"/>
        <w:tblLook w:val="0000" w:firstRow="0" w:lastRow="0" w:firstColumn="0" w:lastColumn="0" w:noHBand="0" w:noVBand="0"/>
      </w:tblPr>
      <w:tblGrid>
        <w:gridCol w:w="993"/>
        <w:gridCol w:w="567"/>
        <w:gridCol w:w="708"/>
        <w:gridCol w:w="567"/>
      </w:tblGrid>
      <w:tr w:rsidR="0096689D" w:rsidRPr="00E42613" w14:paraId="271C47C1" w14:textId="77777777" w:rsidTr="0034411E">
        <w:trPr>
          <w:trHeight w:val="502"/>
          <w:jc w:val="center"/>
        </w:trPr>
        <w:tc>
          <w:tcPr>
            <w:tcW w:w="993" w:type="dxa"/>
            <w:tcBorders>
              <w:bottom w:val="single" w:sz="8" w:space="0" w:color="auto"/>
            </w:tcBorders>
            <w:shd w:val="clear" w:color="auto" w:fill="auto"/>
            <w:vAlign w:val="bottom"/>
          </w:tcPr>
          <w:p w14:paraId="53AD3F53"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2020</w:t>
            </w:r>
          </w:p>
        </w:tc>
        <w:tc>
          <w:tcPr>
            <w:tcW w:w="567" w:type="dxa"/>
            <w:shd w:val="clear" w:color="auto" w:fill="auto"/>
            <w:vAlign w:val="bottom"/>
          </w:tcPr>
          <w:p w14:paraId="38633CF4"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年</w:t>
            </w:r>
          </w:p>
        </w:tc>
        <w:tc>
          <w:tcPr>
            <w:tcW w:w="708" w:type="dxa"/>
            <w:tcBorders>
              <w:bottom w:val="single" w:sz="8" w:space="0" w:color="auto"/>
            </w:tcBorders>
            <w:shd w:val="clear" w:color="auto" w:fill="auto"/>
            <w:vAlign w:val="bottom"/>
          </w:tcPr>
          <w:p w14:paraId="52262266"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5</w:t>
            </w:r>
          </w:p>
        </w:tc>
        <w:tc>
          <w:tcPr>
            <w:tcW w:w="567" w:type="dxa"/>
            <w:shd w:val="clear" w:color="auto" w:fill="auto"/>
            <w:vAlign w:val="bottom"/>
          </w:tcPr>
          <w:p w14:paraId="1C028104" w14:textId="77777777" w:rsidR="0096689D" w:rsidRPr="00E42613" w:rsidRDefault="0096689D" w:rsidP="0034411E">
            <w:pPr>
              <w:snapToGrid w:val="0"/>
              <w:jc w:val="center"/>
              <w:rPr>
                <w:rFonts w:ascii="方正小标宋_GBK" w:eastAsia="方正小标宋_GBK" w:hAnsi="黑体"/>
                <w:sz w:val="32"/>
              </w:rPr>
            </w:pPr>
            <w:r w:rsidRPr="00E42613">
              <w:rPr>
                <w:rFonts w:ascii="方正小标宋_GBK" w:eastAsia="方正小标宋_GBK" w:hAnsi="黑体" w:hint="eastAsia"/>
                <w:sz w:val="32"/>
              </w:rPr>
              <w:t>月</w:t>
            </w:r>
          </w:p>
        </w:tc>
      </w:tr>
    </w:tbl>
    <w:p w14:paraId="02F96DAA" w14:textId="77777777" w:rsidR="0096689D" w:rsidRDefault="0096689D" w:rsidP="0096689D">
      <w:pPr>
        <w:rPr>
          <w:rFonts w:ascii="隶书" w:eastAsia="隶书"/>
        </w:rPr>
      </w:pPr>
    </w:p>
    <w:p w14:paraId="35F0CF3A" w14:textId="77777777" w:rsidR="0096689D" w:rsidRDefault="0096689D">
      <w:pPr>
        <w:widowControl/>
        <w:jc w:val="left"/>
      </w:pPr>
      <w:r>
        <w:br w:type="page"/>
      </w:r>
    </w:p>
    <w:p w14:paraId="724AADF3" w14:textId="77777777" w:rsidR="0096689D" w:rsidRDefault="0096689D" w:rsidP="0096689D">
      <w:pPr>
        <w:spacing w:line="480" w:lineRule="auto"/>
        <w:jc w:val="center"/>
        <w:rPr>
          <w:rFonts w:eastAsia="黑体"/>
          <w:b/>
          <w:i/>
          <w:sz w:val="36"/>
          <w:szCs w:val="36"/>
        </w:rPr>
      </w:pPr>
    </w:p>
    <w:p w14:paraId="360037DE" w14:textId="77777777" w:rsidR="0096689D" w:rsidRDefault="0096689D" w:rsidP="0096689D">
      <w:pPr>
        <w:spacing w:line="480" w:lineRule="auto"/>
        <w:jc w:val="center"/>
        <w:rPr>
          <w:rFonts w:eastAsia="黑体"/>
          <w:b/>
          <w:i/>
          <w:sz w:val="36"/>
          <w:szCs w:val="36"/>
        </w:rPr>
      </w:pPr>
      <w:r w:rsidRPr="0096689D">
        <w:rPr>
          <w:rFonts w:eastAsia="黑体"/>
          <w:b/>
          <w:i/>
          <w:sz w:val="36"/>
          <w:szCs w:val="36"/>
        </w:rPr>
        <w:t>Technical Communication</w:t>
      </w:r>
      <w:r w:rsidR="002340ED">
        <w:rPr>
          <w:rFonts w:eastAsia="黑体" w:hint="eastAsia"/>
          <w:b/>
          <w:i/>
          <w:sz w:val="36"/>
          <w:szCs w:val="36"/>
        </w:rPr>
        <w:t>-</w:t>
      </w:r>
    </w:p>
    <w:p w14:paraId="416C0B67" w14:textId="77777777" w:rsidR="002340ED" w:rsidRPr="002340ED" w:rsidRDefault="002340ED" w:rsidP="0096689D">
      <w:pPr>
        <w:spacing w:line="480" w:lineRule="auto"/>
        <w:jc w:val="center"/>
        <w:rPr>
          <w:sz w:val="36"/>
          <w:szCs w:val="36"/>
          <w:lang w:val="en-GB"/>
        </w:rPr>
      </w:pPr>
      <w:r w:rsidRPr="002340ED">
        <w:rPr>
          <w:rFonts w:hint="eastAsia"/>
          <w:b/>
          <w:i/>
          <w:sz w:val="36"/>
          <w:szCs w:val="36"/>
        </w:rPr>
        <w:t>Writing Job Application Materials</w:t>
      </w:r>
    </w:p>
    <w:p w14:paraId="68FE3A65" w14:textId="77777777" w:rsidR="0096689D" w:rsidRPr="0096689D" w:rsidRDefault="0096689D" w:rsidP="0096689D">
      <w:pPr>
        <w:spacing w:line="480" w:lineRule="auto"/>
        <w:jc w:val="center"/>
        <w:rPr>
          <w:sz w:val="28"/>
          <w:lang w:val="en-GB"/>
        </w:rPr>
      </w:pPr>
    </w:p>
    <w:p w14:paraId="7C131592" w14:textId="77777777" w:rsidR="0096689D" w:rsidRPr="0096689D" w:rsidRDefault="0096689D" w:rsidP="0096689D">
      <w:pPr>
        <w:spacing w:line="480" w:lineRule="auto"/>
        <w:jc w:val="center"/>
        <w:rPr>
          <w:sz w:val="28"/>
          <w:lang w:val="en-GB"/>
        </w:rPr>
      </w:pPr>
    </w:p>
    <w:p w14:paraId="032F7CED" w14:textId="77777777" w:rsidR="002340ED" w:rsidRPr="002340ED" w:rsidRDefault="002340ED" w:rsidP="002340ED">
      <w:pPr>
        <w:keepNext/>
        <w:jc w:val="center"/>
        <w:outlineLvl w:val="2"/>
        <w:rPr>
          <w:sz w:val="28"/>
        </w:rPr>
      </w:pPr>
      <w:bookmarkStart w:id="0" w:name="_Toc33969984"/>
      <w:bookmarkStart w:id="1" w:name="_Toc33970291"/>
      <w:bookmarkStart w:id="2" w:name="_Toc33970364"/>
      <w:bookmarkStart w:id="3" w:name="_Toc33970484"/>
      <w:bookmarkStart w:id="4" w:name="_Toc35679779"/>
      <w:r w:rsidRPr="002340ED">
        <w:rPr>
          <w:rFonts w:hint="eastAsia"/>
          <w:sz w:val="28"/>
        </w:rPr>
        <w:t>A translation Report</w:t>
      </w:r>
      <w:bookmarkEnd w:id="0"/>
      <w:bookmarkEnd w:id="1"/>
      <w:bookmarkEnd w:id="2"/>
      <w:bookmarkEnd w:id="3"/>
      <w:bookmarkEnd w:id="4"/>
    </w:p>
    <w:p w14:paraId="4FD83F60" w14:textId="77777777" w:rsidR="002340ED" w:rsidRPr="002340ED" w:rsidRDefault="002340ED" w:rsidP="002340ED">
      <w:pPr>
        <w:keepNext/>
        <w:jc w:val="center"/>
        <w:outlineLvl w:val="2"/>
        <w:rPr>
          <w:sz w:val="28"/>
        </w:rPr>
      </w:pPr>
      <w:bookmarkStart w:id="5" w:name="_Toc33969985"/>
      <w:bookmarkStart w:id="6" w:name="_Toc33970292"/>
      <w:bookmarkStart w:id="7" w:name="_Toc33970365"/>
      <w:bookmarkStart w:id="8" w:name="_Toc33970485"/>
      <w:bookmarkStart w:id="9" w:name="_Toc35679780"/>
      <w:r w:rsidRPr="002340ED">
        <w:rPr>
          <w:rFonts w:hint="eastAsia"/>
          <w:sz w:val="28"/>
        </w:rPr>
        <w:t xml:space="preserve">submitted in partial </w:t>
      </w:r>
      <w:r w:rsidRPr="002340ED">
        <w:rPr>
          <w:sz w:val="28"/>
        </w:rPr>
        <w:t>fulfillment</w:t>
      </w:r>
      <w:bookmarkEnd w:id="5"/>
      <w:bookmarkEnd w:id="6"/>
      <w:bookmarkEnd w:id="7"/>
      <w:bookmarkEnd w:id="8"/>
      <w:bookmarkEnd w:id="9"/>
    </w:p>
    <w:p w14:paraId="36043752" w14:textId="77777777" w:rsidR="002340ED" w:rsidRPr="002340ED" w:rsidRDefault="002340ED" w:rsidP="002340ED">
      <w:pPr>
        <w:jc w:val="center"/>
        <w:rPr>
          <w:sz w:val="28"/>
        </w:rPr>
      </w:pPr>
      <w:r w:rsidRPr="002340ED">
        <w:rPr>
          <w:rFonts w:hint="eastAsia"/>
          <w:sz w:val="28"/>
        </w:rPr>
        <w:t>of the requirements for the degree of Bachelor of Arts</w:t>
      </w:r>
    </w:p>
    <w:p w14:paraId="5ACB0F6B" w14:textId="77777777" w:rsidR="002340ED" w:rsidRPr="002340ED" w:rsidRDefault="002340ED" w:rsidP="002340ED">
      <w:pPr>
        <w:jc w:val="center"/>
        <w:rPr>
          <w:sz w:val="28"/>
        </w:rPr>
      </w:pPr>
      <w:r w:rsidRPr="002340ED">
        <w:rPr>
          <w:rFonts w:hint="eastAsia"/>
          <w:sz w:val="28"/>
        </w:rPr>
        <w:t>in the School of Foreign Languages and Literatures</w:t>
      </w:r>
    </w:p>
    <w:p w14:paraId="3B1B526A" w14:textId="77777777" w:rsidR="002340ED" w:rsidRPr="002340ED" w:rsidRDefault="002340ED" w:rsidP="002340ED">
      <w:pPr>
        <w:jc w:val="center"/>
        <w:rPr>
          <w:sz w:val="28"/>
        </w:rPr>
      </w:pPr>
      <w:r w:rsidRPr="002340ED">
        <w:rPr>
          <w:rFonts w:hint="eastAsia"/>
          <w:sz w:val="28"/>
        </w:rPr>
        <w:t>Chongqing University of Education</w:t>
      </w:r>
    </w:p>
    <w:p w14:paraId="22357E7B" w14:textId="77777777" w:rsidR="0096689D" w:rsidRPr="0096689D" w:rsidRDefault="0096689D" w:rsidP="0096689D">
      <w:pPr>
        <w:keepNext/>
        <w:ind w:left="1440"/>
        <w:outlineLvl w:val="2"/>
        <w:rPr>
          <w:b/>
          <w:bCs/>
          <w:sz w:val="28"/>
        </w:rPr>
      </w:pPr>
    </w:p>
    <w:p w14:paraId="79420394" w14:textId="77777777" w:rsidR="0096689D" w:rsidRPr="0096689D" w:rsidRDefault="0096689D" w:rsidP="0096689D">
      <w:pPr>
        <w:keepNext/>
        <w:ind w:left="840" w:firstLine="420"/>
        <w:jc w:val="left"/>
        <w:outlineLvl w:val="2"/>
        <w:rPr>
          <w:b/>
          <w:bCs/>
          <w:sz w:val="28"/>
        </w:rPr>
      </w:pPr>
      <w:bookmarkStart w:id="10" w:name="_Toc33969986"/>
      <w:bookmarkStart w:id="11" w:name="_Toc33970293"/>
      <w:bookmarkStart w:id="12" w:name="_Toc33970366"/>
      <w:bookmarkStart w:id="13" w:name="_Toc33970486"/>
      <w:bookmarkStart w:id="14" w:name="_Toc35679781"/>
      <w:r w:rsidRPr="0096689D">
        <w:rPr>
          <w:b/>
          <w:bCs/>
          <w:sz w:val="28"/>
        </w:rPr>
        <w:t>S</w:t>
      </w:r>
      <w:r w:rsidRPr="0096689D">
        <w:rPr>
          <w:rFonts w:hint="eastAsia"/>
          <w:b/>
          <w:bCs/>
          <w:sz w:val="28"/>
        </w:rPr>
        <w:t>chool:</w:t>
      </w:r>
      <w:r w:rsidRPr="0096689D">
        <w:rPr>
          <w:rFonts w:hint="eastAsia"/>
          <w:b/>
          <w:bCs/>
          <w:sz w:val="28"/>
        </w:rPr>
        <w:tab/>
      </w:r>
      <w:r w:rsidRPr="0096689D">
        <w:rPr>
          <w:rFonts w:hint="eastAsia"/>
          <w:b/>
          <w:bCs/>
          <w:sz w:val="28"/>
        </w:rPr>
        <w:tab/>
      </w:r>
      <w:r w:rsidRPr="0096689D">
        <w:rPr>
          <w:rFonts w:hint="eastAsia"/>
          <w:bCs/>
          <w:sz w:val="28"/>
        </w:rPr>
        <w:t>School of Foreign Languages &amp; Literatures</w:t>
      </w:r>
      <w:bookmarkEnd w:id="10"/>
      <w:bookmarkEnd w:id="11"/>
      <w:bookmarkEnd w:id="12"/>
      <w:bookmarkEnd w:id="13"/>
      <w:bookmarkEnd w:id="14"/>
    </w:p>
    <w:p w14:paraId="74904F3B" w14:textId="77777777" w:rsidR="0096689D" w:rsidRPr="0096689D" w:rsidRDefault="0096689D" w:rsidP="0096689D">
      <w:pPr>
        <w:keepNext/>
        <w:ind w:left="840" w:firstLine="420"/>
        <w:jc w:val="left"/>
        <w:outlineLvl w:val="2"/>
        <w:rPr>
          <w:b/>
          <w:bCs/>
          <w:sz w:val="28"/>
        </w:rPr>
      </w:pPr>
      <w:bookmarkStart w:id="15" w:name="_Toc33969987"/>
      <w:bookmarkStart w:id="16" w:name="_Toc33970294"/>
      <w:bookmarkStart w:id="17" w:name="_Toc33970367"/>
      <w:bookmarkStart w:id="18" w:name="_Toc33970487"/>
      <w:bookmarkStart w:id="19" w:name="_Toc35679782"/>
      <w:r w:rsidRPr="0096689D">
        <w:rPr>
          <w:rFonts w:hint="eastAsia"/>
          <w:b/>
          <w:bCs/>
          <w:sz w:val="28"/>
        </w:rPr>
        <w:t>Major</w:t>
      </w:r>
      <w:r w:rsidRPr="0096689D">
        <w:rPr>
          <w:b/>
          <w:bCs/>
          <w:sz w:val="28"/>
        </w:rPr>
        <w:t>:</w:t>
      </w:r>
      <w:r w:rsidRPr="0096689D">
        <w:rPr>
          <w:rFonts w:hint="eastAsia"/>
          <w:b/>
          <w:bCs/>
          <w:sz w:val="28"/>
        </w:rPr>
        <w:tab/>
      </w:r>
      <w:r w:rsidRPr="0096689D">
        <w:rPr>
          <w:rFonts w:hint="eastAsia"/>
          <w:b/>
          <w:bCs/>
          <w:sz w:val="28"/>
        </w:rPr>
        <w:tab/>
      </w:r>
      <w:r w:rsidRPr="0096689D">
        <w:rPr>
          <w:rFonts w:hint="eastAsia"/>
          <w:bCs/>
          <w:sz w:val="28"/>
        </w:rPr>
        <w:t>English</w:t>
      </w:r>
      <w:bookmarkEnd w:id="15"/>
      <w:bookmarkEnd w:id="16"/>
      <w:bookmarkEnd w:id="17"/>
      <w:bookmarkEnd w:id="18"/>
      <w:bookmarkEnd w:id="19"/>
      <w:r w:rsidRPr="0096689D">
        <w:rPr>
          <w:bCs/>
          <w:sz w:val="28"/>
        </w:rPr>
        <w:t xml:space="preserve"> </w:t>
      </w:r>
    </w:p>
    <w:p w14:paraId="5F3C7E0C" w14:textId="77777777" w:rsidR="0096689D" w:rsidRPr="0096689D" w:rsidRDefault="0096689D" w:rsidP="0096689D">
      <w:pPr>
        <w:keepNext/>
        <w:ind w:left="840" w:firstLine="420"/>
        <w:jc w:val="left"/>
        <w:outlineLvl w:val="2"/>
        <w:rPr>
          <w:b/>
          <w:bCs/>
          <w:sz w:val="28"/>
        </w:rPr>
      </w:pPr>
      <w:bookmarkStart w:id="20" w:name="_Toc33969988"/>
      <w:bookmarkStart w:id="21" w:name="_Toc33970295"/>
      <w:bookmarkStart w:id="22" w:name="_Toc33970368"/>
      <w:bookmarkStart w:id="23" w:name="_Toc33970488"/>
      <w:bookmarkStart w:id="24" w:name="_Toc35679783"/>
      <w:r w:rsidRPr="0096689D">
        <w:rPr>
          <w:rFonts w:hint="eastAsia"/>
          <w:b/>
          <w:bCs/>
          <w:sz w:val="28"/>
        </w:rPr>
        <w:t>Grade</w:t>
      </w:r>
      <w:r w:rsidRPr="0096689D">
        <w:rPr>
          <w:b/>
          <w:bCs/>
          <w:sz w:val="28"/>
        </w:rPr>
        <w:t>:</w:t>
      </w:r>
      <w:r w:rsidRPr="0096689D">
        <w:rPr>
          <w:rFonts w:hint="eastAsia"/>
          <w:b/>
          <w:bCs/>
          <w:sz w:val="28"/>
        </w:rPr>
        <w:tab/>
      </w:r>
      <w:r w:rsidRPr="0096689D">
        <w:rPr>
          <w:rFonts w:hint="eastAsia"/>
          <w:b/>
          <w:bCs/>
          <w:sz w:val="28"/>
        </w:rPr>
        <w:tab/>
      </w:r>
      <w:r w:rsidR="002D49F9" w:rsidRPr="002D49F9">
        <w:rPr>
          <w:rFonts w:hint="eastAsia"/>
          <w:bCs/>
          <w:sz w:val="28"/>
        </w:rPr>
        <w:t>2016</w:t>
      </w:r>
      <w:bookmarkEnd w:id="20"/>
      <w:bookmarkEnd w:id="21"/>
      <w:bookmarkEnd w:id="22"/>
      <w:bookmarkEnd w:id="23"/>
      <w:bookmarkEnd w:id="24"/>
    </w:p>
    <w:p w14:paraId="2EBC76B1" w14:textId="77777777" w:rsidR="0096689D" w:rsidRPr="0096689D" w:rsidRDefault="0096689D" w:rsidP="0096689D">
      <w:pPr>
        <w:keepNext/>
        <w:ind w:left="840" w:firstLine="420"/>
        <w:jc w:val="left"/>
        <w:outlineLvl w:val="2"/>
        <w:rPr>
          <w:b/>
          <w:bCs/>
          <w:sz w:val="28"/>
        </w:rPr>
      </w:pPr>
      <w:bookmarkStart w:id="25" w:name="_Toc33969989"/>
      <w:bookmarkStart w:id="26" w:name="_Toc33970296"/>
      <w:bookmarkStart w:id="27" w:name="_Toc33970369"/>
      <w:bookmarkStart w:id="28" w:name="_Toc33970489"/>
      <w:bookmarkStart w:id="29" w:name="_Toc35679784"/>
      <w:r w:rsidRPr="0096689D">
        <w:rPr>
          <w:rFonts w:hint="eastAsia"/>
          <w:b/>
          <w:bCs/>
          <w:sz w:val="28"/>
        </w:rPr>
        <w:t>Name</w:t>
      </w:r>
      <w:r w:rsidRPr="0096689D">
        <w:rPr>
          <w:b/>
          <w:bCs/>
          <w:sz w:val="28"/>
        </w:rPr>
        <w:t>:</w:t>
      </w:r>
      <w:r w:rsidRPr="0096689D">
        <w:rPr>
          <w:rFonts w:hint="eastAsia"/>
          <w:b/>
          <w:bCs/>
          <w:sz w:val="28"/>
        </w:rPr>
        <w:tab/>
      </w:r>
      <w:r w:rsidRPr="0096689D">
        <w:rPr>
          <w:rFonts w:hint="eastAsia"/>
          <w:b/>
          <w:bCs/>
          <w:sz w:val="28"/>
        </w:rPr>
        <w:tab/>
      </w:r>
      <w:r w:rsidRPr="0096689D">
        <w:rPr>
          <w:rFonts w:hint="eastAsia"/>
          <w:b/>
          <w:bCs/>
          <w:sz w:val="28"/>
        </w:rPr>
        <w:tab/>
      </w:r>
      <w:r w:rsidR="002D49F9" w:rsidRPr="002D49F9">
        <w:rPr>
          <w:rFonts w:hint="eastAsia"/>
          <w:bCs/>
          <w:sz w:val="28"/>
        </w:rPr>
        <w:t>周悦</w:t>
      </w:r>
      <w:bookmarkEnd w:id="25"/>
      <w:bookmarkEnd w:id="26"/>
      <w:bookmarkEnd w:id="27"/>
      <w:bookmarkEnd w:id="28"/>
      <w:bookmarkEnd w:id="29"/>
    </w:p>
    <w:p w14:paraId="0F222019" w14:textId="77777777" w:rsidR="0096689D" w:rsidRPr="0096689D" w:rsidRDefault="0096689D" w:rsidP="0096689D">
      <w:pPr>
        <w:keepNext/>
        <w:ind w:left="840" w:firstLine="420"/>
        <w:jc w:val="left"/>
        <w:outlineLvl w:val="2"/>
        <w:rPr>
          <w:b/>
          <w:bCs/>
          <w:sz w:val="28"/>
        </w:rPr>
      </w:pPr>
      <w:bookmarkStart w:id="30" w:name="_Toc33969990"/>
      <w:bookmarkStart w:id="31" w:name="_Toc33970297"/>
      <w:bookmarkStart w:id="32" w:name="_Toc33970370"/>
      <w:bookmarkStart w:id="33" w:name="_Toc33970490"/>
      <w:bookmarkStart w:id="34" w:name="_Toc35679785"/>
      <w:r w:rsidRPr="0096689D">
        <w:rPr>
          <w:rFonts w:hint="eastAsia"/>
          <w:b/>
          <w:bCs/>
          <w:sz w:val="28"/>
        </w:rPr>
        <w:t>Supervisor</w:t>
      </w:r>
      <w:r w:rsidRPr="0096689D">
        <w:rPr>
          <w:b/>
          <w:bCs/>
          <w:sz w:val="28"/>
        </w:rPr>
        <w:t>:</w:t>
      </w:r>
      <w:r w:rsidRPr="0096689D">
        <w:rPr>
          <w:rFonts w:hint="eastAsia"/>
          <w:b/>
          <w:bCs/>
          <w:sz w:val="28"/>
        </w:rPr>
        <w:tab/>
      </w:r>
      <w:r w:rsidR="002D49F9" w:rsidRPr="002D49F9">
        <w:rPr>
          <w:rFonts w:hint="eastAsia"/>
          <w:bCs/>
          <w:sz w:val="28"/>
        </w:rPr>
        <w:t>李亚星</w:t>
      </w:r>
      <w:bookmarkEnd w:id="30"/>
      <w:bookmarkEnd w:id="31"/>
      <w:bookmarkEnd w:id="32"/>
      <w:bookmarkEnd w:id="33"/>
      <w:bookmarkEnd w:id="34"/>
    </w:p>
    <w:p w14:paraId="2B36109C" w14:textId="77777777" w:rsidR="0096689D" w:rsidRDefault="0096689D" w:rsidP="0096689D">
      <w:pPr>
        <w:keepNext/>
        <w:ind w:left="840" w:firstLine="420"/>
        <w:jc w:val="left"/>
        <w:outlineLvl w:val="2"/>
        <w:rPr>
          <w:bCs/>
          <w:sz w:val="28"/>
        </w:rPr>
      </w:pPr>
      <w:bookmarkStart w:id="35" w:name="_Toc33969991"/>
      <w:bookmarkStart w:id="36" w:name="_Toc33970298"/>
      <w:bookmarkStart w:id="37" w:name="_Toc33970371"/>
      <w:bookmarkStart w:id="38" w:name="_Toc33970491"/>
      <w:bookmarkStart w:id="39" w:name="_Toc35679786"/>
      <w:r w:rsidRPr="0096689D">
        <w:rPr>
          <w:rFonts w:hint="eastAsia"/>
          <w:b/>
          <w:bCs/>
          <w:sz w:val="28"/>
        </w:rPr>
        <w:t>Date</w:t>
      </w:r>
      <w:r w:rsidRPr="0096689D">
        <w:rPr>
          <w:b/>
          <w:bCs/>
          <w:sz w:val="28"/>
        </w:rPr>
        <w:t>:</w:t>
      </w:r>
      <w:r w:rsidRPr="0096689D">
        <w:rPr>
          <w:rFonts w:hint="eastAsia"/>
          <w:b/>
          <w:bCs/>
          <w:sz w:val="28"/>
        </w:rPr>
        <w:tab/>
      </w:r>
      <w:r w:rsidRPr="0096689D">
        <w:rPr>
          <w:rFonts w:hint="eastAsia"/>
          <w:b/>
          <w:bCs/>
          <w:sz w:val="28"/>
        </w:rPr>
        <w:tab/>
      </w:r>
      <w:r w:rsidRPr="0096689D">
        <w:rPr>
          <w:rFonts w:hint="eastAsia"/>
          <w:b/>
          <w:bCs/>
          <w:sz w:val="28"/>
        </w:rPr>
        <w:tab/>
      </w:r>
      <w:r w:rsidRPr="0096689D">
        <w:rPr>
          <w:rFonts w:hint="eastAsia"/>
          <w:sz w:val="28"/>
        </w:rPr>
        <w:t>May</w:t>
      </w:r>
      <w:r w:rsidRPr="0096689D">
        <w:rPr>
          <w:rFonts w:hint="eastAsia"/>
          <w:bCs/>
          <w:sz w:val="28"/>
        </w:rPr>
        <w:t>,</w:t>
      </w:r>
      <w:r w:rsidRPr="0096689D">
        <w:rPr>
          <w:bCs/>
          <w:sz w:val="28"/>
        </w:rPr>
        <w:t xml:space="preserve"> 20</w:t>
      </w:r>
      <w:r w:rsidRPr="0096689D">
        <w:rPr>
          <w:rFonts w:hint="eastAsia"/>
          <w:bCs/>
          <w:sz w:val="28"/>
        </w:rPr>
        <w:t>20</w:t>
      </w:r>
      <w:bookmarkEnd w:id="35"/>
      <w:bookmarkEnd w:id="36"/>
      <w:bookmarkEnd w:id="37"/>
      <w:bookmarkEnd w:id="38"/>
      <w:bookmarkEnd w:id="39"/>
    </w:p>
    <w:p w14:paraId="54280CFC" w14:textId="77777777" w:rsidR="000271C3" w:rsidRDefault="000271C3" w:rsidP="0096689D">
      <w:pPr>
        <w:keepNext/>
        <w:ind w:left="840" w:firstLine="420"/>
        <w:jc w:val="left"/>
        <w:outlineLvl w:val="2"/>
        <w:rPr>
          <w:bCs/>
          <w:sz w:val="28"/>
        </w:rPr>
      </w:pPr>
    </w:p>
    <w:p w14:paraId="1F86F0FF" w14:textId="77777777" w:rsidR="000271C3" w:rsidRDefault="000271C3" w:rsidP="0096689D">
      <w:pPr>
        <w:keepNext/>
        <w:ind w:left="840" w:firstLine="420"/>
        <w:jc w:val="left"/>
        <w:outlineLvl w:val="2"/>
        <w:rPr>
          <w:bCs/>
          <w:sz w:val="28"/>
        </w:rPr>
      </w:pPr>
    </w:p>
    <w:p w14:paraId="16D82B20" w14:textId="77777777" w:rsidR="000271C3" w:rsidRDefault="000271C3" w:rsidP="0096689D">
      <w:pPr>
        <w:keepNext/>
        <w:ind w:left="840" w:firstLine="420"/>
        <w:jc w:val="left"/>
        <w:outlineLvl w:val="2"/>
        <w:rPr>
          <w:bCs/>
          <w:sz w:val="28"/>
        </w:rPr>
      </w:pPr>
    </w:p>
    <w:p w14:paraId="7DFB1ED9" w14:textId="77777777" w:rsidR="000271C3" w:rsidRPr="0096689D" w:rsidRDefault="000271C3" w:rsidP="0096689D">
      <w:pPr>
        <w:keepNext/>
        <w:ind w:left="840" w:firstLine="420"/>
        <w:jc w:val="left"/>
        <w:outlineLvl w:val="2"/>
        <w:rPr>
          <w:bCs/>
          <w:sz w:val="28"/>
        </w:rPr>
      </w:pPr>
    </w:p>
    <w:p w14:paraId="25DB5BD3" w14:textId="77777777" w:rsidR="00942ECB" w:rsidRDefault="00942ECB" w:rsidP="00942ECB">
      <w:pPr>
        <w:rPr>
          <w:spacing w:val="24"/>
          <w:sz w:val="28"/>
        </w:rPr>
        <w:sectPr w:rsidR="00942ECB" w:rsidSect="000271C3">
          <w:footerReference w:type="default" r:id="rId9"/>
          <w:pgSz w:w="11906" w:h="16838" w:code="9"/>
          <w:pgMar w:top="1440" w:right="1800" w:bottom="1440" w:left="1800" w:header="851" w:footer="992" w:gutter="0"/>
          <w:cols w:space="425"/>
          <w:docGrid w:type="lines" w:linePitch="312"/>
        </w:sectPr>
      </w:pPr>
    </w:p>
    <w:p w14:paraId="6B5E8431" w14:textId="77777777" w:rsidR="000271C3" w:rsidRDefault="000271C3">
      <w:pPr>
        <w:widowControl/>
        <w:jc w:val="left"/>
      </w:pPr>
    </w:p>
    <w:p w14:paraId="24024423" w14:textId="0C39E8C2" w:rsidR="00633633" w:rsidRPr="00AE7B73" w:rsidRDefault="0096689D" w:rsidP="00856B89">
      <w:pPr>
        <w:spacing w:line="360" w:lineRule="auto"/>
        <w:rPr>
          <w:sz w:val="24"/>
        </w:rPr>
      </w:pPr>
      <w:r>
        <w:rPr>
          <w:b/>
          <w:sz w:val="24"/>
        </w:rPr>
        <w:t>Abstract:</w:t>
      </w:r>
      <w:r w:rsidR="00856B89" w:rsidRPr="00856B89">
        <w:t xml:space="preserve"> </w:t>
      </w:r>
      <w:r w:rsidR="00856B89" w:rsidRPr="00856B89">
        <w:rPr>
          <w:sz w:val="24"/>
        </w:rPr>
        <w:t xml:space="preserve">This paper is the translation report of </w:t>
      </w:r>
      <w:r w:rsidR="00856B89" w:rsidRPr="00856B89">
        <w:rPr>
          <w:i/>
          <w:sz w:val="24"/>
        </w:rPr>
        <w:t>Technical Communication</w:t>
      </w:r>
      <w:r w:rsidR="00856B89" w:rsidRPr="00856B89">
        <w:rPr>
          <w:sz w:val="24"/>
        </w:rPr>
        <w:t xml:space="preserve">. </w:t>
      </w:r>
      <w:r w:rsidR="00856B89" w:rsidRPr="00856B89">
        <w:rPr>
          <w:i/>
          <w:sz w:val="24"/>
        </w:rPr>
        <w:t>Technical Communication</w:t>
      </w:r>
      <w:r w:rsidR="00856B89" w:rsidRPr="00856B89">
        <w:rPr>
          <w:sz w:val="24"/>
        </w:rPr>
        <w:t xml:space="preserve"> is </w:t>
      </w:r>
      <w:r w:rsidR="00856B89" w:rsidRPr="006516C4">
        <w:rPr>
          <w:sz w:val="24"/>
        </w:rPr>
        <w:t>a</w:t>
      </w:r>
      <w:r w:rsidR="00856B89" w:rsidRPr="00564CB1">
        <w:rPr>
          <w:sz w:val="24"/>
        </w:rPr>
        <w:t xml:space="preserve"> </w:t>
      </w:r>
      <w:r w:rsidR="00856B89" w:rsidRPr="006516C4">
        <w:rPr>
          <w:sz w:val="24"/>
        </w:rPr>
        <w:t>business and economics</w:t>
      </w:r>
      <w:r w:rsidR="00856B89" w:rsidRPr="00856B89">
        <w:rPr>
          <w:sz w:val="24"/>
        </w:rPr>
        <w:t xml:space="preserve"> book, which mainly describes how readers deal with the main types of documents and writing in their professional life. The author </w:t>
      </w:r>
      <w:del w:id="40" w:author="Windows 用户" w:date="2020-03-21T09:47:00Z">
        <w:r w:rsidR="00856B89" w:rsidRPr="00856B89" w:rsidDel="005E7F01">
          <w:rPr>
            <w:sz w:val="24"/>
          </w:rPr>
          <w:delText xml:space="preserve">mainly </w:delText>
        </w:r>
      </w:del>
      <w:r w:rsidR="00856B89">
        <w:rPr>
          <w:sz w:val="24"/>
        </w:rPr>
        <w:t>translate</w:t>
      </w:r>
      <w:r w:rsidR="00856B89">
        <w:rPr>
          <w:rFonts w:hint="eastAsia"/>
          <w:sz w:val="24"/>
        </w:rPr>
        <w:t>d</w:t>
      </w:r>
      <w:r w:rsidR="00856B89">
        <w:rPr>
          <w:sz w:val="24"/>
        </w:rPr>
        <w:t xml:space="preserve"> Chapter 15</w:t>
      </w:r>
      <w:del w:id="41" w:author="Windows 用户" w:date="2020-03-21T09:46:00Z">
        <w:r w:rsidR="00856B89" w:rsidDel="005E7F01">
          <w:rPr>
            <w:sz w:val="24"/>
          </w:rPr>
          <w:delText xml:space="preserve"> of this book</w:delText>
        </w:r>
      </w:del>
      <w:r w:rsidR="00856B89">
        <w:rPr>
          <w:sz w:val="24"/>
        </w:rPr>
        <w:t xml:space="preserve">: </w:t>
      </w:r>
      <w:r w:rsidR="00093129">
        <w:rPr>
          <w:rFonts w:hint="eastAsia"/>
          <w:i/>
          <w:sz w:val="24"/>
        </w:rPr>
        <w:t>W</w:t>
      </w:r>
      <w:r w:rsidR="00093129">
        <w:rPr>
          <w:i/>
          <w:sz w:val="24"/>
        </w:rPr>
        <w:t xml:space="preserve">riting </w:t>
      </w:r>
      <w:r w:rsidR="00093129">
        <w:rPr>
          <w:rFonts w:hint="eastAsia"/>
          <w:i/>
          <w:sz w:val="24"/>
        </w:rPr>
        <w:t>J</w:t>
      </w:r>
      <w:r w:rsidR="00093129">
        <w:rPr>
          <w:i/>
          <w:sz w:val="24"/>
        </w:rPr>
        <w:t xml:space="preserve">ob </w:t>
      </w:r>
      <w:r w:rsidR="00093129">
        <w:rPr>
          <w:rFonts w:hint="eastAsia"/>
          <w:i/>
          <w:sz w:val="24"/>
        </w:rPr>
        <w:t>M</w:t>
      </w:r>
      <w:r w:rsidR="00856B89" w:rsidRPr="00856B89">
        <w:rPr>
          <w:i/>
          <w:sz w:val="24"/>
        </w:rPr>
        <w:t>aterials</w:t>
      </w:r>
      <w:r w:rsidR="00856B89" w:rsidRPr="00856B89">
        <w:rPr>
          <w:sz w:val="24"/>
        </w:rPr>
        <w:t xml:space="preserve">, which </w:t>
      </w:r>
      <w:del w:id="42" w:author="Windows 用户" w:date="2020-03-21T09:50:00Z">
        <w:r w:rsidR="00856B89" w:rsidRPr="00856B89" w:rsidDel="005E7F01">
          <w:rPr>
            <w:sz w:val="24"/>
          </w:rPr>
          <w:delText xml:space="preserve">mainly </w:delText>
        </w:r>
      </w:del>
      <w:r w:rsidR="00856B89" w:rsidRPr="00856B89">
        <w:rPr>
          <w:sz w:val="24"/>
        </w:rPr>
        <w:t>describes how job applicants write job materials. This chapter is divided into eight parts. Each part suggests how to write job materials from different perspectives, including work preparation, factors affecting job search, job search methods, etc.</w:t>
      </w:r>
    </w:p>
    <w:p w14:paraId="05FCC1C5" w14:textId="789BCDFA" w:rsidR="00AE7B73" w:rsidRPr="00856B89" w:rsidRDefault="00856B89" w:rsidP="00856B89">
      <w:pPr>
        <w:spacing w:line="360" w:lineRule="auto"/>
        <w:ind w:firstLineChars="200" w:firstLine="480"/>
        <w:rPr>
          <w:sz w:val="24"/>
        </w:rPr>
      </w:pPr>
      <w:r w:rsidRPr="00856B89">
        <w:rPr>
          <w:sz w:val="24"/>
        </w:rPr>
        <w:t xml:space="preserve">Based on Eugene </w:t>
      </w:r>
      <w:proofErr w:type="spellStart"/>
      <w:r w:rsidRPr="00856B89">
        <w:rPr>
          <w:sz w:val="24"/>
        </w:rPr>
        <w:t>Nida's</w:t>
      </w:r>
      <w:proofErr w:type="spellEnd"/>
      <w:r w:rsidRPr="00856B89">
        <w:rPr>
          <w:sz w:val="24"/>
        </w:rPr>
        <w:t xml:space="preserve"> functional equivalence theory, </w:t>
      </w:r>
      <w:commentRangeStart w:id="43"/>
      <w:r w:rsidRPr="00856B89">
        <w:rPr>
          <w:sz w:val="24"/>
        </w:rPr>
        <w:t>this paper mainly analyzes the translation methods</w:t>
      </w:r>
      <w:ins w:id="44" w:author="Windows 用户" w:date="2020-03-21T09:43:00Z">
        <w:r w:rsidR="005E7F01">
          <w:rPr>
            <w:rFonts w:hint="eastAsia"/>
            <w:sz w:val="24"/>
          </w:rPr>
          <w:t>, such as zero translation,</w:t>
        </w:r>
      </w:ins>
      <w:r w:rsidRPr="00856B89">
        <w:rPr>
          <w:sz w:val="24"/>
        </w:rPr>
        <w:t xml:space="preserve"> and</w:t>
      </w:r>
      <w:ins w:id="45" w:author="Windows 用户" w:date="2020-03-21T09:48:00Z">
        <w:r w:rsidR="005E7F01">
          <w:rPr>
            <w:rFonts w:hint="eastAsia"/>
            <w:sz w:val="24"/>
          </w:rPr>
          <w:t xml:space="preserve"> translation</w:t>
        </w:r>
      </w:ins>
      <w:r w:rsidRPr="00856B89">
        <w:rPr>
          <w:sz w:val="24"/>
        </w:rPr>
        <w:t xml:space="preserve"> techniq</w:t>
      </w:r>
      <w:ins w:id="46" w:author="Windows 用户" w:date="2020-03-21T09:45:00Z">
        <w:r w:rsidR="005E7F01">
          <w:rPr>
            <w:rFonts w:hint="eastAsia"/>
            <w:sz w:val="24"/>
          </w:rPr>
          <w:t>u</w:t>
        </w:r>
      </w:ins>
      <w:del w:id="47" w:author="Windows 用户" w:date="2020-03-21T09:45:00Z">
        <w:r w:rsidRPr="00856B89" w:rsidDel="005E7F01">
          <w:rPr>
            <w:sz w:val="24"/>
          </w:rPr>
          <w:delText>u</w:delText>
        </w:r>
      </w:del>
      <w:r w:rsidRPr="00856B89">
        <w:rPr>
          <w:sz w:val="24"/>
        </w:rPr>
        <w:t xml:space="preserve">es </w:t>
      </w:r>
      <w:ins w:id="48" w:author="Windows 用户" w:date="2020-03-21T09:44:00Z">
        <w:r w:rsidR="005E7F01">
          <w:rPr>
            <w:rFonts w:hint="eastAsia"/>
            <w:sz w:val="24"/>
          </w:rPr>
          <w:t>such as conversation</w:t>
        </w:r>
      </w:ins>
      <w:ins w:id="49" w:author="Windows 用户" w:date="2020-03-21T09:45:00Z">
        <w:r w:rsidR="005E7F01">
          <w:rPr>
            <w:rFonts w:hint="eastAsia"/>
            <w:sz w:val="24"/>
          </w:rPr>
          <w:t xml:space="preserve"> and so on</w:t>
        </w:r>
      </w:ins>
      <w:ins w:id="50" w:author="Windows 用户" w:date="2020-03-21T09:44:00Z">
        <w:r w:rsidR="005E7F01">
          <w:rPr>
            <w:rFonts w:hint="eastAsia"/>
            <w:sz w:val="24"/>
          </w:rPr>
          <w:t xml:space="preserve"> </w:t>
        </w:r>
      </w:ins>
      <w:r w:rsidRPr="00856B89">
        <w:rPr>
          <w:sz w:val="24"/>
        </w:rPr>
        <w:t>used in the translation process</w:t>
      </w:r>
      <w:commentRangeEnd w:id="43"/>
      <w:r w:rsidR="00C22D7A">
        <w:rPr>
          <w:rStyle w:val="ab"/>
        </w:rPr>
        <w:commentReference w:id="43"/>
      </w:r>
      <w:r w:rsidRPr="00856B89">
        <w:rPr>
          <w:sz w:val="24"/>
        </w:rPr>
        <w:t xml:space="preserve">. The translator hopes that the translation of this chapter can provide guidance for job </w:t>
      </w:r>
      <w:ins w:id="51" w:author="Windows 用户" w:date="2020-03-21T09:46:00Z">
        <w:r w:rsidR="005E7F01" w:rsidRPr="005E7F01">
          <w:rPr>
            <w:sz w:val="24"/>
          </w:rPr>
          <w:t>applicants</w:t>
        </w:r>
      </w:ins>
      <w:del w:id="52" w:author="Windows 用户" w:date="2020-03-21T09:46:00Z">
        <w:r w:rsidRPr="00856B89" w:rsidDel="005E7F01">
          <w:rPr>
            <w:sz w:val="24"/>
          </w:rPr>
          <w:delText>seekers</w:delText>
        </w:r>
      </w:del>
      <w:r w:rsidRPr="00856B89">
        <w:rPr>
          <w:sz w:val="24"/>
        </w:rPr>
        <w:t xml:space="preserve">. Not only English readers, but also Chinese readers can know how to write a resume, how to collect job materials, and finally find a job they like. In addition, readers can understand the language style and format of technical texts and complete technical writing. At the same time, the application of functional equivalence theory and translation techniques in </w:t>
      </w:r>
      <w:r>
        <w:rPr>
          <w:rFonts w:hint="eastAsia"/>
          <w:sz w:val="24"/>
        </w:rPr>
        <w:t xml:space="preserve">this </w:t>
      </w:r>
      <w:r w:rsidRPr="00856B89">
        <w:rPr>
          <w:sz w:val="24"/>
        </w:rPr>
        <w:t>translation can also provide reference for other translators to translate scientific and technological texts.</w:t>
      </w:r>
    </w:p>
    <w:p w14:paraId="4CA247E1" w14:textId="77777777" w:rsidR="00AE7B73" w:rsidRDefault="00AE7B73">
      <w:pPr>
        <w:rPr>
          <w:b/>
          <w:sz w:val="24"/>
        </w:rPr>
      </w:pPr>
    </w:p>
    <w:p w14:paraId="08AC6E1D" w14:textId="77777777" w:rsidR="00AE7B73" w:rsidRPr="00856B89" w:rsidRDefault="00856B89">
      <w:pPr>
        <w:rPr>
          <w:sz w:val="24"/>
        </w:rPr>
      </w:pPr>
      <w:r>
        <w:rPr>
          <w:b/>
          <w:sz w:val="24"/>
        </w:rPr>
        <w:t>K</w:t>
      </w:r>
      <w:r>
        <w:rPr>
          <w:rFonts w:hint="eastAsia"/>
          <w:b/>
          <w:sz w:val="24"/>
        </w:rPr>
        <w:t>ey words:</w:t>
      </w:r>
      <w:r w:rsidRPr="00856B89">
        <w:t xml:space="preserve"> </w:t>
      </w:r>
      <w:r>
        <w:rPr>
          <w:rFonts w:hint="eastAsia"/>
          <w:sz w:val="24"/>
        </w:rPr>
        <w:t>s</w:t>
      </w:r>
      <w:r w:rsidRPr="00856B89">
        <w:rPr>
          <w:sz w:val="24"/>
        </w:rPr>
        <w:t>cience and technology text; functional equivalence theory; literal translation; job search</w:t>
      </w:r>
    </w:p>
    <w:p w14:paraId="5A090D2D" w14:textId="77777777" w:rsidR="00AE7B73" w:rsidRDefault="00AE7B73">
      <w:pPr>
        <w:rPr>
          <w:b/>
          <w:sz w:val="24"/>
        </w:rPr>
      </w:pPr>
    </w:p>
    <w:p w14:paraId="284B4B7E" w14:textId="77777777" w:rsidR="00AE7B73" w:rsidRDefault="00AE7B73">
      <w:pPr>
        <w:rPr>
          <w:b/>
          <w:sz w:val="24"/>
        </w:rPr>
      </w:pPr>
    </w:p>
    <w:p w14:paraId="6B9BF9F0" w14:textId="77777777" w:rsidR="00AE7B73" w:rsidRDefault="00AE7B73">
      <w:pPr>
        <w:rPr>
          <w:b/>
          <w:sz w:val="24"/>
        </w:rPr>
      </w:pPr>
    </w:p>
    <w:p w14:paraId="59D04BDF" w14:textId="77777777" w:rsidR="00AE7B73" w:rsidRDefault="00AE7B73">
      <w:pPr>
        <w:rPr>
          <w:b/>
          <w:sz w:val="24"/>
        </w:rPr>
      </w:pPr>
    </w:p>
    <w:p w14:paraId="26FB8234" w14:textId="77777777" w:rsidR="00AE7B73" w:rsidRDefault="00AE7B73">
      <w:pPr>
        <w:rPr>
          <w:b/>
          <w:sz w:val="24"/>
        </w:rPr>
      </w:pPr>
    </w:p>
    <w:p w14:paraId="19BED6B7" w14:textId="77777777" w:rsidR="00AE7B73" w:rsidRDefault="00AE7B73">
      <w:pPr>
        <w:rPr>
          <w:b/>
          <w:sz w:val="24"/>
        </w:rPr>
      </w:pPr>
    </w:p>
    <w:p w14:paraId="493FEB71" w14:textId="77777777" w:rsidR="00AE7B73" w:rsidRDefault="00AE7B73">
      <w:pPr>
        <w:rPr>
          <w:b/>
          <w:sz w:val="24"/>
        </w:rPr>
      </w:pPr>
    </w:p>
    <w:p w14:paraId="34383A66" w14:textId="77777777" w:rsidR="00AE7B73" w:rsidRDefault="00AE7B73">
      <w:pPr>
        <w:rPr>
          <w:b/>
          <w:sz w:val="24"/>
        </w:rPr>
      </w:pPr>
    </w:p>
    <w:p w14:paraId="6C25278E" w14:textId="77777777" w:rsidR="00AE7B73" w:rsidRDefault="00AE7B73">
      <w:pPr>
        <w:rPr>
          <w:b/>
          <w:sz w:val="24"/>
        </w:rPr>
      </w:pPr>
    </w:p>
    <w:p w14:paraId="686B5DE2" w14:textId="77777777" w:rsidR="00AE7B73" w:rsidRDefault="00AE7B73">
      <w:pPr>
        <w:rPr>
          <w:b/>
          <w:sz w:val="24"/>
        </w:rPr>
      </w:pPr>
    </w:p>
    <w:p w14:paraId="79FD8522" w14:textId="77777777" w:rsidR="00AE7B73" w:rsidRDefault="00AE7B73">
      <w:pPr>
        <w:rPr>
          <w:b/>
          <w:sz w:val="24"/>
        </w:rPr>
      </w:pPr>
    </w:p>
    <w:p w14:paraId="0DE967FC" w14:textId="77777777" w:rsidR="00AE7B73" w:rsidRDefault="00AE7B73">
      <w:pPr>
        <w:rPr>
          <w:b/>
          <w:sz w:val="24"/>
        </w:rPr>
      </w:pPr>
    </w:p>
    <w:p w14:paraId="4E46E11F" w14:textId="77777777" w:rsidR="00AE7B73" w:rsidRDefault="00AE7B73">
      <w:pPr>
        <w:rPr>
          <w:b/>
          <w:sz w:val="24"/>
        </w:rPr>
      </w:pPr>
    </w:p>
    <w:p w14:paraId="10375368" w14:textId="77777777" w:rsidR="00AE7B73" w:rsidRDefault="00AE7B73">
      <w:pPr>
        <w:rPr>
          <w:b/>
          <w:sz w:val="24"/>
        </w:rPr>
      </w:pPr>
    </w:p>
    <w:p w14:paraId="35877AE6" w14:textId="77777777" w:rsidR="00AE7B73" w:rsidRDefault="00AE7B73">
      <w:pPr>
        <w:rPr>
          <w:b/>
          <w:sz w:val="24"/>
        </w:rPr>
      </w:pPr>
    </w:p>
    <w:p w14:paraId="29829349" w14:textId="77777777" w:rsidR="00AE7B73" w:rsidRDefault="00AE7B73">
      <w:pPr>
        <w:rPr>
          <w:b/>
          <w:sz w:val="24"/>
        </w:rPr>
      </w:pPr>
    </w:p>
    <w:p w14:paraId="1159272C" w14:textId="77777777" w:rsidR="00AE7B73" w:rsidRDefault="00AE7B73">
      <w:pPr>
        <w:rPr>
          <w:b/>
          <w:sz w:val="24"/>
        </w:rPr>
      </w:pPr>
    </w:p>
    <w:p w14:paraId="244079AF" w14:textId="77777777" w:rsidR="00AE7B73" w:rsidRDefault="00AE7B73">
      <w:pPr>
        <w:rPr>
          <w:b/>
          <w:sz w:val="24"/>
        </w:rPr>
      </w:pPr>
    </w:p>
    <w:p w14:paraId="5888F8FA" w14:textId="1F580FEF" w:rsidR="00AE7B73" w:rsidRDefault="00AE7B73" w:rsidP="00106241">
      <w:pPr>
        <w:spacing w:line="360" w:lineRule="auto"/>
        <w:rPr>
          <w:sz w:val="24"/>
        </w:rPr>
      </w:pPr>
      <w:r>
        <w:rPr>
          <w:rFonts w:hint="eastAsia"/>
          <w:b/>
          <w:sz w:val="24"/>
        </w:rPr>
        <w:t>摘要：</w:t>
      </w:r>
      <w:r w:rsidR="00066C6D">
        <w:rPr>
          <w:rFonts w:hint="eastAsia"/>
          <w:sz w:val="24"/>
        </w:rPr>
        <w:t>本论文为《技术交流</w:t>
      </w:r>
      <w:r>
        <w:rPr>
          <w:rFonts w:hint="eastAsia"/>
          <w:sz w:val="24"/>
        </w:rPr>
        <w:t>》翻译报告。</w:t>
      </w:r>
      <w:r w:rsidR="00066C6D">
        <w:rPr>
          <w:rFonts w:hint="eastAsia"/>
          <w:sz w:val="24"/>
        </w:rPr>
        <w:t>《技术交流</w:t>
      </w:r>
      <w:r w:rsidR="003E0F59">
        <w:rPr>
          <w:rFonts w:hint="eastAsia"/>
          <w:sz w:val="24"/>
        </w:rPr>
        <w:t>》为经商类书籍，主要描述了读者如何处理</w:t>
      </w:r>
      <w:r w:rsidR="003E0F59" w:rsidRPr="003E0F59">
        <w:rPr>
          <w:rFonts w:hint="eastAsia"/>
          <w:sz w:val="24"/>
        </w:rPr>
        <w:t>在职业生活中遇到的主要类型的文件和写作情况。</w:t>
      </w:r>
      <w:r w:rsidR="00947FCF">
        <w:rPr>
          <w:rFonts w:hint="eastAsia"/>
          <w:sz w:val="24"/>
        </w:rPr>
        <w:t>笔者</w:t>
      </w:r>
      <w:del w:id="53" w:author="Windows 用户" w:date="2020-03-21T09:50:00Z">
        <w:r w:rsidR="00947FCF" w:rsidDel="005E7F01">
          <w:rPr>
            <w:rFonts w:hint="eastAsia"/>
            <w:sz w:val="24"/>
          </w:rPr>
          <w:delText>主要</w:delText>
        </w:r>
      </w:del>
      <w:r w:rsidR="00947FCF">
        <w:rPr>
          <w:rFonts w:hint="eastAsia"/>
          <w:sz w:val="24"/>
        </w:rPr>
        <w:t>翻译本书的第</w:t>
      </w:r>
      <w:r w:rsidR="00947FCF">
        <w:rPr>
          <w:rFonts w:hint="eastAsia"/>
          <w:sz w:val="24"/>
        </w:rPr>
        <w:t>15</w:t>
      </w:r>
      <w:r w:rsidR="00947FCF">
        <w:rPr>
          <w:rFonts w:hint="eastAsia"/>
          <w:sz w:val="24"/>
        </w:rPr>
        <w:t>章：《撰写求职材料》，它</w:t>
      </w:r>
      <w:del w:id="54" w:author="Windows 用户" w:date="2020-03-21T09:51:00Z">
        <w:r w:rsidR="00947FCF" w:rsidDel="005E7F01">
          <w:rPr>
            <w:rFonts w:hint="eastAsia"/>
            <w:sz w:val="24"/>
          </w:rPr>
          <w:delText>主要</w:delText>
        </w:r>
      </w:del>
      <w:r w:rsidR="00947FCF">
        <w:rPr>
          <w:rFonts w:hint="eastAsia"/>
          <w:sz w:val="24"/>
        </w:rPr>
        <w:t>阐述了求职者如何撰</w:t>
      </w:r>
      <w:r w:rsidR="00947FCF" w:rsidRPr="00947FCF">
        <w:rPr>
          <w:rFonts w:hint="eastAsia"/>
          <w:sz w:val="24"/>
        </w:rPr>
        <w:t>写</w:t>
      </w:r>
      <w:r w:rsidR="00947FCF">
        <w:rPr>
          <w:rFonts w:hint="eastAsia"/>
          <w:sz w:val="24"/>
        </w:rPr>
        <w:t>求职材料。本章分为八个部分，各部分从不同的角度建议如何</w:t>
      </w:r>
      <w:r w:rsidR="00B85E0C">
        <w:rPr>
          <w:rFonts w:hint="eastAsia"/>
          <w:sz w:val="24"/>
        </w:rPr>
        <w:t>编写求职</w:t>
      </w:r>
      <w:r w:rsidR="00947FCF">
        <w:rPr>
          <w:rFonts w:hint="eastAsia"/>
          <w:sz w:val="24"/>
        </w:rPr>
        <w:t>材料</w:t>
      </w:r>
      <w:r w:rsidR="00947FCF" w:rsidRPr="00947FCF">
        <w:rPr>
          <w:rFonts w:hint="eastAsia"/>
          <w:sz w:val="24"/>
        </w:rPr>
        <w:t>，包括工作准备、影响求职的因素、求职方法等。</w:t>
      </w:r>
    </w:p>
    <w:p w14:paraId="19C476D3" w14:textId="6B64FA16" w:rsidR="00947FCF" w:rsidRDefault="00947FCF" w:rsidP="00947FCF">
      <w:pPr>
        <w:spacing w:line="360" w:lineRule="auto"/>
        <w:ind w:firstLineChars="200" w:firstLine="480"/>
        <w:rPr>
          <w:sz w:val="24"/>
        </w:rPr>
      </w:pPr>
      <w:r>
        <w:rPr>
          <w:rFonts w:hint="eastAsia"/>
          <w:sz w:val="24"/>
        </w:rPr>
        <w:t>本报告主要分析了基于尤金•奈达的功能对等理论下，翻译过程中所使用的翻译方法</w:t>
      </w:r>
      <w:ins w:id="55" w:author="Windows 用户" w:date="2020-03-21T09:51:00Z">
        <w:r w:rsidR="005E7F01">
          <w:rPr>
            <w:rFonts w:hint="eastAsia"/>
            <w:sz w:val="24"/>
          </w:rPr>
          <w:t>如零翻译</w:t>
        </w:r>
      </w:ins>
      <w:r w:rsidR="00B85E0C">
        <w:rPr>
          <w:rFonts w:hint="eastAsia"/>
          <w:sz w:val="24"/>
        </w:rPr>
        <w:t>和</w:t>
      </w:r>
      <w:ins w:id="56" w:author="Windows 用户" w:date="2020-03-21T09:51:00Z">
        <w:r w:rsidR="005E7F01">
          <w:rPr>
            <w:rFonts w:hint="eastAsia"/>
            <w:sz w:val="24"/>
          </w:rPr>
          <w:t>翻译</w:t>
        </w:r>
      </w:ins>
      <w:r w:rsidR="00B85E0C">
        <w:rPr>
          <w:rFonts w:hint="eastAsia"/>
          <w:sz w:val="24"/>
        </w:rPr>
        <w:t>技巧</w:t>
      </w:r>
      <w:ins w:id="57" w:author="Windows 用户" w:date="2020-03-21T09:52:00Z">
        <w:r w:rsidR="005E7F01">
          <w:rPr>
            <w:rFonts w:hint="eastAsia"/>
            <w:sz w:val="24"/>
          </w:rPr>
          <w:t>如转译等等</w:t>
        </w:r>
      </w:ins>
      <w:r w:rsidR="00B85E0C">
        <w:rPr>
          <w:rFonts w:hint="eastAsia"/>
          <w:sz w:val="24"/>
        </w:rPr>
        <w:t>。</w:t>
      </w:r>
      <w:r w:rsidRPr="00947FCF">
        <w:rPr>
          <w:rFonts w:hint="eastAsia"/>
          <w:sz w:val="24"/>
        </w:rPr>
        <w:t>译者希望</w:t>
      </w:r>
      <w:r w:rsidR="00C225A0">
        <w:rPr>
          <w:rFonts w:hint="eastAsia"/>
          <w:sz w:val="24"/>
        </w:rPr>
        <w:t>通过这一章的翻译能给求职者提供指导意见，不仅是英文读者，中文</w:t>
      </w:r>
      <w:r w:rsidR="00B85E0C">
        <w:rPr>
          <w:rFonts w:hint="eastAsia"/>
          <w:sz w:val="24"/>
        </w:rPr>
        <w:t>读者也能</w:t>
      </w:r>
      <w:r w:rsidRPr="00947FCF">
        <w:rPr>
          <w:rFonts w:hint="eastAsia"/>
          <w:sz w:val="24"/>
        </w:rPr>
        <w:t>知道如何</w:t>
      </w:r>
      <w:r w:rsidR="00B85E0C">
        <w:rPr>
          <w:rFonts w:hint="eastAsia"/>
          <w:sz w:val="24"/>
        </w:rPr>
        <w:t>撰写简历，如何收集求职</w:t>
      </w:r>
      <w:r w:rsidRPr="00947FCF">
        <w:rPr>
          <w:rFonts w:hint="eastAsia"/>
          <w:sz w:val="24"/>
        </w:rPr>
        <w:t>材料，最终找到自己喜欢的工作。此外，读者还可以了解技术文本的语言风格和格式，完成技术写作。同时，功能对等理论和翻译技巧在翻译中的运用也可以为其他译者翻译科技文本提供参考。</w:t>
      </w:r>
    </w:p>
    <w:p w14:paraId="210F34A0" w14:textId="77777777" w:rsidR="00B85E0C" w:rsidRDefault="00B85E0C" w:rsidP="00B85E0C">
      <w:pPr>
        <w:spacing w:line="360" w:lineRule="auto"/>
        <w:rPr>
          <w:sz w:val="24"/>
        </w:rPr>
      </w:pPr>
    </w:p>
    <w:p w14:paraId="5F62ABE6" w14:textId="77777777" w:rsidR="00B85E0C" w:rsidRPr="00AE7B73" w:rsidRDefault="00B85E0C" w:rsidP="00B85E0C">
      <w:pPr>
        <w:spacing w:line="360" w:lineRule="auto"/>
        <w:rPr>
          <w:sz w:val="24"/>
        </w:rPr>
      </w:pPr>
      <w:r w:rsidRPr="00B85E0C">
        <w:rPr>
          <w:rFonts w:hint="eastAsia"/>
          <w:b/>
          <w:sz w:val="24"/>
        </w:rPr>
        <w:t>关键词</w:t>
      </w:r>
      <w:r>
        <w:rPr>
          <w:rFonts w:hint="eastAsia"/>
          <w:sz w:val="24"/>
        </w:rPr>
        <w:t>：科技文本；功能对等理论；直译；求职</w:t>
      </w:r>
    </w:p>
    <w:p w14:paraId="67698539" w14:textId="77777777" w:rsidR="00AE7B73" w:rsidRPr="003E0F59" w:rsidRDefault="00AE7B73">
      <w:pPr>
        <w:rPr>
          <w:b/>
          <w:sz w:val="24"/>
        </w:rPr>
      </w:pPr>
    </w:p>
    <w:p w14:paraId="5628C069" w14:textId="77777777" w:rsidR="00AE7B73" w:rsidRDefault="00AE7B73">
      <w:pPr>
        <w:rPr>
          <w:b/>
          <w:sz w:val="24"/>
        </w:rPr>
      </w:pPr>
    </w:p>
    <w:p w14:paraId="746A5AC7" w14:textId="77777777" w:rsidR="00AE7B73" w:rsidRDefault="00AE7B73">
      <w:pPr>
        <w:rPr>
          <w:b/>
          <w:sz w:val="24"/>
        </w:rPr>
      </w:pPr>
    </w:p>
    <w:p w14:paraId="2F296DF1" w14:textId="77777777" w:rsidR="00AE7B73" w:rsidRDefault="00AE7B73">
      <w:pPr>
        <w:rPr>
          <w:b/>
          <w:sz w:val="24"/>
        </w:rPr>
      </w:pPr>
    </w:p>
    <w:p w14:paraId="636B94E2" w14:textId="77777777" w:rsidR="00AE7B73" w:rsidRDefault="00AE7B73">
      <w:pPr>
        <w:rPr>
          <w:b/>
          <w:sz w:val="24"/>
        </w:rPr>
      </w:pPr>
    </w:p>
    <w:p w14:paraId="313B963E" w14:textId="77777777" w:rsidR="00AE7B73" w:rsidRDefault="00AE7B73">
      <w:pPr>
        <w:rPr>
          <w:b/>
          <w:sz w:val="24"/>
        </w:rPr>
      </w:pPr>
    </w:p>
    <w:p w14:paraId="55FF90D4" w14:textId="77777777" w:rsidR="00AE7B73" w:rsidRDefault="00AE7B73">
      <w:pPr>
        <w:rPr>
          <w:b/>
          <w:sz w:val="24"/>
        </w:rPr>
      </w:pPr>
    </w:p>
    <w:p w14:paraId="4863F9B8" w14:textId="77777777" w:rsidR="00AE7B73" w:rsidRDefault="00AE7B73">
      <w:pPr>
        <w:rPr>
          <w:b/>
          <w:sz w:val="24"/>
        </w:rPr>
      </w:pPr>
    </w:p>
    <w:p w14:paraId="3E6FE67B" w14:textId="77777777" w:rsidR="00AE7B73" w:rsidRDefault="00AE7B73"/>
    <w:p w14:paraId="65E9BFF8" w14:textId="77777777" w:rsidR="000271C3" w:rsidRDefault="000271C3"/>
    <w:p w14:paraId="53766B47" w14:textId="77777777" w:rsidR="000271C3" w:rsidRDefault="000271C3"/>
    <w:p w14:paraId="00FE6900" w14:textId="77777777" w:rsidR="000271C3" w:rsidRDefault="000271C3"/>
    <w:p w14:paraId="3B0ECF2F" w14:textId="77777777" w:rsidR="000271C3" w:rsidRDefault="000271C3"/>
    <w:p w14:paraId="422F2208" w14:textId="77777777" w:rsidR="000271C3" w:rsidRDefault="000271C3"/>
    <w:p w14:paraId="253957B0" w14:textId="77777777" w:rsidR="000271C3" w:rsidRDefault="000271C3"/>
    <w:p w14:paraId="23E5B90E" w14:textId="77777777" w:rsidR="000271C3" w:rsidRDefault="000271C3"/>
    <w:p w14:paraId="3EF917D1" w14:textId="77777777" w:rsidR="000271C3" w:rsidRDefault="000271C3"/>
    <w:p w14:paraId="75137C92" w14:textId="77777777" w:rsidR="000271C3" w:rsidRDefault="000271C3"/>
    <w:p w14:paraId="079EF078" w14:textId="77777777" w:rsidR="000271C3" w:rsidRDefault="000271C3"/>
    <w:p w14:paraId="777BCFC8" w14:textId="77777777" w:rsidR="000271C3" w:rsidRDefault="000271C3"/>
    <w:p w14:paraId="63DF2197" w14:textId="77777777" w:rsidR="000271C3" w:rsidRDefault="000271C3"/>
    <w:p w14:paraId="02189A77" w14:textId="77777777" w:rsidR="000271C3" w:rsidRDefault="000271C3"/>
    <w:p w14:paraId="04EA7D55" w14:textId="77777777" w:rsidR="000271C3" w:rsidRDefault="000271C3"/>
    <w:p w14:paraId="32D6DEE7" w14:textId="77777777" w:rsidR="000271C3" w:rsidRDefault="000271C3"/>
    <w:p w14:paraId="78321727" w14:textId="77777777" w:rsidR="000271C3" w:rsidRDefault="00093129" w:rsidP="00093129">
      <w:pPr>
        <w:jc w:val="center"/>
        <w:rPr>
          <w:b/>
          <w:sz w:val="28"/>
          <w:szCs w:val="28"/>
        </w:rPr>
      </w:pPr>
      <w:r w:rsidRPr="00093129">
        <w:rPr>
          <w:b/>
          <w:sz w:val="28"/>
          <w:szCs w:val="28"/>
        </w:rPr>
        <w:t>Contents</w:t>
      </w:r>
    </w:p>
    <w:sdt>
      <w:sdtPr>
        <w:rPr>
          <w:lang w:val="zh-CN"/>
        </w:rPr>
        <w:id w:val="-826198394"/>
        <w:docPartObj>
          <w:docPartGallery w:val="Table of Contents"/>
          <w:docPartUnique/>
        </w:docPartObj>
      </w:sdtPr>
      <w:sdtEndPr>
        <w:rPr>
          <w:b/>
          <w:bCs/>
        </w:rPr>
      </w:sdtEndPr>
      <w:sdtContent>
        <w:commentRangeStart w:id="58" w:displacedByCustomXml="prev"/>
        <w:p w14:paraId="34575EDF" w14:textId="3380C0A7" w:rsidR="000D16C9" w:rsidRDefault="002E5CAD">
          <w:pPr>
            <w:pStyle w:val="30"/>
            <w:rPr>
              <w:ins w:id="59" w:author="Windows 用户" w:date="2020-03-21T10:42:00Z"/>
              <w:rFonts w:asciiTheme="minorHAnsi" w:eastAsiaTheme="minorEastAsia" w:hAnsiTheme="minorHAnsi" w:cstheme="minorBidi"/>
              <w:noProof/>
              <w:szCs w:val="22"/>
            </w:rPr>
            <w:pPrChange w:id="60" w:author="Windows 用户" w:date="2020-03-21T10:43:00Z">
              <w:pPr>
                <w:pStyle w:val="30"/>
                <w:tabs>
                  <w:tab w:val="left" w:pos="1680"/>
                </w:tabs>
              </w:pPr>
            </w:pPrChange>
          </w:pPr>
          <w:r>
            <w:rPr>
              <w:lang w:val="zh-CN"/>
            </w:rPr>
            <w:fldChar w:fldCharType="begin"/>
          </w:r>
          <w:r>
            <w:rPr>
              <w:lang w:val="zh-CN"/>
            </w:rPr>
            <w:instrText xml:space="preserve"> TOC \o "1-4" \h \z \u </w:instrText>
          </w:r>
          <w:r>
            <w:rPr>
              <w:lang w:val="zh-CN"/>
            </w:rPr>
            <w:fldChar w:fldCharType="separate"/>
          </w:r>
        </w:p>
        <w:p w14:paraId="16DF6336" w14:textId="77777777" w:rsidR="000D16C9" w:rsidRDefault="000D16C9">
          <w:pPr>
            <w:pStyle w:val="11"/>
            <w:tabs>
              <w:tab w:val="right" w:leader="dot" w:pos="8296"/>
            </w:tabs>
            <w:rPr>
              <w:ins w:id="61" w:author="Windows 用户" w:date="2020-03-21T10:42:00Z"/>
              <w:rFonts w:asciiTheme="minorHAnsi" w:eastAsiaTheme="minorEastAsia" w:hAnsiTheme="minorHAnsi" w:cstheme="minorBidi"/>
              <w:noProof/>
              <w:szCs w:val="22"/>
            </w:rPr>
          </w:pPr>
          <w:ins w:id="62" w:author="Windows 用户" w:date="2020-03-21T10:42:00Z">
            <w:r w:rsidRPr="00C95F74">
              <w:rPr>
                <w:rStyle w:val="a8"/>
                <w:noProof/>
              </w:rPr>
              <w:fldChar w:fldCharType="begin"/>
            </w:r>
            <w:r w:rsidRPr="00C95F74">
              <w:rPr>
                <w:rStyle w:val="a8"/>
                <w:noProof/>
              </w:rPr>
              <w:instrText xml:space="preserve"> </w:instrText>
            </w:r>
            <w:r>
              <w:rPr>
                <w:noProof/>
              </w:rPr>
              <w:instrText>HYPERLINK \l "_Toc35679787"</w:instrText>
            </w:r>
            <w:r w:rsidRPr="00C95F74">
              <w:rPr>
                <w:rStyle w:val="a8"/>
                <w:noProof/>
              </w:rPr>
              <w:instrText xml:space="preserve"> </w:instrText>
            </w:r>
          </w:ins>
          <w:ins w:id="63" w:author="Windows 用户" w:date="2020-03-29T16:26:00Z">
            <w:r w:rsidR="00FC62AF" w:rsidRPr="00C95F74">
              <w:rPr>
                <w:rStyle w:val="a8"/>
                <w:noProof/>
              </w:rPr>
            </w:r>
          </w:ins>
          <w:ins w:id="64" w:author="Windows 用户" w:date="2020-03-21T10:42:00Z">
            <w:r w:rsidRPr="00C95F74">
              <w:rPr>
                <w:rStyle w:val="a8"/>
                <w:noProof/>
              </w:rPr>
              <w:fldChar w:fldCharType="separate"/>
            </w:r>
            <w:r w:rsidRPr="00C95F74">
              <w:rPr>
                <w:rStyle w:val="a8"/>
                <w:noProof/>
              </w:rPr>
              <w:t>Introduction</w:t>
            </w:r>
            <w:r>
              <w:rPr>
                <w:noProof/>
                <w:webHidden/>
              </w:rPr>
              <w:tab/>
            </w:r>
            <w:r>
              <w:rPr>
                <w:noProof/>
                <w:webHidden/>
              </w:rPr>
              <w:fldChar w:fldCharType="begin"/>
            </w:r>
            <w:r>
              <w:rPr>
                <w:noProof/>
                <w:webHidden/>
              </w:rPr>
              <w:instrText xml:space="preserve"> PAGEREF _Toc35679787 \h </w:instrText>
            </w:r>
          </w:ins>
          <w:r>
            <w:rPr>
              <w:noProof/>
              <w:webHidden/>
            </w:rPr>
          </w:r>
          <w:r>
            <w:rPr>
              <w:noProof/>
              <w:webHidden/>
            </w:rPr>
            <w:fldChar w:fldCharType="separate"/>
          </w:r>
          <w:ins w:id="65" w:author="Windows 用户" w:date="2020-03-29T16:26:00Z">
            <w:r w:rsidR="00FC62AF">
              <w:rPr>
                <w:noProof/>
                <w:webHidden/>
              </w:rPr>
              <w:t>1</w:t>
            </w:r>
          </w:ins>
          <w:ins w:id="66" w:author="Windows 用户" w:date="2020-03-21T10:42:00Z">
            <w:r>
              <w:rPr>
                <w:noProof/>
                <w:webHidden/>
              </w:rPr>
              <w:fldChar w:fldCharType="end"/>
            </w:r>
            <w:r w:rsidRPr="00C95F74">
              <w:rPr>
                <w:rStyle w:val="a8"/>
                <w:noProof/>
              </w:rPr>
              <w:fldChar w:fldCharType="end"/>
            </w:r>
          </w:ins>
        </w:p>
        <w:p w14:paraId="12EDCC10" w14:textId="77777777" w:rsidR="000D16C9" w:rsidRDefault="000D16C9">
          <w:pPr>
            <w:pStyle w:val="11"/>
            <w:tabs>
              <w:tab w:val="left" w:pos="420"/>
              <w:tab w:val="right" w:leader="dot" w:pos="8296"/>
            </w:tabs>
            <w:rPr>
              <w:ins w:id="67" w:author="Windows 用户" w:date="2020-03-21T10:42:00Z"/>
              <w:rFonts w:asciiTheme="minorHAnsi" w:eastAsiaTheme="minorEastAsia" w:hAnsiTheme="minorHAnsi" w:cstheme="minorBidi"/>
              <w:noProof/>
              <w:szCs w:val="22"/>
            </w:rPr>
          </w:pPr>
          <w:ins w:id="68" w:author="Windows 用户" w:date="2020-03-21T10:42:00Z">
            <w:r w:rsidRPr="00C95F74">
              <w:rPr>
                <w:rStyle w:val="a8"/>
                <w:noProof/>
              </w:rPr>
              <w:fldChar w:fldCharType="begin"/>
            </w:r>
            <w:r w:rsidRPr="00C95F74">
              <w:rPr>
                <w:rStyle w:val="a8"/>
                <w:noProof/>
              </w:rPr>
              <w:instrText xml:space="preserve"> </w:instrText>
            </w:r>
            <w:r>
              <w:rPr>
                <w:noProof/>
              </w:rPr>
              <w:instrText>HYPERLINK \l "_Toc35679788"</w:instrText>
            </w:r>
            <w:r w:rsidRPr="00C95F74">
              <w:rPr>
                <w:rStyle w:val="a8"/>
                <w:noProof/>
              </w:rPr>
              <w:instrText xml:space="preserve"> </w:instrText>
            </w:r>
          </w:ins>
          <w:ins w:id="69" w:author="Windows 用户" w:date="2020-03-29T16:26:00Z">
            <w:r w:rsidR="00FC62AF" w:rsidRPr="00C95F74">
              <w:rPr>
                <w:rStyle w:val="a8"/>
                <w:noProof/>
              </w:rPr>
            </w:r>
          </w:ins>
          <w:ins w:id="70" w:author="Windows 用户" w:date="2020-03-21T10:42:00Z">
            <w:r w:rsidRPr="00C95F74">
              <w:rPr>
                <w:rStyle w:val="a8"/>
                <w:noProof/>
              </w:rPr>
              <w:fldChar w:fldCharType="separate"/>
            </w:r>
            <w:r w:rsidRPr="00C95F74">
              <w:rPr>
                <w:rStyle w:val="a8"/>
                <w:noProof/>
              </w:rPr>
              <w:t>1.</w:t>
            </w:r>
            <w:r>
              <w:rPr>
                <w:rFonts w:asciiTheme="minorHAnsi" w:eastAsiaTheme="minorEastAsia" w:hAnsiTheme="minorHAnsi" w:cstheme="minorBidi"/>
                <w:noProof/>
                <w:szCs w:val="22"/>
              </w:rPr>
              <w:tab/>
            </w:r>
            <w:r w:rsidRPr="00C95F74">
              <w:rPr>
                <w:rStyle w:val="a8"/>
                <w:noProof/>
              </w:rPr>
              <w:t>Background of the Translation</w:t>
            </w:r>
            <w:r>
              <w:rPr>
                <w:noProof/>
                <w:webHidden/>
              </w:rPr>
              <w:tab/>
            </w:r>
            <w:r>
              <w:rPr>
                <w:noProof/>
                <w:webHidden/>
              </w:rPr>
              <w:fldChar w:fldCharType="begin"/>
            </w:r>
            <w:r>
              <w:rPr>
                <w:noProof/>
                <w:webHidden/>
              </w:rPr>
              <w:instrText xml:space="preserve"> PAGEREF _Toc35679788 \h </w:instrText>
            </w:r>
          </w:ins>
          <w:r>
            <w:rPr>
              <w:noProof/>
              <w:webHidden/>
            </w:rPr>
          </w:r>
          <w:r>
            <w:rPr>
              <w:noProof/>
              <w:webHidden/>
            </w:rPr>
            <w:fldChar w:fldCharType="separate"/>
          </w:r>
          <w:ins w:id="71" w:author="Windows 用户" w:date="2020-03-29T16:26:00Z">
            <w:r w:rsidR="00FC62AF">
              <w:rPr>
                <w:noProof/>
                <w:webHidden/>
              </w:rPr>
              <w:t>2</w:t>
            </w:r>
          </w:ins>
          <w:ins w:id="72" w:author="Windows 用户" w:date="2020-03-21T10:42:00Z">
            <w:r>
              <w:rPr>
                <w:noProof/>
                <w:webHidden/>
              </w:rPr>
              <w:fldChar w:fldCharType="end"/>
            </w:r>
            <w:r w:rsidRPr="00C95F74">
              <w:rPr>
                <w:rStyle w:val="a8"/>
                <w:noProof/>
              </w:rPr>
              <w:fldChar w:fldCharType="end"/>
            </w:r>
          </w:ins>
        </w:p>
        <w:p w14:paraId="47BA3331" w14:textId="77777777" w:rsidR="000D16C9" w:rsidRDefault="000D16C9">
          <w:pPr>
            <w:pStyle w:val="20"/>
            <w:rPr>
              <w:ins w:id="73" w:author="Windows 用户" w:date="2020-03-21T10:42:00Z"/>
              <w:rFonts w:asciiTheme="minorHAnsi" w:eastAsiaTheme="minorEastAsia" w:hAnsiTheme="minorHAnsi" w:cstheme="minorBidi"/>
              <w:noProof/>
              <w:szCs w:val="22"/>
            </w:rPr>
          </w:pPr>
          <w:ins w:id="74" w:author="Windows 用户" w:date="2020-03-21T10:42:00Z">
            <w:r w:rsidRPr="00C95F74">
              <w:rPr>
                <w:rStyle w:val="a8"/>
                <w:noProof/>
              </w:rPr>
              <w:fldChar w:fldCharType="begin"/>
            </w:r>
            <w:r w:rsidRPr="00C95F74">
              <w:rPr>
                <w:rStyle w:val="a8"/>
                <w:noProof/>
              </w:rPr>
              <w:instrText xml:space="preserve"> </w:instrText>
            </w:r>
            <w:r>
              <w:rPr>
                <w:noProof/>
              </w:rPr>
              <w:instrText>HYPERLINK \l "_Toc35679789"</w:instrText>
            </w:r>
            <w:r w:rsidRPr="00C95F74">
              <w:rPr>
                <w:rStyle w:val="a8"/>
                <w:noProof/>
              </w:rPr>
              <w:instrText xml:space="preserve"> </w:instrText>
            </w:r>
          </w:ins>
          <w:ins w:id="75" w:author="Windows 用户" w:date="2020-03-29T16:26:00Z">
            <w:r w:rsidR="00FC62AF" w:rsidRPr="00C95F74">
              <w:rPr>
                <w:rStyle w:val="a8"/>
                <w:noProof/>
              </w:rPr>
            </w:r>
          </w:ins>
          <w:ins w:id="76" w:author="Windows 用户" w:date="2020-03-21T10:42:00Z">
            <w:r w:rsidRPr="00C95F74">
              <w:rPr>
                <w:rStyle w:val="a8"/>
                <w:noProof/>
              </w:rPr>
              <w:fldChar w:fldCharType="separate"/>
            </w:r>
            <w:r w:rsidRPr="00C95F74">
              <w:rPr>
                <w:rStyle w:val="a8"/>
                <w:noProof/>
              </w:rPr>
              <w:t>1.1</w:t>
            </w:r>
            <w:r>
              <w:rPr>
                <w:rFonts w:asciiTheme="minorHAnsi" w:eastAsiaTheme="minorEastAsia" w:hAnsiTheme="minorHAnsi" w:cstheme="minorBidi"/>
                <w:noProof/>
                <w:szCs w:val="22"/>
              </w:rPr>
              <w:tab/>
            </w:r>
            <w:r w:rsidRPr="00C95F74">
              <w:rPr>
                <w:rStyle w:val="a8"/>
                <w:noProof/>
              </w:rPr>
              <w:t>Background of the Translation Project</w:t>
            </w:r>
            <w:r>
              <w:rPr>
                <w:noProof/>
                <w:webHidden/>
              </w:rPr>
              <w:tab/>
            </w:r>
            <w:r>
              <w:rPr>
                <w:noProof/>
                <w:webHidden/>
              </w:rPr>
              <w:fldChar w:fldCharType="begin"/>
            </w:r>
            <w:r>
              <w:rPr>
                <w:noProof/>
                <w:webHidden/>
              </w:rPr>
              <w:instrText xml:space="preserve"> PAGEREF _Toc35679789 \h </w:instrText>
            </w:r>
          </w:ins>
          <w:r>
            <w:rPr>
              <w:noProof/>
              <w:webHidden/>
            </w:rPr>
          </w:r>
          <w:r>
            <w:rPr>
              <w:noProof/>
              <w:webHidden/>
            </w:rPr>
            <w:fldChar w:fldCharType="separate"/>
          </w:r>
          <w:ins w:id="77" w:author="Windows 用户" w:date="2020-03-29T16:26:00Z">
            <w:r w:rsidR="00FC62AF">
              <w:rPr>
                <w:noProof/>
                <w:webHidden/>
              </w:rPr>
              <w:t>2</w:t>
            </w:r>
          </w:ins>
          <w:ins w:id="78" w:author="Windows 用户" w:date="2020-03-21T10:42:00Z">
            <w:r>
              <w:rPr>
                <w:noProof/>
                <w:webHidden/>
              </w:rPr>
              <w:fldChar w:fldCharType="end"/>
            </w:r>
            <w:r w:rsidRPr="00C95F74">
              <w:rPr>
                <w:rStyle w:val="a8"/>
                <w:noProof/>
              </w:rPr>
              <w:fldChar w:fldCharType="end"/>
            </w:r>
          </w:ins>
        </w:p>
        <w:p w14:paraId="4D4AAD2D" w14:textId="77777777" w:rsidR="000D16C9" w:rsidRDefault="000D16C9">
          <w:pPr>
            <w:pStyle w:val="20"/>
            <w:rPr>
              <w:ins w:id="79" w:author="Windows 用户" w:date="2020-03-21T10:42:00Z"/>
              <w:rFonts w:asciiTheme="minorHAnsi" w:eastAsiaTheme="minorEastAsia" w:hAnsiTheme="minorHAnsi" w:cstheme="minorBidi"/>
              <w:noProof/>
              <w:szCs w:val="22"/>
            </w:rPr>
          </w:pPr>
          <w:ins w:id="80"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"_Toc35679791"</w:instrText>
            </w:r>
            <w:r w:rsidRPr="00C95F74">
              <w:rPr>
                <w:rStyle w:val="a8"/>
                <w:noProof/>
              </w:rPr>
              <w:instrText xml:space="preserve"> </w:instrText>
            </w:r>
          </w:ins>
          <w:ins w:id="81" w:author="Windows 用户" w:date="2020-03-29T16:26:00Z">
            <w:r w:rsidR="00FC62AF" w:rsidRPr="00C95F74">
              <w:rPr>
                <w:rStyle w:val="a8"/>
                <w:noProof/>
              </w:rPr>
            </w:r>
          </w:ins>
          <w:ins w:id="82" w:author="Windows 用户" w:date="2020-03-21T10:42:00Z">
            <w:r w:rsidRPr="00C95F74">
              <w:rPr>
                <w:rStyle w:val="a8"/>
                <w:noProof/>
              </w:rPr>
              <w:fldChar w:fldCharType="separate"/>
            </w:r>
            <w:r w:rsidRPr="00C95F74">
              <w:rPr>
                <w:rStyle w:val="a8"/>
                <w:noProof/>
              </w:rPr>
              <w:t>1.2</w:t>
            </w:r>
            <w:r>
              <w:rPr>
                <w:rFonts w:asciiTheme="minorHAnsi" w:eastAsiaTheme="minorEastAsia" w:hAnsiTheme="minorHAnsi" w:cstheme="minorBidi"/>
                <w:noProof/>
                <w:szCs w:val="22"/>
              </w:rPr>
              <w:tab/>
            </w:r>
            <w:r w:rsidRPr="00C95F74">
              <w:rPr>
                <w:rStyle w:val="a8"/>
                <w:noProof/>
              </w:rPr>
              <w:t>Background of the Source Text</w:t>
            </w:r>
            <w:r>
              <w:rPr>
                <w:noProof/>
                <w:webHidden/>
              </w:rPr>
              <w:tab/>
            </w:r>
            <w:r>
              <w:rPr>
                <w:noProof/>
                <w:webHidden/>
              </w:rPr>
              <w:fldChar w:fldCharType="begin"/>
            </w:r>
            <w:r>
              <w:rPr>
                <w:noProof/>
                <w:webHidden/>
              </w:rPr>
              <w:instrText xml:space="preserve"> PAGEREF _Toc35679791 \h </w:instrText>
            </w:r>
          </w:ins>
          <w:r>
            <w:rPr>
              <w:noProof/>
              <w:webHidden/>
            </w:rPr>
          </w:r>
          <w:r>
            <w:rPr>
              <w:noProof/>
              <w:webHidden/>
            </w:rPr>
            <w:fldChar w:fldCharType="separate"/>
          </w:r>
          <w:ins w:id="83" w:author="Windows 用户" w:date="2020-03-29T16:26:00Z">
            <w:r w:rsidR="00FC62AF">
              <w:rPr>
                <w:noProof/>
                <w:webHidden/>
              </w:rPr>
              <w:t>2</w:t>
            </w:r>
          </w:ins>
          <w:ins w:id="84" w:author="Windows 用户" w:date="2020-03-21T10:42:00Z">
            <w:r>
              <w:rPr>
                <w:noProof/>
                <w:webHidden/>
              </w:rPr>
              <w:fldChar w:fldCharType="end"/>
            </w:r>
            <w:r w:rsidRPr="00C95F74">
              <w:rPr>
                <w:rStyle w:val="a8"/>
                <w:noProof/>
              </w:rPr>
              <w:fldChar w:fldCharType="end"/>
            </w:r>
          </w:ins>
        </w:p>
        <w:p w14:paraId="44E27109" w14:textId="77777777" w:rsidR="000D16C9" w:rsidRDefault="000D16C9">
          <w:pPr>
            <w:pStyle w:val="20"/>
            <w:rPr>
              <w:ins w:id="85" w:author="Windows 用户" w:date="2020-03-21T10:42:00Z"/>
              <w:rFonts w:asciiTheme="minorHAnsi" w:eastAsiaTheme="minorEastAsia" w:hAnsiTheme="minorHAnsi" w:cstheme="minorBidi"/>
              <w:noProof/>
              <w:szCs w:val="22"/>
            </w:rPr>
          </w:pPr>
          <w:ins w:id="86"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"_Toc35679792"</w:instrText>
            </w:r>
            <w:r w:rsidRPr="00C95F74">
              <w:rPr>
                <w:rStyle w:val="a8"/>
                <w:noProof/>
              </w:rPr>
              <w:instrText xml:space="preserve"> </w:instrText>
            </w:r>
          </w:ins>
          <w:ins w:id="87" w:author="Windows 用户" w:date="2020-03-29T16:26:00Z">
            <w:r w:rsidR="00FC62AF" w:rsidRPr="00C95F74">
              <w:rPr>
                <w:rStyle w:val="a8"/>
                <w:noProof/>
              </w:rPr>
            </w:r>
          </w:ins>
          <w:ins w:id="88" w:author="Windows 用户" w:date="2020-03-21T10:42:00Z">
            <w:r w:rsidRPr="00C95F74">
              <w:rPr>
                <w:rStyle w:val="a8"/>
                <w:noProof/>
              </w:rPr>
              <w:fldChar w:fldCharType="separate"/>
            </w:r>
            <w:r w:rsidRPr="00C95F74">
              <w:rPr>
                <w:rStyle w:val="a8"/>
                <w:noProof/>
              </w:rPr>
              <w:t>1.3 Translation Value</w:t>
            </w:r>
            <w:r>
              <w:rPr>
                <w:noProof/>
                <w:webHidden/>
              </w:rPr>
              <w:tab/>
            </w:r>
            <w:r>
              <w:rPr>
                <w:noProof/>
                <w:webHidden/>
              </w:rPr>
              <w:fldChar w:fldCharType="begin"/>
            </w:r>
            <w:r>
              <w:rPr>
                <w:noProof/>
                <w:webHidden/>
              </w:rPr>
              <w:instrText xml:space="preserve"> PAGEREF _Toc35679792 \h </w:instrText>
            </w:r>
          </w:ins>
          <w:r>
            <w:rPr>
              <w:noProof/>
              <w:webHidden/>
            </w:rPr>
          </w:r>
          <w:r>
            <w:rPr>
              <w:noProof/>
              <w:webHidden/>
            </w:rPr>
            <w:fldChar w:fldCharType="separate"/>
          </w:r>
          <w:ins w:id="89" w:author="Windows 用户" w:date="2020-03-29T16:26:00Z">
            <w:r w:rsidR="00FC62AF">
              <w:rPr>
                <w:noProof/>
                <w:webHidden/>
              </w:rPr>
              <w:t>3</w:t>
            </w:r>
          </w:ins>
          <w:ins w:id="90" w:author="Windows 用户" w:date="2020-03-21T10:42:00Z">
            <w:r>
              <w:rPr>
                <w:noProof/>
                <w:webHidden/>
              </w:rPr>
              <w:fldChar w:fldCharType="end"/>
            </w:r>
            <w:r w:rsidRPr="00C95F74">
              <w:rPr>
                <w:rStyle w:val="a8"/>
                <w:noProof/>
              </w:rPr>
              <w:fldChar w:fldCharType="end"/>
            </w:r>
          </w:ins>
        </w:p>
        <w:p w14:paraId="3E17505E" w14:textId="77777777" w:rsidR="000D16C9" w:rsidRDefault="000D16C9">
          <w:pPr>
            <w:pStyle w:val="11"/>
            <w:tabs>
              <w:tab w:val="left" w:pos="420"/>
              <w:tab w:val="right" w:leader="dot" w:pos="8296"/>
            </w:tabs>
            <w:rPr>
              <w:ins w:id="91" w:author="Windows 用户" w:date="2020-03-21T10:42:00Z"/>
              <w:rFonts w:asciiTheme="minorHAnsi" w:eastAsiaTheme="minorEastAsia" w:hAnsiTheme="minorHAnsi" w:cstheme="minorBidi"/>
              <w:noProof/>
              <w:szCs w:val="22"/>
            </w:rPr>
          </w:pPr>
          <w:ins w:id="92"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"_Toc35679793"</w:instrText>
            </w:r>
            <w:r w:rsidRPr="00C95F74">
              <w:rPr>
                <w:rStyle w:val="a8"/>
                <w:noProof/>
              </w:rPr>
              <w:instrText xml:space="preserve"> </w:instrText>
            </w:r>
          </w:ins>
          <w:ins w:id="93" w:author="Windows 用户" w:date="2020-03-29T16:26:00Z">
            <w:r w:rsidR="00FC62AF" w:rsidRPr="00C95F74">
              <w:rPr>
                <w:rStyle w:val="a8"/>
                <w:noProof/>
              </w:rPr>
            </w:r>
          </w:ins>
          <w:ins w:id="94" w:author="Windows 用户" w:date="2020-03-21T10:42:00Z">
            <w:r w:rsidRPr="00C95F74">
              <w:rPr>
                <w:rStyle w:val="a8"/>
                <w:noProof/>
              </w:rPr>
              <w:fldChar w:fldCharType="separate"/>
            </w:r>
            <w:r w:rsidRPr="00C95F74">
              <w:rPr>
                <w:rStyle w:val="a8"/>
                <w:noProof/>
              </w:rPr>
              <w:t>2.</w:t>
            </w:r>
            <w:r>
              <w:rPr>
                <w:rFonts w:asciiTheme="minorHAnsi" w:eastAsiaTheme="minorEastAsia" w:hAnsiTheme="minorHAnsi" w:cstheme="minorBidi"/>
                <w:noProof/>
                <w:szCs w:val="22"/>
              </w:rPr>
              <w:tab/>
            </w:r>
            <w:r w:rsidRPr="00C95F74">
              <w:rPr>
                <w:rStyle w:val="a8"/>
                <w:noProof/>
              </w:rPr>
              <w:t>The Process of Translation</w:t>
            </w:r>
            <w:r>
              <w:rPr>
                <w:noProof/>
                <w:webHidden/>
              </w:rPr>
              <w:tab/>
            </w:r>
            <w:r>
              <w:rPr>
                <w:noProof/>
                <w:webHidden/>
              </w:rPr>
              <w:fldChar w:fldCharType="begin"/>
            </w:r>
            <w:r>
              <w:rPr>
                <w:noProof/>
                <w:webHidden/>
              </w:rPr>
              <w:instrText xml:space="preserve"> PAGEREF _Toc35679793 \h </w:instrText>
            </w:r>
          </w:ins>
          <w:r>
            <w:rPr>
              <w:noProof/>
              <w:webHidden/>
            </w:rPr>
          </w:r>
          <w:r>
            <w:rPr>
              <w:noProof/>
              <w:webHidden/>
            </w:rPr>
            <w:fldChar w:fldCharType="separate"/>
          </w:r>
          <w:ins w:id="95" w:author="Windows 用户" w:date="2020-03-29T16:26:00Z">
            <w:r w:rsidR="00FC62AF">
              <w:rPr>
                <w:noProof/>
                <w:webHidden/>
              </w:rPr>
              <w:t>3</w:t>
            </w:r>
          </w:ins>
          <w:ins w:id="96" w:author="Windows 用户" w:date="2020-03-21T10:42:00Z">
            <w:r>
              <w:rPr>
                <w:noProof/>
                <w:webHidden/>
              </w:rPr>
              <w:fldChar w:fldCharType="end"/>
            </w:r>
            <w:r w:rsidRPr="00C95F74">
              <w:rPr>
                <w:rStyle w:val="a8"/>
                <w:noProof/>
              </w:rPr>
              <w:fldChar w:fldCharType="end"/>
            </w:r>
          </w:ins>
        </w:p>
        <w:p w14:paraId="1F7307C8" w14:textId="77777777" w:rsidR="000D16C9" w:rsidRDefault="000D16C9">
          <w:pPr>
            <w:pStyle w:val="20"/>
            <w:rPr>
              <w:ins w:id="97" w:author="Windows 用户" w:date="2020-03-21T10:42:00Z"/>
              <w:rFonts w:asciiTheme="minorHAnsi" w:eastAsiaTheme="minorEastAsia" w:hAnsiTheme="minorHAnsi" w:cstheme="minorBidi"/>
              <w:noProof/>
              <w:szCs w:val="22"/>
            </w:rPr>
          </w:pPr>
          <w:ins w:id="98"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"_Toc35679794"</w:instrText>
            </w:r>
            <w:r w:rsidRPr="00C95F74">
              <w:rPr>
                <w:rStyle w:val="a8"/>
                <w:noProof/>
              </w:rPr>
              <w:instrText xml:space="preserve"> </w:instrText>
            </w:r>
          </w:ins>
          <w:ins w:id="99" w:author="Windows 用户" w:date="2020-03-29T16:26:00Z">
            <w:r w:rsidR="00FC62AF" w:rsidRPr="00C95F74">
              <w:rPr>
                <w:rStyle w:val="a8"/>
                <w:noProof/>
              </w:rPr>
            </w:r>
          </w:ins>
          <w:ins w:id="100" w:author="Windows 用户" w:date="2020-03-21T10:42:00Z">
            <w:r w:rsidRPr="00C95F74">
              <w:rPr>
                <w:rStyle w:val="a8"/>
                <w:noProof/>
              </w:rPr>
              <w:fldChar w:fldCharType="separate"/>
            </w:r>
            <w:r w:rsidRPr="00C95F74">
              <w:rPr>
                <w:rStyle w:val="a8"/>
                <w:noProof/>
              </w:rPr>
              <w:t>2.1 Before-translation</w:t>
            </w:r>
            <w:r>
              <w:rPr>
                <w:noProof/>
                <w:webHidden/>
              </w:rPr>
              <w:tab/>
            </w:r>
            <w:r>
              <w:rPr>
                <w:noProof/>
                <w:webHidden/>
              </w:rPr>
              <w:fldChar w:fldCharType="begin"/>
            </w:r>
            <w:r>
              <w:rPr>
                <w:noProof/>
                <w:webHidden/>
              </w:rPr>
              <w:instrText xml:space="preserve"> PAGEREF _Toc35679794 \h </w:instrText>
            </w:r>
          </w:ins>
          <w:r>
            <w:rPr>
              <w:noProof/>
              <w:webHidden/>
            </w:rPr>
          </w:r>
          <w:r>
            <w:rPr>
              <w:noProof/>
              <w:webHidden/>
            </w:rPr>
            <w:fldChar w:fldCharType="separate"/>
          </w:r>
          <w:ins w:id="101" w:author="Windows 用户" w:date="2020-03-29T16:26:00Z">
            <w:r w:rsidR="00FC62AF">
              <w:rPr>
                <w:noProof/>
                <w:webHidden/>
              </w:rPr>
              <w:t>4</w:t>
            </w:r>
          </w:ins>
          <w:ins w:id="102" w:author="Windows 用户" w:date="2020-03-21T10:42:00Z">
            <w:r>
              <w:rPr>
                <w:noProof/>
                <w:webHidden/>
              </w:rPr>
              <w:fldChar w:fldCharType="end"/>
            </w:r>
            <w:r w:rsidRPr="00C95F74">
              <w:rPr>
                <w:rStyle w:val="a8"/>
                <w:noProof/>
              </w:rPr>
              <w:fldChar w:fldCharType="end"/>
            </w:r>
          </w:ins>
        </w:p>
        <w:p w14:paraId="1AFE5122" w14:textId="77777777" w:rsidR="000D16C9" w:rsidRDefault="000D16C9">
          <w:pPr>
            <w:pStyle w:val="20"/>
            <w:rPr>
              <w:ins w:id="103" w:author="Windows 用户" w:date="2020-03-21T10:42:00Z"/>
              <w:rFonts w:asciiTheme="minorHAnsi" w:eastAsiaTheme="minorEastAsia" w:hAnsiTheme="minorHAnsi" w:cstheme="minorBidi"/>
              <w:noProof/>
              <w:szCs w:val="22"/>
            </w:rPr>
          </w:pPr>
          <w:ins w:id="104"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"_Toc35679795"</w:instrText>
            </w:r>
            <w:r w:rsidRPr="00C95F74">
              <w:rPr>
                <w:rStyle w:val="a8"/>
                <w:noProof/>
              </w:rPr>
              <w:instrText xml:space="preserve"> </w:instrText>
            </w:r>
          </w:ins>
          <w:ins w:id="105" w:author="Windows 用户" w:date="2020-03-29T16:26:00Z">
            <w:r w:rsidR="00FC62AF" w:rsidRPr="00C95F74">
              <w:rPr>
                <w:rStyle w:val="a8"/>
                <w:noProof/>
              </w:rPr>
            </w:r>
          </w:ins>
          <w:ins w:id="106" w:author="Windows 用户" w:date="2020-03-21T10:42:00Z">
            <w:r w:rsidRPr="00C95F74">
              <w:rPr>
                <w:rStyle w:val="a8"/>
                <w:noProof/>
              </w:rPr>
              <w:fldChar w:fldCharType="separate"/>
            </w:r>
            <w:r w:rsidRPr="00C95F74">
              <w:rPr>
                <w:rStyle w:val="a8"/>
                <w:noProof/>
              </w:rPr>
              <w:t>2.2 While- translation</w:t>
            </w:r>
            <w:r>
              <w:rPr>
                <w:noProof/>
                <w:webHidden/>
              </w:rPr>
              <w:tab/>
            </w:r>
            <w:r>
              <w:rPr>
                <w:noProof/>
                <w:webHidden/>
              </w:rPr>
              <w:fldChar w:fldCharType="begin"/>
            </w:r>
            <w:r>
              <w:rPr>
                <w:noProof/>
                <w:webHidden/>
              </w:rPr>
              <w:instrText xml:space="preserve"> PAGEREF _Toc35679795 \h </w:instrText>
            </w:r>
          </w:ins>
          <w:r>
            <w:rPr>
              <w:noProof/>
              <w:webHidden/>
            </w:rPr>
          </w:r>
          <w:r>
            <w:rPr>
              <w:noProof/>
              <w:webHidden/>
            </w:rPr>
            <w:fldChar w:fldCharType="separate"/>
          </w:r>
          <w:ins w:id="107" w:author="Windows 用户" w:date="2020-03-29T16:26:00Z">
            <w:r w:rsidR="00FC62AF">
              <w:rPr>
                <w:noProof/>
                <w:webHidden/>
              </w:rPr>
              <w:t>5</w:t>
            </w:r>
          </w:ins>
          <w:ins w:id="108" w:author="Windows 用户" w:date="2020-03-21T10:42:00Z">
            <w:r>
              <w:rPr>
                <w:noProof/>
                <w:webHidden/>
              </w:rPr>
              <w:fldChar w:fldCharType="end"/>
            </w:r>
            <w:r w:rsidRPr="00C95F74">
              <w:rPr>
                <w:rStyle w:val="a8"/>
                <w:noProof/>
              </w:rPr>
              <w:fldChar w:fldCharType="end"/>
            </w:r>
          </w:ins>
        </w:p>
        <w:p w14:paraId="297B5826" w14:textId="77777777" w:rsidR="000D16C9" w:rsidRDefault="000D16C9">
          <w:pPr>
            <w:pStyle w:val="20"/>
            <w:rPr>
              <w:ins w:id="109" w:author="Windows 用户" w:date="2020-03-21T10:42:00Z"/>
              <w:rFonts w:asciiTheme="minorHAnsi" w:eastAsiaTheme="minorEastAsia" w:hAnsiTheme="minorHAnsi" w:cstheme="minorBidi"/>
              <w:noProof/>
              <w:szCs w:val="22"/>
            </w:rPr>
          </w:pPr>
          <w:ins w:id="110"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"_Toc35679796"</w:instrText>
            </w:r>
            <w:r w:rsidRPr="00C95F74">
              <w:rPr>
                <w:rStyle w:val="a8"/>
                <w:noProof/>
              </w:rPr>
              <w:instrText xml:space="preserve"> </w:instrText>
            </w:r>
          </w:ins>
          <w:ins w:id="111" w:author="Windows 用户" w:date="2020-03-29T16:26:00Z">
            <w:r w:rsidR="00FC62AF" w:rsidRPr="00C95F74">
              <w:rPr>
                <w:rStyle w:val="a8"/>
                <w:noProof/>
              </w:rPr>
            </w:r>
          </w:ins>
          <w:ins w:id="112" w:author="Windows 用户" w:date="2020-03-21T10:42:00Z">
            <w:r w:rsidRPr="00C95F74">
              <w:rPr>
                <w:rStyle w:val="a8"/>
                <w:noProof/>
              </w:rPr>
              <w:fldChar w:fldCharType="separate"/>
            </w:r>
            <w:r w:rsidRPr="00C95F74">
              <w:rPr>
                <w:rStyle w:val="a8"/>
                <w:noProof/>
              </w:rPr>
              <w:t>2.3 Post-translation</w:t>
            </w:r>
            <w:r>
              <w:rPr>
                <w:noProof/>
                <w:webHidden/>
              </w:rPr>
              <w:tab/>
            </w:r>
            <w:r>
              <w:rPr>
                <w:noProof/>
                <w:webHidden/>
              </w:rPr>
              <w:fldChar w:fldCharType="begin"/>
            </w:r>
            <w:r>
              <w:rPr>
                <w:noProof/>
                <w:webHidden/>
              </w:rPr>
              <w:instrText xml:space="preserve"> PAGEREF _Toc35679796 \h </w:instrText>
            </w:r>
          </w:ins>
          <w:r>
            <w:rPr>
              <w:noProof/>
              <w:webHidden/>
            </w:rPr>
          </w:r>
          <w:r>
            <w:rPr>
              <w:noProof/>
              <w:webHidden/>
            </w:rPr>
            <w:fldChar w:fldCharType="separate"/>
          </w:r>
          <w:ins w:id="113" w:author="Windows 用户" w:date="2020-03-29T16:26:00Z">
            <w:r w:rsidR="00FC62AF">
              <w:rPr>
                <w:noProof/>
                <w:webHidden/>
              </w:rPr>
              <w:t>5</w:t>
            </w:r>
          </w:ins>
          <w:ins w:id="114" w:author="Windows 用户" w:date="2020-03-21T10:42:00Z">
            <w:r>
              <w:rPr>
                <w:noProof/>
                <w:webHidden/>
              </w:rPr>
              <w:fldChar w:fldCharType="end"/>
            </w:r>
            <w:r w:rsidRPr="00C95F74">
              <w:rPr>
                <w:rStyle w:val="a8"/>
                <w:noProof/>
              </w:rPr>
              <w:fldChar w:fldCharType="end"/>
            </w:r>
          </w:ins>
        </w:p>
        <w:p w14:paraId="7BF178A0" w14:textId="77777777" w:rsidR="000D16C9" w:rsidRDefault="000D16C9">
          <w:pPr>
            <w:pStyle w:val="11"/>
            <w:tabs>
              <w:tab w:val="left" w:pos="420"/>
              <w:tab w:val="right" w:leader="dot" w:pos="8296"/>
            </w:tabs>
            <w:rPr>
              <w:ins w:id="115" w:author="Windows 用户" w:date="2020-03-21T10:42:00Z"/>
              <w:rFonts w:asciiTheme="minorHAnsi" w:eastAsiaTheme="minorEastAsia" w:hAnsiTheme="minorHAnsi" w:cstheme="minorBidi"/>
              <w:noProof/>
              <w:szCs w:val="22"/>
            </w:rPr>
          </w:pPr>
          <w:ins w:id="116" w:author="Windows 用户" w:date="2020-03-21T10:42:00Z">
            <w:r w:rsidRPr="00C95F74">
              <w:rPr>
                <w:rStyle w:val="a8"/>
                <w:noProof/>
              </w:rPr>
              <w:fldChar w:fldCharType="begin"/>
            </w:r>
            <w:r w:rsidRPr="00C95F74">
              <w:rPr>
                <w:rStyle w:val="a8"/>
                <w:noProof/>
              </w:rPr>
              <w:instrText xml:space="preserve"> </w:instrText>
            </w:r>
            <w:r>
              <w:rPr>
                <w:noProof/>
              </w:rPr>
              <w:instrText>HYPERLINK \l "_Toc35679797"</w:instrText>
            </w:r>
            <w:r w:rsidRPr="00C95F74">
              <w:rPr>
                <w:rStyle w:val="a8"/>
                <w:noProof/>
              </w:rPr>
              <w:instrText xml:space="preserve"> </w:instrText>
            </w:r>
          </w:ins>
          <w:ins w:id="117" w:author="Windows 用户" w:date="2020-03-29T16:26:00Z">
            <w:r w:rsidR="00FC62AF" w:rsidRPr="00C95F74">
              <w:rPr>
                <w:rStyle w:val="a8"/>
                <w:noProof/>
              </w:rPr>
            </w:r>
          </w:ins>
          <w:ins w:id="118" w:author="Windows 用户" w:date="2020-03-21T10:42:00Z">
            <w:r w:rsidRPr="00C95F74">
              <w:rPr>
                <w:rStyle w:val="a8"/>
                <w:noProof/>
              </w:rPr>
              <w:fldChar w:fldCharType="separate"/>
            </w:r>
            <w:r w:rsidRPr="00C95F74">
              <w:rPr>
                <w:rStyle w:val="a8"/>
                <w:noProof/>
              </w:rPr>
              <w:t>3.</w:t>
            </w:r>
            <w:r>
              <w:rPr>
                <w:rFonts w:asciiTheme="minorHAnsi" w:eastAsiaTheme="minorEastAsia" w:hAnsiTheme="minorHAnsi" w:cstheme="minorBidi"/>
                <w:noProof/>
                <w:szCs w:val="22"/>
              </w:rPr>
              <w:tab/>
            </w:r>
            <w:r w:rsidRPr="00C95F74">
              <w:rPr>
                <w:rStyle w:val="a8"/>
                <w:noProof/>
              </w:rPr>
              <w:t>Stylistic Features of the Source Text</w:t>
            </w:r>
            <w:r>
              <w:rPr>
                <w:noProof/>
                <w:webHidden/>
              </w:rPr>
              <w:tab/>
            </w:r>
            <w:r>
              <w:rPr>
                <w:noProof/>
                <w:webHidden/>
              </w:rPr>
              <w:fldChar w:fldCharType="begin"/>
            </w:r>
            <w:r>
              <w:rPr>
                <w:noProof/>
                <w:webHidden/>
              </w:rPr>
              <w:instrText xml:space="preserve"> PAGEREF _Toc35679797 \h </w:instrText>
            </w:r>
          </w:ins>
          <w:r>
            <w:rPr>
              <w:noProof/>
              <w:webHidden/>
            </w:rPr>
          </w:r>
          <w:r>
            <w:rPr>
              <w:noProof/>
              <w:webHidden/>
            </w:rPr>
            <w:fldChar w:fldCharType="separate"/>
          </w:r>
          <w:ins w:id="119" w:author="Windows 用户" w:date="2020-03-29T16:26:00Z">
            <w:r w:rsidR="00FC62AF">
              <w:rPr>
                <w:noProof/>
                <w:webHidden/>
              </w:rPr>
              <w:t>5</w:t>
            </w:r>
          </w:ins>
          <w:ins w:id="120" w:author="Windows 用户" w:date="2020-03-21T10:42:00Z">
            <w:r>
              <w:rPr>
                <w:noProof/>
                <w:webHidden/>
              </w:rPr>
              <w:fldChar w:fldCharType="end"/>
            </w:r>
            <w:r w:rsidRPr="00C95F74">
              <w:rPr>
                <w:rStyle w:val="a8"/>
                <w:noProof/>
              </w:rPr>
              <w:fldChar w:fldCharType="end"/>
            </w:r>
          </w:ins>
        </w:p>
        <w:p w14:paraId="79AD959F" w14:textId="77777777" w:rsidR="000D16C9" w:rsidRDefault="000D16C9">
          <w:pPr>
            <w:pStyle w:val="11"/>
            <w:tabs>
              <w:tab w:val="left" w:pos="420"/>
              <w:tab w:val="right" w:leader="dot" w:pos="8296"/>
            </w:tabs>
            <w:rPr>
              <w:ins w:id="121" w:author="Windows 用户" w:date="2020-03-21T10:42:00Z"/>
              <w:rFonts w:asciiTheme="minorHAnsi" w:eastAsiaTheme="minorEastAsia" w:hAnsiTheme="minorHAnsi" w:cstheme="minorBidi"/>
              <w:noProof/>
              <w:szCs w:val="22"/>
            </w:rPr>
          </w:pPr>
          <w:ins w:id="122"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"_Toc35679801"</w:instrText>
            </w:r>
            <w:r w:rsidRPr="00C95F74">
              <w:rPr>
                <w:rStyle w:val="a8"/>
                <w:noProof/>
              </w:rPr>
              <w:instrText xml:space="preserve"> </w:instrText>
            </w:r>
          </w:ins>
          <w:ins w:id="123" w:author="Windows 用户" w:date="2020-03-29T16:26:00Z">
            <w:r w:rsidR="00FC62AF" w:rsidRPr="00C95F74">
              <w:rPr>
                <w:rStyle w:val="a8"/>
                <w:noProof/>
              </w:rPr>
            </w:r>
          </w:ins>
          <w:ins w:id="124" w:author="Windows 用户" w:date="2020-03-21T10:42:00Z">
            <w:r w:rsidRPr="00C95F74">
              <w:rPr>
                <w:rStyle w:val="a8"/>
                <w:noProof/>
              </w:rPr>
              <w:fldChar w:fldCharType="separate"/>
            </w:r>
            <w:r w:rsidRPr="00C95F74">
              <w:rPr>
                <w:rStyle w:val="a8"/>
                <w:noProof/>
              </w:rPr>
              <w:t>4.</w:t>
            </w:r>
            <w:r>
              <w:rPr>
                <w:rFonts w:asciiTheme="minorHAnsi" w:eastAsiaTheme="minorEastAsia" w:hAnsiTheme="minorHAnsi" w:cstheme="minorBidi"/>
                <w:noProof/>
                <w:szCs w:val="22"/>
              </w:rPr>
              <w:tab/>
            </w:r>
            <w:r w:rsidRPr="00C95F74">
              <w:rPr>
                <w:rStyle w:val="a8"/>
                <w:noProof/>
              </w:rPr>
              <w:t>Theoretical Framework</w:t>
            </w:r>
            <w:r>
              <w:rPr>
                <w:noProof/>
                <w:webHidden/>
              </w:rPr>
              <w:tab/>
            </w:r>
            <w:r>
              <w:rPr>
                <w:noProof/>
                <w:webHidden/>
              </w:rPr>
              <w:fldChar w:fldCharType="begin"/>
            </w:r>
            <w:r>
              <w:rPr>
                <w:noProof/>
                <w:webHidden/>
              </w:rPr>
              <w:instrText xml:space="preserve"> PAGEREF _Toc35679801 \h </w:instrText>
            </w:r>
          </w:ins>
          <w:r>
            <w:rPr>
              <w:noProof/>
              <w:webHidden/>
            </w:rPr>
          </w:r>
          <w:r>
            <w:rPr>
              <w:noProof/>
              <w:webHidden/>
            </w:rPr>
            <w:fldChar w:fldCharType="separate"/>
          </w:r>
          <w:ins w:id="125" w:author="Windows 用户" w:date="2020-03-29T16:26:00Z">
            <w:r w:rsidR="00FC62AF">
              <w:rPr>
                <w:noProof/>
                <w:webHidden/>
              </w:rPr>
              <w:t>6</w:t>
            </w:r>
          </w:ins>
          <w:ins w:id="126" w:author="Windows 用户" w:date="2020-03-21T10:42:00Z">
            <w:r>
              <w:rPr>
                <w:noProof/>
                <w:webHidden/>
              </w:rPr>
              <w:fldChar w:fldCharType="end"/>
            </w:r>
            <w:r w:rsidRPr="00C95F74">
              <w:rPr>
                <w:rStyle w:val="a8"/>
                <w:noProof/>
              </w:rPr>
              <w:fldChar w:fldCharType="end"/>
            </w:r>
          </w:ins>
        </w:p>
        <w:p w14:paraId="1351EC93" w14:textId="77777777" w:rsidR="000D16C9" w:rsidRDefault="000D16C9">
          <w:pPr>
            <w:pStyle w:val="20"/>
            <w:rPr>
              <w:ins w:id="127" w:author="Windows 用户" w:date="2020-03-21T10:42:00Z"/>
              <w:rFonts w:asciiTheme="minorHAnsi" w:eastAsiaTheme="minorEastAsia" w:hAnsiTheme="minorHAnsi" w:cstheme="minorBidi"/>
              <w:noProof/>
              <w:szCs w:val="22"/>
            </w:rPr>
          </w:pPr>
          <w:ins w:id="128"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"_Toc35679802"</w:instrText>
            </w:r>
            <w:r w:rsidRPr="00C95F74">
              <w:rPr>
                <w:rStyle w:val="a8"/>
                <w:noProof/>
              </w:rPr>
              <w:instrText xml:space="preserve"> </w:instrText>
            </w:r>
          </w:ins>
          <w:ins w:id="129" w:author="Windows 用户" w:date="2020-03-29T16:26:00Z">
            <w:r w:rsidR="00FC62AF" w:rsidRPr="00C95F74">
              <w:rPr>
                <w:rStyle w:val="a8"/>
                <w:noProof/>
              </w:rPr>
            </w:r>
          </w:ins>
          <w:ins w:id="130" w:author="Windows 用户" w:date="2020-03-21T10:42:00Z">
            <w:r w:rsidRPr="00C95F74">
              <w:rPr>
                <w:rStyle w:val="a8"/>
                <w:noProof/>
              </w:rPr>
              <w:fldChar w:fldCharType="separate"/>
            </w:r>
            <w:r w:rsidRPr="00C95F74">
              <w:rPr>
                <w:rStyle w:val="a8"/>
                <w:noProof/>
              </w:rPr>
              <w:t>4.1 Functional Equivalence Theory</w:t>
            </w:r>
            <w:r>
              <w:rPr>
                <w:noProof/>
                <w:webHidden/>
              </w:rPr>
              <w:tab/>
            </w:r>
            <w:r>
              <w:rPr>
                <w:noProof/>
                <w:webHidden/>
              </w:rPr>
              <w:fldChar w:fldCharType="begin"/>
            </w:r>
            <w:r>
              <w:rPr>
                <w:noProof/>
                <w:webHidden/>
              </w:rPr>
              <w:instrText xml:space="preserve"> PAGEREF _Toc35679802 \h </w:instrText>
            </w:r>
          </w:ins>
          <w:r>
            <w:rPr>
              <w:noProof/>
              <w:webHidden/>
            </w:rPr>
          </w:r>
          <w:r>
            <w:rPr>
              <w:noProof/>
              <w:webHidden/>
            </w:rPr>
            <w:fldChar w:fldCharType="separate"/>
          </w:r>
          <w:ins w:id="131" w:author="Windows 用户" w:date="2020-03-29T16:26:00Z">
            <w:r w:rsidR="00FC62AF">
              <w:rPr>
                <w:noProof/>
                <w:webHidden/>
              </w:rPr>
              <w:t>6</w:t>
            </w:r>
          </w:ins>
          <w:ins w:id="132" w:author="Windows 用户" w:date="2020-03-21T10:42:00Z">
            <w:r>
              <w:rPr>
                <w:noProof/>
                <w:webHidden/>
              </w:rPr>
              <w:fldChar w:fldCharType="end"/>
            </w:r>
            <w:r w:rsidRPr="00C95F74">
              <w:rPr>
                <w:rStyle w:val="a8"/>
                <w:noProof/>
              </w:rPr>
              <w:fldChar w:fldCharType="end"/>
            </w:r>
          </w:ins>
        </w:p>
        <w:p w14:paraId="48ED87F6" w14:textId="77777777" w:rsidR="000D16C9" w:rsidRDefault="000D16C9">
          <w:pPr>
            <w:pStyle w:val="20"/>
            <w:rPr>
              <w:ins w:id="133" w:author="Windows 用户" w:date="2020-03-21T10:42:00Z"/>
              <w:rFonts w:asciiTheme="minorHAnsi" w:eastAsiaTheme="minorEastAsia" w:hAnsiTheme="minorHAnsi" w:cstheme="minorBidi"/>
              <w:noProof/>
              <w:szCs w:val="22"/>
            </w:rPr>
          </w:pPr>
          <w:ins w:id="134"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"_Toc35679803"</w:instrText>
            </w:r>
            <w:r w:rsidRPr="00C95F74">
              <w:rPr>
                <w:rStyle w:val="a8"/>
                <w:noProof/>
              </w:rPr>
              <w:instrText xml:space="preserve"> </w:instrText>
            </w:r>
          </w:ins>
          <w:ins w:id="135" w:author="Windows 用户" w:date="2020-03-29T16:26:00Z">
            <w:r w:rsidR="00FC62AF" w:rsidRPr="00C95F74">
              <w:rPr>
                <w:rStyle w:val="a8"/>
                <w:noProof/>
              </w:rPr>
            </w:r>
          </w:ins>
          <w:ins w:id="136" w:author="Windows 用户" w:date="2020-03-21T10:42:00Z">
            <w:r w:rsidRPr="00C95F74">
              <w:rPr>
                <w:rStyle w:val="a8"/>
                <w:noProof/>
              </w:rPr>
              <w:fldChar w:fldCharType="separate"/>
            </w:r>
            <w:r w:rsidRPr="00C95F74">
              <w:rPr>
                <w:rStyle w:val="a8"/>
                <w:noProof/>
              </w:rPr>
              <w:t>4.2 Features of Scientific and Technological Texts</w:t>
            </w:r>
            <w:r>
              <w:rPr>
                <w:noProof/>
                <w:webHidden/>
              </w:rPr>
              <w:tab/>
            </w:r>
            <w:r>
              <w:rPr>
                <w:noProof/>
                <w:webHidden/>
              </w:rPr>
              <w:fldChar w:fldCharType="begin"/>
            </w:r>
            <w:r>
              <w:rPr>
                <w:noProof/>
                <w:webHidden/>
              </w:rPr>
              <w:instrText xml:space="preserve"> PAGEREF _Toc35679803 \h </w:instrText>
            </w:r>
          </w:ins>
          <w:r>
            <w:rPr>
              <w:noProof/>
              <w:webHidden/>
            </w:rPr>
          </w:r>
          <w:r>
            <w:rPr>
              <w:noProof/>
              <w:webHidden/>
            </w:rPr>
            <w:fldChar w:fldCharType="separate"/>
          </w:r>
          <w:ins w:id="137" w:author="Windows 用户" w:date="2020-03-29T16:26:00Z">
            <w:r w:rsidR="00FC62AF">
              <w:rPr>
                <w:noProof/>
                <w:webHidden/>
              </w:rPr>
              <w:t>8</w:t>
            </w:r>
          </w:ins>
          <w:ins w:id="138" w:author="Windows 用户" w:date="2020-03-21T10:42:00Z">
            <w:r>
              <w:rPr>
                <w:noProof/>
                <w:webHidden/>
              </w:rPr>
              <w:fldChar w:fldCharType="end"/>
            </w:r>
            <w:r w:rsidRPr="00C95F74">
              <w:rPr>
                <w:rStyle w:val="a8"/>
                <w:noProof/>
              </w:rPr>
              <w:fldChar w:fldCharType="end"/>
            </w:r>
          </w:ins>
        </w:p>
        <w:p w14:paraId="5B85C9EC" w14:textId="77777777" w:rsidR="000D16C9" w:rsidRDefault="000D16C9">
          <w:pPr>
            <w:pStyle w:val="11"/>
            <w:tabs>
              <w:tab w:val="left" w:pos="420"/>
              <w:tab w:val="right" w:leader="dot" w:pos="8296"/>
            </w:tabs>
            <w:rPr>
              <w:ins w:id="139" w:author="Windows 用户" w:date="2020-03-21T10:42:00Z"/>
              <w:rFonts w:asciiTheme="minorHAnsi" w:eastAsiaTheme="minorEastAsia" w:hAnsiTheme="minorHAnsi" w:cstheme="minorBidi"/>
              <w:noProof/>
              <w:szCs w:val="22"/>
            </w:rPr>
          </w:pPr>
          <w:ins w:id="140"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"_Toc35679804"</w:instrText>
            </w:r>
            <w:r w:rsidRPr="00C95F74">
              <w:rPr>
                <w:rStyle w:val="a8"/>
                <w:noProof/>
              </w:rPr>
              <w:instrText xml:space="preserve"> </w:instrText>
            </w:r>
          </w:ins>
          <w:ins w:id="141" w:author="Windows 用户" w:date="2020-03-29T16:26:00Z">
            <w:r w:rsidR="00FC62AF" w:rsidRPr="00C95F74">
              <w:rPr>
                <w:rStyle w:val="a8"/>
                <w:noProof/>
              </w:rPr>
            </w:r>
          </w:ins>
          <w:ins w:id="142" w:author="Windows 用户" w:date="2020-03-21T10:42:00Z">
            <w:r w:rsidRPr="00C95F74">
              <w:rPr>
                <w:rStyle w:val="a8"/>
                <w:noProof/>
              </w:rPr>
              <w:fldChar w:fldCharType="separate"/>
            </w:r>
            <w:r w:rsidRPr="00C95F74">
              <w:rPr>
                <w:rStyle w:val="a8"/>
                <w:noProof/>
              </w:rPr>
              <w:t>5.</w:t>
            </w:r>
            <w:r>
              <w:rPr>
                <w:rFonts w:asciiTheme="minorHAnsi" w:eastAsiaTheme="minorEastAsia" w:hAnsiTheme="minorHAnsi" w:cstheme="minorBidi"/>
                <w:noProof/>
                <w:szCs w:val="22"/>
              </w:rPr>
              <w:tab/>
            </w:r>
            <w:r w:rsidRPr="00C95F74">
              <w:rPr>
                <w:rStyle w:val="a8"/>
                <w:noProof/>
              </w:rPr>
              <w:t>Translation case</w:t>
            </w:r>
            <w:r>
              <w:rPr>
                <w:noProof/>
                <w:webHidden/>
              </w:rPr>
              <w:tab/>
            </w:r>
            <w:r>
              <w:rPr>
                <w:noProof/>
                <w:webHidden/>
              </w:rPr>
              <w:fldChar w:fldCharType="begin"/>
            </w:r>
            <w:r>
              <w:rPr>
                <w:noProof/>
                <w:webHidden/>
              </w:rPr>
              <w:instrText xml:space="preserve"> PAGEREF _Toc35679804 \h </w:instrText>
            </w:r>
          </w:ins>
          <w:r>
            <w:rPr>
              <w:noProof/>
              <w:webHidden/>
            </w:rPr>
          </w:r>
          <w:r>
            <w:rPr>
              <w:noProof/>
              <w:webHidden/>
            </w:rPr>
            <w:fldChar w:fldCharType="separate"/>
          </w:r>
          <w:ins w:id="143" w:author="Windows 用户" w:date="2020-03-29T16:26:00Z">
            <w:r w:rsidR="00FC62AF">
              <w:rPr>
                <w:noProof/>
                <w:webHidden/>
              </w:rPr>
              <w:t>10</w:t>
            </w:r>
          </w:ins>
          <w:ins w:id="144" w:author="Windows 用户" w:date="2020-03-21T10:42:00Z">
            <w:r>
              <w:rPr>
                <w:noProof/>
                <w:webHidden/>
              </w:rPr>
              <w:fldChar w:fldCharType="end"/>
            </w:r>
            <w:r w:rsidRPr="00C95F74">
              <w:rPr>
                <w:rStyle w:val="a8"/>
                <w:noProof/>
              </w:rPr>
              <w:fldChar w:fldCharType="end"/>
            </w:r>
          </w:ins>
        </w:p>
        <w:p w14:paraId="36A04F9B" w14:textId="77777777" w:rsidR="000D16C9" w:rsidRDefault="000D16C9">
          <w:pPr>
            <w:pStyle w:val="20"/>
            <w:rPr>
              <w:ins w:id="145" w:author="Windows 用户" w:date="2020-03-21T10:42:00Z"/>
              <w:rFonts w:asciiTheme="minorHAnsi" w:eastAsiaTheme="minorEastAsia" w:hAnsiTheme="minorHAnsi" w:cstheme="minorBidi"/>
              <w:noProof/>
              <w:szCs w:val="22"/>
            </w:rPr>
          </w:pPr>
          <w:ins w:id="146"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"_Toc35679805"</w:instrText>
            </w:r>
            <w:r w:rsidRPr="00C95F74">
              <w:rPr>
                <w:rStyle w:val="a8"/>
                <w:noProof/>
              </w:rPr>
              <w:instrText xml:space="preserve"> </w:instrText>
            </w:r>
          </w:ins>
          <w:ins w:id="147" w:author="Windows 用户" w:date="2020-03-29T16:26:00Z">
            <w:r w:rsidR="00FC62AF" w:rsidRPr="00C95F74">
              <w:rPr>
                <w:rStyle w:val="a8"/>
                <w:noProof/>
              </w:rPr>
            </w:r>
          </w:ins>
          <w:ins w:id="148" w:author="Windows 用户" w:date="2020-03-21T10:42:00Z">
            <w:r w:rsidRPr="00C95F74">
              <w:rPr>
                <w:rStyle w:val="a8"/>
                <w:noProof/>
              </w:rPr>
              <w:fldChar w:fldCharType="separate"/>
            </w:r>
            <w:r w:rsidRPr="00C95F74">
              <w:rPr>
                <w:rStyle w:val="a8"/>
                <w:noProof/>
              </w:rPr>
              <w:t>5.1 Lexical Level</w:t>
            </w:r>
            <w:r>
              <w:rPr>
                <w:noProof/>
                <w:webHidden/>
              </w:rPr>
              <w:tab/>
            </w:r>
            <w:r>
              <w:rPr>
                <w:noProof/>
                <w:webHidden/>
              </w:rPr>
              <w:fldChar w:fldCharType="begin"/>
            </w:r>
            <w:r>
              <w:rPr>
                <w:noProof/>
                <w:webHidden/>
              </w:rPr>
              <w:instrText xml:space="preserve"> PAGEREF _Toc35679805 \h </w:instrText>
            </w:r>
          </w:ins>
          <w:r>
            <w:rPr>
              <w:noProof/>
              <w:webHidden/>
            </w:rPr>
          </w:r>
          <w:r>
            <w:rPr>
              <w:noProof/>
              <w:webHidden/>
            </w:rPr>
            <w:fldChar w:fldCharType="separate"/>
          </w:r>
          <w:ins w:id="149" w:author="Windows 用户" w:date="2020-03-29T16:26:00Z">
            <w:r w:rsidR="00FC62AF">
              <w:rPr>
                <w:noProof/>
                <w:webHidden/>
              </w:rPr>
              <w:t>10</w:t>
            </w:r>
          </w:ins>
          <w:ins w:id="150" w:author="Windows 用户" w:date="2020-03-21T10:42:00Z">
            <w:r>
              <w:rPr>
                <w:noProof/>
                <w:webHidden/>
              </w:rPr>
              <w:fldChar w:fldCharType="end"/>
            </w:r>
            <w:r w:rsidRPr="00C95F74">
              <w:rPr>
                <w:rStyle w:val="a8"/>
                <w:noProof/>
              </w:rPr>
              <w:fldChar w:fldCharType="end"/>
            </w:r>
          </w:ins>
        </w:p>
        <w:p w14:paraId="3F1AC43A" w14:textId="77777777" w:rsidR="000D16C9" w:rsidRDefault="000D16C9">
          <w:pPr>
            <w:pStyle w:val="40"/>
            <w:tabs>
              <w:tab w:val="right" w:leader="dot" w:pos="8296"/>
            </w:tabs>
            <w:rPr>
              <w:ins w:id="151" w:author="Windows 用户" w:date="2020-03-21T10:42:00Z"/>
              <w:rFonts w:asciiTheme="minorHAnsi" w:eastAsiaTheme="minorEastAsia" w:hAnsiTheme="minorHAnsi" w:cstheme="minorBidi"/>
              <w:noProof/>
              <w:szCs w:val="22"/>
            </w:rPr>
          </w:pPr>
          <w:ins w:id="152"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"_Toc35679806"</w:instrText>
            </w:r>
            <w:r w:rsidRPr="00C95F74">
              <w:rPr>
                <w:rStyle w:val="a8"/>
                <w:noProof/>
              </w:rPr>
              <w:instrText xml:space="preserve"> </w:instrText>
            </w:r>
          </w:ins>
          <w:ins w:id="153" w:author="Windows 用户" w:date="2020-03-29T16:26:00Z">
            <w:r w:rsidR="00FC62AF" w:rsidRPr="00C95F74">
              <w:rPr>
                <w:rStyle w:val="a8"/>
                <w:noProof/>
              </w:rPr>
            </w:r>
          </w:ins>
          <w:ins w:id="154" w:author="Windows 用户" w:date="2020-03-21T10:42:00Z">
            <w:r w:rsidRPr="00C95F74">
              <w:rPr>
                <w:rStyle w:val="a8"/>
                <w:noProof/>
              </w:rPr>
              <w:fldChar w:fldCharType="separate"/>
            </w:r>
            <w:r w:rsidRPr="00C95F74">
              <w:rPr>
                <w:rStyle w:val="a8"/>
                <w:noProof/>
              </w:rPr>
              <w:t>5.1.1 Transliteration</w:t>
            </w:r>
            <w:r>
              <w:rPr>
                <w:noProof/>
                <w:webHidden/>
              </w:rPr>
              <w:tab/>
            </w:r>
            <w:r>
              <w:rPr>
                <w:noProof/>
                <w:webHidden/>
              </w:rPr>
              <w:fldChar w:fldCharType="begin"/>
            </w:r>
            <w:r>
              <w:rPr>
                <w:noProof/>
                <w:webHidden/>
              </w:rPr>
              <w:instrText xml:space="preserve"> PAGEREF _Toc35679806 \h </w:instrText>
            </w:r>
          </w:ins>
          <w:r>
            <w:rPr>
              <w:noProof/>
              <w:webHidden/>
            </w:rPr>
          </w:r>
          <w:r>
            <w:rPr>
              <w:noProof/>
              <w:webHidden/>
            </w:rPr>
            <w:fldChar w:fldCharType="separate"/>
          </w:r>
          <w:ins w:id="155" w:author="Windows 用户" w:date="2020-03-29T16:26:00Z">
            <w:r w:rsidR="00FC62AF">
              <w:rPr>
                <w:noProof/>
                <w:webHidden/>
              </w:rPr>
              <w:t>10</w:t>
            </w:r>
          </w:ins>
          <w:ins w:id="156" w:author="Windows 用户" w:date="2020-03-21T10:42:00Z">
            <w:r>
              <w:rPr>
                <w:noProof/>
                <w:webHidden/>
              </w:rPr>
              <w:fldChar w:fldCharType="end"/>
            </w:r>
            <w:r w:rsidRPr="00C95F74">
              <w:rPr>
                <w:rStyle w:val="a8"/>
                <w:noProof/>
              </w:rPr>
              <w:fldChar w:fldCharType="end"/>
            </w:r>
          </w:ins>
        </w:p>
        <w:p w14:paraId="00E6B386" w14:textId="77777777" w:rsidR="000D16C9" w:rsidRDefault="000D16C9">
          <w:pPr>
            <w:pStyle w:val="40"/>
            <w:tabs>
              <w:tab w:val="right" w:leader="dot" w:pos="8296"/>
            </w:tabs>
            <w:rPr>
              <w:ins w:id="157" w:author="Windows 用户" w:date="2020-03-21T10:42:00Z"/>
              <w:rFonts w:asciiTheme="minorHAnsi" w:eastAsiaTheme="minorEastAsia" w:hAnsiTheme="minorHAnsi" w:cstheme="minorBidi"/>
              <w:noProof/>
              <w:szCs w:val="22"/>
            </w:rPr>
          </w:pPr>
          <w:ins w:id="158"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"_Toc35679807"</w:instrText>
            </w:r>
            <w:r w:rsidRPr="00C95F74">
              <w:rPr>
                <w:rStyle w:val="a8"/>
                <w:noProof/>
              </w:rPr>
              <w:instrText xml:space="preserve"> </w:instrText>
            </w:r>
          </w:ins>
          <w:ins w:id="159" w:author="Windows 用户" w:date="2020-03-29T16:26:00Z">
            <w:r w:rsidR="00FC62AF" w:rsidRPr="00C95F74">
              <w:rPr>
                <w:rStyle w:val="a8"/>
                <w:noProof/>
              </w:rPr>
            </w:r>
          </w:ins>
          <w:ins w:id="160" w:author="Windows 用户" w:date="2020-03-21T10:42:00Z">
            <w:r w:rsidRPr="00C95F74">
              <w:rPr>
                <w:rStyle w:val="a8"/>
                <w:noProof/>
              </w:rPr>
              <w:fldChar w:fldCharType="separate"/>
            </w:r>
            <w:r w:rsidRPr="00C95F74">
              <w:rPr>
                <w:rStyle w:val="a8"/>
                <w:noProof/>
              </w:rPr>
              <w:t>5.1.2 Literal Translation</w:t>
            </w:r>
            <w:r>
              <w:rPr>
                <w:noProof/>
                <w:webHidden/>
              </w:rPr>
              <w:tab/>
            </w:r>
            <w:r>
              <w:rPr>
                <w:noProof/>
                <w:webHidden/>
              </w:rPr>
              <w:fldChar w:fldCharType="begin"/>
            </w:r>
            <w:r>
              <w:rPr>
                <w:noProof/>
                <w:webHidden/>
              </w:rPr>
              <w:instrText xml:space="preserve"> PAGEREF _Toc35679807 \h </w:instrText>
            </w:r>
          </w:ins>
          <w:r>
            <w:rPr>
              <w:noProof/>
              <w:webHidden/>
            </w:rPr>
          </w:r>
          <w:r>
            <w:rPr>
              <w:noProof/>
              <w:webHidden/>
            </w:rPr>
            <w:fldChar w:fldCharType="separate"/>
          </w:r>
          <w:ins w:id="161" w:author="Windows 用户" w:date="2020-03-29T16:26:00Z">
            <w:r w:rsidR="00FC62AF">
              <w:rPr>
                <w:noProof/>
                <w:webHidden/>
              </w:rPr>
              <w:t>11</w:t>
            </w:r>
          </w:ins>
          <w:ins w:id="162" w:author="Windows 用户" w:date="2020-03-21T10:42:00Z">
            <w:r>
              <w:rPr>
                <w:noProof/>
                <w:webHidden/>
              </w:rPr>
              <w:fldChar w:fldCharType="end"/>
            </w:r>
            <w:r w:rsidRPr="00C95F74">
              <w:rPr>
                <w:rStyle w:val="a8"/>
                <w:noProof/>
              </w:rPr>
              <w:fldChar w:fldCharType="end"/>
            </w:r>
          </w:ins>
        </w:p>
        <w:p w14:paraId="2D81D5FA" w14:textId="77777777" w:rsidR="000D16C9" w:rsidRDefault="000D16C9">
          <w:pPr>
            <w:pStyle w:val="40"/>
            <w:tabs>
              <w:tab w:val="right" w:leader="dot" w:pos="8296"/>
            </w:tabs>
            <w:rPr>
              <w:ins w:id="163" w:author="Windows 用户" w:date="2020-03-21T10:42:00Z"/>
              <w:rFonts w:asciiTheme="minorHAnsi" w:eastAsiaTheme="minorEastAsia" w:hAnsiTheme="minorHAnsi" w:cstheme="minorBidi"/>
              <w:noProof/>
              <w:szCs w:val="22"/>
            </w:rPr>
          </w:pPr>
          <w:ins w:id="164"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"_Toc35679808"</w:instrText>
            </w:r>
            <w:r w:rsidRPr="00C95F74">
              <w:rPr>
                <w:rStyle w:val="a8"/>
                <w:noProof/>
              </w:rPr>
              <w:instrText xml:space="preserve"> </w:instrText>
            </w:r>
          </w:ins>
          <w:ins w:id="165" w:author="Windows 用户" w:date="2020-03-29T16:26:00Z">
            <w:r w:rsidR="00FC62AF" w:rsidRPr="00C95F74">
              <w:rPr>
                <w:rStyle w:val="a8"/>
                <w:noProof/>
              </w:rPr>
            </w:r>
          </w:ins>
          <w:ins w:id="166" w:author="Windows 用户" w:date="2020-03-21T10:42:00Z">
            <w:r w:rsidRPr="00C95F74">
              <w:rPr>
                <w:rStyle w:val="a8"/>
                <w:noProof/>
              </w:rPr>
              <w:fldChar w:fldCharType="separate"/>
            </w:r>
            <w:r w:rsidRPr="00C95F74">
              <w:rPr>
                <w:rStyle w:val="a8"/>
                <w:noProof/>
              </w:rPr>
              <w:t>5.1.3 Zero Translation</w:t>
            </w:r>
            <w:r>
              <w:rPr>
                <w:noProof/>
                <w:webHidden/>
              </w:rPr>
              <w:tab/>
            </w:r>
            <w:r>
              <w:rPr>
                <w:noProof/>
                <w:webHidden/>
              </w:rPr>
              <w:fldChar w:fldCharType="begin"/>
            </w:r>
            <w:r>
              <w:rPr>
                <w:noProof/>
                <w:webHidden/>
              </w:rPr>
              <w:instrText xml:space="preserve"> PAGEREF _Toc35679808 \h </w:instrText>
            </w:r>
          </w:ins>
          <w:r>
            <w:rPr>
              <w:noProof/>
              <w:webHidden/>
            </w:rPr>
          </w:r>
          <w:r>
            <w:rPr>
              <w:noProof/>
              <w:webHidden/>
            </w:rPr>
            <w:fldChar w:fldCharType="separate"/>
          </w:r>
          <w:ins w:id="167" w:author="Windows 用户" w:date="2020-03-29T16:26:00Z">
            <w:r w:rsidR="00FC62AF">
              <w:rPr>
                <w:noProof/>
                <w:webHidden/>
              </w:rPr>
              <w:t>11</w:t>
            </w:r>
          </w:ins>
          <w:ins w:id="168" w:author="Windows 用户" w:date="2020-03-21T10:42:00Z">
            <w:r>
              <w:rPr>
                <w:noProof/>
                <w:webHidden/>
              </w:rPr>
              <w:fldChar w:fldCharType="end"/>
            </w:r>
            <w:r w:rsidRPr="00C95F74">
              <w:rPr>
                <w:rStyle w:val="a8"/>
                <w:noProof/>
              </w:rPr>
              <w:fldChar w:fldCharType="end"/>
            </w:r>
          </w:ins>
        </w:p>
        <w:p w14:paraId="68FA976F" w14:textId="77777777" w:rsidR="000D16C9" w:rsidRDefault="000D16C9">
          <w:pPr>
            <w:pStyle w:val="20"/>
            <w:rPr>
              <w:ins w:id="169" w:author="Windows 用户" w:date="2020-03-21T10:42:00Z"/>
              <w:rFonts w:asciiTheme="minorHAnsi" w:eastAsiaTheme="minorEastAsia" w:hAnsiTheme="minorHAnsi" w:cstheme="minorBidi"/>
              <w:noProof/>
              <w:szCs w:val="22"/>
            </w:rPr>
          </w:pPr>
          <w:ins w:id="170" w:author="Windows 用户" w:date="2020-03-21T10:42:00Z">
            <w:r w:rsidRPr="00C95F74">
              <w:rPr>
                <w:rStyle w:val="a8"/>
                <w:noProof/>
              </w:rPr>
              <w:fldChar w:fldCharType="begin"/>
            </w:r>
            <w:r w:rsidRPr="00C95F74">
              <w:rPr>
                <w:rStyle w:val="a8"/>
                <w:noProof/>
              </w:rPr>
              <w:instrText xml:space="preserve"> </w:instrText>
            </w:r>
            <w:r>
              <w:rPr>
                <w:noProof/>
              </w:rPr>
              <w:instrText>HYPERLINK \l "_Toc35679809"</w:instrText>
            </w:r>
            <w:r w:rsidRPr="00C95F74">
              <w:rPr>
                <w:rStyle w:val="a8"/>
                <w:noProof/>
              </w:rPr>
              <w:instrText xml:space="preserve"> </w:instrText>
            </w:r>
          </w:ins>
          <w:ins w:id="171" w:author="Windows 用户" w:date="2020-03-29T16:26:00Z">
            <w:r w:rsidR="00FC62AF" w:rsidRPr="00C95F74">
              <w:rPr>
                <w:rStyle w:val="a8"/>
                <w:noProof/>
              </w:rPr>
            </w:r>
          </w:ins>
          <w:ins w:id="172" w:author="Windows 用户" w:date="2020-03-21T10:42:00Z">
            <w:r w:rsidRPr="00C95F74">
              <w:rPr>
                <w:rStyle w:val="a8"/>
                <w:noProof/>
              </w:rPr>
              <w:fldChar w:fldCharType="separate"/>
            </w:r>
            <w:r w:rsidRPr="00C95F74">
              <w:rPr>
                <w:rStyle w:val="a8"/>
                <w:noProof/>
              </w:rPr>
              <w:t>5.2 Syntactic Level</w:t>
            </w:r>
            <w:bookmarkStart w:id="173" w:name="_GoBack"/>
            <w:bookmarkEnd w:id="173"/>
            <w:r>
              <w:rPr>
                <w:noProof/>
                <w:webHidden/>
              </w:rPr>
              <w:tab/>
            </w:r>
            <w:r>
              <w:rPr>
                <w:noProof/>
                <w:webHidden/>
              </w:rPr>
              <w:fldChar w:fldCharType="begin"/>
            </w:r>
            <w:r>
              <w:rPr>
                <w:noProof/>
                <w:webHidden/>
              </w:rPr>
              <w:instrText xml:space="preserve"> PAGEREF _Toc35679809 \h </w:instrText>
            </w:r>
          </w:ins>
          <w:r>
            <w:rPr>
              <w:noProof/>
              <w:webHidden/>
            </w:rPr>
          </w:r>
          <w:r>
            <w:rPr>
              <w:noProof/>
              <w:webHidden/>
            </w:rPr>
            <w:fldChar w:fldCharType="separate"/>
          </w:r>
          <w:ins w:id="174" w:author="Windows 用户" w:date="2020-03-29T16:26:00Z">
            <w:r w:rsidR="00FC62AF">
              <w:rPr>
                <w:noProof/>
                <w:webHidden/>
              </w:rPr>
              <w:t>13</w:t>
            </w:r>
          </w:ins>
          <w:ins w:id="175" w:author="Windows 用户" w:date="2020-03-21T10:42:00Z">
            <w:r>
              <w:rPr>
                <w:noProof/>
                <w:webHidden/>
              </w:rPr>
              <w:fldChar w:fldCharType="end"/>
            </w:r>
            <w:r w:rsidRPr="00C95F74">
              <w:rPr>
                <w:rStyle w:val="a8"/>
                <w:noProof/>
              </w:rPr>
              <w:fldChar w:fldCharType="end"/>
            </w:r>
          </w:ins>
        </w:p>
        <w:p w14:paraId="70906AD4" w14:textId="77777777" w:rsidR="000D16C9" w:rsidRDefault="000D16C9">
          <w:pPr>
            <w:pStyle w:val="40"/>
            <w:tabs>
              <w:tab w:val="right" w:leader="dot" w:pos="8296"/>
            </w:tabs>
            <w:rPr>
              <w:ins w:id="176" w:author="Windows 用户" w:date="2020-03-21T10:42:00Z"/>
              <w:rFonts w:asciiTheme="minorHAnsi" w:eastAsiaTheme="minorEastAsia" w:hAnsiTheme="minorHAnsi" w:cstheme="minorBidi"/>
              <w:noProof/>
              <w:szCs w:val="22"/>
            </w:rPr>
          </w:pPr>
          <w:ins w:id="177"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"_Toc35679810"</w:instrText>
            </w:r>
            <w:r w:rsidRPr="00C95F74">
              <w:rPr>
                <w:rStyle w:val="a8"/>
                <w:noProof/>
              </w:rPr>
              <w:instrText xml:space="preserve"> </w:instrText>
            </w:r>
          </w:ins>
          <w:ins w:id="178" w:author="Windows 用户" w:date="2020-03-29T16:26:00Z">
            <w:r w:rsidR="00FC62AF" w:rsidRPr="00C95F74">
              <w:rPr>
                <w:rStyle w:val="a8"/>
                <w:noProof/>
              </w:rPr>
            </w:r>
          </w:ins>
          <w:ins w:id="179" w:author="Windows 用户" w:date="2020-03-21T10:42:00Z">
            <w:r w:rsidRPr="00C95F74">
              <w:rPr>
                <w:rStyle w:val="a8"/>
                <w:noProof/>
              </w:rPr>
              <w:fldChar w:fldCharType="separate"/>
            </w:r>
            <w:r w:rsidRPr="00C95F74">
              <w:rPr>
                <w:rStyle w:val="a8"/>
                <w:noProof/>
              </w:rPr>
              <w:t>5.2.1 Conversion</w:t>
            </w:r>
            <w:r>
              <w:rPr>
                <w:noProof/>
                <w:webHidden/>
              </w:rPr>
              <w:tab/>
            </w:r>
            <w:r>
              <w:rPr>
                <w:noProof/>
                <w:webHidden/>
              </w:rPr>
              <w:fldChar w:fldCharType="begin"/>
            </w:r>
            <w:r>
              <w:rPr>
                <w:noProof/>
                <w:webHidden/>
              </w:rPr>
              <w:instrText xml:space="preserve"> PAGEREF _Toc35679810 \h </w:instrText>
            </w:r>
          </w:ins>
          <w:r>
            <w:rPr>
              <w:noProof/>
              <w:webHidden/>
            </w:rPr>
          </w:r>
          <w:r>
            <w:rPr>
              <w:noProof/>
              <w:webHidden/>
            </w:rPr>
            <w:fldChar w:fldCharType="separate"/>
          </w:r>
          <w:ins w:id="180" w:author="Windows 用户" w:date="2020-03-29T16:26:00Z">
            <w:r w:rsidR="00FC62AF">
              <w:rPr>
                <w:noProof/>
                <w:webHidden/>
              </w:rPr>
              <w:t>13</w:t>
            </w:r>
          </w:ins>
          <w:ins w:id="181" w:author="Windows 用户" w:date="2020-03-21T10:42:00Z">
            <w:r>
              <w:rPr>
                <w:noProof/>
                <w:webHidden/>
              </w:rPr>
              <w:fldChar w:fldCharType="end"/>
            </w:r>
            <w:r w:rsidRPr="00C95F74">
              <w:rPr>
                <w:rStyle w:val="a8"/>
                <w:noProof/>
              </w:rPr>
              <w:fldChar w:fldCharType="end"/>
            </w:r>
          </w:ins>
        </w:p>
        <w:p w14:paraId="6F5F45F1" w14:textId="77777777" w:rsidR="000D16C9" w:rsidRDefault="000D16C9">
          <w:pPr>
            <w:pStyle w:val="40"/>
            <w:tabs>
              <w:tab w:val="right" w:leader="dot" w:pos="8296"/>
            </w:tabs>
            <w:rPr>
              <w:ins w:id="182" w:author="Windows 用户" w:date="2020-03-21T10:42:00Z"/>
              <w:rFonts w:asciiTheme="minorHAnsi" w:eastAsiaTheme="minorEastAsia" w:hAnsiTheme="minorHAnsi" w:cstheme="minorBidi"/>
              <w:noProof/>
              <w:szCs w:val="22"/>
            </w:rPr>
          </w:pPr>
          <w:ins w:id="183"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"_Toc35679811"</w:instrText>
            </w:r>
            <w:r w:rsidRPr="00C95F74">
              <w:rPr>
                <w:rStyle w:val="a8"/>
                <w:noProof/>
              </w:rPr>
              <w:instrText xml:space="preserve"> </w:instrText>
            </w:r>
          </w:ins>
          <w:ins w:id="184" w:author="Windows 用户" w:date="2020-03-29T16:26:00Z">
            <w:r w:rsidR="00FC62AF" w:rsidRPr="00C95F74">
              <w:rPr>
                <w:rStyle w:val="a8"/>
                <w:noProof/>
              </w:rPr>
            </w:r>
          </w:ins>
          <w:ins w:id="185" w:author="Windows 用户" w:date="2020-03-21T10:42:00Z">
            <w:r w:rsidRPr="00C95F74">
              <w:rPr>
                <w:rStyle w:val="a8"/>
                <w:noProof/>
              </w:rPr>
              <w:fldChar w:fldCharType="separate"/>
            </w:r>
            <w:r w:rsidRPr="00C95F74">
              <w:rPr>
                <w:rStyle w:val="a8"/>
                <w:noProof/>
              </w:rPr>
              <w:t>5.2.2 Negation</w:t>
            </w:r>
            <w:r>
              <w:rPr>
                <w:noProof/>
                <w:webHidden/>
              </w:rPr>
              <w:tab/>
            </w:r>
            <w:r>
              <w:rPr>
                <w:noProof/>
                <w:webHidden/>
              </w:rPr>
              <w:fldChar w:fldCharType="begin"/>
            </w:r>
            <w:r>
              <w:rPr>
                <w:noProof/>
                <w:webHidden/>
              </w:rPr>
              <w:instrText xml:space="preserve"> PAGEREF _Toc35679811 \h </w:instrText>
            </w:r>
          </w:ins>
          <w:r>
            <w:rPr>
              <w:noProof/>
              <w:webHidden/>
            </w:rPr>
          </w:r>
          <w:r>
            <w:rPr>
              <w:noProof/>
              <w:webHidden/>
            </w:rPr>
            <w:fldChar w:fldCharType="separate"/>
          </w:r>
          <w:ins w:id="186" w:author="Windows 用户" w:date="2020-03-29T16:26:00Z">
            <w:r w:rsidR="00FC62AF">
              <w:rPr>
                <w:noProof/>
                <w:webHidden/>
              </w:rPr>
              <w:t>14</w:t>
            </w:r>
          </w:ins>
          <w:ins w:id="187" w:author="Windows 用户" w:date="2020-03-21T10:42:00Z">
            <w:r>
              <w:rPr>
                <w:noProof/>
                <w:webHidden/>
              </w:rPr>
              <w:fldChar w:fldCharType="end"/>
            </w:r>
            <w:r w:rsidRPr="00C95F74">
              <w:rPr>
                <w:rStyle w:val="a8"/>
                <w:noProof/>
              </w:rPr>
              <w:fldChar w:fldCharType="end"/>
            </w:r>
          </w:ins>
        </w:p>
        <w:p w14:paraId="350B235D" w14:textId="77777777" w:rsidR="000D16C9" w:rsidRDefault="000D16C9">
          <w:pPr>
            <w:pStyle w:val="40"/>
            <w:tabs>
              <w:tab w:val="right" w:leader="dot" w:pos="8296"/>
            </w:tabs>
            <w:rPr>
              <w:ins w:id="188" w:author="Windows 用户" w:date="2020-03-21T10:42:00Z"/>
              <w:rFonts w:asciiTheme="minorHAnsi" w:eastAsiaTheme="minorEastAsia" w:hAnsiTheme="minorHAnsi" w:cstheme="minorBidi"/>
              <w:noProof/>
              <w:szCs w:val="22"/>
            </w:rPr>
          </w:pPr>
          <w:ins w:id="189"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"_Toc35679812"</w:instrText>
            </w:r>
            <w:r w:rsidRPr="00C95F74">
              <w:rPr>
                <w:rStyle w:val="a8"/>
                <w:noProof/>
              </w:rPr>
              <w:instrText xml:space="preserve"> </w:instrText>
            </w:r>
          </w:ins>
          <w:ins w:id="190" w:author="Windows 用户" w:date="2020-03-29T16:26:00Z">
            <w:r w:rsidR="00FC62AF" w:rsidRPr="00C95F74">
              <w:rPr>
                <w:rStyle w:val="a8"/>
                <w:noProof/>
              </w:rPr>
            </w:r>
          </w:ins>
          <w:ins w:id="191" w:author="Windows 用户" w:date="2020-03-21T10:42:00Z">
            <w:r w:rsidRPr="00C95F74">
              <w:rPr>
                <w:rStyle w:val="a8"/>
                <w:noProof/>
              </w:rPr>
              <w:fldChar w:fldCharType="separate"/>
            </w:r>
            <w:r w:rsidRPr="00C95F74">
              <w:rPr>
                <w:rStyle w:val="a8"/>
                <w:noProof/>
              </w:rPr>
              <w:t>5.2.3 Amplification</w:t>
            </w:r>
            <w:r>
              <w:rPr>
                <w:noProof/>
                <w:webHidden/>
              </w:rPr>
              <w:tab/>
            </w:r>
            <w:r>
              <w:rPr>
                <w:noProof/>
                <w:webHidden/>
              </w:rPr>
              <w:fldChar w:fldCharType="begin"/>
            </w:r>
            <w:r>
              <w:rPr>
                <w:noProof/>
                <w:webHidden/>
              </w:rPr>
              <w:instrText xml:space="preserve"> PAGEREF _Toc35679812 \h </w:instrText>
            </w:r>
          </w:ins>
          <w:r>
            <w:rPr>
              <w:noProof/>
              <w:webHidden/>
            </w:rPr>
          </w:r>
          <w:r>
            <w:rPr>
              <w:noProof/>
              <w:webHidden/>
            </w:rPr>
            <w:fldChar w:fldCharType="separate"/>
          </w:r>
          <w:ins w:id="192" w:author="Windows 用户" w:date="2020-03-29T16:26:00Z">
            <w:r w:rsidR="00FC62AF">
              <w:rPr>
                <w:noProof/>
                <w:webHidden/>
              </w:rPr>
              <w:t>14</w:t>
            </w:r>
          </w:ins>
          <w:ins w:id="193" w:author="Windows 用户" w:date="2020-03-21T10:42:00Z">
            <w:r>
              <w:rPr>
                <w:noProof/>
                <w:webHidden/>
              </w:rPr>
              <w:fldChar w:fldCharType="end"/>
            </w:r>
            <w:r w:rsidRPr="00C95F74">
              <w:rPr>
                <w:rStyle w:val="a8"/>
                <w:noProof/>
              </w:rPr>
              <w:fldChar w:fldCharType="end"/>
            </w:r>
          </w:ins>
        </w:p>
        <w:p w14:paraId="07588785" w14:textId="77777777" w:rsidR="000D16C9" w:rsidRDefault="000D16C9">
          <w:pPr>
            <w:pStyle w:val="40"/>
            <w:tabs>
              <w:tab w:val="right" w:leader="dot" w:pos="8296"/>
            </w:tabs>
            <w:rPr>
              <w:ins w:id="194" w:author="Windows 用户" w:date="2020-03-21T10:42:00Z"/>
              <w:rFonts w:asciiTheme="minorHAnsi" w:eastAsiaTheme="minorEastAsia" w:hAnsiTheme="minorHAnsi" w:cstheme="minorBidi"/>
              <w:noProof/>
              <w:szCs w:val="22"/>
            </w:rPr>
          </w:pPr>
          <w:ins w:id="195"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"_Toc35679813"</w:instrText>
            </w:r>
            <w:r w:rsidRPr="00C95F74">
              <w:rPr>
                <w:rStyle w:val="a8"/>
                <w:noProof/>
              </w:rPr>
              <w:instrText xml:space="preserve"> </w:instrText>
            </w:r>
          </w:ins>
          <w:ins w:id="196" w:author="Windows 用户" w:date="2020-03-29T16:26:00Z">
            <w:r w:rsidR="00FC62AF" w:rsidRPr="00C95F74">
              <w:rPr>
                <w:rStyle w:val="a8"/>
                <w:noProof/>
              </w:rPr>
            </w:r>
          </w:ins>
          <w:ins w:id="197" w:author="Windows 用户" w:date="2020-03-21T10:42:00Z">
            <w:r w:rsidRPr="00C95F74">
              <w:rPr>
                <w:rStyle w:val="a8"/>
                <w:noProof/>
              </w:rPr>
              <w:fldChar w:fldCharType="separate"/>
            </w:r>
            <w:r w:rsidRPr="00C95F74">
              <w:rPr>
                <w:rStyle w:val="a8"/>
                <w:noProof/>
              </w:rPr>
              <w:t>5.2.4 Omission</w:t>
            </w:r>
            <w:r>
              <w:rPr>
                <w:noProof/>
                <w:webHidden/>
              </w:rPr>
              <w:tab/>
            </w:r>
            <w:r>
              <w:rPr>
                <w:noProof/>
                <w:webHidden/>
              </w:rPr>
              <w:fldChar w:fldCharType="begin"/>
            </w:r>
            <w:r>
              <w:rPr>
                <w:noProof/>
                <w:webHidden/>
              </w:rPr>
              <w:instrText xml:space="preserve"> PAGEREF _Toc35679813 \h </w:instrText>
            </w:r>
          </w:ins>
          <w:r>
            <w:rPr>
              <w:noProof/>
              <w:webHidden/>
            </w:rPr>
          </w:r>
          <w:r>
            <w:rPr>
              <w:noProof/>
              <w:webHidden/>
            </w:rPr>
            <w:fldChar w:fldCharType="separate"/>
          </w:r>
          <w:ins w:id="198" w:author="Windows 用户" w:date="2020-03-29T16:26:00Z">
            <w:r w:rsidR="00FC62AF">
              <w:rPr>
                <w:noProof/>
                <w:webHidden/>
              </w:rPr>
              <w:t>15</w:t>
            </w:r>
          </w:ins>
          <w:ins w:id="199" w:author="Windows 用户" w:date="2020-03-21T10:42:00Z">
            <w:r>
              <w:rPr>
                <w:noProof/>
                <w:webHidden/>
              </w:rPr>
              <w:fldChar w:fldCharType="end"/>
            </w:r>
            <w:r w:rsidRPr="00C95F74">
              <w:rPr>
                <w:rStyle w:val="a8"/>
                <w:noProof/>
              </w:rPr>
              <w:fldChar w:fldCharType="end"/>
            </w:r>
          </w:ins>
        </w:p>
        <w:p w14:paraId="6A53BFE6" w14:textId="77777777" w:rsidR="000D16C9" w:rsidRDefault="000D16C9">
          <w:pPr>
            <w:pStyle w:val="40"/>
            <w:tabs>
              <w:tab w:val="right" w:leader="dot" w:pos="8296"/>
            </w:tabs>
            <w:rPr>
              <w:ins w:id="200" w:author="Windows 用户" w:date="2020-03-21T10:42:00Z"/>
              <w:rFonts w:asciiTheme="minorHAnsi" w:eastAsiaTheme="minorEastAsia" w:hAnsiTheme="minorHAnsi" w:cstheme="minorBidi"/>
              <w:noProof/>
              <w:szCs w:val="22"/>
            </w:rPr>
          </w:pPr>
          <w:ins w:id="201"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"_Toc35679814"</w:instrText>
            </w:r>
            <w:r w:rsidRPr="00C95F74">
              <w:rPr>
                <w:rStyle w:val="a8"/>
                <w:noProof/>
              </w:rPr>
              <w:instrText xml:space="preserve"> </w:instrText>
            </w:r>
          </w:ins>
          <w:ins w:id="202" w:author="Windows 用户" w:date="2020-03-29T16:26:00Z">
            <w:r w:rsidR="00FC62AF" w:rsidRPr="00C95F74">
              <w:rPr>
                <w:rStyle w:val="a8"/>
                <w:noProof/>
              </w:rPr>
            </w:r>
          </w:ins>
          <w:ins w:id="203" w:author="Windows 用户" w:date="2020-03-21T10:42:00Z">
            <w:r w:rsidRPr="00C95F74">
              <w:rPr>
                <w:rStyle w:val="a8"/>
                <w:noProof/>
              </w:rPr>
              <w:fldChar w:fldCharType="separate"/>
            </w:r>
            <w:r w:rsidRPr="00C95F74">
              <w:rPr>
                <w:rStyle w:val="a8"/>
                <w:noProof/>
              </w:rPr>
              <w:t>5.2.5 Division</w:t>
            </w:r>
            <w:r>
              <w:rPr>
                <w:noProof/>
                <w:webHidden/>
              </w:rPr>
              <w:tab/>
            </w:r>
            <w:r>
              <w:rPr>
                <w:noProof/>
                <w:webHidden/>
              </w:rPr>
              <w:fldChar w:fldCharType="begin"/>
            </w:r>
            <w:r>
              <w:rPr>
                <w:noProof/>
                <w:webHidden/>
              </w:rPr>
              <w:instrText xml:space="preserve"> PAGEREF _Toc35679814 \h </w:instrText>
            </w:r>
          </w:ins>
          <w:r>
            <w:rPr>
              <w:noProof/>
              <w:webHidden/>
            </w:rPr>
          </w:r>
          <w:r>
            <w:rPr>
              <w:noProof/>
              <w:webHidden/>
            </w:rPr>
            <w:fldChar w:fldCharType="separate"/>
          </w:r>
          <w:ins w:id="204" w:author="Windows 用户" w:date="2020-03-29T16:26:00Z">
            <w:r w:rsidR="00FC62AF">
              <w:rPr>
                <w:noProof/>
                <w:webHidden/>
              </w:rPr>
              <w:t>16</w:t>
            </w:r>
          </w:ins>
          <w:ins w:id="205" w:author="Windows 用户" w:date="2020-03-21T10:42:00Z">
            <w:r>
              <w:rPr>
                <w:noProof/>
                <w:webHidden/>
              </w:rPr>
              <w:fldChar w:fldCharType="end"/>
            </w:r>
            <w:r w:rsidRPr="00C95F74">
              <w:rPr>
                <w:rStyle w:val="a8"/>
                <w:noProof/>
              </w:rPr>
              <w:fldChar w:fldCharType="end"/>
            </w:r>
          </w:ins>
        </w:p>
        <w:p w14:paraId="29F5B871" w14:textId="77777777" w:rsidR="000D16C9" w:rsidRDefault="000D16C9">
          <w:pPr>
            <w:pStyle w:val="40"/>
            <w:tabs>
              <w:tab w:val="right" w:leader="dot" w:pos="8296"/>
            </w:tabs>
            <w:rPr>
              <w:ins w:id="206" w:author="Windows 用户" w:date="2020-03-21T10:42:00Z"/>
              <w:rFonts w:asciiTheme="minorHAnsi" w:eastAsiaTheme="minorEastAsia" w:hAnsiTheme="minorHAnsi" w:cstheme="minorBidi"/>
              <w:noProof/>
              <w:szCs w:val="22"/>
            </w:rPr>
          </w:pPr>
          <w:ins w:id="207"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"_Toc35679815"</w:instrText>
            </w:r>
            <w:r w:rsidRPr="00C95F74">
              <w:rPr>
                <w:rStyle w:val="a8"/>
                <w:noProof/>
              </w:rPr>
              <w:instrText xml:space="preserve"> </w:instrText>
            </w:r>
          </w:ins>
          <w:ins w:id="208" w:author="Windows 用户" w:date="2020-03-29T16:26:00Z">
            <w:r w:rsidR="00FC62AF" w:rsidRPr="00C95F74">
              <w:rPr>
                <w:rStyle w:val="a8"/>
                <w:noProof/>
              </w:rPr>
            </w:r>
          </w:ins>
          <w:ins w:id="209" w:author="Windows 用户" w:date="2020-03-21T10:42:00Z">
            <w:r w:rsidRPr="00C95F74">
              <w:rPr>
                <w:rStyle w:val="a8"/>
                <w:noProof/>
              </w:rPr>
              <w:fldChar w:fldCharType="separate"/>
            </w:r>
            <w:r w:rsidRPr="00C95F74">
              <w:rPr>
                <w:rStyle w:val="a8"/>
                <w:noProof/>
              </w:rPr>
              <w:t>5.2.6 Inversion</w:t>
            </w:r>
            <w:r>
              <w:rPr>
                <w:noProof/>
                <w:webHidden/>
              </w:rPr>
              <w:tab/>
            </w:r>
            <w:r>
              <w:rPr>
                <w:noProof/>
                <w:webHidden/>
              </w:rPr>
              <w:fldChar w:fldCharType="begin"/>
            </w:r>
            <w:r>
              <w:rPr>
                <w:noProof/>
                <w:webHidden/>
              </w:rPr>
              <w:instrText xml:space="preserve"> PAGEREF _Toc35679815 \h </w:instrText>
            </w:r>
          </w:ins>
          <w:r>
            <w:rPr>
              <w:noProof/>
              <w:webHidden/>
            </w:rPr>
          </w:r>
          <w:r>
            <w:rPr>
              <w:noProof/>
              <w:webHidden/>
            </w:rPr>
            <w:fldChar w:fldCharType="separate"/>
          </w:r>
          <w:ins w:id="210" w:author="Windows 用户" w:date="2020-03-29T16:26:00Z">
            <w:r w:rsidR="00FC62AF">
              <w:rPr>
                <w:noProof/>
                <w:webHidden/>
              </w:rPr>
              <w:t>17</w:t>
            </w:r>
          </w:ins>
          <w:ins w:id="211" w:author="Windows 用户" w:date="2020-03-21T10:42:00Z">
            <w:r>
              <w:rPr>
                <w:noProof/>
                <w:webHidden/>
              </w:rPr>
              <w:fldChar w:fldCharType="end"/>
            </w:r>
            <w:r w:rsidRPr="00C95F74">
              <w:rPr>
                <w:rStyle w:val="a8"/>
                <w:noProof/>
              </w:rPr>
              <w:fldChar w:fldCharType="end"/>
            </w:r>
          </w:ins>
        </w:p>
        <w:p w14:paraId="52B19161" w14:textId="77777777" w:rsidR="000D16C9" w:rsidRDefault="000D16C9">
          <w:pPr>
            <w:pStyle w:val="11"/>
            <w:tabs>
              <w:tab w:val="right" w:leader="dot" w:pos="8296"/>
            </w:tabs>
            <w:rPr>
              <w:ins w:id="212" w:author="Windows 用户" w:date="2020-03-21T10:42:00Z"/>
              <w:rFonts w:asciiTheme="minorHAnsi" w:eastAsiaTheme="minorEastAsia" w:hAnsiTheme="minorHAnsi" w:cstheme="minorBidi"/>
              <w:noProof/>
              <w:szCs w:val="22"/>
            </w:rPr>
          </w:pPr>
          <w:ins w:id="213"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"_Toc35679816"</w:instrText>
            </w:r>
            <w:r w:rsidRPr="00C95F74">
              <w:rPr>
                <w:rStyle w:val="a8"/>
                <w:noProof/>
              </w:rPr>
              <w:instrText xml:space="preserve"> </w:instrText>
            </w:r>
          </w:ins>
          <w:ins w:id="214" w:author="Windows 用户" w:date="2020-03-29T16:26:00Z">
            <w:r w:rsidR="00FC62AF" w:rsidRPr="00C95F74">
              <w:rPr>
                <w:rStyle w:val="a8"/>
                <w:noProof/>
              </w:rPr>
            </w:r>
          </w:ins>
          <w:ins w:id="215" w:author="Windows 用户" w:date="2020-03-21T10:42:00Z">
            <w:r w:rsidRPr="00C95F74">
              <w:rPr>
                <w:rStyle w:val="a8"/>
                <w:noProof/>
              </w:rPr>
              <w:fldChar w:fldCharType="separate"/>
            </w:r>
            <w:r w:rsidRPr="00C95F74">
              <w:rPr>
                <w:rStyle w:val="a8"/>
                <w:noProof/>
              </w:rPr>
              <w:t>Conclusion</w:t>
            </w:r>
            <w:r>
              <w:rPr>
                <w:noProof/>
                <w:webHidden/>
              </w:rPr>
              <w:tab/>
            </w:r>
            <w:r>
              <w:rPr>
                <w:noProof/>
                <w:webHidden/>
              </w:rPr>
              <w:fldChar w:fldCharType="begin"/>
            </w:r>
            <w:r>
              <w:rPr>
                <w:noProof/>
                <w:webHidden/>
              </w:rPr>
              <w:instrText xml:space="preserve"> PAGEREF _Toc35679816 \h </w:instrText>
            </w:r>
          </w:ins>
          <w:r>
            <w:rPr>
              <w:noProof/>
              <w:webHidden/>
            </w:rPr>
          </w:r>
          <w:r>
            <w:rPr>
              <w:noProof/>
              <w:webHidden/>
            </w:rPr>
            <w:fldChar w:fldCharType="separate"/>
          </w:r>
          <w:ins w:id="216" w:author="Windows 用户" w:date="2020-03-29T16:26:00Z">
            <w:r w:rsidR="00FC62AF">
              <w:rPr>
                <w:noProof/>
                <w:webHidden/>
              </w:rPr>
              <w:t>18</w:t>
            </w:r>
          </w:ins>
          <w:ins w:id="217" w:author="Windows 用户" w:date="2020-03-21T10:42:00Z">
            <w:r>
              <w:rPr>
                <w:noProof/>
                <w:webHidden/>
              </w:rPr>
              <w:fldChar w:fldCharType="end"/>
            </w:r>
            <w:r w:rsidRPr="00C95F74">
              <w:rPr>
                <w:rStyle w:val="a8"/>
                <w:noProof/>
              </w:rPr>
              <w:fldChar w:fldCharType="end"/>
            </w:r>
          </w:ins>
        </w:p>
        <w:p w14:paraId="01231746" w14:textId="77777777" w:rsidR="000D16C9" w:rsidRDefault="000D16C9">
          <w:pPr>
            <w:pStyle w:val="11"/>
            <w:tabs>
              <w:tab w:val="right" w:leader="dot" w:pos="8296"/>
            </w:tabs>
            <w:rPr>
              <w:ins w:id="218" w:author="Windows 用户" w:date="2020-03-21T10:42:00Z"/>
              <w:rFonts w:asciiTheme="minorHAnsi" w:eastAsiaTheme="minorEastAsia" w:hAnsiTheme="minorHAnsi" w:cstheme="minorBidi"/>
              <w:noProof/>
              <w:szCs w:val="22"/>
            </w:rPr>
          </w:pPr>
          <w:ins w:id="219"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"_Toc35679817"</w:instrText>
            </w:r>
            <w:r w:rsidRPr="00C95F74">
              <w:rPr>
                <w:rStyle w:val="a8"/>
                <w:noProof/>
              </w:rPr>
              <w:instrText xml:space="preserve"> </w:instrText>
            </w:r>
          </w:ins>
          <w:ins w:id="220" w:author="Windows 用户" w:date="2020-03-29T16:26:00Z">
            <w:r w:rsidR="00FC62AF" w:rsidRPr="00C95F74">
              <w:rPr>
                <w:rStyle w:val="a8"/>
                <w:noProof/>
              </w:rPr>
            </w:r>
          </w:ins>
          <w:ins w:id="221" w:author="Windows 用户" w:date="2020-03-21T10:42:00Z">
            <w:r w:rsidRPr="00C95F74">
              <w:rPr>
                <w:rStyle w:val="a8"/>
                <w:noProof/>
              </w:rPr>
              <w:fldChar w:fldCharType="separate"/>
            </w:r>
            <w:r w:rsidRPr="00C95F74">
              <w:rPr>
                <w:rStyle w:val="a8"/>
                <w:noProof/>
              </w:rPr>
              <w:t>References</w:t>
            </w:r>
            <w:r>
              <w:rPr>
                <w:noProof/>
                <w:webHidden/>
              </w:rPr>
              <w:tab/>
            </w:r>
            <w:r>
              <w:rPr>
                <w:noProof/>
                <w:webHidden/>
              </w:rPr>
              <w:fldChar w:fldCharType="begin"/>
            </w:r>
            <w:r>
              <w:rPr>
                <w:noProof/>
                <w:webHidden/>
              </w:rPr>
              <w:instrText xml:space="preserve"> PAGEREF _Toc35679817 \h </w:instrText>
            </w:r>
          </w:ins>
          <w:r>
            <w:rPr>
              <w:noProof/>
              <w:webHidden/>
            </w:rPr>
          </w:r>
          <w:r>
            <w:rPr>
              <w:noProof/>
              <w:webHidden/>
            </w:rPr>
            <w:fldChar w:fldCharType="separate"/>
          </w:r>
          <w:ins w:id="222" w:author="Windows 用户" w:date="2020-03-29T16:26:00Z">
            <w:r w:rsidR="00FC62AF">
              <w:rPr>
                <w:noProof/>
                <w:webHidden/>
              </w:rPr>
              <w:t>19</w:t>
            </w:r>
          </w:ins>
          <w:ins w:id="223" w:author="Windows 用户" w:date="2020-03-21T10:42:00Z">
            <w:r>
              <w:rPr>
                <w:noProof/>
                <w:webHidden/>
              </w:rPr>
              <w:fldChar w:fldCharType="end"/>
            </w:r>
            <w:r w:rsidRPr="00C95F74">
              <w:rPr>
                <w:rStyle w:val="a8"/>
                <w:noProof/>
              </w:rPr>
              <w:fldChar w:fldCharType="end"/>
            </w:r>
          </w:ins>
        </w:p>
        <w:p w14:paraId="3A409486" w14:textId="77777777" w:rsidR="000D16C9" w:rsidRDefault="000D16C9">
          <w:pPr>
            <w:pStyle w:val="11"/>
            <w:tabs>
              <w:tab w:val="right" w:leader="dot" w:pos="8296"/>
            </w:tabs>
            <w:rPr>
              <w:ins w:id="224" w:author="Windows 用户" w:date="2020-03-21T10:42:00Z"/>
              <w:rFonts w:asciiTheme="minorHAnsi" w:eastAsiaTheme="minorEastAsia" w:hAnsiTheme="minorHAnsi" w:cstheme="minorBidi"/>
              <w:noProof/>
              <w:szCs w:val="22"/>
            </w:rPr>
          </w:pPr>
          <w:ins w:id="225"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"_Toc35679818"</w:instrText>
            </w:r>
            <w:r w:rsidRPr="00C95F74">
              <w:rPr>
                <w:rStyle w:val="a8"/>
                <w:noProof/>
              </w:rPr>
              <w:instrText xml:space="preserve"> </w:instrText>
            </w:r>
          </w:ins>
          <w:ins w:id="226" w:author="Windows 用户" w:date="2020-03-29T16:26:00Z">
            <w:r w:rsidR="00FC62AF" w:rsidRPr="00C95F74">
              <w:rPr>
                <w:rStyle w:val="a8"/>
                <w:noProof/>
              </w:rPr>
            </w:r>
          </w:ins>
          <w:ins w:id="227" w:author="Windows 用户" w:date="2020-03-21T10:42:00Z">
            <w:r w:rsidRPr="00C95F74">
              <w:rPr>
                <w:rStyle w:val="a8"/>
                <w:noProof/>
              </w:rPr>
              <w:fldChar w:fldCharType="separate"/>
            </w:r>
            <w:r w:rsidRPr="00C95F74">
              <w:rPr>
                <w:rStyle w:val="a8"/>
                <w:noProof/>
              </w:rPr>
              <w:t>Appendix Source Text and Target Text</w:t>
            </w:r>
            <w:r>
              <w:rPr>
                <w:noProof/>
                <w:webHidden/>
              </w:rPr>
              <w:tab/>
            </w:r>
            <w:r>
              <w:rPr>
                <w:noProof/>
                <w:webHidden/>
              </w:rPr>
              <w:fldChar w:fldCharType="begin"/>
            </w:r>
            <w:r>
              <w:rPr>
                <w:noProof/>
                <w:webHidden/>
              </w:rPr>
              <w:instrText xml:space="preserve"> PAGEREF _Toc35679818 \h </w:instrText>
            </w:r>
          </w:ins>
          <w:r>
            <w:rPr>
              <w:noProof/>
              <w:webHidden/>
            </w:rPr>
          </w:r>
          <w:r>
            <w:rPr>
              <w:noProof/>
              <w:webHidden/>
            </w:rPr>
            <w:fldChar w:fldCharType="separate"/>
          </w:r>
          <w:ins w:id="228" w:author="Windows 用户" w:date="2020-03-29T16:26:00Z">
            <w:r w:rsidR="00FC62AF">
              <w:rPr>
                <w:noProof/>
                <w:webHidden/>
              </w:rPr>
              <w:t>20</w:t>
            </w:r>
          </w:ins>
          <w:ins w:id="229" w:author="Windows 用户" w:date="2020-03-21T10:42:00Z">
            <w:r>
              <w:rPr>
                <w:noProof/>
                <w:webHidden/>
              </w:rPr>
              <w:fldChar w:fldCharType="end"/>
            </w:r>
            <w:r w:rsidRPr="00C95F74">
              <w:rPr>
                <w:rStyle w:val="a8"/>
                <w:noProof/>
              </w:rPr>
              <w:fldChar w:fldCharType="end"/>
            </w:r>
          </w:ins>
        </w:p>
        <w:p w14:paraId="5A8EA615" w14:textId="77777777" w:rsidR="000D16C9" w:rsidRDefault="000D16C9">
          <w:pPr>
            <w:pStyle w:val="11"/>
            <w:tabs>
              <w:tab w:val="right" w:leader="dot" w:pos="8296"/>
            </w:tabs>
            <w:rPr>
              <w:ins w:id="230" w:author="Windows 用户" w:date="2020-03-21T10:42:00Z"/>
              <w:rFonts w:asciiTheme="minorHAnsi" w:eastAsiaTheme="minorEastAsia" w:hAnsiTheme="minorHAnsi" w:cstheme="minorBidi"/>
              <w:noProof/>
              <w:szCs w:val="22"/>
            </w:rPr>
          </w:pPr>
          <w:ins w:id="231" w:author="Windows 用户" w:date="2020-03-21T10:42:00Z">
            <w:r w:rsidRPr="00C95F74">
              <w:rPr>
                <w:rStyle w:val="a8"/>
                <w:noProof/>
              </w:rPr>
              <w:fldChar w:fldCharType="begin"/>
            </w:r>
            <w:r w:rsidRPr="00C95F74">
              <w:rPr>
                <w:rStyle w:val="a8"/>
                <w:noProof/>
              </w:rPr>
              <w:instrText xml:space="preserve"> </w:instrText>
            </w:r>
            <w:r>
              <w:rPr>
                <w:noProof/>
              </w:rPr>
              <w:instrText>HYPERLINK \l "_Toc35679819"</w:instrText>
            </w:r>
            <w:r w:rsidRPr="00C95F74">
              <w:rPr>
                <w:rStyle w:val="a8"/>
                <w:noProof/>
              </w:rPr>
              <w:instrText xml:space="preserve"> </w:instrText>
            </w:r>
          </w:ins>
          <w:ins w:id="232" w:author="Windows 用户" w:date="2020-03-29T16:26:00Z">
            <w:r w:rsidR="00FC62AF" w:rsidRPr="00C95F74">
              <w:rPr>
                <w:rStyle w:val="a8"/>
                <w:noProof/>
              </w:rPr>
            </w:r>
          </w:ins>
          <w:ins w:id="233" w:author="Windows 用户" w:date="2020-03-21T10:42:00Z">
            <w:r w:rsidRPr="00C95F74">
              <w:rPr>
                <w:rStyle w:val="a8"/>
                <w:noProof/>
              </w:rPr>
              <w:fldChar w:fldCharType="separate"/>
            </w:r>
            <w:r w:rsidRPr="00C95F74">
              <w:rPr>
                <w:rStyle w:val="a8"/>
                <w:noProof/>
              </w:rPr>
              <w:t>Acknowledgements</w:t>
            </w:r>
            <w:r>
              <w:rPr>
                <w:noProof/>
                <w:webHidden/>
              </w:rPr>
              <w:tab/>
            </w:r>
            <w:r>
              <w:rPr>
                <w:noProof/>
                <w:webHidden/>
              </w:rPr>
              <w:fldChar w:fldCharType="begin"/>
            </w:r>
            <w:r>
              <w:rPr>
                <w:noProof/>
                <w:webHidden/>
              </w:rPr>
              <w:instrText xml:space="preserve"> PAGEREF _Toc35679819 \h </w:instrText>
            </w:r>
          </w:ins>
          <w:r>
            <w:rPr>
              <w:noProof/>
              <w:webHidden/>
            </w:rPr>
          </w:r>
          <w:r>
            <w:rPr>
              <w:noProof/>
              <w:webHidden/>
            </w:rPr>
            <w:fldChar w:fldCharType="separate"/>
          </w:r>
          <w:ins w:id="234" w:author="Windows 用户" w:date="2020-03-29T16:26:00Z">
            <w:r w:rsidR="00FC62AF">
              <w:rPr>
                <w:noProof/>
                <w:webHidden/>
              </w:rPr>
              <w:t>49</w:t>
            </w:r>
          </w:ins>
          <w:ins w:id="235" w:author="Windows 用户" w:date="2020-03-21T10:42:00Z">
            <w:r>
              <w:rPr>
                <w:noProof/>
                <w:webHidden/>
              </w:rPr>
              <w:fldChar w:fldCharType="end"/>
            </w:r>
            <w:r w:rsidRPr="00C95F74">
              <w:rPr>
                <w:rStyle w:val="a8"/>
                <w:noProof/>
              </w:rPr>
              <w:fldChar w:fldCharType="end"/>
            </w:r>
          </w:ins>
        </w:p>
        <w:p w14:paraId="34AF1C8E" w14:textId="77777777" w:rsidR="001E6DB1" w:rsidDel="000D16C9" w:rsidRDefault="001E6DB1" w:rsidP="001E6DB1">
          <w:pPr>
            <w:pStyle w:val="30"/>
            <w:rPr>
              <w:del w:id="236" w:author="Windows 用户" w:date="2020-03-21T10:42:00Z"/>
              <w:rFonts w:asciiTheme="minorHAnsi" w:eastAsiaTheme="minorEastAsia" w:hAnsiTheme="minorHAnsi" w:cstheme="minorBidi"/>
              <w:noProof/>
              <w:szCs w:val="22"/>
            </w:rPr>
          </w:pPr>
        </w:p>
        <w:p w14:paraId="3CE74CAD" w14:textId="77777777" w:rsidR="001E6DB1" w:rsidDel="000D16C9" w:rsidRDefault="001E6DB1">
          <w:pPr>
            <w:pStyle w:val="11"/>
            <w:tabs>
              <w:tab w:val="right" w:leader="dot" w:pos="8296"/>
            </w:tabs>
            <w:rPr>
              <w:del w:id="237" w:author="Windows 用户" w:date="2020-03-21T10:42:00Z"/>
              <w:rFonts w:asciiTheme="minorHAnsi" w:eastAsiaTheme="minorEastAsia" w:hAnsiTheme="minorHAnsi" w:cstheme="minorBidi"/>
              <w:noProof/>
              <w:szCs w:val="22"/>
            </w:rPr>
          </w:pPr>
          <w:del w:id="238" w:author="Windows 用户" w:date="2020-03-21T10:42:00Z">
            <w:r w:rsidRPr="000D16C9" w:rsidDel="000D16C9">
              <w:rPr>
                <w:noProof/>
                <w:rPrChange w:id="239" w:author="Windows 用户" w:date="2020-03-21T10:42:00Z">
                  <w:rPr>
                    <w:rStyle w:val="a8"/>
                    <w:noProof/>
                  </w:rPr>
                </w:rPrChange>
              </w:rPr>
              <w:delText>Introduction</w:delText>
            </w:r>
            <w:r w:rsidDel="000D16C9">
              <w:rPr>
                <w:noProof/>
                <w:webHidden/>
              </w:rPr>
              <w:tab/>
              <w:delText>1</w:delText>
            </w:r>
          </w:del>
        </w:p>
        <w:p w14:paraId="10756191" w14:textId="77777777" w:rsidR="001E6DB1" w:rsidDel="000D16C9" w:rsidRDefault="001E6DB1">
          <w:pPr>
            <w:pStyle w:val="11"/>
            <w:tabs>
              <w:tab w:val="left" w:pos="420"/>
              <w:tab w:val="right" w:leader="dot" w:pos="8296"/>
            </w:tabs>
            <w:rPr>
              <w:del w:id="240" w:author="Windows 用户" w:date="2020-03-21T10:42:00Z"/>
              <w:rFonts w:asciiTheme="minorHAnsi" w:eastAsiaTheme="minorEastAsia" w:hAnsiTheme="minorHAnsi" w:cstheme="minorBidi"/>
              <w:noProof/>
              <w:szCs w:val="22"/>
            </w:rPr>
          </w:pPr>
          <w:del w:id="241" w:author="Windows 用户" w:date="2020-03-21T10:42:00Z">
            <w:r w:rsidRPr="000D16C9" w:rsidDel="000D16C9">
              <w:rPr>
                <w:noProof/>
                <w:rPrChange w:id="242" w:author="Windows 用户" w:date="2020-03-21T10:42:00Z">
                  <w:rPr>
                    <w:rStyle w:val="a8"/>
                    <w:noProof/>
                  </w:rPr>
                </w:rPrChange>
              </w:rPr>
              <w:delText>1.</w:delText>
            </w:r>
            <w:r w:rsidDel="000D16C9">
              <w:rPr>
                <w:rFonts w:asciiTheme="minorHAnsi" w:eastAsiaTheme="minorEastAsia" w:hAnsiTheme="minorHAnsi" w:cstheme="minorBidi"/>
                <w:noProof/>
                <w:szCs w:val="22"/>
              </w:rPr>
              <w:tab/>
            </w:r>
            <w:r w:rsidRPr="000D16C9" w:rsidDel="000D16C9">
              <w:rPr>
                <w:noProof/>
                <w:rPrChange w:id="243" w:author="Windows 用户" w:date="2020-03-21T10:42:00Z">
                  <w:rPr>
                    <w:rStyle w:val="a8"/>
                    <w:noProof/>
                  </w:rPr>
                </w:rPrChange>
              </w:rPr>
              <w:delText>Background of the Translation</w:delText>
            </w:r>
            <w:r w:rsidDel="000D16C9">
              <w:rPr>
                <w:noProof/>
                <w:webHidden/>
              </w:rPr>
              <w:tab/>
              <w:delText>2</w:delText>
            </w:r>
          </w:del>
        </w:p>
        <w:p w14:paraId="022CAD8E" w14:textId="77777777" w:rsidR="001E6DB1" w:rsidDel="000D16C9" w:rsidRDefault="001E6DB1">
          <w:pPr>
            <w:pStyle w:val="20"/>
            <w:rPr>
              <w:del w:id="244" w:author="Windows 用户" w:date="2020-03-21T10:42:00Z"/>
              <w:rFonts w:asciiTheme="minorHAnsi" w:eastAsiaTheme="minorEastAsia" w:hAnsiTheme="minorHAnsi" w:cstheme="minorBidi"/>
              <w:noProof/>
              <w:szCs w:val="22"/>
            </w:rPr>
          </w:pPr>
          <w:del w:id="245" w:author="Windows 用户" w:date="2020-03-21T10:42:00Z">
            <w:r w:rsidRPr="000D16C9" w:rsidDel="000D16C9">
              <w:rPr>
                <w:noProof/>
                <w:rPrChange w:id="246" w:author="Windows 用户" w:date="2020-03-21T10:42:00Z">
                  <w:rPr>
                    <w:rStyle w:val="a8"/>
                    <w:noProof/>
                  </w:rPr>
                </w:rPrChange>
              </w:rPr>
              <w:delText>1.1</w:delText>
            </w:r>
            <w:r w:rsidDel="000D16C9">
              <w:rPr>
                <w:rFonts w:asciiTheme="minorHAnsi" w:eastAsiaTheme="minorEastAsia" w:hAnsiTheme="minorHAnsi" w:cstheme="minorBidi"/>
                <w:noProof/>
                <w:szCs w:val="22"/>
              </w:rPr>
              <w:tab/>
            </w:r>
            <w:r w:rsidRPr="000D16C9" w:rsidDel="000D16C9">
              <w:rPr>
                <w:noProof/>
                <w:rPrChange w:id="247" w:author="Windows 用户" w:date="2020-03-21T10:42:00Z">
                  <w:rPr>
                    <w:rStyle w:val="a8"/>
                    <w:noProof/>
                  </w:rPr>
                </w:rPrChange>
              </w:rPr>
              <w:delText>Background of the Translation Project</w:delText>
            </w:r>
            <w:r w:rsidDel="000D16C9">
              <w:rPr>
                <w:noProof/>
                <w:webHidden/>
              </w:rPr>
              <w:tab/>
              <w:delText>2</w:delText>
            </w:r>
          </w:del>
        </w:p>
        <w:p w14:paraId="070AC4B5" w14:textId="77777777" w:rsidR="001E6DB1" w:rsidDel="000D16C9" w:rsidRDefault="001E6DB1">
          <w:pPr>
            <w:pStyle w:val="20"/>
            <w:rPr>
              <w:del w:id="248" w:author="Windows 用户" w:date="2020-03-21T10:42:00Z"/>
              <w:rFonts w:asciiTheme="minorHAnsi" w:eastAsiaTheme="minorEastAsia" w:hAnsiTheme="minorHAnsi" w:cstheme="minorBidi"/>
              <w:noProof/>
              <w:szCs w:val="22"/>
            </w:rPr>
          </w:pPr>
          <w:del w:id="249" w:author="Windows 用户" w:date="2020-03-21T10:42:00Z">
            <w:r w:rsidRPr="000D16C9" w:rsidDel="000D16C9">
              <w:rPr>
                <w:noProof/>
                <w:rPrChange w:id="250" w:author="Windows 用户" w:date="2020-03-21T10:42:00Z">
                  <w:rPr>
                    <w:rStyle w:val="a8"/>
                    <w:noProof/>
                  </w:rPr>
                </w:rPrChange>
              </w:rPr>
              <w:delText>1.2</w:delText>
            </w:r>
            <w:r w:rsidDel="000D16C9">
              <w:rPr>
                <w:rFonts w:asciiTheme="minorHAnsi" w:eastAsiaTheme="minorEastAsia" w:hAnsiTheme="minorHAnsi" w:cstheme="minorBidi"/>
                <w:noProof/>
                <w:szCs w:val="22"/>
              </w:rPr>
              <w:tab/>
            </w:r>
            <w:r w:rsidRPr="000D16C9" w:rsidDel="000D16C9">
              <w:rPr>
                <w:noProof/>
                <w:rPrChange w:id="251" w:author="Windows 用户" w:date="2020-03-21T10:42:00Z">
                  <w:rPr>
                    <w:rStyle w:val="a8"/>
                    <w:noProof/>
                  </w:rPr>
                </w:rPrChange>
              </w:rPr>
              <w:delText>Background of the Source Text</w:delText>
            </w:r>
            <w:r w:rsidDel="000D16C9">
              <w:rPr>
                <w:noProof/>
                <w:webHidden/>
              </w:rPr>
              <w:tab/>
              <w:delText>2</w:delText>
            </w:r>
          </w:del>
        </w:p>
        <w:p w14:paraId="4328F600" w14:textId="77777777" w:rsidR="001E6DB1" w:rsidDel="000D16C9" w:rsidRDefault="001E6DB1">
          <w:pPr>
            <w:pStyle w:val="20"/>
            <w:rPr>
              <w:del w:id="252" w:author="Windows 用户" w:date="2020-03-21T10:42:00Z"/>
              <w:rFonts w:asciiTheme="minorHAnsi" w:eastAsiaTheme="minorEastAsia" w:hAnsiTheme="minorHAnsi" w:cstheme="minorBidi"/>
              <w:noProof/>
              <w:szCs w:val="22"/>
            </w:rPr>
          </w:pPr>
          <w:del w:id="253" w:author="Windows 用户" w:date="2020-03-21T10:42:00Z">
            <w:r w:rsidRPr="000D16C9" w:rsidDel="000D16C9">
              <w:rPr>
                <w:noProof/>
                <w:rPrChange w:id="254" w:author="Windows 用户" w:date="2020-03-21T10:42:00Z">
                  <w:rPr>
                    <w:rStyle w:val="a8"/>
                    <w:noProof/>
                  </w:rPr>
                </w:rPrChange>
              </w:rPr>
              <w:delText>1.3 Translation Value</w:delText>
            </w:r>
            <w:r w:rsidDel="000D16C9">
              <w:rPr>
                <w:noProof/>
                <w:webHidden/>
              </w:rPr>
              <w:tab/>
              <w:delText>4</w:delText>
            </w:r>
          </w:del>
        </w:p>
        <w:p w14:paraId="157228D9" w14:textId="77777777" w:rsidR="001E6DB1" w:rsidDel="000D16C9" w:rsidRDefault="001E6DB1">
          <w:pPr>
            <w:pStyle w:val="11"/>
            <w:tabs>
              <w:tab w:val="left" w:pos="420"/>
              <w:tab w:val="right" w:leader="dot" w:pos="8296"/>
            </w:tabs>
            <w:rPr>
              <w:del w:id="255" w:author="Windows 用户" w:date="2020-03-21T10:42:00Z"/>
              <w:rFonts w:asciiTheme="minorHAnsi" w:eastAsiaTheme="minorEastAsia" w:hAnsiTheme="minorHAnsi" w:cstheme="minorBidi"/>
              <w:noProof/>
              <w:szCs w:val="22"/>
            </w:rPr>
          </w:pPr>
          <w:del w:id="256" w:author="Windows 用户" w:date="2020-03-21T10:42:00Z">
            <w:r w:rsidRPr="000D16C9" w:rsidDel="000D16C9">
              <w:rPr>
                <w:noProof/>
                <w:rPrChange w:id="257" w:author="Windows 用户" w:date="2020-03-21T10:42:00Z">
                  <w:rPr>
                    <w:rStyle w:val="a8"/>
                    <w:noProof/>
                  </w:rPr>
                </w:rPrChange>
              </w:rPr>
              <w:delText>2.</w:delText>
            </w:r>
            <w:r w:rsidDel="000D16C9">
              <w:rPr>
                <w:rFonts w:asciiTheme="minorHAnsi" w:eastAsiaTheme="minorEastAsia" w:hAnsiTheme="minorHAnsi" w:cstheme="minorBidi"/>
                <w:noProof/>
                <w:szCs w:val="22"/>
              </w:rPr>
              <w:tab/>
            </w:r>
            <w:r w:rsidRPr="000D16C9" w:rsidDel="000D16C9">
              <w:rPr>
                <w:noProof/>
                <w:rPrChange w:id="258" w:author="Windows 用户" w:date="2020-03-21T10:42:00Z">
                  <w:rPr>
                    <w:rStyle w:val="a8"/>
                    <w:noProof/>
                  </w:rPr>
                </w:rPrChange>
              </w:rPr>
              <w:delText>The Process of Translation</w:delText>
            </w:r>
            <w:r w:rsidDel="000D16C9">
              <w:rPr>
                <w:noProof/>
                <w:webHidden/>
              </w:rPr>
              <w:tab/>
              <w:delText>5</w:delText>
            </w:r>
          </w:del>
        </w:p>
        <w:p w14:paraId="5795C2A1" w14:textId="77777777" w:rsidR="001E6DB1" w:rsidDel="000D16C9" w:rsidRDefault="001E6DB1">
          <w:pPr>
            <w:pStyle w:val="20"/>
            <w:rPr>
              <w:del w:id="259" w:author="Windows 用户" w:date="2020-03-21T10:42:00Z"/>
              <w:rFonts w:asciiTheme="minorHAnsi" w:eastAsiaTheme="minorEastAsia" w:hAnsiTheme="minorHAnsi" w:cstheme="minorBidi"/>
              <w:noProof/>
              <w:szCs w:val="22"/>
            </w:rPr>
          </w:pPr>
          <w:del w:id="260" w:author="Windows 用户" w:date="2020-03-21T10:42:00Z">
            <w:r w:rsidRPr="000D16C9" w:rsidDel="000D16C9">
              <w:rPr>
                <w:noProof/>
                <w:rPrChange w:id="261" w:author="Windows 用户" w:date="2020-03-21T10:42:00Z">
                  <w:rPr>
                    <w:rStyle w:val="a8"/>
                    <w:noProof/>
                  </w:rPr>
                </w:rPrChange>
              </w:rPr>
              <w:delText>2.1 Before-translation</w:delText>
            </w:r>
            <w:r w:rsidDel="000D16C9">
              <w:rPr>
                <w:noProof/>
                <w:webHidden/>
              </w:rPr>
              <w:tab/>
              <w:delText>5</w:delText>
            </w:r>
          </w:del>
        </w:p>
        <w:p w14:paraId="2758845D" w14:textId="77777777" w:rsidR="001E6DB1" w:rsidDel="000D16C9" w:rsidRDefault="001E6DB1">
          <w:pPr>
            <w:pStyle w:val="20"/>
            <w:rPr>
              <w:del w:id="262" w:author="Windows 用户" w:date="2020-03-21T10:42:00Z"/>
              <w:rFonts w:asciiTheme="minorHAnsi" w:eastAsiaTheme="minorEastAsia" w:hAnsiTheme="minorHAnsi" w:cstheme="minorBidi"/>
              <w:noProof/>
              <w:szCs w:val="22"/>
            </w:rPr>
          </w:pPr>
          <w:del w:id="263" w:author="Windows 用户" w:date="2020-03-21T10:42:00Z">
            <w:r w:rsidRPr="000D16C9" w:rsidDel="000D16C9">
              <w:rPr>
                <w:noProof/>
                <w:rPrChange w:id="264" w:author="Windows 用户" w:date="2020-03-21T10:42:00Z">
                  <w:rPr>
                    <w:rStyle w:val="a8"/>
                    <w:noProof/>
                  </w:rPr>
                </w:rPrChange>
              </w:rPr>
              <w:delText>2.2 While- translation</w:delText>
            </w:r>
            <w:r w:rsidDel="000D16C9">
              <w:rPr>
                <w:noProof/>
                <w:webHidden/>
              </w:rPr>
              <w:tab/>
              <w:delText>5</w:delText>
            </w:r>
          </w:del>
        </w:p>
        <w:p w14:paraId="09DAB084" w14:textId="77777777" w:rsidR="001E6DB1" w:rsidDel="000D16C9" w:rsidRDefault="001E6DB1">
          <w:pPr>
            <w:pStyle w:val="20"/>
            <w:rPr>
              <w:del w:id="265" w:author="Windows 用户" w:date="2020-03-21T10:42:00Z"/>
              <w:rFonts w:asciiTheme="minorHAnsi" w:eastAsiaTheme="minorEastAsia" w:hAnsiTheme="minorHAnsi" w:cstheme="minorBidi"/>
              <w:noProof/>
              <w:szCs w:val="22"/>
            </w:rPr>
          </w:pPr>
          <w:del w:id="266" w:author="Windows 用户" w:date="2020-03-21T10:42:00Z">
            <w:r w:rsidRPr="000D16C9" w:rsidDel="000D16C9">
              <w:rPr>
                <w:noProof/>
                <w:rPrChange w:id="267" w:author="Windows 用户" w:date="2020-03-21T10:42:00Z">
                  <w:rPr>
                    <w:rStyle w:val="a8"/>
                    <w:noProof/>
                  </w:rPr>
                </w:rPrChange>
              </w:rPr>
              <w:delText>2.3 Post-translation</w:delText>
            </w:r>
            <w:r w:rsidDel="000D16C9">
              <w:rPr>
                <w:noProof/>
                <w:webHidden/>
              </w:rPr>
              <w:tab/>
              <w:delText>6</w:delText>
            </w:r>
          </w:del>
        </w:p>
        <w:p w14:paraId="25B26B6E" w14:textId="77777777" w:rsidR="001E6DB1" w:rsidDel="000D16C9" w:rsidRDefault="001E6DB1">
          <w:pPr>
            <w:pStyle w:val="11"/>
            <w:tabs>
              <w:tab w:val="left" w:pos="420"/>
              <w:tab w:val="right" w:leader="dot" w:pos="8296"/>
            </w:tabs>
            <w:rPr>
              <w:del w:id="268" w:author="Windows 用户" w:date="2020-03-21T10:42:00Z"/>
              <w:rFonts w:asciiTheme="minorHAnsi" w:eastAsiaTheme="minorEastAsia" w:hAnsiTheme="minorHAnsi" w:cstheme="minorBidi"/>
              <w:noProof/>
              <w:szCs w:val="22"/>
            </w:rPr>
          </w:pPr>
          <w:del w:id="269" w:author="Windows 用户" w:date="2020-03-21T10:42:00Z">
            <w:r w:rsidRPr="000D16C9" w:rsidDel="000D16C9">
              <w:rPr>
                <w:noProof/>
                <w:rPrChange w:id="270" w:author="Windows 用户" w:date="2020-03-21T10:42:00Z">
                  <w:rPr>
                    <w:rStyle w:val="a8"/>
                    <w:noProof/>
                  </w:rPr>
                </w:rPrChange>
              </w:rPr>
              <w:delText>3.</w:delText>
            </w:r>
            <w:r w:rsidDel="000D16C9">
              <w:rPr>
                <w:rFonts w:asciiTheme="minorHAnsi" w:eastAsiaTheme="minorEastAsia" w:hAnsiTheme="minorHAnsi" w:cstheme="minorBidi"/>
                <w:noProof/>
                <w:szCs w:val="22"/>
              </w:rPr>
              <w:tab/>
            </w:r>
            <w:r w:rsidRPr="000D16C9" w:rsidDel="000D16C9">
              <w:rPr>
                <w:noProof/>
                <w:rPrChange w:id="271" w:author="Windows 用户" w:date="2020-03-21T10:42:00Z">
                  <w:rPr>
                    <w:rStyle w:val="a8"/>
                    <w:noProof/>
                  </w:rPr>
                </w:rPrChange>
              </w:rPr>
              <w:delText>Analysis of the Source Text</w:delText>
            </w:r>
            <w:r w:rsidDel="000D16C9">
              <w:rPr>
                <w:noProof/>
                <w:webHidden/>
              </w:rPr>
              <w:tab/>
              <w:delText>6</w:delText>
            </w:r>
          </w:del>
        </w:p>
        <w:p w14:paraId="48D02CA2" w14:textId="77777777" w:rsidR="001E6DB1" w:rsidDel="000D16C9" w:rsidRDefault="001E6DB1">
          <w:pPr>
            <w:pStyle w:val="20"/>
            <w:rPr>
              <w:del w:id="272" w:author="Windows 用户" w:date="2020-03-21T10:42:00Z"/>
              <w:rFonts w:asciiTheme="minorHAnsi" w:eastAsiaTheme="minorEastAsia" w:hAnsiTheme="minorHAnsi" w:cstheme="minorBidi"/>
              <w:noProof/>
              <w:szCs w:val="22"/>
            </w:rPr>
          </w:pPr>
          <w:del w:id="273" w:author="Windows 用户" w:date="2020-03-21T10:42:00Z">
            <w:r w:rsidRPr="000D16C9" w:rsidDel="000D16C9">
              <w:rPr>
                <w:noProof/>
                <w:rPrChange w:id="274" w:author="Windows 用户" w:date="2020-03-21T10:42:00Z">
                  <w:rPr>
                    <w:rStyle w:val="a8"/>
                    <w:noProof/>
                  </w:rPr>
                </w:rPrChange>
              </w:rPr>
              <w:delText>3.1 Stylistic Features of the Source Text</w:delText>
            </w:r>
            <w:r w:rsidDel="000D16C9">
              <w:rPr>
                <w:noProof/>
                <w:webHidden/>
              </w:rPr>
              <w:tab/>
              <w:delText>6</w:delText>
            </w:r>
          </w:del>
        </w:p>
        <w:p w14:paraId="754D1C3D" w14:textId="77777777" w:rsidR="001E6DB1" w:rsidDel="000D16C9" w:rsidRDefault="001E6DB1">
          <w:pPr>
            <w:pStyle w:val="20"/>
            <w:rPr>
              <w:del w:id="275" w:author="Windows 用户" w:date="2020-03-21T10:42:00Z"/>
              <w:rFonts w:asciiTheme="minorHAnsi" w:eastAsiaTheme="minorEastAsia" w:hAnsiTheme="minorHAnsi" w:cstheme="minorBidi"/>
              <w:noProof/>
              <w:szCs w:val="22"/>
            </w:rPr>
          </w:pPr>
          <w:del w:id="276" w:author="Windows 用户" w:date="2020-03-21T10:42:00Z">
            <w:r w:rsidRPr="000D16C9" w:rsidDel="000D16C9">
              <w:rPr>
                <w:noProof/>
                <w:rPrChange w:id="277" w:author="Windows 用户" w:date="2020-03-21T10:42:00Z">
                  <w:rPr>
                    <w:rStyle w:val="a8"/>
                    <w:noProof/>
                  </w:rPr>
                </w:rPrChange>
              </w:rPr>
              <w:delText>3.2 Translation Resources</w:delText>
            </w:r>
            <w:r w:rsidDel="000D16C9">
              <w:rPr>
                <w:noProof/>
                <w:webHidden/>
              </w:rPr>
              <w:tab/>
              <w:delText>7</w:delText>
            </w:r>
          </w:del>
        </w:p>
        <w:p w14:paraId="2A4144C0" w14:textId="77777777" w:rsidR="001E6DB1" w:rsidDel="000D16C9" w:rsidRDefault="001E6DB1">
          <w:pPr>
            <w:pStyle w:val="11"/>
            <w:tabs>
              <w:tab w:val="left" w:pos="420"/>
              <w:tab w:val="right" w:leader="dot" w:pos="8296"/>
            </w:tabs>
            <w:rPr>
              <w:del w:id="278" w:author="Windows 用户" w:date="2020-03-21T10:42:00Z"/>
              <w:rFonts w:asciiTheme="minorHAnsi" w:eastAsiaTheme="minorEastAsia" w:hAnsiTheme="minorHAnsi" w:cstheme="minorBidi"/>
              <w:noProof/>
              <w:szCs w:val="22"/>
            </w:rPr>
          </w:pPr>
          <w:del w:id="279" w:author="Windows 用户" w:date="2020-03-21T10:42:00Z">
            <w:r w:rsidRPr="000D16C9" w:rsidDel="000D16C9">
              <w:rPr>
                <w:noProof/>
                <w:rPrChange w:id="280" w:author="Windows 用户" w:date="2020-03-21T10:42:00Z">
                  <w:rPr>
                    <w:rStyle w:val="a8"/>
                    <w:noProof/>
                  </w:rPr>
                </w:rPrChange>
              </w:rPr>
              <w:delText>4.</w:delText>
            </w:r>
            <w:r w:rsidDel="000D16C9">
              <w:rPr>
                <w:rFonts w:asciiTheme="minorHAnsi" w:eastAsiaTheme="minorEastAsia" w:hAnsiTheme="minorHAnsi" w:cstheme="minorBidi"/>
                <w:noProof/>
                <w:szCs w:val="22"/>
              </w:rPr>
              <w:tab/>
            </w:r>
            <w:r w:rsidRPr="000D16C9" w:rsidDel="000D16C9">
              <w:rPr>
                <w:noProof/>
                <w:rPrChange w:id="281" w:author="Windows 用户" w:date="2020-03-21T10:42:00Z">
                  <w:rPr>
                    <w:rStyle w:val="a8"/>
                    <w:noProof/>
                  </w:rPr>
                </w:rPrChange>
              </w:rPr>
              <w:delText>Theoretical Framework</w:delText>
            </w:r>
            <w:r w:rsidDel="000D16C9">
              <w:rPr>
                <w:noProof/>
                <w:webHidden/>
              </w:rPr>
              <w:tab/>
              <w:delText>8</w:delText>
            </w:r>
          </w:del>
        </w:p>
        <w:p w14:paraId="24F74581" w14:textId="77777777" w:rsidR="001E6DB1" w:rsidDel="000D16C9" w:rsidRDefault="001E6DB1">
          <w:pPr>
            <w:pStyle w:val="20"/>
            <w:rPr>
              <w:del w:id="282" w:author="Windows 用户" w:date="2020-03-21T10:42:00Z"/>
              <w:rFonts w:asciiTheme="minorHAnsi" w:eastAsiaTheme="minorEastAsia" w:hAnsiTheme="minorHAnsi" w:cstheme="minorBidi"/>
              <w:noProof/>
              <w:szCs w:val="22"/>
            </w:rPr>
          </w:pPr>
          <w:del w:id="283" w:author="Windows 用户" w:date="2020-03-21T10:42:00Z">
            <w:r w:rsidRPr="000D16C9" w:rsidDel="000D16C9">
              <w:rPr>
                <w:noProof/>
                <w:rPrChange w:id="284" w:author="Windows 用户" w:date="2020-03-21T10:42:00Z">
                  <w:rPr>
                    <w:rStyle w:val="a8"/>
                    <w:noProof/>
                  </w:rPr>
                </w:rPrChange>
              </w:rPr>
              <w:delText>4.1 Functional Equivalence Theory</w:delText>
            </w:r>
            <w:r w:rsidDel="000D16C9">
              <w:rPr>
                <w:noProof/>
                <w:webHidden/>
              </w:rPr>
              <w:tab/>
              <w:delText>8</w:delText>
            </w:r>
          </w:del>
        </w:p>
        <w:p w14:paraId="3D3231D7" w14:textId="77777777" w:rsidR="001E6DB1" w:rsidDel="000D16C9" w:rsidRDefault="001E6DB1">
          <w:pPr>
            <w:pStyle w:val="20"/>
            <w:rPr>
              <w:del w:id="285" w:author="Windows 用户" w:date="2020-03-21T10:42:00Z"/>
              <w:rFonts w:asciiTheme="minorHAnsi" w:eastAsiaTheme="minorEastAsia" w:hAnsiTheme="minorHAnsi" w:cstheme="minorBidi"/>
              <w:noProof/>
              <w:szCs w:val="22"/>
            </w:rPr>
          </w:pPr>
          <w:del w:id="286" w:author="Windows 用户" w:date="2020-03-21T10:42:00Z">
            <w:r w:rsidRPr="000D16C9" w:rsidDel="000D16C9">
              <w:rPr>
                <w:noProof/>
                <w:rPrChange w:id="287" w:author="Windows 用户" w:date="2020-03-21T10:42:00Z">
                  <w:rPr>
                    <w:rStyle w:val="a8"/>
                    <w:noProof/>
                  </w:rPr>
                </w:rPrChange>
              </w:rPr>
              <w:delText>4.2 Features of Scientific and Technological Texts</w:delText>
            </w:r>
            <w:r w:rsidDel="000D16C9">
              <w:rPr>
                <w:noProof/>
                <w:webHidden/>
              </w:rPr>
              <w:tab/>
              <w:delText>9</w:delText>
            </w:r>
          </w:del>
        </w:p>
        <w:p w14:paraId="49AEE5FD" w14:textId="77777777" w:rsidR="001E6DB1" w:rsidDel="000D16C9" w:rsidRDefault="001E6DB1">
          <w:pPr>
            <w:pStyle w:val="11"/>
            <w:tabs>
              <w:tab w:val="left" w:pos="420"/>
              <w:tab w:val="right" w:leader="dot" w:pos="8296"/>
            </w:tabs>
            <w:rPr>
              <w:del w:id="288" w:author="Windows 用户" w:date="2020-03-21T10:42:00Z"/>
              <w:rFonts w:asciiTheme="minorHAnsi" w:eastAsiaTheme="minorEastAsia" w:hAnsiTheme="minorHAnsi" w:cstheme="minorBidi"/>
              <w:noProof/>
              <w:szCs w:val="22"/>
            </w:rPr>
          </w:pPr>
          <w:del w:id="289" w:author="Windows 用户" w:date="2020-03-21T10:42:00Z">
            <w:r w:rsidRPr="000D16C9" w:rsidDel="000D16C9">
              <w:rPr>
                <w:noProof/>
                <w:rPrChange w:id="290" w:author="Windows 用户" w:date="2020-03-21T10:42:00Z">
                  <w:rPr>
                    <w:rStyle w:val="a8"/>
                    <w:noProof/>
                  </w:rPr>
                </w:rPrChange>
              </w:rPr>
              <w:delText>5.</w:delText>
            </w:r>
            <w:r w:rsidDel="000D16C9">
              <w:rPr>
                <w:rFonts w:asciiTheme="minorHAnsi" w:eastAsiaTheme="minorEastAsia" w:hAnsiTheme="minorHAnsi" w:cstheme="minorBidi"/>
                <w:noProof/>
                <w:szCs w:val="22"/>
              </w:rPr>
              <w:tab/>
            </w:r>
            <w:r w:rsidRPr="000D16C9" w:rsidDel="000D16C9">
              <w:rPr>
                <w:noProof/>
                <w:rPrChange w:id="291" w:author="Windows 用户" w:date="2020-03-21T10:42:00Z">
                  <w:rPr>
                    <w:rStyle w:val="a8"/>
                    <w:noProof/>
                  </w:rPr>
                </w:rPrChange>
              </w:rPr>
              <w:delText>Application</w:delText>
            </w:r>
            <w:r w:rsidDel="000D16C9">
              <w:rPr>
                <w:noProof/>
                <w:webHidden/>
              </w:rPr>
              <w:tab/>
              <w:delText>11</w:delText>
            </w:r>
          </w:del>
        </w:p>
        <w:p w14:paraId="55B9EF6E" w14:textId="77777777" w:rsidR="001E6DB1" w:rsidDel="000D16C9" w:rsidRDefault="001E6DB1">
          <w:pPr>
            <w:pStyle w:val="20"/>
            <w:rPr>
              <w:del w:id="292" w:author="Windows 用户" w:date="2020-03-21T10:42:00Z"/>
              <w:rFonts w:asciiTheme="minorHAnsi" w:eastAsiaTheme="minorEastAsia" w:hAnsiTheme="minorHAnsi" w:cstheme="minorBidi"/>
              <w:noProof/>
              <w:szCs w:val="22"/>
            </w:rPr>
          </w:pPr>
          <w:del w:id="293" w:author="Windows 用户" w:date="2020-03-21T10:42:00Z">
            <w:r w:rsidRPr="000D16C9" w:rsidDel="000D16C9">
              <w:rPr>
                <w:noProof/>
                <w:rPrChange w:id="294" w:author="Windows 用户" w:date="2020-03-21T10:42:00Z">
                  <w:rPr>
                    <w:rStyle w:val="a8"/>
                    <w:noProof/>
                  </w:rPr>
                </w:rPrChange>
              </w:rPr>
              <w:delText>5.1 Lexical Level</w:delText>
            </w:r>
            <w:r w:rsidDel="000D16C9">
              <w:rPr>
                <w:noProof/>
                <w:webHidden/>
              </w:rPr>
              <w:tab/>
              <w:delText>11</w:delText>
            </w:r>
          </w:del>
        </w:p>
        <w:p w14:paraId="5923249A" w14:textId="77777777" w:rsidR="001E6DB1" w:rsidDel="000D16C9" w:rsidRDefault="001E6DB1">
          <w:pPr>
            <w:pStyle w:val="40"/>
            <w:tabs>
              <w:tab w:val="right" w:leader="dot" w:pos="8296"/>
            </w:tabs>
            <w:rPr>
              <w:del w:id="295" w:author="Windows 用户" w:date="2020-03-21T10:42:00Z"/>
              <w:rFonts w:asciiTheme="minorHAnsi" w:eastAsiaTheme="minorEastAsia" w:hAnsiTheme="minorHAnsi" w:cstheme="minorBidi"/>
              <w:noProof/>
              <w:szCs w:val="22"/>
            </w:rPr>
          </w:pPr>
          <w:del w:id="296" w:author="Windows 用户" w:date="2020-03-21T10:42:00Z">
            <w:r w:rsidRPr="000D16C9" w:rsidDel="000D16C9">
              <w:rPr>
                <w:noProof/>
                <w:rPrChange w:id="297" w:author="Windows 用户" w:date="2020-03-21T10:42:00Z">
                  <w:rPr>
                    <w:rStyle w:val="a8"/>
                    <w:noProof/>
                  </w:rPr>
                </w:rPrChange>
              </w:rPr>
              <w:delText>5.1.1 Transliteration</w:delText>
            </w:r>
            <w:r w:rsidDel="000D16C9">
              <w:rPr>
                <w:noProof/>
                <w:webHidden/>
              </w:rPr>
              <w:tab/>
              <w:delText>11</w:delText>
            </w:r>
          </w:del>
        </w:p>
        <w:p w14:paraId="34401963" w14:textId="77777777" w:rsidR="001E6DB1" w:rsidDel="000D16C9" w:rsidRDefault="001E6DB1">
          <w:pPr>
            <w:pStyle w:val="40"/>
            <w:tabs>
              <w:tab w:val="right" w:leader="dot" w:pos="8296"/>
            </w:tabs>
            <w:rPr>
              <w:del w:id="298" w:author="Windows 用户" w:date="2020-03-21T10:42:00Z"/>
              <w:rFonts w:asciiTheme="minorHAnsi" w:eastAsiaTheme="minorEastAsia" w:hAnsiTheme="minorHAnsi" w:cstheme="minorBidi"/>
              <w:noProof/>
              <w:szCs w:val="22"/>
            </w:rPr>
          </w:pPr>
          <w:del w:id="299" w:author="Windows 用户" w:date="2020-03-21T10:42:00Z">
            <w:r w:rsidRPr="000D16C9" w:rsidDel="000D16C9">
              <w:rPr>
                <w:noProof/>
                <w:rPrChange w:id="300" w:author="Windows 用户" w:date="2020-03-21T10:42:00Z">
                  <w:rPr>
                    <w:rStyle w:val="a8"/>
                    <w:noProof/>
                  </w:rPr>
                </w:rPrChange>
              </w:rPr>
              <w:delText>5.1.2 Literal Translation</w:delText>
            </w:r>
            <w:r w:rsidDel="000D16C9">
              <w:rPr>
                <w:noProof/>
                <w:webHidden/>
              </w:rPr>
              <w:tab/>
              <w:delText>12</w:delText>
            </w:r>
          </w:del>
        </w:p>
        <w:p w14:paraId="1A1AC4F5" w14:textId="77777777" w:rsidR="001E6DB1" w:rsidDel="000D16C9" w:rsidRDefault="001E6DB1">
          <w:pPr>
            <w:pStyle w:val="40"/>
            <w:tabs>
              <w:tab w:val="right" w:leader="dot" w:pos="8296"/>
            </w:tabs>
            <w:rPr>
              <w:del w:id="301" w:author="Windows 用户" w:date="2020-03-21T10:42:00Z"/>
              <w:rFonts w:asciiTheme="minorHAnsi" w:eastAsiaTheme="minorEastAsia" w:hAnsiTheme="minorHAnsi" w:cstheme="minorBidi"/>
              <w:noProof/>
              <w:szCs w:val="22"/>
            </w:rPr>
          </w:pPr>
          <w:del w:id="302" w:author="Windows 用户" w:date="2020-03-21T10:42:00Z">
            <w:r w:rsidRPr="000D16C9" w:rsidDel="000D16C9">
              <w:rPr>
                <w:noProof/>
                <w:rPrChange w:id="303" w:author="Windows 用户" w:date="2020-03-21T10:42:00Z">
                  <w:rPr>
                    <w:rStyle w:val="a8"/>
                    <w:noProof/>
                  </w:rPr>
                </w:rPrChange>
              </w:rPr>
              <w:delText>5.1.3 Zero Translation</w:delText>
            </w:r>
            <w:r w:rsidDel="000D16C9">
              <w:rPr>
                <w:noProof/>
                <w:webHidden/>
              </w:rPr>
              <w:tab/>
              <w:delText>12</w:delText>
            </w:r>
          </w:del>
        </w:p>
        <w:p w14:paraId="1002A441" w14:textId="77777777" w:rsidR="001E6DB1" w:rsidDel="000D16C9" w:rsidRDefault="001E6DB1">
          <w:pPr>
            <w:pStyle w:val="20"/>
            <w:rPr>
              <w:del w:id="304" w:author="Windows 用户" w:date="2020-03-21T10:42:00Z"/>
              <w:rFonts w:asciiTheme="minorHAnsi" w:eastAsiaTheme="minorEastAsia" w:hAnsiTheme="minorHAnsi" w:cstheme="minorBidi"/>
              <w:noProof/>
              <w:szCs w:val="22"/>
            </w:rPr>
          </w:pPr>
          <w:del w:id="305" w:author="Windows 用户" w:date="2020-03-21T10:42:00Z">
            <w:r w:rsidRPr="000D16C9" w:rsidDel="000D16C9">
              <w:rPr>
                <w:noProof/>
                <w:rPrChange w:id="306" w:author="Windows 用户" w:date="2020-03-21T10:42:00Z">
                  <w:rPr>
                    <w:rStyle w:val="a8"/>
                    <w:noProof/>
                  </w:rPr>
                </w:rPrChange>
              </w:rPr>
              <w:delText>5.2 Syntactic Level</w:delText>
            </w:r>
            <w:r w:rsidDel="000D16C9">
              <w:rPr>
                <w:noProof/>
                <w:webHidden/>
              </w:rPr>
              <w:tab/>
              <w:delText>14</w:delText>
            </w:r>
          </w:del>
        </w:p>
        <w:p w14:paraId="5063FC66" w14:textId="77777777" w:rsidR="001E6DB1" w:rsidDel="000D16C9" w:rsidRDefault="001E6DB1">
          <w:pPr>
            <w:pStyle w:val="40"/>
            <w:tabs>
              <w:tab w:val="right" w:leader="dot" w:pos="8296"/>
            </w:tabs>
            <w:rPr>
              <w:del w:id="307" w:author="Windows 用户" w:date="2020-03-21T10:42:00Z"/>
              <w:rFonts w:asciiTheme="minorHAnsi" w:eastAsiaTheme="minorEastAsia" w:hAnsiTheme="minorHAnsi" w:cstheme="minorBidi"/>
              <w:noProof/>
              <w:szCs w:val="22"/>
            </w:rPr>
          </w:pPr>
          <w:del w:id="308" w:author="Windows 用户" w:date="2020-03-21T10:42:00Z">
            <w:r w:rsidRPr="000D16C9" w:rsidDel="000D16C9">
              <w:rPr>
                <w:noProof/>
                <w:rPrChange w:id="309" w:author="Windows 用户" w:date="2020-03-21T10:42:00Z">
                  <w:rPr>
                    <w:rStyle w:val="a8"/>
                    <w:noProof/>
                  </w:rPr>
                </w:rPrChange>
              </w:rPr>
              <w:delText>5.2.1 Conversion</w:delText>
            </w:r>
            <w:r w:rsidDel="000D16C9">
              <w:rPr>
                <w:noProof/>
                <w:webHidden/>
              </w:rPr>
              <w:tab/>
              <w:delText>14</w:delText>
            </w:r>
          </w:del>
        </w:p>
        <w:p w14:paraId="26D6A408" w14:textId="77777777" w:rsidR="001E6DB1" w:rsidDel="000D16C9" w:rsidRDefault="001E6DB1">
          <w:pPr>
            <w:pStyle w:val="40"/>
            <w:tabs>
              <w:tab w:val="right" w:leader="dot" w:pos="8296"/>
            </w:tabs>
            <w:rPr>
              <w:del w:id="310" w:author="Windows 用户" w:date="2020-03-21T10:42:00Z"/>
              <w:rFonts w:asciiTheme="minorHAnsi" w:eastAsiaTheme="minorEastAsia" w:hAnsiTheme="minorHAnsi" w:cstheme="minorBidi"/>
              <w:noProof/>
              <w:szCs w:val="22"/>
            </w:rPr>
          </w:pPr>
          <w:del w:id="311" w:author="Windows 用户" w:date="2020-03-21T10:42:00Z">
            <w:r w:rsidRPr="000D16C9" w:rsidDel="000D16C9">
              <w:rPr>
                <w:noProof/>
                <w:rPrChange w:id="312" w:author="Windows 用户" w:date="2020-03-21T10:42:00Z">
                  <w:rPr>
                    <w:rStyle w:val="a8"/>
                    <w:noProof/>
                  </w:rPr>
                </w:rPrChange>
              </w:rPr>
              <w:delText>5.2.2 Negation</w:delText>
            </w:r>
            <w:r w:rsidDel="000D16C9">
              <w:rPr>
                <w:noProof/>
                <w:webHidden/>
              </w:rPr>
              <w:tab/>
              <w:delText>15</w:delText>
            </w:r>
          </w:del>
        </w:p>
        <w:p w14:paraId="135F8B9E" w14:textId="77777777" w:rsidR="001E6DB1" w:rsidDel="000D16C9" w:rsidRDefault="001E6DB1">
          <w:pPr>
            <w:pStyle w:val="40"/>
            <w:tabs>
              <w:tab w:val="right" w:leader="dot" w:pos="8296"/>
            </w:tabs>
            <w:rPr>
              <w:del w:id="313" w:author="Windows 用户" w:date="2020-03-21T10:42:00Z"/>
              <w:rFonts w:asciiTheme="minorHAnsi" w:eastAsiaTheme="minorEastAsia" w:hAnsiTheme="minorHAnsi" w:cstheme="minorBidi"/>
              <w:noProof/>
              <w:szCs w:val="22"/>
            </w:rPr>
          </w:pPr>
          <w:del w:id="314" w:author="Windows 用户" w:date="2020-03-21T10:42:00Z">
            <w:r w:rsidRPr="000D16C9" w:rsidDel="000D16C9">
              <w:rPr>
                <w:noProof/>
                <w:rPrChange w:id="315" w:author="Windows 用户" w:date="2020-03-21T10:42:00Z">
                  <w:rPr>
                    <w:rStyle w:val="a8"/>
                    <w:noProof/>
                  </w:rPr>
                </w:rPrChange>
              </w:rPr>
              <w:delText>5.2.3 Amplification</w:delText>
            </w:r>
            <w:r w:rsidDel="000D16C9">
              <w:rPr>
                <w:noProof/>
                <w:webHidden/>
              </w:rPr>
              <w:tab/>
              <w:delText>15</w:delText>
            </w:r>
          </w:del>
        </w:p>
        <w:p w14:paraId="537BF587" w14:textId="77777777" w:rsidR="001E6DB1" w:rsidDel="000D16C9" w:rsidRDefault="001E6DB1">
          <w:pPr>
            <w:pStyle w:val="40"/>
            <w:tabs>
              <w:tab w:val="right" w:leader="dot" w:pos="8296"/>
            </w:tabs>
            <w:rPr>
              <w:del w:id="316" w:author="Windows 用户" w:date="2020-03-21T10:42:00Z"/>
              <w:rFonts w:asciiTheme="minorHAnsi" w:eastAsiaTheme="minorEastAsia" w:hAnsiTheme="minorHAnsi" w:cstheme="minorBidi"/>
              <w:noProof/>
              <w:szCs w:val="22"/>
            </w:rPr>
          </w:pPr>
          <w:del w:id="317" w:author="Windows 用户" w:date="2020-03-21T10:42:00Z">
            <w:r w:rsidRPr="000D16C9" w:rsidDel="000D16C9">
              <w:rPr>
                <w:noProof/>
                <w:rPrChange w:id="318" w:author="Windows 用户" w:date="2020-03-21T10:42:00Z">
                  <w:rPr>
                    <w:rStyle w:val="a8"/>
                    <w:noProof/>
                  </w:rPr>
                </w:rPrChange>
              </w:rPr>
              <w:delText>5.2.4 Omission</w:delText>
            </w:r>
            <w:r w:rsidDel="000D16C9">
              <w:rPr>
                <w:noProof/>
                <w:webHidden/>
              </w:rPr>
              <w:tab/>
              <w:delText>16</w:delText>
            </w:r>
          </w:del>
        </w:p>
        <w:p w14:paraId="558720AC" w14:textId="77777777" w:rsidR="001E6DB1" w:rsidDel="000D16C9" w:rsidRDefault="001E6DB1">
          <w:pPr>
            <w:pStyle w:val="40"/>
            <w:tabs>
              <w:tab w:val="right" w:leader="dot" w:pos="8296"/>
            </w:tabs>
            <w:rPr>
              <w:del w:id="319" w:author="Windows 用户" w:date="2020-03-21T10:42:00Z"/>
              <w:rFonts w:asciiTheme="minorHAnsi" w:eastAsiaTheme="minorEastAsia" w:hAnsiTheme="minorHAnsi" w:cstheme="minorBidi"/>
              <w:noProof/>
              <w:szCs w:val="22"/>
            </w:rPr>
          </w:pPr>
          <w:del w:id="320" w:author="Windows 用户" w:date="2020-03-21T10:42:00Z">
            <w:r w:rsidRPr="000D16C9" w:rsidDel="000D16C9">
              <w:rPr>
                <w:noProof/>
                <w:rPrChange w:id="321" w:author="Windows 用户" w:date="2020-03-21T10:42:00Z">
                  <w:rPr>
                    <w:rStyle w:val="a8"/>
                    <w:noProof/>
                  </w:rPr>
                </w:rPrChange>
              </w:rPr>
              <w:delText>5.2.5 Division</w:delText>
            </w:r>
            <w:r w:rsidDel="000D16C9">
              <w:rPr>
                <w:noProof/>
                <w:webHidden/>
              </w:rPr>
              <w:tab/>
              <w:delText>17</w:delText>
            </w:r>
          </w:del>
        </w:p>
        <w:p w14:paraId="3BFD3E27" w14:textId="77777777" w:rsidR="001E6DB1" w:rsidDel="000D16C9" w:rsidRDefault="001E6DB1">
          <w:pPr>
            <w:pStyle w:val="40"/>
            <w:tabs>
              <w:tab w:val="right" w:leader="dot" w:pos="8296"/>
            </w:tabs>
            <w:rPr>
              <w:del w:id="322" w:author="Windows 用户" w:date="2020-03-21T10:42:00Z"/>
              <w:rFonts w:asciiTheme="minorHAnsi" w:eastAsiaTheme="minorEastAsia" w:hAnsiTheme="minorHAnsi" w:cstheme="minorBidi"/>
              <w:noProof/>
              <w:szCs w:val="22"/>
            </w:rPr>
          </w:pPr>
          <w:del w:id="323" w:author="Windows 用户" w:date="2020-03-21T10:42:00Z">
            <w:r w:rsidRPr="000D16C9" w:rsidDel="000D16C9">
              <w:rPr>
                <w:noProof/>
                <w:rPrChange w:id="324" w:author="Windows 用户" w:date="2020-03-21T10:42:00Z">
                  <w:rPr>
                    <w:rStyle w:val="a8"/>
                    <w:noProof/>
                  </w:rPr>
                </w:rPrChange>
              </w:rPr>
              <w:delText>5.2.6 Inversion</w:delText>
            </w:r>
            <w:r w:rsidDel="000D16C9">
              <w:rPr>
                <w:noProof/>
                <w:webHidden/>
              </w:rPr>
              <w:tab/>
              <w:delText>18</w:delText>
            </w:r>
          </w:del>
        </w:p>
        <w:p w14:paraId="7D462592" w14:textId="77777777" w:rsidR="001E6DB1" w:rsidDel="000D16C9" w:rsidRDefault="001E6DB1">
          <w:pPr>
            <w:pStyle w:val="11"/>
            <w:tabs>
              <w:tab w:val="right" w:leader="dot" w:pos="8296"/>
            </w:tabs>
            <w:rPr>
              <w:del w:id="325" w:author="Windows 用户" w:date="2020-03-21T10:42:00Z"/>
              <w:rFonts w:asciiTheme="minorHAnsi" w:eastAsiaTheme="minorEastAsia" w:hAnsiTheme="minorHAnsi" w:cstheme="minorBidi"/>
              <w:noProof/>
              <w:szCs w:val="22"/>
            </w:rPr>
          </w:pPr>
          <w:del w:id="326" w:author="Windows 用户" w:date="2020-03-21T10:42:00Z">
            <w:r w:rsidRPr="000D16C9" w:rsidDel="000D16C9">
              <w:rPr>
                <w:noProof/>
                <w:rPrChange w:id="327" w:author="Windows 用户" w:date="2020-03-21T10:42:00Z">
                  <w:rPr>
                    <w:rStyle w:val="a8"/>
                    <w:noProof/>
                  </w:rPr>
                </w:rPrChange>
              </w:rPr>
              <w:delText>Conclusion</w:delText>
            </w:r>
            <w:r w:rsidDel="000D16C9">
              <w:rPr>
                <w:noProof/>
                <w:webHidden/>
              </w:rPr>
              <w:tab/>
              <w:delText>19</w:delText>
            </w:r>
          </w:del>
        </w:p>
        <w:p w14:paraId="071C5637" w14:textId="77777777" w:rsidR="001E6DB1" w:rsidDel="000D16C9" w:rsidRDefault="001E6DB1">
          <w:pPr>
            <w:pStyle w:val="11"/>
            <w:tabs>
              <w:tab w:val="right" w:leader="dot" w:pos="8296"/>
            </w:tabs>
            <w:rPr>
              <w:del w:id="328" w:author="Windows 用户" w:date="2020-03-21T10:42:00Z"/>
              <w:rFonts w:asciiTheme="minorHAnsi" w:eastAsiaTheme="minorEastAsia" w:hAnsiTheme="minorHAnsi" w:cstheme="minorBidi"/>
              <w:noProof/>
              <w:szCs w:val="22"/>
            </w:rPr>
          </w:pPr>
          <w:del w:id="329" w:author="Windows 用户" w:date="2020-03-21T10:42:00Z">
            <w:r w:rsidRPr="000D16C9" w:rsidDel="000D16C9">
              <w:rPr>
                <w:noProof/>
                <w:rPrChange w:id="330" w:author="Windows 用户" w:date="2020-03-21T10:42:00Z">
                  <w:rPr>
                    <w:rStyle w:val="a8"/>
                    <w:noProof/>
                  </w:rPr>
                </w:rPrChange>
              </w:rPr>
              <w:delText>References</w:delText>
            </w:r>
            <w:r w:rsidDel="000D16C9">
              <w:rPr>
                <w:noProof/>
                <w:webHidden/>
              </w:rPr>
              <w:tab/>
              <w:delText>20</w:delText>
            </w:r>
          </w:del>
        </w:p>
        <w:p w14:paraId="65243F57" w14:textId="77777777" w:rsidR="001E6DB1" w:rsidDel="000D16C9" w:rsidRDefault="001E6DB1">
          <w:pPr>
            <w:pStyle w:val="11"/>
            <w:tabs>
              <w:tab w:val="right" w:leader="dot" w:pos="8296"/>
            </w:tabs>
            <w:rPr>
              <w:del w:id="331" w:author="Windows 用户" w:date="2020-03-21T10:42:00Z"/>
              <w:rFonts w:asciiTheme="minorHAnsi" w:eastAsiaTheme="minorEastAsia" w:hAnsiTheme="minorHAnsi" w:cstheme="minorBidi"/>
              <w:noProof/>
              <w:szCs w:val="22"/>
            </w:rPr>
          </w:pPr>
          <w:del w:id="332" w:author="Windows 用户" w:date="2020-03-21T10:42:00Z">
            <w:r w:rsidRPr="000D16C9" w:rsidDel="000D16C9">
              <w:rPr>
                <w:noProof/>
                <w:rPrChange w:id="333" w:author="Windows 用户" w:date="2020-03-21T10:42:00Z">
                  <w:rPr>
                    <w:rStyle w:val="a8"/>
                    <w:noProof/>
                  </w:rPr>
                </w:rPrChange>
              </w:rPr>
              <w:delText>Appendix Source Text and Target Text</w:delText>
            </w:r>
            <w:r w:rsidDel="000D16C9">
              <w:rPr>
                <w:noProof/>
                <w:webHidden/>
              </w:rPr>
              <w:tab/>
              <w:delText>21</w:delText>
            </w:r>
          </w:del>
        </w:p>
        <w:p w14:paraId="3A9ED1C2" w14:textId="77777777" w:rsidR="001E6DB1" w:rsidDel="000D16C9" w:rsidRDefault="001E6DB1">
          <w:pPr>
            <w:pStyle w:val="11"/>
            <w:tabs>
              <w:tab w:val="right" w:leader="dot" w:pos="8296"/>
            </w:tabs>
            <w:rPr>
              <w:del w:id="334" w:author="Windows 用户" w:date="2020-03-21T10:42:00Z"/>
              <w:rFonts w:asciiTheme="minorHAnsi" w:eastAsiaTheme="minorEastAsia" w:hAnsiTheme="minorHAnsi" w:cstheme="minorBidi"/>
              <w:noProof/>
              <w:szCs w:val="22"/>
            </w:rPr>
          </w:pPr>
          <w:del w:id="335" w:author="Windows 用户" w:date="2020-03-21T10:42:00Z">
            <w:r w:rsidRPr="000D16C9" w:rsidDel="000D16C9">
              <w:rPr>
                <w:noProof/>
                <w:rPrChange w:id="336" w:author="Windows 用户" w:date="2020-03-21T10:42:00Z">
                  <w:rPr>
                    <w:rStyle w:val="a8"/>
                    <w:noProof/>
                  </w:rPr>
                </w:rPrChange>
              </w:rPr>
              <w:delText>Acknowledgements</w:delText>
            </w:r>
            <w:r w:rsidDel="000D16C9">
              <w:rPr>
                <w:noProof/>
                <w:webHidden/>
              </w:rPr>
              <w:tab/>
              <w:delText>50</w:delText>
            </w:r>
          </w:del>
        </w:p>
        <w:p w14:paraId="79E1E18E" w14:textId="77777777" w:rsidR="002E5CAD" w:rsidRDefault="002E5CAD" w:rsidP="002E5CAD">
          <w:pPr>
            <w:pStyle w:val="TOC"/>
          </w:pPr>
          <w:r>
            <w:rPr>
              <w:lang w:val="zh-CN"/>
            </w:rPr>
            <w:fldChar w:fldCharType="end"/>
          </w:r>
          <w:commentRangeEnd w:id="58"/>
          <w:r w:rsidR="00C22D7A">
            <w:rPr>
              <w:rStyle w:val="ab"/>
              <w:rFonts w:ascii="Times New Roman" w:eastAsia="宋体" w:hAnsi="Times New Roman" w:cs="Times New Roman"/>
              <w:b w:val="0"/>
              <w:bCs w:val="0"/>
              <w:color w:val="auto"/>
              <w:kern w:val="2"/>
            </w:rPr>
            <w:commentReference w:id="58"/>
          </w:r>
        </w:p>
        <w:p w14:paraId="6996FBDF" w14:textId="77777777" w:rsidR="007A58D2" w:rsidRDefault="009968D6"/>
      </w:sdtContent>
    </w:sdt>
    <w:p w14:paraId="60497A71" w14:textId="77777777" w:rsidR="00093129" w:rsidRDefault="00093129" w:rsidP="00093129">
      <w:pPr>
        <w:jc w:val="center"/>
        <w:rPr>
          <w:b/>
          <w:sz w:val="28"/>
          <w:szCs w:val="28"/>
        </w:rPr>
      </w:pPr>
    </w:p>
    <w:p w14:paraId="7DEB387C" w14:textId="77777777" w:rsidR="00093129" w:rsidRDefault="00093129" w:rsidP="00093129">
      <w:pPr>
        <w:jc w:val="center"/>
        <w:rPr>
          <w:b/>
          <w:sz w:val="28"/>
          <w:szCs w:val="28"/>
        </w:rPr>
      </w:pPr>
    </w:p>
    <w:p w14:paraId="43E2DB6B" w14:textId="77777777" w:rsidR="00942ECB" w:rsidRDefault="00942ECB" w:rsidP="00942ECB">
      <w:pPr>
        <w:rPr>
          <w:b/>
          <w:sz w:val="28"/>
          <w:szCs w:val="28"/>
        </w:rPr>
        <w:sectPr w:rsidR="00942ECB" w:rsidSect="00942ECB">
          <w:footerReference w:type="default" r:id="rId11"/>
          <w:pgSz w:w="11906" w:h="16838" w:code="9"/>
          <w:pgMar w:top="1440" w:right="1800" w:bottom="1440" w:left="1800" w:header="851" w:footer="992" w:gutter="0"/>
          <w:pgNumType w:fmt="upperRoman" w:start="1"/>
          <w:cols w:space="425"/>
          <w:docGrid w:type="lines" w:linePitch="312"/>
        </w:sectPr>
      </w:pPr>
    </w:p>
    <w:p w14:paraId="710860C6" w14:textId="77777777" w:rsidR="00093129" w:rsidRDefault="00093129" w:rsidP="00942ECB">
      <w:pPr>
        <w:jc w:val="center"/>
        <w:rPr>
          <w:b/>
          <w:sz w:val="28"/>
          <w:szCs w:val="28"/>
        </w:rPr>
      </w:pPr>
      <w:r w:rsidRPr="00093129">
        <w:rPr>
          <w:b/>
          <w:sz w:val="28"/>
          <w:szCs w:val="28"/>
        </w:rPr>
        <w:lastRenderedPageBreak/>
        <w:t xml:space="preserve">A Report on the Translation of </w:t>
      </w:r>
      <w:r w:rsidRPr="00093129">
        <w:rPr>
          <w:b/>
          <w:i/>
          <w:sz w:val="28"/>
          <w:szCs w:val="28"/>
        </w:rPr>
        <w:t>Technical Communication</w:t>
      </w:r>
      <w:r w:rsidRPr="00093129">
        <w:rPr>
          <w:b/>
          <w:sz w:val="28"/>
          <w:szCs w:val="28"/>
        </w:rPr>
        <w:t>—</w:t>
      </w:r>
      <w:r w:rsidRPr="00093129">
        <w:rPr>
          <w:rFonts w:hint="eastAsia"/>
          <w:b/>
          <w:i/>
          <w:sz w:val="28"/>
          <w:szCs w:val="28"/>
        </w:rPr>
        <w:t>W</w:t>
      </w:r>
      <w:r w:rsidRPr="00093129">
        <w:rPr>
          <w:b/>
          <w:i/>
          <w:sz w:val="28"/>
          <w:szCs w:val="28"/>
        </w:rPr>
        <w:t xml:space="preserve">riting </w:t>
      </w:r>
      <w:r w:rsidRPr="00093129">
        <w:rPr>
          <w:rFonts w:hint="eastAsia"/>
          <w:b/>
          <w:i/>
          <w:sz w:val="28"/>
          <w:szCs w:val="28"/>
        </w:rPr>
        <w:t>J</w:t>
      </w:r>
      <w:r w:rsidRPr="00093129">
        <w:rPr>
          <w:b/>
          <w:i/>
          <w:sz w:val="28"/>
          <w:szCs w:val="28"/>
        </w:rPr>
        <w:t xml:space="preserve">ob </w:t>
      </w:r>
      <w:r w:rsidRPr="00093129">
        <w:rPr>
          <w:rFonts w:hint="eastAsia"/>
          <w:b/>
          <w:i/>
          <w:sz w:val="28"/>
          <w:szCs w:val="28"/>
        </w:rPr>
        <w:t>M</w:t>
      </w:r>
      <w:r w:rsidRPr="00093129">
        <w:rPr>
          <w:b/>
          <w:i/>
          <w:sz w:val="28"/>
          <w:szCs w:val="28"/>
        </w:rPr>
        <w:t>aterials</w:t>
      </w:r>
    </w:p>
    <w:p w14:paraId="69758204" w14:textId="77777777" w:rsidR="00093129" w:rsidRDefault="00093129" w:rsidP="00093129">
      <w:pPr>
        <w:pStyle w:val="1"/>
        <w:rPr>
          <w:szCs w:val="28"/>
        </w:rPr>
      </w:pPr>
      <w:bookmarkStart w:id="337" w:name="_Toc448823580"/>
      <w:bookmarkStart w:id="338" w:name="_Toc7886592"/>
      <w:bookmarkStart w:id="339" w:name="_Toc33970299"/>
      <w:bookmarkStart w:id="340" w:name="_Toc35679787"/>
      <w:r>
        <w:rPr>
          <w:szCs w:val="28"/>
        </w:rPr>
        <w:t>Introduction</w:t>
      </w:r>
      <w:bookmarkEnd w:id="337"/>
      <w:bookmarkEnd w:id="338"/>
      <w:bookmarkEnd w:id="339"/>
      <w:bookmarkEnd w:id="340"/>
    </w:p>
    <w:p w14:paraId="5C09B77B" w14:textId="77777777" w:rsidR="00093129" w:rsidRDefault="000024BC" w:rsidP="000024BC">
      <w:pPr>
        <w:spacing w:line="360" w:lineRule="auto"/>
        <w:ind w:firstLineChars="200" w:firstLine="480"/>
        <w:rPr>
          <w:sz w:val="24"/>
        </w:rPr>
      </w:pPr>
      <w:r w:rsidRPr="000024BC">
        <w:rPr>
          <w:sz w:val="24"/>
        </w:rPr>
        <w:t xml:space="preserve">This </w:t>
      </w:r>
      <w:r w:rsidRPr="000024BC">
        <w:rPr>
          <w:rFonts w:hint="eastAsia"/>
          <w:sz w:val="24"/>
        </w:rPr>
        <w:t>paper</w:t>
      </w:r>
      <w:r w:rsidRPr="000024BC">
        <w:rPr>
          <w:sz w:val="24"/>
        </w:rPr>
        <w:t xml:space="preserve"> is the translation report of </w:t>
      </w:r>
      <w:r w:rsidRPr="000024BC">
        <w:rPr>
          <w:i/>
          <w:sz w:val="24"/>
        </w:rPr>
        <w:t>Technical Communication</w:t>
      </w:r>
      <w:r w:rsidRPr="000024BC">
        <w:rPr>
          <w:sz w:val="24"/>
        </w:rPr>
        <w:t>.</w:t>
      </w:r>
      <w:r w:rsidRPr="000024BC">
        <w:rPr>
          <w:rFonts w:hint="eastAsia"/>
          <w:sz w:val="24"/>
        </w:rPr>
        <w:t xml:space="preserve"> </w:t>
      </w:r>
      <w:r w:rsidRPr="00652221">
        <w:rPr>
          <w:i/>
          <w:sz w:val="24"/>
        </w:rPr>
        <w:t>Technical C</w:t>
      </w:r>
      <w:r w:rsidRPr="006516C4">
        <w:rPr>
          <w:i/>
          <w:sz w:val="24"/>
        </w:rPr>
        <w:t>ommunication</w:t>
      </w:r>
      <w:r w:rsidRPr="006516C4">
        <w:rPr>
          <w:sz w:val="24"/>
        </w:rPr>
        <w:t xml:space="preserve"> is a</w:t>
      </w:r>
      <w:r w:rsidRPr="00652221">
        <w:rPr>
          <w:sz w:val="24"/>
        </w:rPr>
        <w:t xml:space="preserve"> </w:t>
      </w:r>
      <w:r w:rsidRPr="006516C4">
        <w:rPr>
          <w:sz w:val="24"/>
        </w:rPr>
        <w:t>business and economics</w:t>
      </w:r>
      <w:r w:rsidRPr="00652221">
        <w:rPr>
          <w:sz w:val="24"/>
        </w:rPr>
        <w:t xml:space="preserve"> textbook published by </w:t>
      </w:r>
      <w:proofErr w:type="spellStart"/>
      <w:r w:rsidRPr="006516C4">
        <w:rPr>
          <w:sz w:val="24"/>
        </w:rPr>
        <w:t>Xiaoxiao</w:t>
      </w:r>
      <w:proofErr w:type="spellEnd"/>
      <w:r w:rsidRPr="006516C4">
        <w:rPr>
          <w:sz w:val="24"/>
        </w:rPr>
        <w:t xml:space="preserve"> Publishing House</w:t>
      </w:r>
      <w:r w:rsidRPr="00652221">
        <w:rPr>
          <w:sz w:val="24"/>
        </w:rPr>
        <w:t>.</w:t>
      </w:r>
      <w:r>
        <w:rPr>
          <w:rFonts w:hint="eastAsia"/>
          <w:sz w:val="24"/>
        </w:rPr>
        <w:t xml:space="preserve"> </w:t>
      </w:r>
      <w:r>
        <w:rPr>
          <w:sz w:val="24"/>
        </w:rPr>
        <w:t>I</w:t>
      </w:r>
      <w:r>
        <w:rPr>
          <w:rFonts w:hint="eastAsia"/>
          <w:sz w:val="24"/>
        </w:rPr>
        <w:t xml:space="preserve">t was written by </w:t>
      </w:r>
      <w:r w:rsidRPr="000024BC">
        <w:rPr>
          <w:sz w:val="24"/>
        </w:rPr>
        <w:t>Mike Markel</w:t>
      </w:r>
      <w:r>
        <w:rPr>
          <w:rFonts w:hint="eastAsia"/>
          <w:sz w:val="24"/>
        </w:rPr>
        <w:t xml:space="preserve">, </w:t>
      </w:r>
      <w:r w:rsidR="00274966">
        <w:rPr>
          <w:rFonts w:hint="eastAsia"/>
          <w:sz w:val="24"/>
        </w:rPr>
        <w:t>and</w:t>
      </w:r>
      <w:r w:rsidRPr="000024BC">
        <w:rPr>
          <w:sz w:val="24"/>
        </w:rPr>
        <w:t xml:space="preserve"> mainly describes how readers deal with the main types of documents and writing in their professional life.</w:t>
      </w:r>
    </w:p>
    <w:p w14:paraId="7BD0D654" w14:textId="77777777" w:rsidR="00274966" w:rsidRDefault="00274966" w:rsidP="00274966">
      <w:pPr>
        <w:spacing w:line="360" w:lineRule="auto"/>
        <w:ind w:firstLineChars="200" w:firstLine="480"/>
        <w:rPr>
          <w:sz w:val="24"/>
        </w:rPr>
      </w:pPr>
      <w:r w:rsidRPr="006516C4">
        <w:rPr>
          <w:sz w:val="24"/>
        </w:rPr>
        <w:t>The translation project was released on September 9</w:t>
      </w:r>
      <w:r>
        <w:rPr>
          <w:rFonts w:hint="eastAsia"/>
          <w:sz w:val="24"/>
        </w:rPr>
        <w:t>th</w:t>
      </w:r>
      <w:r w:rsidRPr="006516C4">
        <w:rPr>
          <w:sz w:val="24"/>
        </w:rPr>
        <w:t>, with a deadline of October 2</w:t>
      </w:r>
      <w:r w:rsidRPr="006516C4">
        <w:rPr>
          <w:rFonts w:hint="eastAsia"/>
          <w:sz w:val="24"/>
        </w:rPr>
        <w:t>1</w:t>
      </w:r>
      <w:r>
        <w:rPr>
          <w:rFonts w:hint="eastAsia"/>
          <w:sz w:val="24"/>
        </w:rPr>
        <w:t>st</w:t>
      </w:r>
      <w:r w:rsidRPr="006516C4">
        <w:rPr>
          <w:sz w:val="24"/>
        </w:rPr>
        <w:t>.</w:t>
      </w:r>
      <w:r w:rsidRPr="00274966">
        <w:rPr>
          <w:sz w:val="24"/>
        </w:rPr>
        <w:t xml:space="preserve"> </w:t>
      </w:r>
      <w:r w:rsidRPr="00F84369">
        <w:rPr>
          <w:sz w:val="24"/>
        </w:rPr>
        <w:t>Project products include Chinese translation in Word and PDF format, bilingual version in Word format, terminology in Excel format and translation memory.</w:t>
      </w:r>
    </w:p>
    <w:p w14:paraId="15BB3CE5" w14:textId="77777777" w:rsidR="00274966" w:rsidRPr="00BA4CB8" w:rsidRDefault="00274966" w:rsidP="00274966">
      <w:pPr>
        <w:spacing w:line="360" w:lineRule="auto"/>
        <w:ind w:firstLineChars="200" w:firstLine="480"/>
        <w:rPr>
          <w:sz w:val="24"/>
        </w:rPr>
      </w:pPr>
      <w:r>
        <w:rPr>
          <w:sz w:val="24"/>
        </w:rPr>
        <w:t>T</w:t>
      </w:r>
      <w:r>
        <w:rPr>
          <w:rFonts w:hint="eastAsia"/>
          <w:sz w:val="24"/>
        </w:rPr>
        <w:t xml:space="preserve">he translator </w:t>
      </w:r>
      <w:r>
        <w:rPr>
          <w:sz w:val="24"/>
        </w:rPr>
        <w:t>translate</w:t>
      </w:r>
      <w:r>
        <w:rPr>
          <w:rFonts w:hint="eastAsia"/>
          <w:sz w:val="24"/>
        </w:rPr>
        <w:t>d</w:t>
      </w:r>
      <w:r>
        <w:rPr>
          <w:sz w:val="24"/>
        </w:rPr>
        <w:t xml:space="preserve"> Chapter 15: </w:t>
      </w:r>
      <w:r w:rsidRPr="00274966">
        <w:rPr>
          <w:rFonts w:hint="eastAsia"/>
          <w:i/>
          <w:sz w:val="24"/>
        </w:rPr>
        <w:t>W</w:t>
      </w:r>
      <w:r w:rsidRPr="00274966">
        <w:rPr>
          <w:i/>
          <w:sz w:val="24"/>
        </w:rPr>
        <w:t xml:space="preserve">riting </w:t>
      </w:r>
      <w:r w:rsidRPr="00274966">
        <w:rPr>
          <w:rFonts w:hint="eastAsia"/>
          <w:i/>
          <w:sz w:val="24"/>
        </w:rPr>
        <w:t>J</w:t>
      </w:r>
      <w:r w:rsidR="00855F6C">
        <w:rPr>
          <w:i/>
          <w:sz w:val="24"/>
        </w:rPr>
        <w:t>o</w:t>
      </w:r>
      <w:r w:rsidR="00855F6C">
        <w:rPr>
          <w:rFonts w:hint="eastAsia"/>
          <w:i/>
          <w:sz w:val="24"/>
        </w:rPr>
        <w:t>b Application</w:t>
      </w:r>
      <w:r w:rsidRPr="00274966">
        <w:rPr>
          <w:i/>
          <w:sz w:val="24"/>
        </w:rPr>
        <w:t xml:space="preserve"> </w:t>
      </w:r>
      <w:r w:rsidRPr="00274966">
        <w:rPr>
          <w:rFonts w:hint="eastAsia"/>
          <w:i/>
          <w:sz w:val="24"/>
        </w:rPr>
        <w:t>M</w:t>
      </w:r>
      <w:r w:rsidRPr="00274966">
        <w:rPr>
          <w:i/>
          <w:sz w:val="24"/>
        </w:rPr>
        <w:t>aterials</w:t>
      </w:r>
      <w:r w:rsidR="00C30F3D">
        <w:rPr>
          <w:rFonts w:hint="eastAsia"/>
          <w:sz w:val="24"/>
        </w:rPr>
        <w:t>, including</w:t>
      </w:r>
      <w:r w:rsidR="00C30F3D" w:rsidRPr="00C30F3D">
        <w:rPr>
          <w:sz w:val="24"/>
        </w:rPr>
        <w:t xml:space="preserve"> </w:t>
      </w:r>
      <w:r w:rsidR="00C30F3D">
        <w:rPr>
          <w:rFonts w:hint="eastAsia"/>
          <w:sz w:val="24"/>
        </w:rPr>
        <w:t>19</w:t>
      </w:r>
      <w:r w:rsidR="00C30F3D">
        <w:rPr>
          <w:sz w:val="24"/>
        </w:rPr>
        <w:t xml:space="preserve"> pages</w:t>
      </w:r>
      <w:r w:rsidR="00C30F3D">
        <w:rPr>
          <w:rFonts w:hint="eastAsia"/>
          <w:sz w:val="24"/>
        </w:rPr>
        <w:t xml:space="preserve"> and</w:t>
      </w:r>
      <w:r w:rsidR="00C30F3D">
        <w:rPr>
          <w:sz w:val="24"/>
        </w:rPr>
        <w:t xml:space="preserve"> 7</w:t>
      </w:r>
      <w:r w:rsidR="00C30F3D">
        <w:rPr>
          <w:rFonts w:hint="eastAsia"/>
          <w:sz w:val="24"/>
        </w:rPr>
        <w:t>019</w:t>
      </w:r>
      <w:r w:rsidR="00C30F3D" w:rsidRPr="00274966">
        <w:rPr>
          <w:sz w:val="24"/>
        </w:rPr>
        <w:t xml:space="preserve"> words</w:t>
      </w:r>
      <w:r w:rsidR="00C30F3D">
        <w:rPr>
          <w:rFonts w:hint="eastAsia"/>
          <w:sz w:val="24"/>
        </w:rPr>
        <w:t xml:space="preserve">. </w:t>
      </w:r>
      <w:r w:rsidR="00C30F3D" w:rsidRPr="00C30F3D">
        <w:rPr>
          <w:sz w:val="24"/>
        </w:rPr>
        <w:t>This chapter is for job applicants and helps them to write their materials</w:t>
      </w:r>
      <w:r w:rsidR="00C30F3D">
        <w:rPr>
          <w:rFonts w:hint="eastAsia"/>
          <w:sz w:val="24"/>
        </w:rPr>
        <w:t>.</w:t>
      </w:r>
      <w:r w:rsidRPr="00274966">
        <w:rPr>
          <w:sz w:val="24"/>
        </w:rPr>
        <w:t xml:space="preserve"> </w:t>
      </w:r>
      <w:r w:rsidRPr="006516C4">
        <w:rPr>
          <w:sz w:val="24"/>
        </w:rPr>
        <w:t>From September 9</w:t>
      </w:r>
      <w:r>
        <w:rPr>
          <w:rFonts w:hint="eastAsia"/>
          <w:sz w:val="24"/>
        </w:rPr>
        <w:t>th</w:t>
      </w:r>
      <w:r w:rsidRPr="006516C4">
        <w:rPr>
          <w:sz w:val="24"/>
        </w:rPr>
        <w:t xml:space="preserve"> to September 10</w:t>
      </w:r>
      <w:r>
        <w:rPr>
          <w:rFonts w:hint="eastAsia"/>
          <w:sz w:val="24"/>
        </w:rPr>
        <w:t>th</w:t>
      </w:r>
      <w:r w:rsidRPr="006516C4">
        <w:rPr>
          <w:sz w:val="24"/>
        </w:rPr>
        <w:t xml:space="preserve">, the team leader assigned the </w:t>
      </w:r>
      <w:r>
        <w:rPr>
          <w:rFonts w:hint="eastAsia"/>
          <w:sz w:val="24"/>
        </w:rPr>
        <w:t>chapters</w:t>
      </w:r>
      <w:r w:rsidRPr="006516C4">
        <w:rPr>
          <w:sz w:val="24"/>
        </w:rPr>
        <w:t xml:space="preserve"> to the team members.</w:t>
      </w:r>
      <w:r>
        <w:rPr>
          <w:rFonts w:hint="eastAsia"/>
          <w:sz w:val="24"/>
        </w:rPr>
        <w:t xml:space="preserve"> </w:t>
      </w:r>
      <w:r>
        <w:rPr>
          <w:sz w:val="24"/>
        </w:rPr>
        <w:t>T</w:t>
      </w:r>
      <w:r>
        <w:rPr>
          <w:rFonts w:hint="eastAsia"/>
          <w:sz w:val="24"/>
        </w:rPr>
        <w:t>he translator</w:t>
      </w:r>
      <w:r w:rsidRPr="006516C4">
        <w:rPr>
          <w:sz w:val="24"/>
        </w:rPr>
        <w:t xml:space="preserve"> </w:t>
      </w:r>
      <w:r w:rsidRPr="00F84369">
        <w:rPr>
          <w:sz w:val="24"/>
        </w:rPr>
        <w:t xml:space="preserve">completed </w:t>
      </w:r>
      <w:r>
        <w:rPr>
          <w:rFonts w:hint="eastAsia"/>
          <w:sz w:val="24"/>
        </w:rPr>
        <w:t>t</w:t>
      </w:r>
      <w:r w:rsidRPr="006516C4">
        <w:rPr>
          <w:sz w:val="24"/>
        </w:rPr>
        <w:t xml:space="preserve">he first draft </w:t>
      </w:r>
      <w:r>
        <w:rPr>
          <w:sz w:val="24"/>
        </w:rPr>
        <w:t>on October 1</w:t>
      </w:r>
      <w:r>
        <w:rPr>
          <w:rFonts w:hint="eastAsia"/>
          <w:sz w:val="24"/>
        </w:rPr>
        <w:t>0th</w:t>
      </w:r>
      <w:r w:rsidRPr="00F84369">
        <w:rPr>
          <w:sz w:val="24"/>
        </w:rPr>
        <w:t>, and the term extraction and bilingual comparison were completed on October 11</w:t>
      </w:r>
      <w:r>
        <w:rPr>
          <w:rFonts w:hint="eastAsia"/>
          <w:sz w:val="24"/>
        </w:rPr>
        <w:t>th</w:t>
      </w:r>
      <w:r w:rsidRPr="00F84369">
        <w:rPr>
          <w:sz w:val="24"/>
        </w:rPr>
        <w:t xml:space="preserve">. </w:t>
      </w:r>
      <w:r w:rsidRPr="00FA2AE7">
        <w:rPr>
          <w:sz w:val="24"/>
        </w:rPr>
        <w:t xml:space="preserve">The typesetting and </w:t>
      </w:r>
      <w:r>
        <w:rPr>
          <w:rFonts w:hint="eastAsia"/>
          <w:sz w:val="24"/>
        </w:rPr>
        <w:t>final</w:t>
      </w:r>
      <w:r w:rsidRPr="00FA2AE7">
        <w:rPr>
          <w:sz w:val="24"/>
        </w:rPr>
        <w:t xml:space="preserve"> </w:t>
      </w:r>
      <w:proofErr w:type="gramStart"/>
      <w:r>
        <w:rPr>
          <w:rFonts w:hint="eastAsia"/>
          <w:sz w:val="24"/>
        </w:rPr>
        <w:t>draft</w:t>
      </w:r>
      <w:r w:rsidRPr="00FA2AE7">
        <w:rPr>
          <w:sz w:val="24"/>
        </w:rPr>
        <w:t xml:space="preserve"> were</w:t>
      </w:r>
      <w:proofErr w:type="gramEnd"/>
      <w:r w:rsidRPr="00FA2AE7">
        <w:rPr>
          <w:sz w:val="24"/>
        </w:rPr>
        <w:t xml:space="preserve"> completed on October 21</w:t>
      </w:r>
      <w:r>
        <w:rPr>
          <w:rFonts w:hint="eastAsia"/>
          <w:sz w:val="24"/>
        </w:rPr>
        <w:t>st</w:t>
      </w:r>
      <w:r w:rsidRPr="00FA2AE7">
        <w:rPr>
          <w:sz w:val="24"/>
        </w:rPr>
        <w:t>.</w:t>
      </w:r>
    </w:p>
    <w:p w14:paraId="4B1BD1B7" w14:textId="3CDBE09B" w:rsidR="00747FC5" w:rsidRDefault="00747FC5">
      <w:pPr>
        <w:spacing w:line="360" w:lineRule="auto"/>
        <w:ind w:firstLineChars="200" w:firstLine="480"/>
        <w:rPr>
          <w:sz w:val="24"/>
        </w:rPr>
      </w:pPr>
      <w:r w:rsidRPr="00EF4082">
        <w:rPr>
          <w:sz w:val="24"/>
        </w:rPr>
        <w:t>T</w:t>
      </w:r>
      <w:r w:rsidRPr="00EF4082">
        <w:rPr>
          <w:rFonts w:hint="eastAsia"/>
          <w:sz w:val="24"/>
        </w:rPr>
        <w:t>his pa</w:t>
      </w:r>
      <w:r w:rsidR="0016135A" w:rsidRPr="00EF4082">
        <w:rPr>
          <w:rFonts w:hint="eastAsia"/>
          <w:sz w:val="24"/>
        </w:rPr>
        <w:t>per is written</w:t>
      </w:r>
      <w:r w:rsidRPr="00EF4082">
        <w:rPr>
          <w:rFonts w:hint="eastAsia"/>
          <w:sz w:val="24"/>
        </w:rPr>
        <w:t xml:space="preserve"> after translating</w:t>
      </w:r>
      <w:r w:rsidR="00EF4082">
        <w:rPr>
          <w:rFonts w:hint="eastAsia"/>
          <w:sz w:val="24"/>
        </w:rPr>
        <w:t>，</w:t>
      </w:r>
      <w:r w:rsidR="00EF4082">
        <w:rPr>
          <w:rFonts w:hint="eastAsia"/>
          <w:sz w:val="24"/>
        </w:rPr>
        <w:t xml:space="preserve">which </w:t>
      </w:r>
      <w:r w:rsidR="00EF4082" w:rsidRPr="00EF4082">
        <w:rPr>
          <w:sz w:val="24"/>
        </w:rPr>
        <w:t>is divided into seven parts.</w:t>
      </w:r>
      <w:r w:rsidR="00EF4082" w:rsidRPr="00EF4082">
        <w:t xml:space="preserve"> </w:t>
      </w:r>
      <w:r w:rsidR="00EF4082" w:rsidRPr="00EF4082">
        <w:rPr>
          <w:sz w:val="24"/>
        </w:rPr>
        <w:t>The</w:t>
      </w:r>
      <w:r w:rsidR="00422663">
        <w:rPr>
          <w:rFonts w:hint="eastAsia"/>
          <w:sz w:val="24"/>
        </w:rPr>
        <w:t xml:space="preserve"> part</w:t>
      </w:r>
      <w:r w:rsidR="00EF4082" w:rsidRPr="00EF4082">
        <w:rPr>
          <w:sz w:val="24"/>
        </w:rPr>
        <w:t xml:space="preserve"> </w:t>
      </w:r>
      <w:r w:rsidR="00422663">
        <w:rPr>
          <w:rFonts w:hint="eastAsia"/>
          <w:sz w:val="24"/>
        </w:rPr>
        <w:t xml:space="preserve">of </w:t>
      </w:r>
      <w:r w:rsidR="00EF4082" w:rsidRPr="00EF4082">
        <w:rPr>
          <w:sz w:val="24"/>
        </w:rPr>
        <w:t xml:space="preserve">introduction introduces the background of the article, the development of the project and the structure of the whole paper. </w:t>
      </w:r>
      <w:r w:rsidR="00422663" w:rsidRPr="00422663">
        <w:rPr>
          <w:sz w:val="24"/>
        </w:rPr>
        <w:t>The five chapters in the middle of the article explain the specific situation of translation.</w:t>
      </w:r>
      <w:r w:rsidR="00422663">
        <w:rPr>
          <w:rFonts w:hint="eastAsia"/>
          <w:sz w:val="24"/>
        </w:rPr>
        <w:t xml:space="preserve"> </w:t>
      </w:r>
      <w:r w:rsidR="00422663">
        <w:rPr>
          <w:sz w:val="24"/>
        </w:rPr>
        <w:t>C</w:t>
      </w:r>
      <w:r w:rsidR="00422663">
        <w:rPr>
          <w:rFonts w:hint="eastAsia"/>
          <w:sz w:val="24"/>
        </w:rPr>
        <w:t>hapter one introduces the t</w:t>
      </w:r>
      <w:r w:rsidR="00422663" w:rsidRPr="00422663">
        <w:rPr>
          <w:sz w:val="24"/>
        </w:rPr>
        <w:t>ranslation</w:t>
      </w:r>
      <w:r w:rsidR="00422663">
        <w:rPr>
          <w:rFonts w:hint="eastAsia"/>
          <w:sz w:val="24"/>
        </w:rPr>
        <w:t xml:space="preserve"> </w:t>
      </w:r>
      <w:r w:rsidR="00422663" w:rsidRPr="00422663">
        <w:rPr>
          <w:sz w:val="24"/>
        </w:rPr>
        <w:t>background</w:t>
      </w:r>
      <w:r w:rsidR="00422663">
        <w:rPr>
          <w:rFonts w:hint="eastAsia"/>
          <w:sz w:val="24"/>
        </w:rPr>
        <w:t xml:space="preserve">, including translation project background, source text background and translation value. </w:t>
      </w:r>
      <w:r w:rsidR="00422663">
        <w:rPr>
          <w:sz w:val="24"/>
        </w:rPr>
        <w:t>C</w:t>
      </w:r>
      <w:r w:rsidR="00422663">
        <w:rPr>
          <w:rFonts w:hint="eastAsia"/>
          <w:sz w:val="24"/>
        </w:rPr>
        <w:t xml:space="preserve">hapter two introduces </w:t>
      </w:r>
      <w:r w:rsidR="00926B8B">
        <w:rPr>
          <w:rFonts w:hint="eastAsia"/>
          <w:sz w:val="24"/>
        </w:rPr>
        <w:t>the t</w:t>
      </w:r>
      <w:r w:rsidR="00926B8B" w:rsidRPr="00926B8B">
        <w:rPr>
          <w:sz w:val="24"/>
        </w:rPr>
        <w:t>ranslation process</w:t>
      </w:r>
      <w:r w:rsidR="00926B8B">
        <w:rPr>
          <w:rFonts w:hint="eastAsia"/>
          <w:sz w:val="24"/>
        </w:rPr>
        <w:t xml:space="preserve">. </w:t>
      </w:r>
      <w:r w:rsidR="00926B8B">
        <w:rPr>
          <w:sz w:val="24"/>
        </w:rPr>
        <w:t>C</w:t>
      </w:r>
      <w:r w:rsidR="00926B8B">
        <w:rPr>
          <w:rFonts w:hint="eastAsia"/>
          <w:sz w:val="24"/>
        </w:rPr>
        <w:t xml:space="preserve">hapter three is the </w:t>
      </w:r>
      <w:ins w:id="341" w:author="Windows 用户" w:date="2020-03-29T15:46:00Z">
        <w:r w:rsidR="0044075F">
          <w:rPr>
            <w:rFonts w:hint="eastAsia"/>
          </w:rPr>
          <w:t>s</w:t>
        </w:r>
        <w:r w:rsidR="0044075F">
          <w:t xml:space="preserve">tylistic </w:t>
        </w:r>
      </w:ins>
      <w:ins w:id="342" w:author="Windows 用户" w:date="2020-03-29T15:47:00Z">
        <w:r w:rsidR="0044075F">
          <w:rPr>
            <w:rFonts w:hint="eastAsia"/>
          </w:rPr>
          <w:t>f</w:t>
        </w:r>
      </w:ins>
      <w:ins w:id="343" w:author="Windows 用户" w:date="2020-03-29T15:46:00Z">
        <w:r w:rsidR="0044075F" w:rsidRPr="000D16C9">
          <w:t>eature</w:t>
        </w:r>
        <w:r w:rsidR="0044075F">
          <w:t xml:space="preserve">s of the </w:t>
        </w:r>
      </w:ins>
      <w:ins w:id="344" w:author="Windows 用户" w:date="2020-03-29T15:47:00Z">
        <w:r w:rsidR="0044075F">
          <w:rPr>
            <w:rFonts w:hint="eastAsia"/>
          </w:rPr>
          <w:t>s</w:t>
        </w:r>
      </w:ins>
      <w:ins w:id="345" w:author="Windows 用户" w:date="2020-03-29T15:46:00Z">
        <w:r w:rsidR="0044075F">
          <w:t xml:space="preserve">ource </w:t>
        </w:r>
      </w:ins>
      <w:ins w:id="346" w:author="Windows 用户" w:date="2020-03-29T15:47:00Z">
        <w:r w:rsidR="0044075F">
          <w:rPr>
            <w:rFonts w:hint="eastAsia"/>
          </w:rPr>
          <w:t>t</w:t>
        </w:r>
      </w:ins>
      <w:ins w:id="347" w:author="Windows 用户" w:date="2020-03-29T15:46:00Z">
        <w:r w:rsidR="0044075F" w:rsidRPr="000D16C9">
          <w:t>ext</w:t>
        </w:r>
      </w:ins>
      <w:del w:id="348" w:author="Windows 用户" w:date="2020-03-29T15:46:00Z">
        <w:r w:rsidR="00926B8B" w:rsidDel="0044075F">
          <w:rPr>
            <w:sz w:val="24"/>
          </w:rPr>
          <w:delText>analysis</w:delText>
        </w:r>
        <w:r w:rsidR="00926B8B" w:rsidDel="0044075F">
          <w:rPr>
            <w:rFonts w:hint="eastAsia"/>
            <w:sz w:val="24"/>
          </w:rPr>
          <w:delText xml:space="preserve"> of source text</w:delText>
        </w:r>
      </w:del>
      <w:r w:rsidR="00926B8B">
        <w:rPr>
          <w:rFonts w:hint="eastAsia"/>
          <w:sz w:val="24"/>
        </w:rPr>
        <w:t xml:space="preserve">. </w:t>
      </w:r>
      <w:r w:rsidR="00926B8B">
        <w:rPr>
          <w:sz w:val="24"/>
        </w:rPr>
        <w:t>C</w:t>
      </w:r>
      <w:r w:rsidR="00926B8B">
        <w:rPr>
          <w:rFonts w:hint="eastAsia"/>
          <w:sz w:val="24"/>
        </w:rPr>
        <w:t xml:space="preserve">hapter four </w:t>
      </w:r>
      <w:r w:rsidR="00926B8B">
        <w:rPr>
          <w:sz w:val="24"/>
        </w:rPr>
        <w:t>presents</w:t>
      </w:r>
      <w:r w:rsidR="00926B8B">
        <w:rPr>
          <w:rFonts w:hint="eastAsia"/>
          <w:sz w:val="24"/>
        </w:rPr>
        <w:t xml:space="preserve"> t</w:t>
      </w:r>
      <w:r w:rsidR="00926B8B" w:rsidRPr="00926B8B">
        <w:rPr>
          <w:sz w:val="24"/>
        </w:rPr>
        <w:t>heoretical framework</w:t>
      </w:r>
      <w:r w:rsidR="00926B8B">
        <w:rPr>
          <w:rFonts w:hint="eastAsia"/>
          <w:sz w:val="24"/>
        </w:rPr>
        <w:t>:</w:t>
      </w:r>
      <w:r w:rsidR="00926B8B" w:rsidRPr="00926B8B">
        <w:t xml:space="preserve"> </w:t>
      </w:r>
      <w:r w:rsidR="00926B8B" w:rsidRPr="00926B8B">
        <w:rPr>
          <w:sz w:val="24"/>
        </w:rPr>
        <w:t>functional equivalence theory</w:t>
      </w:r>
      <w:r w:rsidR="00926B8B">
        <w:rPr>
          <w:rFonts w:hint="eastAsia"/>
          <w:sz w:val="24"/>
        </w:rPr>
        <w:t xml:space="preserve"> and</w:t>
      </w:r>
      <w:r w:rsidR="00926B8B" w:rsidRPr="00926B8B">
        <w:t xml:space="preserve"> </w:t>
      </w:r>
      <w:r w:rsidR="00926B8B">
        <w:rPr>
          <w:rFonts w:hint="eastAsia"/>
          <w:sz w:val="24"/>
        </w:rPr>
        <w:t>the f</w:t>
      </w:r>
      <w:r w:rsidR="00926B8B" w:rsidRPr="00926B8B">
        <w:rPr>
          <w:sz w:val="24"/>
        </w:rPr>
        <w:t>eatures of scientific and technological texts</w:t>
      </w:r>
      <w:r w:rsidR="00926B8B">
        <w:rPr>
          <w:rFonts w:hint="eastAsia"/>
          <w:sz w:val="24"/>
        </w:rPr>
        <w:t xml:space="preserve">. </w:t>
      </w:r>
      <w:r w:rsidR="00926B8B">
        <w:rPr>
          <w:sz w:val="24"/>
        </w:rPr>
        <w:t>C</w:t>
      </w:r>
      <w:r w:rsidR="00926B8B">
        <w:rPr>
          <w:rFonts w:hint="eastAsia"/>
          <w:sz w:val="24"/>
        </w:rPr>
        <w:t xml:space="preserve">hapter four is the main part, which </w:t>
      </w:r>
      <w:r w:rsidR="00AD64BE" w:rsidRPr="00AD64BE">
        <w:rPr>
          <w:sz w:val="24"/>
        </w:rPr>
        <w:t>expound</w:t>
      </w:r>
      <w:r w:rsidR="00AD64BE">
        <w:rPr>
          <w:rFonts w:hint="eastAsia"/>
          <w:sz w:val="24"/>
        </w:rPr>
        <w:t xml:space="preserve">s </w:t>
      </w:r>
      <w:r w:rsidR="00AD64BE" w:rsidRPr="00AD64BE">
        <w:rPr>
          <w:sz w:val="24"/>
        </w:rPr>
        <w:t>f</w:t>
      </w:r>
      <w:r w:rsidR="00AD64BE">
        <w:rPr>
          <w:sz w:val="24"/>
        </w:rPr>
        <w:t>rom two aspects: lexical level</w:t>
      </w:r>
      <w:r w:rsidR="00AD64BE">
        <w:rPr>
          <w:rFonts w:hint="eastAsia"/>
          <w:sz w:val="24"/>
        </w:rPr>
        <w:t xml:space="preserve"> and s</w:t>
      </w:r>
      <w:r w:rsidR="00AD64BE">
        <w:rPr>
          <w:sz w:val="24"/>
        </w:rPr>
        <w:t xml:space="preserve">yntactic </w:t>
      </w:r>
      <w:r w:rsidR="00AD64BE">
        <w:rPr>
          <w:rFonts w:hint="eastAsia"/>
          <w:sz w:val="24"/>
        </w:rPr>
        <w:t>l</w:t>
      </w:r>
      <w:r w:rsidR="00AD64BE" w:rsidRPr="00AD64BE">
        <w:rPr>
          <w:sz w:val="24"/>
        </w:rPr>
        <w:t>evel</w:t>
      </w:r>
      <w:r w:rsidR="00AD64BE">
        <w:rPr>
          <w:rFonts w:hint="eastAsia"/>
          <w:sz w:val="24"/>
        </w:rPr>
        <w:t xml:space="preserve">. </w:t>
      </w:r>
      <w:r w:rsidR="00AD64BE" w:rsidRPr="00AD64BE">
        <w:rPr>
          <w:sz w:val="24"/>
        </w:rPr>
        <w:t>Then it explains the translation methods and techniques used in translation with examples.</w:t>
      </w:r>
      <w:r w:rsidR="00926B8B">
        <w:rPr>
          <w:rFonts w:hint="eastAsia"/>
          <w:sz w:val="24"/>
        </w:rPr>
        <w:t xml:space="preserve"> </w:t>
      </w:r>
      <w:r w:rsidR="00AD64BE" w:rsidRPr="00AD64BE">
        <w:rPr>
          <w:sz w:val="24"/>
        </w:rPr>
        <w:t>In the part of conclusion, the writer</w:t>
      </w:r>
      <w:ins w:id="349" w:author="Windows 用户" w:date="2020-03-29T15:44:00Z">
        <w:r w:rsidR="0044075F">
          <w:rPr>
            <w:rFonts w:hint="eastAsia"/>
            <w:sz w:val="24"/>
          </w:rPr>
          <w:t xml:space="preserve"> </w:t>
        </w:r>
      </w:ins>
      <w:del w:id="350" w:author="Windows 用户" w:date="2020-03-29T15:44:00Z">
        <w:r w:rsidR="00AD64BE" w:rsidRPr="00AD64BE" w:rsidDel="0044075F">
          <w:rPr>
            <w:sz w:val="24"/>
          </w:rPr>
          <w:delText xml:space="preserve"> </w:delText>
        </w:r>
      </w:del>
      <w:del w:id="351" w:author="Windows 用户" w:date="2020-03-29T15:43:00Z">
        <w:r w:rsidR="00AD64BE" w:rsidRPr="00AD64BE" w:rsidDel="0044075F">
          <w:rPr>
            <w:sz w:val="24"/>
          </w:rPr>
          <w:delText>elaborates the problems encountered in the process of translation, the solutions and the</w:delText>
        </w:r>
      </w:del>
      <w:del w:id="352" w:author="Windows 用户" w:date="2020-03-29T15:44:00Z">
        <w:r w:rsidR="00AD64BE" w:rsidRPr="00AD64BE" w:rsidDel="0044075F">
          <w:rPr>
            <w:sz w:val="24"/>
          </w:rPr>
          <w:delText xml:space="preserve"> </w:delText>
        </w:r>
      </w:del>
      <w:r w:rsidR="00AD64BE" w:rsidRPr="00AD64BE">
        <w:rPr>
          <w:sz w:val="24"/>
        </w:rPr>
        <w:t>summar</w:t>
      </w:r>
      <w:ins w:id="353" w:author="Windows 用户" w:date="2020-03-29T15:43:00Z">
        <w:r w:rsidR="0044075F">
          <w:rPr>
            <w:rFonts w:hint="eastAsia"/>
            <w:sz w:val="24"/>
          </w:rPr>
          <w:t>izes</w:t>
        </w:r>
      </w:ins>
      <w:del w:id="354" w:author="Windows 用户" w:date="2020-03-29T15:43:00Z">
        <w:r w:rsidR="00AD64BE" w:rsidRPr="00AD64BE" w:rsidDel="0044075F">
          <w:rPr>
            <w:sz w:val="24"/>
          </w:rPr>
          <w:delText>y</w:delText>
        </w:r>
      </w:del>
      <w:del w:id="355" w:author="Windows 用户" w:date="2020-03-29T15:44:00Z">
        <w:r w:rsidR="00AD64BE" w:rsidRPr="00AD64BE" w:rsidDel="0044075F">
          <w:rPr>
            <w:sz w:val="24"/>
          </w:rPr>
          <w:delText xml:space="preserve"> of</w:delText>
        </w:r>
      </w:del>
      <w:ins w:id="356" w:author="Windows 用户" w:date="2020-03-29T15:44:00Z">
        <w:r w:rsidR="0044075F">
          <w:rPr>
            <w:rFonts w:hint="eastAsia"/>
            <w:sz w:val="24"/>
          </w:rPr>
          <w:t xml:space="preserve"> </w:t>
        </w:r>
      </w:ins>
      <w:del w:id="357" w:author="Windows 用户" w:date="2020-03-29T15:44:00Z">
        <w:r w:rsidR="00AD64BE" w:rsidRPr="00AD64BE" w:rsidDel="0044075F">
          <w:rPr>
            <w:sz w:val="24"/>
          </w:rPr>
          <w:delText xml:space="preserve"> </w:delText>
        </w:r>
      </w:del>
      <w:r w:rsidR="00AD64BE" w:rsidRPr="00AD64BE">
        <w:rPr>
          <w:sz w:val="24"/>
        </w:rPr>
        <w:t>th</w:t>
      </w:r>
      <w:ins w:id="358" w:author="Windows 用户" w:date="2020-03-29T15:44:00Z">
        <w:r w:rsidR="0044075F">
          <w:rPr>
            <w:rFonts w:hint="eastAsia"/>
            <w:sz w:val="24"/>
          </w:rPr>
          <w:t>e</w:t>
        </w:r>
      </w:ins>
      <w:del w:id="359" w:author="Windows 用户" w:date="2020-03-29T15:44:00Z">
        <w:r w:rsidR="00AD64BE" w:rsidRPr="00AD64BE" w:rsidDel="0044075F">
          <w:rPr>
            <w:sz w:val="24"/>
          </w:rPr>
          <w:delText>is</w:delText>
        </w:r>
      </w:del>
      <w:r w:rsidR="00AD64BE" w:rsidRPr="00AD64BE">
        <w:rPr>
          <w:sz w:val="24"/>
        </w:rPr>
        <w:t xml:space="preserve"> translation project.</w:t>
      </w:r>
    </w:p>
    <w:p w14:paraId="05493FFC" w14:textId="77777777" w:rsidR="00274966" w:rsidRPr="00747FC5" w:rsidRDefault="00CB54BC" w:rsidP="00E40B12">
      <w:pPr>
        <w:pStyle w:val="1"/>
        <w:numPr>
          <w:ilvl w:val="0"/>
          <w:numId w:val="1"/>
        </w:numPr>
      </w:pPr>
      <w:bookmarkStart w:id="360" w:name="_Toc33970300"/>
      <w:bookmarkStart w:id="361" w:name="_Toc35679788"/>
      <w:r>
        <w:lastRenderedPageBreak/>
        <w:t xml:space="preserve">Background of the </w:t>
      </w:r>
      <w:r>
        <w:rPr>
          <w:rFonts w:hint="eastAsia"/>
        </w:rPr>
        <w:t>T</w:t>
      </w:r>
      <w:r w:rsidR="00747FC5" w:rsidRPr="00747FC5">
        <w:t>ranslation</w:t>
      </w:r>
      <w:bookmarkEnd w:id="360"/>
      <w:bookmarkEnd w:id="361"/>
    </w:p>
    <w:p w14:paraId="66286C9A" w14:textId="77777777" w:rsidR="00093129" w:rsidRPr="002630B1" w:rsidRDefault="00CB54BC" w:rsidP="00243D7D">
      <w:pPr>
        <w:pStyle w:val="2"/>
        <w:numPr>
          <w:ilvl w:val="1"/>
          <w:numId w:val="1"/>
        </w:numPr>
        <w:ind w:firstLineChars="0"/>
      </w:pPr>
      <w:bookmarkStart w:id="362" w:name="_Toc33970301"/>
      <w:bookmarkStart w:id="363" w:name="_Toc35679789"/>
      <w:r>
        <w:t xml:space="preserve">Background of </w:t>
      </w:r>
      <w:r w:rsidR="001E6DB1">
        <w:rPr>
          <w:rFonts w:hint="eastAsia"/>
        </w:rPr>
        <w:t>t</w:t>
      </w:r>
      <w:r>
        <w:t xml:space="preserve">he </w:t>
      </w:r>
      <w:r>
        <w:rPr>
          <w:rFonts w:hint="eastAsia"/>
        </w:rPr>
        <w:t>T</w:t>
      </w:r>
      <w:r w:rsidR="00747FC5" w:rsidRPr="002630B1">
        <w:t xml:space="preserve">ranslation </w:t>
      </w:r>
      <w:r>
        <w:rPr>
          <w:rFonts w:hint="eastAsia"/>
        </w:rPr>
        <w:t>P</w:t>
      </w:r>
      <w:r w:rsidR="00747FC5" w:rsidRPr="002630B1">
        <w:t>roject</w:t>
      </w:r>
      <w:bookmarkEnd w:id="362"/>
      <w:bookmarkEnd w:id="363"/>
    </w:p>
    <w:p w14:paraId="37DB49C8" w14:textId="77777777" w:rsidR="0032419C" w:rsidRDefault="0032419C" w:rsidP="0032419C">
      <w:pPr>
        <w:spacing w:line="360" w:lineRule="auto"/>
        <w:ind w:firstLineChars="200" w:firstLine="480"/>
        <w:rPr>
          <w:sz w:val="24"/>
        </w:rPr>
      </w:pPr>
      <w:r w:rsidRPr="0032419C">
        <w:rPr>
          <w:sz w:val="24"/>
        </w:rPr>
        <w:t xml:space="preserve">Technical Communication is a business and economics textbook published by </w:t>
      </w:r>
      <w:proofErr w:type="spellStart"/>
      <w:r w:rsidRPr="0032419C">
        <w:rPr>
          <w:sz w:val="24"/>
        </w:rPr>
        <w:t>Xiaoxiao</w:t>
      </w:r>
      <w:proofErr w:type="spellEnd"/>
      <w:r w:rsidRPr="0032419C">
        <w:rPr>
          <w:sz w:val="24"/>
        </w:rPr>
        <w:t xml:space="preserve"> Publishing House. The original text is straightforward, with more layout design content, and many related knowledge and project management experience about document design and production can be learned. The translation project was released on September 9th, with a deadline of October 21st. The translator needed to translate the original text and typeset the translation. The target readers are Chinese readers who are interested in scientific and technological writing.</w:t>
      </w:r>
    </w:p>
    <w:p w14:paraId="72AA3E77" w14:textId="3703B391" w:rsidR="0032419C" w:rsidRPr="0032419C" w:rsidDel="001521C7" w:rsidRDefault="0032419C">
      <w:pPr>
        <w:spacing w:line="360" w:lineRule="auto"/>
        <w:ind w:firstLineChars="200" w:firstLine="480"/>
        <w:rPr>
          <w:del w:id="364" w:author="Windows 用户" w:date="2020-03-21T10:04:00Z"/>
          <w:sz w:val="24"/>
        </w:rPr>
      </w:pPr>
      <w:commentRangeStart w:id="365"/>
      <w:del w:id="366" w:author="Windows 用户" w:date="2020-03-21T10:04:00Z">
        <w:r w:rsidRPr="0032419C" w:rsidDel="001521C7">
          <w:rPr>
            <w:sz w:val="24"/>
          </w:rPr>
          <w:delText>From September 9th to September 10th, the team leader assigned the chapters to the team members. The translator completed the first draft on October 10th, and the term extraction and bilingual comparison were completed on October 11th. The typesetting and final draft were completed on October 21st. Project products include Chinese translation in Word and PDF format, bilingual version in Word format, terminology in Excel format and translation memory.</w:delText>
        </w:r>
        <w:commentRangeEnd w:id="365"/>
        <w:r w:rsidR="00C22D7A" w:rsidDel="001521C7">
          <w:rPr>
            <w:rStyle w:val="ab"/>
          </w:rPr>
          <w:commentReference w:id="365"/>
        </w:r>
        <w:bookmarkStart w:id="367" w:name="_Toc35679790"/>
        <w:bookmarkEnd w:id="367"/>
      </w:del>
    </w:p>
    <w:p w14:paraId="082B6002" w14:textId="77777777" w:rsidR="002630B1" w:rsidRPr="002630B1" w:rsidRDefault="00CB54BC" w:rsidP="00243D7D">
      <w:pPr>
        <w:pStyle w:val="2"/>
        <w:numPr>
          <w:ilvl w:val="1"/>
          <w:numId w:val="1"/>
        </w:numPr>
        <w:ind w:firstLineChars="0"/>
      </w:pPr>
      <w:bookmarkStart w:id="368" w:name="_Toc33970302"/>
      <w:bookmarkStart w:id="369" w:name="_Toc35679791"/>
      <w:r>
        <w:t xml:space="preserve">Background of the </w:t>
      </w:r>
      <w:r>
        <w:rPr>
          <w:rFonts w:hint="eastAsia"/>
        </w:rPr>
        <w:t>S</w:t>
      </w:r>
      <w:r>
        <w:t xml:space="preserve">ource </w:t>
      </w:r>
      <w:r>
        <w:rPr>
          <w:rFonts w:hint="eastAsia"/>
        </w:rPr>
        <w:t>T</w:t>
      </w:r>
      <w:r w:rsidR="002630B1" w:rsidRPr="002630B1">
        <w:t>ext</w:t>
      </w:r>
      <w:bookmarkEnd w:id="368"/>
      <w:bookmarkEnd w:id="369"/>
    </w:p>
    <w:p w14:paraId="030EDB1C" w14:textId="77777777" w:rsidR="0032419C" w:rsidRPr="0032419C" w:rsidRDefault="0032419C" w:rsidP="0032419C">
      <w:pPr>
        <w:spacing w:line="360" w:lineRule="auto"/>
        <w:ind w:firstLineChars="200" w:firstLine="480"/>
        <w:rPr>
          <w:sz w:val="24"/>
        </w:rPr>
      </w:pPr>
      <w:r w:rsidRPr="0032419C">
        <w:rPr>
          <w:sz w:val="24"/>
        </w:rPr>
        <w:t>Technical Communication mainly describes how to tackle the major types of documents and writing situations the reader will encounter in their professional lives. Especially for Business &amp; Economics course enrollees, this book is a critical Business &amp; Economics textbook used by campuses throughout the world. No other text offers such a comprehensive introduction to the field while still delivering practical, effective support for students at every level.</w:t>
      </w:r>
    </w:p>
    <w:p w14:paraId="6BF8855B" w14:textId="77777777" w:rsidR="0032419C" w:rsidRPr="0032419C" w:rsidRDefault="0032419C" w:rsidP="0032419C">
      <w:pPr>
        <w:spacing w:line="360" w:lineRule="auto"/>
        <w:ind w:firstLineChars="200" w:firstLine="480"/>
        <w:rPr>
          <w:sz w:val="24"/>
        </w:rPr>
      </w:pPr>
      <w:r w:rsidRPr="0032419C">
        <w:rPr>
          <w:sz w:val="24"/>
        </w:rPr>
        <w:t>T</w:t>
      </w:r>
      <w:r w:rsidRPr="0032419C">
        <w:rPr>
          <w:rFonts w:hint="eastAsia"/>
          <w:sz w:val="24"/>
        </w:rPr>
        <w:t xml:space="preserve">he author, </w:t>
      </w:r>
      <w:r w:rsidRPr="0032419C">
        <w:rPr>
          <w:sz w:val="24"/>
        </w:rPr>
        <w:t>M</w:t>
      </w:r>
      <w:r w:rsidRPr="0032419C">
        <w:rPr>
          <w:rFonts w:hint="eastAsia"/>
          <w:sz w:val="24"/>
        </w:rPr>
        <w:t>ike</w:t>
      </w:r>
      <w:r w:rsidRPr="0032419C">
        <w:rPr>
          <w:sz w:val="24"/>
        </w:rPr>
        <w:t xml:space="preserve"> M</w:t>
      </w:r>
      <w:r w:rsidRPr="0032419C">
        <w:rPr>
          <w:rFonts w:hint="eastAsia"/>
          <w:sz w:val="24"/>
        </w:rPr>
        <w:t>arkel,</w:t>
      </w:r>
      <w:r w:rsidR="002630B1">
        <w:rPr>
          <w:rFonts w:hint="eastAsia"/>
          <w:sz w:val="24"/>
        </w:rPr>
        <w:t xml:space="preserve"> is</w:t>
      </w:r>
      <w:r w:rsidRPr="0032419C">
        <w:rPr>
          <w:sz w:val="24"/>
        </w:rPr>
        <w:t xml:space="preserve"> </w:t>
      </w:r>
      <w:r w:rsidRPr="0032419C">
        <w:rPr>
          <w:rFonts w:hint="eastAsia"/>
          <w:sz w:val="24"/>
        </w:rPr>
        <w:t>the</w:t>
      </w:r>
      <w:r w:rsidRPr="0032419C">
        <w:rPr>
          <w:sz w:val="24"/>
        </w:rPr>
        <w:t xml:space="preserve"> director of technical communication at Boise State University, where he teaches both undergraduate and graduate courses. The former editor of IEEE Transactions on Professional Communication, he is the author of numerous articles and seven books about technical communication, including </w:t>
      </w:r>
      <w:r w:rsidRPr="00D85691">
        <w:rPr>
          <w:i/>
          <w:sz w:val="24"/>
          <w:rPrChange w:id="370" w:author="Windows 用户" w:date="2020-03-21T11:26:00Z">
            <w:rPr>
              <w:sz w:val="24"/>
            </w:rPr>
          </w:rPrChange>
        </w:rPr>
        <w:t>Ethics and Technical Communication: A Critique and Synthesis</w:t>
      </w:r>
      <w:r w:rsidRPr="0032419C">
        <w:rPr>
          <w:sz w:val="24"/>
        </w:rPr>
        <w:t>.</w:t>
      </w:r>
    </w:p>
    <w:p w14:paraId="3820D924" w14:textId="5CC19056" w:rsidR="002630B1" w:rsidRPr="002630B1" w:rsidRDefault="002630B1" w:rsidP="002630B1">
      <w:pPr>
        <w:spacing w:line="360" w:lineRule="auto"/>
        <w:ind w:firstLineChars="200" w:firstLine="480"/>
        <w:rPr>
          <w:sz w:val="24"/>
        </w:rPr>
      </w:pPr>
      <w:r w:rsidRPr="002630B1">
        <w:rPr>
          <w:sz w:val="24"/>
        </w:rPr>
        <w:t xml:space="preserve">The book, </w:t>
      </w:r>
      <w:r w:rsidRPr="00D85691">
        <w:rPr>
          <w:i/>
          <w:sz w:val="24"/>
          <w:rPrChange w:id="371" w:author="Windows 用户" w:date="2020-03-21T11:25:00Z">
            <w:rPr>
              <w:sz w:val="24"/>
            </w:rPr>
          </w:rPrChange>
        </w:rPr>
        <w:t>Technical Communication</w:t>
      </w:r>
      <w:r w:rsidRPr="002630B1">
        <w:rPr>
          <w:sz w:val="24"/>
        </w:rPr>
        <w:t>, is divided into five parts</w:t>
      </w:r>
      <w:ins w:id="372" w:author="Windows 用户" w:date="2020-03-21T11:27:00Z">
        <w:r w:rsidR="00D85691">
          <w:rPr>
            <w:rFonts w:hint="eastAsia"/>
            <w:sz w:val="24"/>
          </w:rPr>
          <w:t xml:space="preserve">: </w:t>
        </w:r>
      </w:ins>
      <w:ins w:id="373" w:author="Windows 用户" w:date="2020-03-21T11:28:00Z">
        <w:r w:rsidR="00D85691">
          <w:rPr>
            <w:rFonts w:hint="eastAsia"/>
            <w:sz w:val="24"/>
          </w:rPr>
          <w:t>u</w:t>
        </w:r>
      </w:ins>
      <w:ins w:id="374" w:author="Windows 用户" w:date="2020-03-21T11:27:00Z">
        <w:r w:rsidR="00D85691" w:rsidRPr="00D85691">
          <w:rPr>
            <w:sz w:val="24"/>
          </w:rPr>
          <w:t>nderstanding the technical communication environment</w:t>
        </w:r>
        <w:r w:rsidR="00D85691">
          <w:rPr>
            <w:rFonts w:hint="eastAsia"/>
            <w:sz w:val="24"/>
          </w:rPr>
          <w:t xml:space="preserve">; </w:t>
        </w:r>
      </w:ins>
      <w:ins w:id="375" w:author="Windows 用户" w:date="2020-03-21T11:28:00Z">
        <w:r w:rsidR="00D85691">
          <w:rPr>
            <w:rFonts w:hint="eastAsia"/>
            <w:sz w:val="24"/>
          </w:rPr>
          <w:t>p</w:t>
        </w:r>
      </w:ins>
      <w:ins w:id="376" w:author="Windows 用户" w:date="2020-03-21T11:27:00Z">
        <w:r w:rsidR="00D85691" w:rsidRPr="00D85691">
          <w:rPr>
            <w:sz w:val="24"/>
          </w:rPr>
          <w:t>lanning the document</w:t>
        </w:r>
        <w:r w:rsidR="00D85691">
          <w:rPr>
            <w:rFonts w:hint="eastAsia"/>
            <w:sz w:val="24"/>
          </w:rPr>
          <w:t>;</w:t>
        </w:r>
        <w:r w:rsidR="00D85691" w:rsidRPr="00D85691">
          <w:t xml:space="preserve"> </w:t>
        </w:r>
      </w:ins>
      <w:ins w:id="377" w:author="Windows 用户" w:date="2020-03-21T11:28:00Z">
        <w:r w:rsidR="00D85691">
          <w:rPr>
            <w:rFonts w:hint="eastAsia"/>
            <w:sz w:val="24"/>
          </w:rPr>
          <w:t>d</w:t>
        </w:r>
      </w:ins>
      <w:ins w:id="378" w:author="Windows 用户" w:date="2020-03-21T11:27:00Z">
        <w:r w:rsidR="00D85691" w:rsidRPr="00D85691">
          <w:rPr>
            <w:sz w:val="24"/>
          </w:rPr>
          <w:t>eveloping and testing the verbal and visual information</w:t>
        </w:r>
        <w:r w:rsidR="00D85691">
          <w:rPr>
            <w:rFonts w:hint="eastAsia"/>
            <w:sz w:val="24"/>
          </w:rPr>
          <w:t>;</w:t>
        </w:r>
      </w:ins>
      <w:ins w:id="379" w:author="Windows 用户" w:date="2020-03-21T11:28:00Z">
        <w:r w:rsidR="00D85691" w:rsidRPr="00D85691">
          <w:t xml:space="preserve"> </w:t>
        </w:r>
        <w:r w:rsidR="00D85691">
          <w:rPr>
            <w:rFonts w:hint="eastAsia"/>
            <w:sz w:val="24"/>
          </w:rPr>
          <w:t>l</w:t>
        </w:r>
        <w:r w:rsidR="00D85691" w:rsidRPr="00D85691">
          <w:rPr>
            <w:sz w:val="24"/>
          </w:rPr>
          <w:t>earning important applications</w:t>
        </w:r>
        <w:r w:rsidR="00D85691">
          <w:rPr>
            <w:rFonts w:hint="eastAsia"/>
            <w:sz w:val="24"/>
          </w:rPr>
          <w:t xml:space="preserve"> and r</w:t>
        </w:r>
        <w:r w:rsidR="00D85691" w:rsidRPr="00D85691">
          <w:rPr>
            <w:sz w:val="24"/>
          </w:rPr>
          <w:t>eference handbook</w:t>
        </w:r>
        <w:r w:rsidR="00D85691">
          <w:rPr>
            <w:rFonts w:hint="eastAsia"/>
            <w:sz w:val="24"/>
          </w:rPr>
          <w:t>.</w:t>
        </w:r>
      </w:ins>
      <w:ins w:id="380" w:author="Windows 用户" w:date="2020-03-21T11:38:00Z">
        <w:r w:rsidR="002610D3" w:rsidRPr="002610D3">
          <w:t xml:space="preserve"> </w:t>
        </w:r>
        <w:r w:rsidR="002610D3" w:rsidRPr="002610D3">
          <w:rPr>
            <w:sz w:val="24"/>
          </w:rPr>
          <w:t xml:space="preserve">The whole book from the background, planning and </w:t>
        </w:r>
        <w:r w:rsidR="002610D3">
          <w:rPr>
            <w:rFonts w:hint="eastAsia"/>
            <w:sz w:val="24"/>
          </w:rPr>
          <w:t xml:space="preserve">the types of </w:t>
        </w:r>
        <w:r w:rsidR="002610D3">
          <w:rPr>
            <w:sz w:val="24"/>
          </w:rPr>
          <w:t>technical communication</w:t>
        </w:r>
      </w:ins>
      <w:ins w:id="381" w:author="Windows 用户" w:date="2020-03-21T11:43:00Z">
        <w:r w:rsidR="002610D3">
          <w:rPr>
            <w:rFonts w:hint="eastAsia"/>
            <w:sz w:val="24"/>
          </w:rPr>
          <w:t xml:space="preserve"> introduces</w:t>
        </w:r>
      </w:ins>
      <w:ins w:id="382" w:author="Windows 用户" w:date="2020-03-21T11:38:00Z">
        <w:r w:rsidR="002610D3" w:rsidRPr="002610D3">
          <w:rPr>
            <w:sz w:val="24"/>
          </w:rPr>
          <w:t xml:space="preserve"> </w:t>
        </w:r>
      </w:ins>
      <w:ins w:id="383" w:author="Windows 用户" w:date="2020-03-21T11:43:00Z">
        <w:r w:rsidR="002610D3">
          <w:rPr>
            <w:rFonts w:hint="eastAsia"/>
            <w:sz w:val="24"/>
          </w:rPr>
          <w:t>t</w:t>
        </w:r>
        <w:r w:rsidR="002610D3" w:rsidRPr="002610D3">
          <w:rPr>
            <w:sz w:val="24"/>
          </w:rPr>
          <w:t>echnical writing</w:t>
        </w:r>
      </w:ins>
      <w:ins w:id="384" w:author="Windows 用户" w:date="2020-03-21T11:38:00Z">
        <w:r w:rsidR="002610D3" w:rsidRPr="002610D3">
          <w:rPr>
            <w:sz w:val="24"/>
          </w:rPr>
          <w:t>.</w:t>
        </w:r>
      </w:ins>
      <w:del w:id="385" w:author="Windows 用户" w:date="2020-03-21T11:27:00Z">
        <w:r w:rsidRPr="002630B1" w:rsidDel="00D85691">
          <w:rPr>
            <w:sz w:val="24"/>
          </w:rPr>
          <w:delText>.</w:delText>
        </w:r>
      </w:del>
      <w:r w:rsidRPr="002630B1">
        <w:rPr>
          <w:sz w:val="24"/>
        </w:rPr>
        <w:t xml:space="preserve"> Each section explains different content so that readers can understand technical communication more easily.</w:t>
      </w:r>
    </w:p>
    <w:p w14:paraId="5F3705D4" w14:textId="610AAE16" w:rsidR="002630B1" w:rsidRPr="002630B1" w:rsidDel="002610D3" w:rsidRDefault="002630B1" w:rsidP="002630B1">
      <w:pPr>
        <w:spacing w:line="360" w:lineRule="auto"/>
        <w:ind w:firstLineChars="200" w:firstLine="480"/>
        <w:rPr>
          <w:del w:id="386" w:author="Windows 用户" w:date="2020-03-21T11:44:00Z"/>
          <w:sz w:val="24"/>
        </w:rPr>
      </w:pPr>
      <w:commentRangeStart w:id="387"/>
      <w:del w:id="388" w:author="Windows 用户" w:date="2020-03-21T11:44:00Z">
        <w:r w:rsidRPr="002630B1" w:rsidDel="002610D3">
          <w:rPr>
            <w:sz w:val="24"/>
          </w:rPr>
          <w:delText>The first part: Understanding the technical communication environment. It mainly describes the basic understanding of important topics in technical communication, including ethical and legal considerations, the role of the writing process in planning and developing technical documents, and the practice of collaborating on documents.</w:delText>
        </w:r>
      </w:del>
    </w:p>
    <w:p w14:paraId="5CE7885B" w14:textId="3CC53C04" w:rsidR="002630B1" w:rsidRPr="002630B1" w:rsidDel="002610D3" w:rsidRDefault="002630B1" w:rsidP="002630B1">
      <w:pPr>
        <w:spacing w:line="360" w:lineRule="auto"/>
        <w:ind w:firstLineChars="200" w:firstLine="480"/>
        <w:rPr>
          <w:del w:id="389" w:author="Windows 用户" w:date="2020-03-21T11:44:00Z"/>
          <w:sz w:val="24"/>
        </w:rPr>
      </w:pPr>
      <w:del w:id="390" w:author="Windows 用户" w:date="2020-03-21T11:44:00Z">
        <w:r w:rsidRPr="002630B1" w:rsidDel="002610D3">
          <w:rPr>
            <w:sz w:val="24"/>
          </w:rPr>
          <w:delText>The second part: Planning the document. It focuses on rhetorical concerns, such as considering audience and purpose, gathering information through primary and secondary research, and planning the organization of documents.</w:delText>
        </w:r>
      </w:del>
    </w:p>
    <w:p w14:paraId="3966EBF1" w14:textId="045207A6" w:rsidR="002630B1" w:rsidRPr="002630B1" w:rsidDel="002610D3" w:rsidRDefault="002630B1" w:rsidP="002630B1">
      <w:pPr>
        <w:spacing w:line="360" w:lineRule="auto"/>
        <w:ind w:firstLineChars="200" w:firstLine="480"/>
        <w:rPr>
          <w:del w:id="391" w:author="Windows 用户" w:date="2020-03-21T11:44:00Z"/>
          <w:sz w:val="24"/>
        </w:rPr>
      </w:pPr>
      <w:del w:id="392" w:author="Windows 用户" w:date="2020-03-21T11:44:00Z">
        <w:r w:rsidRPr="002630B1" w:rsidDel="002610D3">
          <w:rPr>
            <w:sz w:val="24"/>
          </w:rPr>
          <w:delText>The third part: Developing and testing the verbal and visual information. It describes how to communicate persuasively, write coherent documents, write effective sentences, design documents and websites, create graphics and review, evaluate, and test documents and website.</w:delText>
        </w:r>
      </w:del>
    </w:p>
    <w:p w14:paraId="3C765112" w14:textId="386F2DBE" w:rsidR="002630B1" w:rsidRPr="002630B1" w:rsidDel="002610D3" w:rsidRDefault="002630B1" w:rsidP="002630B1">
      <w:pPr>
        <w:spacing w:line="360" w:lineRule="auto"/>
        <w:ind w:firstLineChars="200" w:firstLine="480"/>
        <w:rPr>
          <w:del w:id="393" w:author="Windows 用户" w:date="2020-03-21T11:44:00Z"/>
          <w:sz w:val="24"/>
        </w:rPr>
      </w:pPr>
      <w:del w:id="394" w:author="Windows 用户" w:date="2020-03-21T11:44:00Z">
        <w:r w:rsidRPr="002630B1" w:rsidDel="002610D3">
          <w:rPr>
            <w:sz w:val="24"/>
          </w:rPr>
          <w:delText>The forth part: Learning important applications. It covers a wide range of types of technical communication: letters, emails, job-application materials, electronic résumés, proposals, informational reports, oral presentations, and applications used in communicating with the public, including brochures, white papers, podcasts, discussion boards, blogs, and wikis, etc.</w:delText>
        </w:r>
      </w:del>
    </w:p>
    <w:p w14:paraId="2210F52F" w14:textId="2E4C8E4B" w:rsidR="002630B1" w:rsidRPr="002630B1" w:rsidDel="002610D3" w:rsidRDefault="002630B1" w:rsidP="002630B1">
      <w:pPr>
        <w:spacing w:line="360" w:lineRule="auto"/>
        <w:ind w:firstLineChars="200" w:firstLine="480"/>
        <w:rPr>
          <w:del w:id="395" w:author="Windows 用户" w:date="2020-03-21T11:44:00Z"/>
          <w:sz w:val="24"/>
        </w:rPr>
      </w:pPr>
      <w:del w:id="396" w:author="Windows 用户" w:date="2020-03-21T11:44:00Z">
        <w:r w:rsidRPr="002630B1" w:rsidDel="002610D3">
          <w:rPr>
            <w:sz w:val="24"/>
          </w:rPr>
          <w:delText>The fifth part: Reference handbook. It offers additional help with skimming sources and taking notes; documenting sources using the APA, IEEE, and MLA styles; and editing and proofreading documents. Also provides advice to multilingual writers on cultural, stylistic, and sentence-level communication issues.</w:delText>
        </w:r>
        <w:commentRangeEnd w:id="387"/>
        <w:r w:rsidR="00C22D7A" w:rsidDel="002610D3">
          <w:rPr>
            <w:rStyle w:val="ab"/>
          </w:rPr>
          <w:commentReference w:id="387"/>
        </w:r>
      </w:del>
    </w:p>
    <w:p w14:paraId="7F9AD726" w14:textId="7CAEA75D" w:rsidR="002630B1" w:rsidRPr="002630B1" w:rsidRDefault="0016135A" w:rsidP="002630B1">
      <w:pPr>
        <w:spacing w:line="360" w:lineRule="auto"/>
        <w:ind w:firstLineChars="200" w:firstLine="480"/>
        <w:rPr>
          <w:sz w:val="24"/>
        </w:rPr>
      </w:pPr>
      <w:del w:id="397" w:author="Windows 用户" w:date="2020-03-21T11:44:00Z">
        <w:r w:rsidDel="002610D3">
          <w:rPr>
            <w:sz w:val="24"/>
          </w:rPr>
          <w:delText xml:space="preserve"> </w:delText>
        </w:r>
      </w:del>
      <w:r>
        <w:rPr>
          <w:rFonts w:hint="eastAsia"/>
          <w:sz w:val="24"/>
        </w:rPr>
        <w:t>T</w:t>
      </w:r>
      <w:r w:rsidR="002630B1" w:rsidRPr="002630B1">
        <w:rPr>
          <w:sz w:val="24"/>
        </w:rPr>
        <w:t>he tra</w:t>
      </w:r>
      <w:r>
        <w:rPr>
          <w:sz w:val="24"/>
        </w:rPr>
        <w:t xml:space="preserve">nslator translates Chapter 15: </w:t>
      </w:r>
      <w:r w:rsidRPr="0016135A">
        <w:rPr>
          <w:rFonts w:hint="eastAsia"/>
          <w:i/>
          <w:sz w:val="24"/>
        </w:rPr>
        <w:t>W</w:t>
      </w:r>
      <w:r w:rsidRPr="0016135A">
        <w:rPr>
          <w:i/>
          <w:sz w:val="24"/>
        </w:rPr>
        <w:t xml:space="preserve">riting </w:t>
      </w:r>
      <w:r w:rsidRPr="0016135A">
        <w:rPr>
          <w:rFonts w:hint="eastAsia"/>
          <w:i/>
          <w:sz w:val="24"/>
        </w:rPr>
        <w:t>J</w:t>
      </w:r>
      <w:r w:rsidRPr="0016135A">
        <w:rPr>
          <w:i/>
          <w:sz w:val="24"/>
        </w:rPr>
        <w:t>ob</w:t>
      </w:r>
      <w:r w:rsidR="00855F6C">
        <w:rPr>
          <w:rFonts w:hint="eastAsia"/>
          <w:i/>
          <w:sz w:val="24"/>
        </w:rPr>
        <w:t xml:space="preserve"> Application</w:t>
      </w:r>
      <w:r w:rsidRPr="0016135A">
        <w:rPr>
          <w:i/>
          <w:sz w:val="24"/>
        </w:rPr>
        <w:t xml:space="preserve"> </w:t>
      </w:r>
      <w:r w:rsidRPr="0016135A">
        <w:rPr>
          <w:rFonts w:hint="eastAsia"/>
          <w:i/>
          <w:sz w:val="24"/>
        </w:rPr>
        <w:t>M</w:t>
      </w:r>
      <w:r w:rsidR="002630B1" w:rsidRPr="0016135A">
        <w:rPr>
          <w:i/>
          <w:sz w:val="24"/>
        </w:rPr>
        <w:t>aterials</w:t>
      </w:r>
      <w:r w:rsidR="002630B1" w:rsidRPr="002630B1">
        <w:rPr>
          <w:sz w:val="24"/>
        </w:rPr>
        <w:t xml:space="preserve">. This chapter is for job applicants and helps them to write their materials. This chapter is </w:t>
      </w:r>
      <w:r w:rsidR="002630B1" w:rsidRPr="002630B1">
        <w:rPr>
          <w:sz w:val="24"/>
        </w:rPr>
        <w:lastRenderedPageBreak/>
        <w:t>divided into eight parts</w:t>
      </w:r>
      <w:ins w:id="398" w:author="Windows 用户" w:date="2020-03-21T11:45:00Z">
        <w:r w:rsidR="002610D3">
          <w:rPr>
            <w:rFonts w:hint="eastAsia"/>
            <w:sz w:val="24"/>
          </w:rPr>
          <w:t>:</w:t>
        </w:r>
        <w:r w:rsidR="002610D3" w:rsidRPr="002610D3">
          <w:t xml:space="preserve"> </w:t>
        </w:r>
      </w:ins>
      <w:ins w:id="399" w:author="Windows 用户" w:date="2020-03-21T11:48:00Z">
        <w:r w:rsidR="002B5E3C">
          <w:rPr>
            <w:rFonts w:hint="eastAsia"/>
            <w:sz w:val="24"/>
          </w:rPr>
          <w:t>u</w:t>
        </w:r>
      </w:ins>
      <w:ins w:id="400" w:author="Windows 用户" w:date="2020-03-21T11:45:00Z">
        <w:r w:rsidR="002610D3" w:rsidRPr="002610D3">
          <w:rPr>
            <w:sz w:val="24"/>
          </w:rPr>
          <w:t>nderstand</w:t>
        </w:r>
        <w:r w:rsidR="002610D3">
          <w:rPr>
            <w:sz w:val="24"/>
          </w:rPr>
          <w:t>ing the job-application process</w:t>
        </w:r>
        <w:r w:rsidR="002610D3">
          <w:rPr>
            <w:rFonts w:hint="eastAsia"/>
            <w:sz w:val="24"/>
          </w:rPr>
          <w:t>;</w:t>
        </w:r>
      </w:ins>
      <w:ins w:id="401" w:author="Windows 用户" w:date="2020-03-21T11:46:00Z">
        <w:r w:rsidR="002610D3" w:rsidRPr="002610D3">
          <w:t xml:space="preserve"> </w:t>
        </w:r>
      </w:ins>
      <w:ins w:id="402" w:author="Windows 用户" w:date="2020-03-21T11:48:00Z">
        <w:r w:rsidR="002B5E3C">
          <w:rPr>
            <w:rFonts w:hint="eastAsia"/>
            <w:sz w:val="24"/>
          </w:rPr>
          <w:t>e</w:t>
        </w:r>
      </w:ins>
      <w:ins w:id="403" w:author="Windows 用户" w:date="2020-03-21T11:46:00Z">
        <w:r w:rsidR="002610D3" w:rsidRPr="002610D3">
          <w:rPr>
            <w:sz w:val="24"/>
          </w:rPr>
          <w:t>stablishing the professional brand</w:t>
        </w:r>
        <w:r w:rsidR="002610D3">
          <w:rPr>
            <w:rFonts w:hint="eastAsia"/>
            <w:sz w:val="24"/>
          </w:rPr>
          <w:t xml:space="preserve">; </w:t>
        </w:r>
      </w:ins>
      <w:ins w:id="404" w:author="Windows 用户" w:date="2020-03-21T11:48:00Z">
        <w:r w:rsidR="002B5E3C">
          <w:rPr>
            <w:rFonts w:hint="eastAsia"/>
            <w:sz w:val="24"/>
          </w:rPr>
          <w:t>p</w:t>
        </w:r>
      </w:ins>
      <w:ins w:id="405" w:author="Windows 用户" w:date="2020-03-21T11:46:00Z">
        <w:r w:rsidR="002610D3" w:rsidRPr="002610D3">
          <w:rPr>
            <w:sz w:val="24"/>
          </w:rPr>
          <w:t>lanning the job search</w:t>
        </w:r>
        <w:r w:rsidR="002610D3">
          <w:rPr>
            <w:rFonts w:hint="eastAsia"/>
            <w:sz w:val="24"/>
          </w:rPr>
          <w:t>;</w:t>
        </w:r>
        <w:r w:rsidR="002610D3" w:rsidRPr="002610D3">
          <w:t xml:space="preserve"> </w:t>
        </w:r>
      </w:ins>
      <w:ins w:id="406" w:author="Windows 用户" w:date="2020-03-21T11:48:00Z">
        <w:r w:rsidR="002B5E3C">
          <w:rPr>
            <w:rFonts w:hint="eastAsia"/>
            <w:sz w:val="24"/>
          </w:rPr>
          <w:t>u</w:t>
        </w:r>
      </w:ins>
      <w:ins w:id="407" w:author="Windows 用户" w:date="2020-03-21T11:46:00Z">
        <w:r w:rsidR="002610D3" w:rsidRPr="002610D3">
          <w:rPr>
            <w:sz w:val="24"/>
          </w:rPr>
          <w:t>nderstanding four major ways to look for a position</w:t>
        </w:r>
        <w:r w:rsidR="002610D3">
          <w:rPr>
            <w:rFonts w:hint="eastAsia"/>
            <w:sz w:val="24"/>
          </w:rPr>
          <w:t>;</w:t>
        </w:r>
      </w:ins>
      <w:ins w:id="408" w:author="Windows 用户" w:date="2020-03-21T11:47:00Z">
        <w:r w:rsidR="002610D3" w:rsidRPr="002610D3">
          <w:t xml:space="preserve"> </w:t>
        </w:r>
      </w:ins>
      <w:ins w:id="409" w:author="Windows 用户" w:date="2020-03-21T11:48:00Z">
        <w:r w:rsidR="002B5E3C">
          <w:rPr>
            <w:rFonts w:hint="eastAsia"/>
            <w:sz w:val="24"/>
          </w:rPr>
          <w:t>w</w:t>
        </w:r>
      </w:ins>
      <w:ins w:id="410" w:author="Windows 用户" w:date="2020-03-21T11:47:00Z">
        <w:r w:rsidR="002610D3" w:rsidRPr="002610D3">
          <w:rPr>
            <w:sz w:val="24"/>
          </w:rPr>
          <w:t>riting résumés</w:t>
        </w:r>
        <w:r w:rsidR="002610D3">
          <w:rPr>
            <w:rFonts w:hint="eastAsia"/>
            <w:sz w:val="24"/>
          </w:rPr>
          <w:t>;</w:t>
        </w:r>
        <w:r w:rsidR="002610D3" w:rsidRPr="002610D3">
          <w:t xml:space="preserve"> </w:t>
        </w:r>
      </w:ins>
      <w:ins w:id="411" w:author="Windows 用户" w:date="2020-03-21T11:48:00Z">
        <w:r w:rsidR="002B5E3C">
          <w:rPr>
            <w:rFonts w:hint="eastAsia"/>
            <w:sz w:val="24"/>
          </w:rPr>
          <w:t>w</w:t>
        </w:r>
      </w:ins>
      <w:ins w:id="412" w:author="Windows 用户" w:date="2020-03-21T11:47:00Z">
        <w:r w:rsidR="002610D3" w:rsidRPr="002610D3">
          <w:rPr>
            <w:sz w:val="24"/>
          </w:rPr>
          <w:t>riting job-application letters</w:t>
        </w:r>
        <w:r w:rsidR="002610D3">
          <w:rPr>
            <w:rFonts w:hint="eastAsia"/>
            <w:sz w:val="24"/>
          </w:rPr>
          <w:t>;</w:t>
        </w:r>
        <w:r w:rsidR="002610D3" w:rsidRPr="002610D3">
          <w:t xml:space="preserve"> </w:t>
        </w:r>
      </w:ins>
      <w:ins w:id="413" w:author="Windows 用户" w:date="2020-03-21T11:48:00Z">
        <w:r w:rsidR="002B5E3C">
          <w:rPr>
            <w:rFonts w:hint="eastAsia"/>
            <w:sz w:val="24"/>
          </w:rPr>
          <w:t>p</w:t>
        </w:r>
      </w:ins>
      <w:ins w:id="414" w:author="Windows 用户" w:date="2020-03-21T11:47:00Z">
        <w:r w:rsidR="002610D3" w:rsidRPr="002610D3">
          <w:rPr>
            <w:sz w:val="24"/>
          </w:rPr>
          <w:t>reparing for a job interview</w:t>
        </w:r>
        <w:r w:rsidR="002610D3">
          <w:rPr>
            <w:rFonts w:hint="eastAsia"/>
            <w:sz w:val="24"/>
          </w:rPr>
          <w:t>;</w:t>
        </w:r>
      </w:ins>
      <w:ins w:id="415" w:author="Windows 用户" w:date="2020-03-21T11:48:00Z">
        <w:r w:rsidR="002B5E3C" w:rsidRPr="002B5E3C">
          <w:t xml:space="preserve"> </w:t>
        </w:r>
        <w:r w:rsidR="002B5E3C">
          <w:rPr>
            <w:rFonts w:hint="eastAsia"/>
            <w:sz w:val="24"/>
          </w:rPr>
          <w:t>w</w:t>
        </w:r>
        <w:r w:rsidR="002B5E3C" w:rsidRPr="002B5E3C">
          <w:rPr>
            <w:sz w:val="24"/>
          </w:rPr>
          <w:t>riting follow-up letters or emails after an interview</w:t>
        </w:r>
        <w:r w:rsidR="002B5E3C">
          <w:rPr>
            <w:rFonts w:hint="eastAsia"/>
            <w:sz w:val="24"/>
          </w:rPr>
          <w:t>.</w:t>
        </w:r>
      </w:ins>
      <w:del w:id="416" w:author="Windows 用户" w:date="2020-03-21T11:45:00Z">
        <w:r w:rsidR="002630B1" w:rsidRPr="002630B1" w:rsidDel="002610D3">
          <w:rPr>
            <w:sz w:val="24"/>
          </w:rPr>
          <w:delText>.</w:delText>
        </w:r>
      </w:del>
      <w:r w:rsidR="002630B1" w:rsidRPr="002630B1">
        <w:rPr>
          <w:sz w:val="24"/>
        </w:rPr>
        <w:t xml:space="preserve"> Each part puts forward guidelines for writing job materials from different aspects, including job preparation, factors affecting job search, job search methods, etc.</w:t>
      </w:r>
    </w:p>
    <w:p w14:paraId="723CCD27" w14:textId="4455C77C" w:rsidR="002630B1" w:rsidRPr="002630B1" w:rsidDel="002B5E3C" w:rsidRDefault="002630B1" w:rsidP="00FC62AF">
      <w:pPr>
        <w:spacing w:line="360" w:lineRule="auto"/>
        <w:ind w:firstLineChars="200" w:firstLine="480"/>
        <w:rPr>
          <w:del w:id="417" w:author="Windows 用户" w:date="2020-03-21T11:49:00Z"/>
          <w:sz w:val="24"/>
        </w:rPr>
        <w:pPrChange w:id="418" w:author="Windows 用户" w:date="2020-03-29T16:26:00Z">
          <w:pPr>
            <w:spacing w:line="360" w:lineRule="auto"/>
            <w:ind w:firstLineChars="200" w:firstLine="480"/>
          </w:pPr>
        </w:pPrChange>
      </w:pPr>
      <w:del w:id="419" w:author="Windows 用户" w:date="2020-03-21T11:49:00Z">
        <w:r w:rsidRPr="002630B1" w:rsidDel="002B5E3C">
          <w:rPr>
            <w:sz w:val="24"/>
          </w:rPr>
          <w:delText>The first part: Understanding the job-application process. This part describes the five steps of planning, drafting, revising, editing and proofreading when writing job materials.</w:delText>
        </w:r>
      </w:del>
    </w:p>
    <w:p w14:paraId="21975738" w14:textId="147CC7C7" w:rsidR="002630B1" w:rsidRPr="002630B1" w:rsidDel="002B5E3C" w:rsidRDefault="002630B1" w:rsidP="002630B1">
      <w:pPr>
        <w:spacing w:line="360" w:lineRule="auto"/>
        <w:ind w:firstLineChars="200" w:firstLine="480"/>
        <w:rPr>
          <w:del w:id="420" w:author="Windows 用户" w:date="2020-03-21T11:49:00Z"/>
          <w:sz w:val="24"/>
        </w:rPr>
      </w:pPr>
      <w:del w:id="421" w:author="Windows 用户" w:date="2020-03-21T11:49:00Z">
        <w:r w:rsidRPr="002630B1" w:rsidDel="002B5E3C">
          <w:rPr>
            <w:sz w:val="24"/>
          </w:rPr>
          <w:delText>The second part: Establishing the professional brand. The author expounds how to build professional brand from employer's demand, brand content, brand presentation and ethics notes.</w:delText>
        </w:r>
      </w:del>
    </w:p>
    <w:p w14:paraId="45F9B12C" w14:textId="785D5A4D" w:rsidR="002630B1" w:rsidRPr="002630B1" w:rsidDel="002B5E3C" w:rsidRDefault="002630B1" w:rsidP="002630B1">
      <w:pPr>
        <w:spacing w:line="360" w:lineRule="auto"/>
        <w:ind w:firstLineChars="200" w:firstLine="480"/>
        <w:rPr>
          <w:del w:id="422" w:author="Windows 用户" w:date="2020-03-21T11:49:00Z"/>
          <w:sz w:val="24"/>
        </w:rPr>
      </w:pPr>
      <w:del w:id="423" w:author="Windows 用户" w:date="2020-03-21T11:49:00Z">
        <w:r w:rsidRPr="002630B1" w:rsidDel="002B5E3C">
          <w:rPr>
            <w:sz w:val="24"/>
          </w:rPr>
          <w:delText>The third part: Planning the job search. The author describes the preparation before job-application from three aspects: employer, job applicants and job materials.</w:delText>
        </w:r>
      </w:del>
    </w:p>
    <w:p w14:paraId="170EB6CF" w14:textId="2BA18BCD" w:rsidR="002630B1" w:rsidRPr="002630B1" w:rsidDel="002B5E3C" w:rsidRDefault="002630B1" w:rsidP="002630B1">
      <w:pPr>
        <w:spacing w:line="360" w:lineRule="auto"/>
        <w:ind w:firstLineChars="200" w:firstLine="480"/>
        <w:rPr>
          <w:del w:id="424" w:author="Windows 用户" w:date="2020-03-21T11:49:00Z"/>
          <w:sz w:val="24"/>
        </w:rPr>
      </w:pPr>
      <w:del w:id="425" w:author="Windows 用户" w:date="2020-03-21T11:49:00Z">
        <w:r w:rsidRPr="002630B1" w:rsidDel="002B5E3C">
          <w:rPr>
            <w:sz w:val="24"/>
          </w:rPr>
          <w:delText>The forth part: Understanding four major ways to look for a position. The author describes through an organization’s website, a job board on the Internet, the job applicants’ network and a college or university placement office or professional placement bureau to find jobs.</w:delText>
        </w:r>
      </w:del>
    </w:p>
    <w:p w14:paraId="2A87E42A" w14:textId="6F7D034C" w:rsidR="002630B1" w:rsidRPr="002630B1" w:rsidDel="002B5E3C" w:rsidRDefault="002630B1" w:rsidP="002630B1">
      <w:pPr>
        <w:spacing w:line="360" w:lineRule="auto"/>
        <w:ind w:firstLineChars="200" w:firstLine="480"/>
        <w:rPr>
          <w:del w:id="426" w:author="Windows 用户" w:date="2020-03-21T11:49:00Z"/>
          <w:sz w:val="24"/>
        </w:rPr>
      </w:pPr>
      <w:del w:id="427" w:author="Windows 用户" w:date="2020-03-21T11:49:00Z">
        <w:r w:rsidRPr="002630B1" w:rsidDel="002B5E3C">
          <w:rPr>
            <w:sz w:val="24"/>
          </w:rPr>
          <w:delText>The fifth part: Writing résumés. The author describes how to write the elements of chronological resume, skills resume and plain-text résumé.</w:delText>
        </w:r>
      </w:del>
    </w:p>
    <w:p w14:paraId="3A48E53E" w14:textId="220FDB36" w:rsidR="002630B1" w:rsidRPr="002630B1" w:rsidDel="002B5E3C" w:rsidRDefault="002630B1" w:rsidP="002630B1">
      <w:pPr>
        <w:spacing w:line="360" w:lineRule="auto"/>
        <w:ind w:firstLineChars="200" w:firstLine="480"/>
        <w:rPr>
          <w:del w:id="428" w:author="Windows 用户" w:date="2020-03-21T11:49:00Z"/>
          <w:sz w:val="24"/>
        </w:rPr>
      </w:pPr>
      <w:del w:id="429" w:author="Windows 用户" w:date="2020-03-21T11:49:00Z">
        <w:r w:rsidRPr="002630B1" w:rsidDel="002B5E3C">
          <w:rPr>
            <w:sz w:val="24"/>
          </w:rPr>
          <w:delText>The sixth part: Writing job-application letters. In this part, the author expounds the importance of job-application letters.</w:delText>
        </w:r>
      </w:del>
    </w:p>
    <w:p w14:paraId="198F4807" w14:textId="55595C1D" w:rsidR="002630B1" w:rsidRPr="002630B1" w:rsidDel="002B5E3C" w:rsidRDefault="002630B1" w:rsidP="002630B1">
      <w:pPr>
        <w:spacing w:line="360" w:lineRule="auto"/>
        <w:ind w:firstLineChars="200" w:firstLine="480"/>
        <w:rPr>
          <w:del w:id="430" w:author="Windows 用户" w:date="2020-03-21T11:49:00Z"/>
          <w:sz w:val="24"/>
        </w:rPr>
      </w:pPr>
      <w:del w:id="431" w:author="Windows 用户" w:date="2020-03-21T11:49:00Z">
        <w:r w:rsidRPr="002630B1" w:rsidDel="002B5E3C">
          <w:rPr>
            <w:sz w:val="24"/>
          </w:rPr>
          <w:delText>The seventh part: Preparing for a job interview. The author suggests preparing for the interview by asking questions and searching for interview materials.</w:delText>
        </w:r>
      </w:del>
    </w:p>
    <w:p w14:paraId="28CAF97B" w14:textId="21D52CC5" w:rsidR="002630B1" w:rsidRPr="002630B1" w:rsidDel="002B5E3C" w:rsidRDefault="002630B1" w:rsidP="002630B1">
      <w:pPr>
        <w:spacing w:line="360" w:lineRule="auto"/>
        <w:ind w:firstLineChars="200" w:firstLine="480"/>
        <w:rPr>
          <w:del w:id="432" w:author="Windows 用户" w:date="2020-03-21T11:49:00Z"/>
          <w:sz w:val="24"/>
        </w:rPr>
      </w:pPr>
      <w:del w:id="433" w:author="Windows 用户" w:date="2020-03-21T11:49:00Z">
        <w:r w:rsidRPr="002630B1" w:rsidDel="002B5E3C">
          <w:rPr>
            <w:sz w:val="24"/>
          </w:rPr>
          <w:delText>The eighth part: Writing follow-up letters or emails after an interview. In this part, the author explains the importance of writing follow-up letters and shows the templates of all kinds of follow-up letters.</w:delText>
        </w:r>
      </w:del>
    </w:p>
    <w:p w14:paraId="0DD19B5C" w14:textId="77777777" w:rsidR="00D338A9" w:rsidRPr="00243D7D" w:rsidRDefault="00243D7D" w:rsidP="00243D7D">
      <w:pPr>
        <w:pStyle w:val="2"/>
        <w:ind w:firstLine="241"/>
      </w:pPr>
      <w:bookmarkStart w:id="434" w:name="_Toc33970303"/>
      <w:bookmarkStart w:id="435" w:name="_Toc35679792"/>
      <w:r>
        <w:rPr>
          <w:rFonts w:hint="eastAsia"/>
        </w:rPr>
        <w:t xml:space="preserve">1.3 </w:t>
      </w:r>
      <w:r w:rsidR="00CB54BC" w:rsidRPr="00243D7D">
        <w:rPr>
          <w:rFonts w:hint="eastAsia"/>
        </w:rPr>
        <w:t>T</w:t>
      </w:r>
      <w:r w:rsidR="00D338A9" w:rsidRPr="00243D7D">
        <w:rPr>
          <w:rFonts w:hint="eastAsia"/>
        </w:rPr>
        <w:t>ranslation</w:t>
      </w:r>
      <w:r w:rsidR="00422663" w:rsidRPr="00243D7D">
        <w:rPr>
          <w:rFonts w:hint="eastAsia"/>
        </w:rPr>
        <w:t xml:space="preserve"> Value</w:t>
      </w:r>
      <w:bookmarkEnd w:id="434"/>
      <w:bookmarkEnd w:id="435"/>
      <w:r w:rsidR="00422663" w:rsidRPr="00243D7D">
        <w:rPr>
          <w:rFonts w:hint="eastAsia"/>
        </w:rPr>
        <w:t xml:space="preserve"> </w:t>
      </w:r>
    </w:p>
    <w:p w14:paraId="3D41CA53" w14:textId="77777777" w:rsidR="008765D4" w:rsidRDefault="008765D4" w:rsidP="008765D4">
      <w:pPr>
        <w:spacing w:line="360" w:lineRule="auto"/>
        <w:ind w:firstLineChars="200" w:firstLine="480"/>
        <w:rPr>
          <w:sz w:val="24"/>
        </w:rPr>
      </w:pPr>
      <w:r w:rsidRPr="008765D4">
        <w:rPr>
          <w:sz w:val="24"/>
        </w:rPr>
        <w:t xml:space="preserve">China is a country with rapid economic development and a large population. The fast-paced life makes people under great pressure. Translations like </w:t>
      </w:r>
      <w:r w:rsidRPr="00856B89">
        <w:rPr>
          <w:i/>
          <w:sz w:val="24"/>
        </w:rPr>
        <w:t>Technical Communication</w:t>
      </w:r>
      <w:r w:rsidRPr="008765D4">
        <w:rPr>
          <w:sz w:val="24"/>
        </w:rPr>
        <w:t xml:space="preserve"> can he</w:t>
      </w:r>
      <w:r>
        <w:rPr>
          <w:sz w:val="24"/>
        </w:rPr>
        <w:t>lp them solve problems quickly</w:t>
      </w:r>
      <w:r>
        <w:rPr>
          <w:rFonts w:hint="eastAsia"/>
          <w:sz w:val="24"/>
        </w:rPr>
        <w:t>, such as</w:t>
      </w:r>
      <w:r w:rsidRPr="008765D4">
        <w:rPr>
          <w:sz w:val="24"/>
        </w:rPr>
        <w:t xml:space="preserve"> in the ch</w:t>
      </w:r>
      <w:r>
        <w:rPr>
          <w:sz w:val="24"/>
        </w:rPr>
        <w:t>apter on translator translation</w:t>
      </w:r>
      <w:r>
        <w:rPr>
          <w:rFonts w:hint="eastAsia"/>
          <w:sz w:val="24"/>
        </w:rPr>
        <w:t>.</w:t>
      </w:r>
      <w:r>
        <w:rPr>
          <w:sz w:val="24"/>
        </w:rPr>
        <w:t xml:space="preserve"> </w:t>
      </w:r>
      <w:r>
        <w:rPr>
          <w:rFonts w:hint="eastAsia"/>
          <w:sz w:val="24"/>
        </w:rPr>
        <w:t>D</w:t>
      </w:r>
      <w:r w:rsidRPr="008765D4">
        <w:rPr>
          <w:sz w:val="24"/>
        </w:rPr>
        <w:t>ue to the rapid growth of</w:t>
      </w:r>
      <w:r>
        <w:rPr>
          <w:sz w:val="24"/>
        </w:rPr>
        <w:t xml:space="preserve"> the population, the number of </w:t>
      </w:r>
      <w:r>
        <w:rPr>
          <w:rFonts w:hint="eastAsia"/>
          <w:sz w:val="24"/>
        </w:rPr>
        <w:t>p</w:t>
      </w:r>
      <w:r w:rsidRPr="008765D4">
        <w:rPr>
          <w:sz w:val="24"/>
        </w:rPr>
        <w:t>osts becomes smaller and smaller, and there may be hundreds of candidates for one post. A good resume will make a candidate stand out. The writing of resume becomes particularly important.</w:t>
      </w:r>
    </w:p>
    <w:p w14:paraId="1FFBAAF2" w14:textId="77777777" w:rsidR="00D338A9" w:rsidRDefault="00D338A9" w:rsidP="00D338A9">
      <w:pPr>
        <w:spacing w:line="360" w:lineRule="auto"/>
        <w:ind w:firstLineChars="200" w:firstLine="480"/>
        <w:rPr>
          <w:sz w:val="24"/>
        </w:rPr>
      </w:pPr>
      <w:r w:rsidRPr="00D338A9">
        <w:rPr>
          <w:sz w:val="24"/>
        </w:rPr>
        <w:t xml:space="preserve">The translator believes that the translation of such documents not only improves the understanding of scientific and technological texts, but also helps the translator find the desired work. The translator hopes that the translation of this chapter can give the job applicants guiding </w:t>
      </w:r>
      <w:proofErr w:type="gramStart"/>
      <w:r w:rsidRPr="00D338A9">
        <w:rPr>
          <w:sz w:val="24"/>
        </w:rPr>
        <w:t>opinions,</w:t>
      </w:r>
      <w:proofErr w:type="gramEnd"/>
      <w:r w:rsidRPr="00D338A9">
        <w:rPr>
          <w:sz w:val="24"/>
        </w:rPr>
        <w:t xml:space="preserve"> not only English readers but also Chinese readers will know how to write a resume, how to collect job materials, and finally find a job they like. In addition, readers can understand the language style and format of technical texts and complete technical writing. At the same time, functional equivalence theory and translation techniques used in translation can also provide reference for other translators in translating the scientific and technologic text.</w:t>
      </w:r>
    </w:p>
    <w:p w14:paraId="14D9C2C2" w14:textId="77777777" w:rsidR="004D755A" w:rsidRDefault="00CB54BC" w:rsidP="00E40B12">
      <w:pPr>
        <w:pStyle w:val="1"/>
        <w:numPr>
          <w:ilvl w:val="0"/>
          <w:numId w:val="1"/>
        </w:numPr>
      </w:pPr>
      <w:bookmarkStart w:id="436" w:name="_Toc33970304"/>
      <w:bookmarkStart w:id="437" w:name="_Toc35679793"/>
      <w:r>
        <w:t xml:space="preserve">The </w:t>
      </w:r>
      <w:r>
        <w:rPr>
          <w:rFonts w:hint="eastAsia"/>
        </w:rPr>
        <w:t>P</w:t>
      </w:r>
      <w:r>
        <w:t xml:space="preserve">rocess of </w:t>
      </w:r>
      <w:r>
        <w:rPr>
          <w:rFonts w:hint="eastAsia"/>
        </w:rPr>
        <w:t>T</w:t>
      </w:r>
      <w:r w:rsidR="004D755A" w:rsidRPr="004D755A">
        <w:t>ranslation</w:t>
      </w:r>
      <w:bookmarkEnd w:id="436"/>
      <w:bookmarkEnd w:id="437"/>
    </w:p>
    <w:p w14:paraId="4ED70E14" w14:textId="014AD560" w:rsidR="00091474" w:rsidRDefault="00091474">
      <w:pPr>
        <w:spacing w:line="360" w:lineRule="auto"/>
        <w:ind w:firstLineChars="200" w:firstLine="480"/>
        <w:rPr>
          <w:ins w:id="438" w:author="Windows 用户" w:date="2020-03-21T10:18:00Z"/>
        </w:rPr>
        <w:pPrChange w:id="439" w:author="Windows 用户" w:date="2020-03-21T10:06:00Z">
          <w:pPr>
            <w:pStyle w:val="2"/>
            <w:ind w:firstLine="241"/>
          </w:pPr>
        </w:pPrChange>
      </w:pPr>
      <w:bookmarkStart w:id="440" w:name="_Toc33970305"/>
      <w:ins w:id="441" w:author="Windows 用户" w:date="2020-03-21T10:18:00Z">
        <w:r w:rsidRPr="00091474">
          <w:rPr>
            <w:sz w:val="24"/>
          </w:rPr>
          <w:t>The translation project needs a project manager, multiple revisers and multiple translators to complete it. The number of words translated by each person shall not be less than 7000. The translation time is from September 9 to October 21, 2018.</w:t>
        </w:r>
      </w:ins>
      <w:ins w:id="442" w:author="Windows 用户" w:date="2020-03-21T10:23:00Z">
        <w:r w:rsidRPr="00091474">
          <w:t xml:space="preserve"> </w:t>
        </w:r>
        <w:r w:rsidRPr="00091474">
          <w:rPr>
            <w:sz w:val="24"/>
          </w:rPr>
          <w:t xml:space="preserve">Project requirements need to ensure that terminology is uniform and attached to the glossary. Translation software is required to translate and export the glossary. The content of </w:t>
        </w:r>
        <w:r w:rsidRPr="00091474">
          <w:rPr>
            <w:sz w:val="24"/>
          </w:rPr>
          <w:lastRenderedPageBreak/>
          <w:t>the picture needs to be translated.</w:t>
        </w:r>
      </w:ins>
      <w:ins w:id="443" w:author="Windows 用户" w:date="2020-03-21T10:24:00Z">
        <w:r w:rsidRPr="00091474">
          <w:rPr>
            <w:sz w:val="24"/>
          </w:rPr>
          <w:t xml:space="preserve"> The proper nouns are all in Chinese and are attached to the glossary. The layout of the translation is similar to the original layout.</w:t>
        </w:r>
      </w:ins>
    </w:p>
    <w:p w14:paraId="1FEA6B06" w14:textId="0DB6E7AD" w:rsidR="001521C7" w:rsidRPr="000B348F" w:rsidRDefault="001521C7">
      <w:pPr>
        <w:spacing w:line="360" w:lineRule="auto"/>
        <w:ind w:firstLineChars="200" w:firstLine="480"/>
        <w:rPr>
          <w:ins w:id="444" w:author="Windows 用户" w:date="2020-03-21T10:06:00Z"/>
        </w:rPr>
        <w:pPrChange w:id="445" w:author="Windows 用户" w:date="2020-03-21T10:06:00Z">
          <w:pPr>
            <w:pStyle w:val="2"/>
            <w:ind w:firstLine="241"/>
          </w:pPr>
        </w:pPrChange>
      </w:pPr>
      <w:ins w:id="446" w:author="Windows 用户" w:date="2020-03-21T10:06:00Z">
        <w:r w:rsidRPr="0032419C">
          <w:rPr>
            <w:sz w:val="24"/>
          </w:rPr>
          <w:t>From September 9th to September 10th, the team leader assigned the chapters to the team members. The translator completed the first draft on October 10th, and the term extraction and bilingual comparison were completed on October 11th. The typesetting and final draft were completed on October 21st. Project products include Chinese translation in Word and PDF format, bilingual version in Word format, terminology in Excel format and translation memory.</w:t>
        </w:r>
      </w:ins>
    </w:p>
    <w:p w14:paraId="011152D7" w14:textId="77777777" w:rsidR="004D755A" w:rsidRPr="00243D7D" w:rsidRDefault="00243D7D" w:rsidP="00243D7D">
      <w:pPr>
        <w:pStyle w:val="2"/>
        <w:ind w:firstLine="241"/>
      </w:pPr>
      <w:bookmarkStart w:id="447" w:name="_Toc35679794"/>
      <w:r>
        <w:rPr>
          <w:rFonts w:hint="eastAsia"/>
        </w:rPr>
        <w:t xml:space="preserve">2.1 </w:t>
      </w:r>
      <w:r w:rsidR="004D755A" w:rsidRPr="00243D7D">
        <w:rPr>
          <w:rFonts w:hint="eastAsia"/>
        </w:rPr>
        <w:t>B</w:t>
      </w:r>
      <w:r w:rsidR="004D755A" w:rsidRPr="00243D7D">
        <w:t>efore</w:t>
      </w:r>
      <w:r w:rsidR="004D755A" w:rsidRPr="00243D7D">
        <w:rPr>
          <w:rFonts w:hint="eastAsia"/>
        </w:rPr>
        <w:t>-</w:t>
      </w:r>
      <w:r w:rsidR="004D755A" w:rsidRPr="00243D7D">
        <w:t>translation</w:t>
      </w:r>
      <w:bookmarkEnd w:id="440"/>
      <w:bookmarkEnd w:id="447"/>
    </w:p>
    <w:p w14:paraId="10A3A4BA" w14:textId="77777777" w:rsidR="004D755A" w:rsidRPr="004D755A" w:rsidRDefault="004D755A" w:rsidP="004D755A">
      <w:pPr>
        <w:spacing w:line="360" w:lineRule="auto"/>
        <w:ind w:firstLineChars="200" w:firstLine="480"/>
        <w:rPr>
          <w:sz w:val="24"/>
        </w:rPr>
      </w:pPr>
      <w:r w:rsidRPr="004D755A">
        <w:rPr>
          <w:sz w:val="24"/>
        </w:rPr>
        <w:t>(1) Preparation of translation materials</w:t>
      </w:r>
    </w:p>
    <w:p w14:paraId="70F323E6" w14:textId="77777777" w:rsidR="004D755A" w:rsidRPr="004D755A" w:rsidRDefault="004D755A" w:rsidP="004D755A">
      <w:pPr>
        <w:spacing w:line="360" w:lineRule="auto"/>
        <w:ind w:firstLineChars="200" w:firstLine="480"/>
        <w:rPr>
          <w:sz w:val="24"/>
        </w:rPr>
      </w:pPr>
      <w:r w:rsidRPr="004D755A">
        <w:rPr>
          <w:sz w:val="24"/>
        </w:rPr>
        <w:t>The translator used Adobe Acrobat DC to extract the text to be translated from the original PDF format and converted it to WORD format. Then extracted the text content in WORD, deleted the picture and adjusted the format. The number of words in the original translation that the translator needed to translate is 7,019.</w:t>
      </w:r>
    </w:p>
    <w:p w14:paraId="3AB519F7" w14:textId="77777777" w:rsidR="004D755A" w:rsidRPr="004D755A" w:rsidRDefault="004D755A" w:rsidP="004D755A">
      <w:pPr>
        <w:spacing w:line="360" w:lineRule="auto"/>
        <w:ind w:firstLineChars="200" w:firstLine="480"/>
        <w:rPr>
          <w:sz w:val="24"/>
        </w:rPr>
      </w:pPr>
      <w:r w:rsidRPr="004D755A">
        <w:rPr>
          <w:sz w:val="24"/>
        </w:rPr>
        <w:t xml:space="preserve">(2) Preparation of </w:t>
      </w:r>
      <w:commentRangeStart w:id="448"/>
      <w:r w:rsidRPr="004D755A">
        <w:rPr>
          <w:sz w:val="24"/>
        </w:rPr>
        <w:t>translation</w:t>
      </w:r>
      <w:commentRangeEnd w:id="448"/>
      <w:r w:rsidR="00C22D7A">
        <w:rPr>
          <w:rStyle w:val="ab"/>
        </w:rPr>
        <w:commentReference w:id="448"/>
      </w:r>
      <w:r w:rsidRPr="004D755A">
        <w:rPr>
          <w:sz w:val="24"/>
        </w:rPr>
        <w:t xml:space="preserve"> reference</w:t>
      </w:r>
    </w:p>
    <w:p w14:paraId="43EFFE6D" w14:textId="7829CE93" w:rsidR="00F40F56" w:rsidRPr="002D00CF" w:rsidRDefault="004D755A" w:rsidP="002D00CF">
      <w:pPr>
        <w:spacing w:line="360" w:lineRule="auto"/>
        <w:ind w:firstLineChars="200" w:firstLine="480"/>
        <w:rPr>
          <w:sz w:val="24"/>
        </w:rPr>
      </w:pPr>
      <w:del w:id="449" w:author="Windows 用户" w:date="2020-03-21T10:34:00Z">
        <w:r w:rsidRPr="004D755A" w:rsidDel="00F40F56">
          <w:rPr>
            <w:sz w:val="24"/>
          </w:rPr>
          <w:delText xml:space="preserve">Before translation, the translator has learnt translation theory and translation skills. After obtaining the original text, the translator first determined that its genre belongs to the scientific and technological text, and then looked up various kinds of literature about the translation of scientific and technological text. </w:delText>
        </w:r>
      </w:del>
      <w:del w:id="450" w:author="Windows 用户" w:date="2020-03-21T10:33:00Z">
        <w:r w:rsidRPr="005C34FF" w:rsidDel="00F40F56">
          <w:rPr>
            <w:i/>
            <w:sz w:val="24"/>
          </w:rPr>
          <w:delText>The Application of Functional Equivalence Theory in EST Translation</w:delText>
        </w:r>
        <w:r w:rsidRPr="004D755A" w:rsidDel="00F40F56">
          <w:rPr>
            <w:sz w:val="24"/>
          </w:rPr>
          <w:delText xml:space="preserve"> helped translator to determine the translation theory. </w:delText>
        </w:r>
        <w:r w:rsidRPr="005C34FF" w:rsidDel="00F40F56">
          <w:rPr>
            <w:i/>
            <w:sz w:val="24"/>
          </w:rPr>
          <w:delText xml:space="preserve">Research on the Characteristics and Translation Methods of EST </w:delText>
        </w:r>
        <w:r w:rsidRPr="004D755A" w:rsidDel="00F40F56">
          <w:rPr>
            <w:sz w:val="24"/>
          </w:rPr>
          <w:delText>and other similar literatures helped translator to contrast and find the best translation.</w:delText>
        </w:r>
      </w:del>
      <w:moveToRangeStart w:id="451" w:author="Windows 用户" w:date="2020-03-21T10:32:00Z" w:name="move35679178"/>
      <w:moveTo w:id="452" w:author="Windows 用户" w:date="2020-03-21T10:32:00Z">
        <w:r w:rsidR="00F40F56">
          <w:rPr>
            <w:sz w:val="24"/>
          </w:rPr>
          <w:t>B</w:t>
        </w:r>
        <w:r w:rsidR="00F40F56">
          <w:rPr>
            <w:rFonts w:hint="eastAsia"/>
            <w:sz w:val="24"/>
          </w:rPr>
          <w:t xml:space="preserve">efore translation, translator has read </w:t>
        </w:r>
        <w:r w:rsidR="00F40F56" w:rsidRPr="00877BF5">
          <w:rPr>
            <w:i/>
            <w:sz w:val="24"/>
          </w:rPr>
          <w:t xml:space="preserve">On the </w:t>
        </w:r>
        <w:r w:rsidR="00F40F56" w:rsidRPr="00877BF5">
          <w:rPr>
            <w:rFonts w:hint="eastAsia"/>
            <w:i/>
            <w:sz w:val="24"/>
          </w:rPr>
          <w:t>W</w:t>
        </w:r>
        <w:r w:rsidR="00F40F56" w:rsidRPr="00877BF5">
          <w:rPr>
            <w:i/>
            <w:sz w:val="24"/>
          </w:rPr>
          <w:t xml:space="preserve">riting </w:t>
        </w:r>
        <w:r w:rsidR="00F40F56" w:rsidRPr="00877BF5">
          <w:rPr>
            <w:rFonts w:hint="eastAsia"/>
            <w:i/>
            <w:sz w:val="24"/>
          </w:rPr>
          <w:t>S</w:t>
        </w:r>
        <w:r w:rsidR="00F40F56" w:rsidRPr="00877BF5">
          <w:rPr>
            <w:i/>
            <w:sz w:val="24"/>
          </w:rPr>
          <w:t xml:space="preserve">kills of </w:t>
        </w:r>
        <w:r w:rsidR="00F40F56" w:rsidRPr="00877BF5">
          <w:rPr>
            <w:rFonts w:hint="eastAsia"/>
            <w:i/>
            <w:sz w:val="24"/>
          </w:rPr>
          <w:t>P</w:t>
        </w:r>
        <w:r w:rsidR="00F40F56" w:rsidRPr="00877BF5">
          <w:rPr>
            <w:i/>
            <w:sz w:val="24"/>
          </w:rPr>
          <w:t xml:space="preserve">ersonal </w:t>
        </w:r>
        <w:r w:rsidR="00F40F56" w:rsidRPr="00877BF5">
          <w:rPr>
            <w:rFonts w:hint="eastAsia"/>
            <w:i/>
            <w:sz w:val="24"/>
          </w:rPr>
          <w:t>J</w:t>
        </w:r>
        <w:r w:rsidR="00F40F56" w:rsidRPr="00877BF5">
          <w:rPr>
            <w:i/>
            <w:sz w:val="24"/>
          </w:rPr>
          <w:t xml:space="preserve">ob </w:t>
        </w:r>
        <w:r w:rsidR="00F40F56" w:rsidRPr="00877BF5">
          <w:rPr>
            <w:rFonts w:hint="eastAsia"/>
            <w:i/>
            <w:sz w:val="24"/>
          </w:rPr>
          <w:t>M</w:t>
        </w:r>
        <w:r w:rsidR="00F40F56" w:rsidRPr="00877BF5">
          <w:rPr>
            <w:i/>
            <w:sz w:val="24"/>
          </w:rPr>
          <w:t>aterials</w:t>
        </w:r>
        <w:r w:rsidR="00F40F56">
          <w:rPr>
            <w:rFonts w:hint="eastAsia"/>
            <w:i/>
            <w:sz w:val="24"/>
          </w:rPr>
          <w:t xml:space="preserve"> </w:t>
        </w:r>
        <w:r w:rsidR="00F40F56" w:rsidRPr="00877BF5">
          <w:rPr>
            <w:rFonts w:hint="eastAsia"/>
            <w:sz w:val="24"/>
          </w:rPr>
          <w:t>and</w:t>
        </w:r>
        <w:r w:rsidR="00F40F56">
          <w:rPr>
            <w:rFonts w:hint="eastAsia"/>
            <w:sz w:val="24"/>
          </w:rPr>
          <w:t xml:space="preserve"> </w:t>
        </w:r>
        <w:r w:rsidR="00F40F56" w:rsidRPr="00877BF5">
          <w:rPr>
            <w:i/>
            <w:sz w:val="24"/>
          </w:rPr>
          <w:t xml:space="preserve">Teaching </w:t>
        </w:r>
        <w:r w:rsidR="00F40F56" w:rsidRPr="00877BF5">
          <w:rPr>
            <w:rFonts w:hint="eastAsia"/>
            <w:i/>
            <w:sz w:val="24"/>
          </w:rPr>
          <w:t>Y</w:t>
        </w:r>
        <w:r w:rsidR="00F40F56" w:rsidRPr="00877BF5">
          <w:rPr>
            <w:i/>
            <w:sz w:val="24"/>
          </w:rPr>
          <w:t xml:space="preserve">ou </w:t>
        </w:r>
        <w:r w:rsidR="00F40F56" w:rsidRPr="00877BF5">
          <w:rPr>
            <w:rFonts w:hint="eastAsia"/>
            <w:i/>
            <w:sz w:val="24"/>
          </w:rPr>
          <w:t>H</w:t>
        </w:r>
        <w:r w:rsidR="00F40F56" w:rsidRPr="00877BF5">
          <w:rPr>
            <w:i/>
            <w:sz w:val="24"/>
          </w:rPr>
          <w:t xml:space="preserve">ow to </w:t>
        </w:r>
        <w:r w:rsidR="00F40F56" w:rsidRPr="00877BF5">
          <w:rPr>
            <w:rFonts w:hint="eastAsia"/>
            <w:i/>
            <w:sz w:val="24"/>
          </w:rPr>
          <w:t>M</w:t>
        </w:r>
        <w:r w:rsidR="00F40F56" w:rsidRPr="00877BF5">
          <w:rPr>
            <w:i/>
            <w:sz w:val="24"/>
          </w:rPr>
          <w:t xml:space="preserve">ake </w:t>
        </w:r>
        <w:r w:rsidR="00F40F56" w:rsidRPr="00877BF5">
          <w:rPr>
            <w:rFonts w:hint="eastAsia"/>
            <w:i/>
            <w:sz w:val="24"/>
          </w:rPr>
          <w:t>J</w:t>
        </w:r>
        <w:r w:rsidR="00F40F56" w:rsidRPr="00877BF5">
          <w:rPr>
            <w:i/>
            <w:sz w:val="24"/>
          </w:rPr>
          <w:t xml:space="preserve">ob </w:t>
        </w:r>
        <w:r w:rsidR="00F40F56" w:rsidRPr="00877BF5">
          <w:rPr>
            <w:rFonts w:hint="eastAsia"/>
            <w:i/>
            <w:sz w:val="24"/>
          </w:rPr>
          <w:t>M</w:t>
        </w:r>
        <w:r w:rsidR="00F40F56" w:rsidRPr="00877BF5">
          <w:rPr>
            <w:i/>
            <w:sz w:val="24"/>
          </w:rPr>
          <w:t>aterials</w:t>
        </w:r>
        <w:r w:rsidR="00F40F56">
          <w:rPr>
            <w:rFonts w:hint="eastAsia"/>
            <w:i/>
            <w:sz w:val="24"/>
          </w:rPr>
          <w:t xml:space="preserve"> </w:t>
        </w:r>
        <w:r w:rsidR="00F40F56">
          <w:rPr>
            <w:rFonts w:hint="eastAsia"/>
            <w:sz w:val="24"/>
          </w:rPr>
          <w:t xml:space="preserve">two articles. </w:t>
        </w:r>
        <w:r w:rsidR="00F40F56" w:rsidRPr="00877BF5">
          <w:rPr>
            <w:sz w:val="24"/>
          </w:rPr>
          <w:t>After rea</w:t>
        </w:r>
        <w:r w:rsidR="00F40F56">
          <w:rPr>
            <w:sz w:val="24"/>
          </w:rPr>
          <w:t>ding, the translator underst</w:t>
        </w:r>
        <w:r w:rsidR="00F40F56">
          <w:rPr>
            <w:rFonts w:hint="eastAsia"/>
            <w:sz w:val="24"/>
          </w:rPr>
          <w:t>oo</w:t>
        </w:r>
        <w:r w:rsidR="00F40F56">
          <w:rPr>
            <w:sz w:val="24"/>
          </w:rPr>
          <w:t>d</w:t>
        </w:r>
        <w:r w:rsidR="00F40F56" w:rsidRPr="00877BF5">
          <w:rPr>
            <w:sz w:val="24"/>
          </w:rPr>
          <w:t xml:space="preserve"> the general content </w:t>
        </w:r>
        <w:r w:rsidR="00F40F56">
          <w:rPr>
            <w:sz w:val="24"/>
          </w:rPr>
          <w:t>of the job materials,</w:t>
        </w:r>
        <w:r w:rsidR="00F40F56">
          <w:rPr>
            <w:rFonts w:hint="eastAsia"/>
            <w:sz w:val="24"/>
          </w:rPr>
          <w:t xml:space="preserve"> including </w:t>
        </w:r>
        <w:r w:rsidR="00F40F56" w:rsidRPr="008F5354">
          <w:rPr>
            <w:sz w:val="24"/>
          </w:rPr>
          <w:t xml:space="preserve">Job search steps, </w:t>
        </w:r>
        <w:r w:rsidR="00F40F56">
          <w:rPr>
            <w:sz w:val="24"/>
          </w:rPr>
          <w:t>resume writing</w:t>
        </w:r>
        <w:r w:rsidR="00F40F56">
          <w:rPr>
            <w:rFonts w:hint="eastAsia"/>
            <w:sz w:val="24"/>
          </w:rPr>
          <w:t xml:space="preserve"> and </w:t>
        </w:r>
        <w:r w:rsidR="00F40F56">
          <w:rPr>
            <w:sz w:val="24"/>
          </w:rPr>
          <w:t>precautions</w:t>
        </w:r>
        <w:r w:rsidR="00F40F56">
          <w:rPr>
            <w:rFonts w:hint="eastAsia"/>
            <w:sz w:val="24"/>
          </w:rPr>
          <w:t xml:space="preserve"> and so on, </w:t>
        </w:r>
        <w:r w:rsidR="00F40F56">
          <w:rPr>
            <w:sz w:val="24"/>
          </w:rPr>
          <w:t>which la</w:t>
        </w:r>
        <w:r w:rsidR="00F40F56">
          <w:rPr>
            <w:rFonts w:hint="eastAsia"/>
            <w:sz w:val="24"/>
          </w:rPr>
          <w:t>id</w:t>
        </w:r>
        <w:r w:rsidR="00F40F56" w:rsidRPr="00877BF5">
          <w:rPr>
            <w:sz w:val="24"/>
          </w:rPr>
          <w:t xml:space="preserve"> the foundation for the translation of the </w:t>
        </w:r>
        <w:r w:rsidR="00F40F56">
          <w:rPr>
            <w:rFonts w:hint="eastAsia"/>
            <w:sz w:val="24"/>
          </w:rPr>
          <w:t>source tex</w:t>
        </w:r>
        <w:r w:rsidR="00F40F56" w:rsidRPr="00877BF5">
          <w:rPr>
            <w:sz w:val="24"/>
          </w:rPr>
          <w:t>t.</w:t>
        </w:r>
        <w:r w:rsidR="00F40F56" w:rsidRPr="00373C24">
          <w:t xml:space="preserve"> </w:t>
        </w:r>
        <w:r w:rsidR="00F40F56">
          <w:rPr>
            <w:sz w:val="24"/>
          </w:rPr>
          <w:t xml:space="preserve">By reading </w:t>
        </w:r>
        <w:r w:rsidR="00F40F56" w:rsidRPr="00373C24">
          <w:rPr>
            <w:rFonts w:hint="eastAsia"/>
            <w:i/>
            <w:sz w:val="24"/>
          </w:rPr>
          <w:t>T</w:t>
        </w:r>
        <w:r w:rsidR="00F40F56" w:rsidRPr="00373C24">
          <w:rPr>
            <w:i/>
            <w:sz w:val="24"/>
          </w:rPr>
          <w:t xml:space="preserve">he </w:t>
        </w:r>
        <w:r w:rsidR="00F40F56" w:rsidRPr="00373C24">
          <w:rPr>
            <w:rFonts w:hint="eastAsia"/>
            <w:i/>
            <w:sz w:val="24"/>
          </w:rPr>
          <w:t>T</w:t>
        </w:r>
        <w:r w:rsidR="00F40F56" w:rsidRPr="00373C24">
          <w:rPr>
            <w:i/>
            <w:sz w:val="24"/>
          </w:rPr>
          <w:t xml:space="preserve">ypes of </w:t>
        </w:r>
        <w:r w:rsidR="00F40F56" w:rsidRPr="00373C24">
          <w:rPr>
            <w:rFonts w:hint="eastAsia"/>
            <w:i/>
            <w:sz w:val="24"/>
          </w:rPr>
          <w:t>T</w:t>
        </w:r>
        <w:r w:rsidR="00F40F56" w:rsidRPr="00373C24">
          <w:rPr>
            <w:i/>
            <w:sz w:val="24"/>
          </w:rPr>
          <w:t xml:space="preserve">ext and </w:t>
        </w:r>
        <w:r w:rsidR="00F40F56" w:rsidRPr="00373C24">
          <w:rPr>
            <w:rFonts w:hint="eastAsia"/>
            <w:i/>
            <w:sz w:val="24"/>
          </w:rPr>
          <w:t>T</w:t>
        </w:r>
        <w:r w:rsidR="00F40F56" w:rsidRPr="00373C24">
          <w:rPr>
            <w:i/>
            <w:sz w:val="24"/>
          </w:rPr>
          <w:t>ranslation,</w:t>
        </w:r>
        <w:r w:rsidR="00F40F56">
          <w:rPr>
            <w:sz w:val="24"/>
          </w:rPr>
          <w:t xml:space="preserve"> the translator determine</w:t>
        </w:r>
        <w:r w:rsidR="00F40F56">
          <w:rPr>
            <w:rFonts w:hint="eastAsia"/>
            <w:sz w:val="24"/>
          </w:rPr>
          <w:t>d</w:t>
        </w:r>
        <w:r w:rsidR="00F40F56" w:rsidRPr="00373C24">
          <w:rPr>
            <w:sz w:val="24"/>
          </w:rPr>
          <w:t xml:space="preserve"> that the </w:t>
        </w:r>
        <w:r w:rsidR="00F40F56">
          <w:rPr>
            <w:rFonts w:hint="eastAsia"/>
            <w:sz w:val="24"/>
          </w:rPr>
          <w:t>source</w:t>
        </w:r>
        <w:r w:rsidR="00F40F56" w:rsidRPr="00373C24">
          <w:rPr>
            <w:sz w:val="24"/>
          </w:rPr>
          <w:t xml:space="preserve"> text type is scientific and technologic text.</w:t>
        </w:r>
        <w:r w:rsidR="00F40F56" w:rsidRPr="00373C24">
          <w:t xml:space="preserve"> </w:t>
        </w:r>
        <w:r w:rsidR="00F40F56">
          <w:rPr>
            <w:sz w:val="24"/>
          </w:rPr>
          <w:t xml:space="preserve">Since the translator </w:t>
        </w:r>
        <w:r w:rsidR="00F40F56">
          <w:rPr>
            <w:rFonts w:hint="eastAsia"/>
            <w:sz w:val="24"/>
          </w:rPr>
          <w:t>was</w:t>
        </w:r>
        <w:r w:rsidR="00F40F56">
          <w:rPr>
            <w:sz w:val="24"/>
          </w:rPr>
          <w:t xml:space="preserve"> not familiar with and kn</w:t>
        </w:r>
        <w:r w:rsidR="00F40F56">
          <w:rPr>
            <w:rFonts w:hint="eastAsia"/>
            <w:sz w:val="24"/>
          </w:rPr>
          <w:t>ew</w:t>
        </w:r>
        <w:r w:rsidR="00F40F56" w:rsidRPr="00373C24">
          <w:rPr>
            <w:sz w:val="24"/>
          </w:rPr>
          <w:t xml:space="preserve"> little about </w:t>
        </w:r>
        <w:r w:rsidR="00F40F56">
          <w:rPr>
            <w:rFonts w:hint="eastAsia"/>
            <w:sz w:val="24"/>
          </w:rPr>
          <w:t>this type of article</w:t>
        </w:r>
        <w:r w:rsidR="00F40F56" w:rsidRPr="00373C24">
          <w:rPr>
            <w:sz w:val="24"/>
          </w:rPr>
          <w:t xml:space="preserve">, </w:t>
        </w:r>
        <w:r w:rsidR="00F40F56">
          <w:rPr>
            <w:sz w:val="24"/>
          </w:rPr>
          <w:t>the translator read</w:t>
        </w:r>
        <w:r w:rsidR="00F40F56">
          <w:rPr>
            <w:rFonts w:hint="eastAsia"/>
            <w:sz w:val="24"/>
          </w:rPr>
          <w:t xml:space="preserve"> </w:t>
        </w:r>
        <w:r w:rsidR="00F40F56" w:rsidRPr="00D24153">
          <w:rPr>
            <w:i/>
            <w:sz w:val="24"/>
          </w:rPr>
          <w:t xml:space="preserve">The </w:t>
        </w:r>
        <w:r w:rsidR="00F40F56" w:rsidRPr="00D24153">
          <w:rPr>
            <w:rFonts w:hint="eastAsia"/>
            <w:i/>
            <w:sz w:val="24"/>
          </w:rPr>
          <w:t>D</w:t>
        </w:r>
        <w:r w:rsidR="00F40F56" w:rsidRPr="00D24153">
          <w:rPr>
            <w:i/>
            <w:sz w:val="24"/>
          </w:rPr>
          <w:t xml:space="preserve">efinition and </w:t>
        </w:r>
        <w:r w:rsidR="00F40F56" w:rsidRPr="00D24153">
          <w:rPr>
            <w:rFonts w:hint="eastAsia"/>
            <w:i/>
            <w:sz w:val="24"/>
          </w:rPr>
          <w:t>C</w:t>
        </w:r>
        <w:r w:rsidR="00F40F56" w:rsidRPr="00D24153">
          <w:rPr>
            <w:i/>
            <w:sz w:val="24"/>
          </w:rPr>
          <w:t xml:space="preserve">haracteristics of EST and </w:t>
        </w:r>
        <w:r w:rsidR="00F40F56" w:rsidRPr="00D24153">
          <w:rPr>
            <w:rFonts w:hint="eastAsia"/>
            <w:i/>
            <w:sz w:val="24"/>
          </w:rPr>
          <w:t>the</w:t>
        </w:r>
        <w:r w:rsidR="00F40F56" w:rsidRPr="00D24153">
          <w:rPr>
            <w:i/>
            <w:sz w:val="24"/>
          </w:rPr>
          <w:t xml:space="preserve"> </w:t>
        </w:r>
        <w:r w:rsidR="00F40F56" w:rsidRPr="00D24153">
          <w:rPr>
            <w:rFonts w:hint="eastAsia"/>
            <w:i/>
            <w:sz w:val="24"/>
          </w:rPr>
          <w:t>I</w:t>
        </w:r>
        <w:r w:rsidR="00F40F56" w:rsidRPr="00D24153">
          <w:rPr>
            <w:i/>
            <w:sz w:val="24"/>
          </w:rPr>
          <w:t xml:space="preserve">mplications for </w:t>
        </w:r>
        <w:r w:rsidR="00F40F56" w:rsidRPr="00D24153">
          <w:rPr>
            <w:rFonts w:hint="eastAsia"/>
            <w:i/>
            <w:sz w:val="24"/>
          </w:rPr>
          <w:t>T</w:t>
        </w:r>
        <w:r w:rsidR="00F40F56" w:rsidRPr="00D24153">
          <w:rPr>
            <w:i/>
            <w:sz w:val="24"/>
          </w:rPr>
          <w:t>ranslation</w:t>
        </w:r>
        <w:r w:rsidR="00F40F56">
          <w:rPr>
            <w:rFonts w:hint="eastAsia"/>
            <w:i/>
            <w:sz w:val="24"/>
          </w:rPr>
          <w:t xml:space="preserve"> </w:t>
        </w:r>
        <w:r w:rsidR="00F40F56">
          <w:rPr>
            <w:rFonts w:hint="eastAsia"/>
            <w:sz w:val="24"/>
          </w:rPr>
          <w:t xml:space="preserve">and </w:t>
        </w:r>
        <w:r w:rsidR="00F40F56" w:rsidRPr="00C43E77">
          <w:rPr>
            <w:i/>
            <w:sz w:val="24"/>
          </w:rPr>
          <w:t xml:space="preserve">The </w:t>
        </w:r>
        <w:r w:rsidR="00F40F56" w:rsidRPr="00C43E77">
          <w:rPr>
            <w:rFonts w:hint="eastAsia"/>
            <w:i/>
            <w:sz w:val="24"/>
          </w:rPr>
          <w:t>L</w:t>
        </w:r>
        <w:r w:rsidR="00F40F56" w:rsidRPr="00C43E77">
          <w:rPr>
            <w:i/>
            <w:sz w:val="24"/>
          </w:rPr>
          <w:t xml:space="preserve">inguistic </w:t>
        </w:r>
        <w:r w:rsidR="00F40F56" w:rsidRPr="00C43E77">
          <w:rPr>
            <w:rFonts w:hint="eastAsia"/>
            <w:i/>
            <w:sz w:val="24"/>
          </w:rPr>
          <w:t>F</w:t>
        </w:r>
        <w:r w:rsidR="00F40F56" w:rsidRPr="00C43E77">
          <w:rPr>
            <w:i/>
            <w:sz w:val="24"/>
          </w:rPr>
          <w:t xml:space="preserve">eatures of EST </w:t>
        </w:r>
        <w:r w:rsidR="00F40F56" w:rsidRPr="00C43E77">
          <w:rPr>
            <w:rFonts w:hint="eastAsia"/>
            <w:i/>
            <w:sz w:val="24"/>
          </w:rPr>
          <w:t>T</w:t>
        </w:r>
        <w:r w:rsidR="00F40F56" w:rsidRPr="00C43E77">
          <w:rPr>
            <w:i/>
            <w:sz w:val="24"/>
          </w:rPr>
          <w:t>ranslation</w:t>
        </w:r>
        <w:r w:rsidR="00F40F56">
          <w:rPr>
            <w:rFonts w:hint="eastAsia"/>
            <w:i/>
            <w:sz w:val="24"/>
          </w:rPr>
          <w:t xml:space="preserve">. </w:t>
        </w:r>
        <w:r w:rsidR="00F40F56">
          <w:rPr>
            <w:sz w:val="24"/>
          </w:rPr>
          <w:t>T</w:t>
        </w:r>
        <w:r w:rsidR="00F40F56">
          <w:rPr>
            <w:rFonts w:hint="eastAsia"/>
            <w:sz w:val="24"/>
          </w:rPr>
          <w:t xml:space="preserve">hen translator </w:t>
        </w:r>
        <w:r w:rsidR="00F40F56">
          <w:rPr>
            <w:sz w:val="24"/>
          </w:rPr>
          <w:t>define</w:t>
        </w:r>
        <w:r w:rsidR="00F40F56">
          <w:rPr>
            <w:rFonts w:hint="eastAsia"/>
            <w:sz w:val="24"/>
          </w:rPr>
          <w:t>d</w:t>
        </w:r>
        <w:r w:rsidR="00F40F56" w:rsidRPr="007A4830">
          <w:rPr>
            <w:sz w:val="24"/>
          </w:rPr>
          <w:t xml:space="preserve"> the features of the </w:t>
        </w:r>
        <w:r w:rsidR="00F40F56">
          <w:rPr>
            <w:rFonts w:hint="eastAsia"/>
            <w:sz w:val="24"/>
          </w:rPr>
          <w:t>source</w:t>
        </w:r>
        <w:r w:rsidR="00F40F56" w:rsidRPr="007A4830">
          <w:rPr>
            <w:sz w:val="24"/>
          </w:rPr>
          <w:t xml:space="preserve"> text and the translation methods.</w:t>
        </w:r>
        <w:r w:rsidR="00F40F56">
          <w:rPr>
            <w:rFonts w:hint="eastAsia"/>
            <w:sz w:val="24"/>
          </w:rPr>
          <w:t xml:space="preserve"> </w:t>
        </w:r>
      </w:moveTo>
      <w:ins w:id="453" w:author="Windows 用户" w:date="2020-03-21T10:33:00Z">
        <w:r w:rsidR="00F40F56" w:rsidRPr="005C34FF">
          <w:rPr>
            <w:i/>
            <w:sz w:val="24"/>
          </w:rPr>
          <w:t>The Application of Functional Equivalence Theory in EST Translation</w:t>
        </w:r>
        <w:r w:rsidR="00F40F56" w:rsidRPr="004D755A">
          <w:rPr>
            <w:sz w:val="24"/>
          </w:rPr>
          <w:t xml:space="preserve"> helped translator to determine the translation theory. </w:t>
        </w:r>
        <w:r w:rsidR="00F40F56" w:rsidRPr="005C34FF">
          <w:rPr>
            <w:i/>
            <w:sz w:val="24"/>
          </w:rPr>
          <w:t xml:space="preserve">Research on the Characteristics and Translation Methods of EST </w:t>
        </w:r>
        <w:r w:rsidR="00F40F56" w:rsidRPr="004D755A">
          <w:rPr>
            <w:sz w:val="24"/>
          </w:rPr>
          <w:t>and other similar literatures helped translator to contrast and find the best translation.</w:t>
        </w:r>
      </w:ins>
    </w:p>
    <w:p w14:paraId="69007895" w14:textId="77777777" w:rsidR="00F40F56" w:rsidDel="00F40F56" w:rsidRDefault="00F40F56" w:rsidP="00F40F56">
      <w:pPr>
        <w:spacing w:line="360" w:lineRule="auto"/>
        <w:ind w:firstLineChars="200" w:firstLine="480"/>
        <w:rPr>
          <w:del w:id="454" w:author="Windows 用户" w:date="2020-03-21T10:32:00Z"/>
          <w:sz w:val="24"/>
        </w:rPr>
      </w:pPr>
      <w:moveTo w:id="455" w:author="Windows 用户" w:date="2020-03-21T10:32:00Z">
        <w:r w:rsidRPr="008F5354">
          <w:rPr>
            <w:sz w:val="24"/>
          </w:rPr>
          <w:t xml:space="preserve">With these pre translation studies and the comparison of parallel texts, translators have a good understanding of the translation of technical texts and the content of </w:t>
        </w:r>
        <w:r w:rsidRPr="008F5354">
          <w:rPr>
            <w:sz w:val="24"/>
          </w:rPr>
          <w:lastRenderedPageBreak/>
          <w:t>job-hunting. Moreover, the translator also has a general translation direction for the difficult proper nouns, terms and long difficult sentences. All of these provide useful guidance for the translator to translate the original text.</w:t>
        </w:r>
      </w:moveTo>
    </w:p>
    <w:moveToRangeEnd w:id="451"/>
    <w:p w14:paraId="71A41A5E" w14:textId="77777777" w:rsidR="00F40F56" w:rsidRPr="002D00CF" w:rsidRDefault="00F40F56" w:rsidP="002D00CF">
      <w:pPr>
        <w:spacing w:line="360" w:lineRule="auto"/>
        <w:ind w:firstLineChars="200" w:firstLine="480"/>
        <w:rPr>
          <w:sz w:val="24"/>
        </w:rPr>
      </w:pPr>
    </w:p>
    <w:p w14:paraId="55072478" w14:textId="77777777" w:rsidR="004D755A" w:rsidRPr="00243D7D" w:rsidRDefault="00243D7D" w:rsidP="00243D7D">
      <w:pPr>
        <w:pStyle w:val="2"/>
        <w:ind w:firstLine="241"/>
      </w:pPr>
      <w:bookmarkStart w:id="456" w:name="_Toc33970306"/>
      <w:bookmarkStart w:id="457" w:name="_Toc35679795"/>
      <w:r>
        <w:rPr>
          <w:rFonts w:hint="eastAsia"/>
        </w:rPr>
        <w:t xml:space="preserve">2.2 </w:t>
      </w:r>
      <w:r w:rsidR="004D755A" w:rsidRPr="00243D7D">
        <w:t>While- translation</w:t>
      </w:r>
      <w:bookmarkEnd w:id="456"/>
      <w:bookmarkEnd w:id="457"/>
    </w:p>
    <w:p w14:paraId="0E0EFA12" w14:textId="77777777" w:rsidR="004D755A" w:rsidRDefault="004D755A" w:rsidP="004D755A">
      <w:pPr>
        <w:spacing w:line="360" w:lineRule="auto"/>
        <w:ind w:firstLineChars="200" w:firstLine="480"/>
        <w:rPr>
          <w:sz w:val="24"/>
        </w:rPr>
      </w:pPr>
      <w:r w:rsidRPr="004D755A">
        <w:rPr>
          <w:sz w:val="24"/>
        </w:rPr>
        <w:t xml:space="preserve">The translator imported the original text into </w:t>
      </w:r>
      <w:proofErr w:type="spellStart"/>
      <w:r w:rsidRPr="004D755A">
        <w:rPr>
          <w:sz w:val="24"/>
        </w:rPr>
        <w:t>MemoQ</w:t>
      </w:r>
      <w:proofErr w:type="spellEnd"/>
      <w:r w:rsidRPr="004D755A">
        <w:rPr>
          <w:sz w:val="24"/>
        </w:rPr>
        <w:t xml:space="preserve">, uses Google Translation and </w:t>
      </w:r>
      <w:proofErr w:type="spellStart"/>
      <w:r w:rsidRPr="004D755A">
        <w:rPr>
          <w:sz w:val="24"/>
        </w:rPr>
        <w:t>Baidu</w:t>
      </w:r>
      <w:proofErr w:type="spellEnd"/>
      <w:r w:rsidRPr="004D755A">
        <w:rPr>
          <w:sz w:val="24"/>
        </w:rPr>
        <w:t xml:space="preserve"> Translation for preliminary translation, and then modified the translation in </w:t>
      </w:r>
      <w:proofErr w:type="spellStart"/>
      <w:r w:rsidRPr="004D755A">
        <w:rPr>
          <w:sz w:val="24"/>
        </w:rPr>
        <w:t>MemoQ</w:t>
      </w:r>
      <w:proofErr w:type="spellEnd"/>
      <w:r w:rsidRPr="004D755A">
        <w:rPr>
          <w:sz w:val="24"/>
        </w:rPr>
        <w:t xml:space="preserve">. After the translation of the first draft was completed, the translation memory was exported in </w:t>
      </w:r>
      <w:proofErr w:type="spellStart"/>
      <w:r w:rsidRPr="004D755A">
        <w:rPr>
          <w:sz w:val="24"/>
        </w:rPr>
        <w:t>MemoQ</w:t>
      </w:r>
      <w:proofErr w:type="spellEnd"/>
      <w:r w:rsidRPr="004D755A">
        <w:rPr>
          <w:sz w:val="24"/>
        </w:rPr>
        <w:t xml:space="preserve">. In </w:t>
      </w:r>
      <w:proofErr w:type="spellStart"/>
      <w:r w:rsidRPr="004D755A">
        <w:rPr>
          <w:sz w:val="24"/>
        </w:rPr>
        <w:t>Tmxmall</w:t>
      </w:r>
      <w:proofErr w:type="spellEnd"/>
      <w:r w:rsidRPr="004D755A">
        <w:rPr>
          <w:sz w:val="24"/>
        </w:rPr>
        <w:t>, the original text and the translated text were imported for bilingual comparison and term library extraction. Terms include words that appear many times in the original text and proper terms such as company name, software name, website name, etc. In translating these terms, the translator referred to on the Translation of New Terms in EST and uses transliteration, zero translation and other translation methods to try to meet the language habits of the target language readers.</w:t>
      </w:r>
    </w:p>
    <w:p w14:paraId="6F9C3C48" w14:textId="77777777" w:rsidR="004D755A" w:rsidRDefault="00243D7D" w:rsidP="00243D7D">
      <w:pPr>
        <w:pStyle w:val="2"/>
        <w:ind w:firstLine="241"/>
      </w:pPr>
      <w:bookmarkStart w:id="458" w:name="_Toc33970307"/>
      <w:bookmarkStart w:id="459" w:name="_Toc35679796"/>
      <w:r>
        <w:rPr>
          <w:rFonts w:hint="eastAsia"/>
        </w:rPr>
        <w:t xml:space="preserve">2.3 </w:t>
      </w:r>
      <w:r w:rsidR="004D755A" w:rsidRPr="004D755A">
        <w:t>Post-translation</w:t>
      </w:r>
      <w:bookmarkEnd w:id="458"/>
      <w:bookmarkEnd w:id="459"/>
    </w:p>
    <w:p w14:paraId="57C19BC1" w14:textId="77777777" w:rsidR="004D755A" w:rsidRDefault="004D755A" w:rsidP="004D755A">
      <w:pPr>
        <w:spacing w:line="360" w:lineRule="auto"/>
        <w:ind w:firstLineChars="200" w:firstLine="480"/>
        <w:rPr>
          <w:sz w:val="24"/>
        </w:rPr>
      </w:pPr>
      <w:r w:rsidRPr="004D755A">
        <w:rPr>
          <w:sz w:val="24"/>
        </w:rPr>
        <w:t>After the completion of translation, the translator needed to typeset the translation so that its format and layout were the same as the original. The translator operated the project through Adobe Acrobat DC. By adjusting the font, moving the paragraph, setting the color and so on, the layout of the translated text could be changed to achieve the consistency with the original text. Finally, the finished product submitted by the translator were Chinese translation in Word and PDF format, bilingual version in Word format, terminology in Excel format and translation memory.</w:t>
      </w:r>
    </w:p>
    <w:p w14:paraId="25CF260A" w14:textId="3AC5266B" w:rsidR="002D00CF" w:rsidRPr="000B348F" w:rsidRDefault="002D00CF">
      <w:pPr>
        <w:pStyle w:val="1"/>
        <w:numPr>
          <w:ilvl w:val="0"/>
          <w:numId w:val="1"/>
        </w:numPr>
        <w:rPr>
          <w:ins w:id="460" w:author="Windows 用户" w:date="2020-03-21T10:37:00Z"/>
        </w:rPr>
        <w:pPrChange w:id="461" w:author="Windows 用户" w:date="2020-03-21T10:43:00Z">
          <w:pPr>
            <w:spacing w:line="360" w:lineRule="auto"/>
            <w:ind w:firstLineChars="200" w:firstLine="420"/>
          </w:pPr>
        </w:pPrChange>
      </w:pPr>
      <w:bookmarkStart w:id="462" w:name="_Toc35679797"/>
      <w:bookmarkStart w:id="463" w:name="_Toc33970308"/>
      <w:ins w:id="464" w:author="Windows 用户" w:date="2020-03-21T10:37:00Z">
        <w:r w:rsidRPr="000D16C9">
          <w:t>Stylistic Features of the Source Text</w:t>
        </w:r>
        <w:bookmarkEnd w:id="462"/>
        <w:r w:rsidRPr="000D16C9" w:rsidDel="002D00CF">
          <w:t xml:space="preserve"> </w:t>
        </w:r>
      </w:ins>
    </w:p>
    <w:p w14:paraId="39810FDC" w14:textId="16F320BB" w:rsidR="00CB54BC" w:rsidDel="002D00CF" w:rsidRDefault="00CB54BC" w:rsidP="00E40B12">
      <w:pPr>
        <w:pStyle w:val="1"/>
        <w:numPr>
          <w:ilvl w:val="0"/>
          <w:numId w:val="1"/>
        </w:numPr>
        <w:rPr>
          <w:del w:id="465" w:author="Windows 用户" w:date="2020-03-21T10:37:00Z"/>
        </w:rPr>
      </w:pPr>
      <w:del w:id="466" w:author="Windows 用户" w:date="2020-03-21T10:37:00Z">
        <w:r w:rsidRPr="00CB54BC" w:rsidDel="002D00CF">
          <w:delText xml:space="preserve">Analysis of the </w:delText>
        </w:r>
        <w:r w:rsidDel="002D00CF">
          <w:rPr>
            <w:rFonts w:hint="eastAsia"/>
          </w:rPr>
          <w:delText>S</w:delText>
        </w:r>
        <w:r w:rsidDel="002D00CF">
          <w:delText xml:space="preserve">ource </w:delText>
        </w:r>
        <w:r w:rsidDel="002D00CF">
          <w:rPr>
            <w:rFonts w:hint="eastAsia"/>
          </w:rPr>
          <w:delText>T</w:delText>
        </w:r>
        <w:r w:rsidRPr="00CB54BC" w:rsidDel="002D00CF">
          <w:delText>ext</w:delText>
        </w:r>
        <w:bookmarkEnd w:id="463"/>
      </w:del>
    </w:p>
    <w:p w14:paraId="274A2F1C" w14:textId="1DEEE044" w:rsidR="00CB54BC" w:rsidDel="002D00CF" w:rsidRDefault="00243D7D" w:rsidP="00FC62AF">
      <w:pPr>
        <w:pStyle w:val="2"/>
        <w:ind w:firstLine="241"/>
        <w:rPr>
          <w:del w:id="467" w:author="Windows 用户" w:date="2020-03-21T10:36:00Z"/>
        </w:rPr>
        <w:pPrChange w:id="468" w:author="Windows 用户" w:date="2020-03-29T16:26:00Z">
          <w:pPr>
            <w:pStyle w:val="2"/>
            <w:ind w:firstLine="241"/>
          </w:pPr>
        </w:pPrChange>
      </w:pPr>
      <w:bookmarkStart w:id="469" w:name="_Toc33970309"/>
      <w:del w:id="470" w:author="Windows 用户" w:date="2020-03-21T10:36:00Z">
        <w:r w:rsidDel="002D00CF">
          <w:rPr>
            <w:rFonts w:hint="eastAsia"/>
          </w:rPr>
          <w:delText xml:space="preserve">3.1 </w:delText>
        </w:r>
        <w:r w:rsidR="00CB54BC" w:rsidRPr="00CB54BC" w:rsidDel="002D00CF">
          <w:delText>Stylistic Features of the Source Text</w:delText>
        </w:r>
        <w:bookmarkEnd w:id="469"/>
      </w:del>
    </w:p>
    <w:p w14:paraId="63FE03E3" w14:textId="77777777" w:rsidR="00C701A9" w:rsidRDefault="006D6FDC" w:rsidP="00C701A9">
      <w:pPr>
        <w:spacing w:line="360" w:lineRule="auto"/>
        <w:ind w:firstLineChars="200" w:firstLine="480"/>
        <w:rPr>
          <w:sz w:val="24"/>
        </w:rPr>
      </w:pPr>
      <w:r>
        <w:rPr>
          <w:sz w:val="24"/>
        </w:rPr>
        <w:t>T</w:t>
      </w:r>
      <w:r>
        <w:rPr>
          <w:rFonts w:hint="eastAsia"/>
          <w:sz w:val="24"/>
        </w:rPr>
        <w:t xml:space="preserve">he source text is </w:t>
      </w:r>
      <w:r w:rsidRPr="006D6FDC">
        <w:rPr>
          <w:sz w:val="24"/>
        </w:rPr>
        <w:t>scientific and technologic text</w:t>
      </w:r>
      <w:r>
        <w:rPr>
          <w:rFonts w:hint="eastAsia"/>
          <w:sz w:val="24"/>
        </w:rPr>
        <w:t xml:space="preserve">. </w:t>
      </w:r>
      <w:r w:rsidR="00C701A9" w:rsidRPr="00C701A9">
        <w:rPr>
          <w:sz w:val="24"/>
        </w:rPr>
        <w:t>The author provides professional guidance for readers with rigorous logic, concise language and professional vocabulary.</w:t>
      </w:r>
    </w:p>
    <w:p w14:paraId="22E7F694" w14:textId="77777777" w:rsidR="00CB54BC" w:rsidRDefault="00CB54BC" w:rsidP="00C701A9">
      <w:pPr>
        <w:spacing w:line="360" w:lineRule="auto"/>
        <w:ind w:firstLineChars="200" w:firstLine="480"/>
        <w:rPr>
          <w:sz w:val="24"/>
        </w:rPr>
      </w:pPr>
      <w:r w:rsidRPr="00CB54BC">
        <w:rPr>
          <w:sz w:val="24"/>
        </w:rPr>
        <w:t>At the lexical level,</w:t>
      </w:r>
      <w:r>
        <w:rPr>
          <w:rFonts w:hint="eastAsia"/>
          <w:sz w:val="24"/>
        </w:rPr>
        <w:t xml:space="preserve"> </w:t>
      </w:r>
      <w:r w:rsidR="00C701A9">
        <w:rPr>
          <w:rFonts w:hint="eastAsia"/>
          <w:sz w:val="24"/>
        </w:rPr>
        <w:t>t</w:t>
      </w:r>
      <w:r w:rsidR="00C701A9">
        <w:rPr>
          <w:sz w:val="24"/>
        </w:rPr>
        <w:t>he</w:t>
      </w:r>
      <w:r w:rsidR="00C701A9">
        <w:rPr>
          <w:rFonts w:hint="eastAsia"/>
          <w:sz w:val="24"/>
        </w:rPr>
        <w:t xml:space="preserve"> source text</w:t>
      </w:r>
      <w:r w:rsidR="00C701A9" w:rsidRPr="00C701A9">
        <w:rPr>
          <w:sz w:val="24"/>
        </w:rPr>
        <w:t xml:space="preserve"> has a large number of professio</w:t>
      </w:r>
      <w:r w:rsidR="00C701A9">
        <w:rPr>
          <w:sz w:val="24"/>
        </w:rPr>
        <w:t xml:space="preserve">nal vocabulary and proper nouns, such as </w:t>
      </w:r>
      <w:r w:rsidR="00C701A9" w:rsidRPr="00C701A9">
        <w:rPr>
          <w:sz w:val="24"/>
        </w:rPr>
        <w:t xml:space="preserve">website name, company name, </w:t>
      </w:r>
      <w:r w:rsidR="00C701A9">
        <w:rPr>
          <w:rFonts w:hint="eastAsia"/>
          <w:sz w:val="24"/>
        </w:rPr>
        <w:t xml:space="preserve">and </w:t>
      </w:r>
      <w:r w:rsidR="00C701A9" w:rsidRPr="00C701A9">
        <w:rPr>
          <w:sz w:val="24"/>
        </w:rPr>
        <w:t xml:space="preserve">software </w:t>
      </w:r>
      <w:r w:rsidR="00C701A9" w:rsidRPr="00C701A9">
        <w:rPr>
          <w:sz w:val="24"/>
        </w:rPr>
        <w:lastRenderedPageBreak/>
        <w:t>name a</w:t>
      </w:r>
      <w:r w:rsidR="00C701A9">
        <w:rPr>
          <w:sz w:val="24"/>
        </w:rPr>
        <w:t>nd computer specific vocabulary</w:t>
      </w:r>
      <w:r w:rsidR="00C701A9">
        <w:rPr>
          <w:rFonts w:hint="eastAsia"/>
          <w:sz w:val="24"/>
        </w:rPr>
        <w:t xml:space="preserve"> and so on. </w:t>
      </w:r>
      <w:r w:rsidR="00C701A9">
        <w:rPr>
          <w:sz w:val="24"/>
        </w:rPr>
        <w:t>F</w:t>
      </w:r>
      <w:r w:rsidR="00C701A9">
        <w:rPr>
          <w:rFonts w:hint="eastAsia"/>
          <w:sz w:val="24"/>
        </w:rPr>
        <w:t xml:space="preserve">or example, </w:t>
      </w:r>
      <w:r w:rsidR="00C701A9">
        <w:rPr>
          <w:sz w:val="24"/>
        </w:rPr>
        <w:t>“</w:t>
      </w:r>
      <w:r w:rsidR="00C701A9" w:rsidRPr="00C701A9">
        <w:rPr>
          <w:sz w:val="24"/>
        </w:rPr>
        <w:t>LinkedIn</w:t>
      </w:r>
      <w:r w:rsidR="00C701A9">
        <w:rPr>
          <w:sz w:val="24"/>
        </w:rPr>
        <w:t>”</w:t>
      </w:r>
      <w:r w:rsidR="00C701A9">
        <w:rPr>
          <w:rFonts w:hint="eastAsia"/>
          <w:sz w:val="24"/>
        </w:rPr>
        <w:t xml:space="preserve">, </w:t>
      </w:r>
      <w:r w:rsidR="00C701A9">
        <w:rPr>
          <w:sz w:val="24"/>
        </w:rPr>
        <w:t>“</w:t>
      </w:r>
      <w:r w:rsidR="00C701A9" w:rsidRPr="00C701A9">
        <w:rPr>
          <w:sz w:val="24"/>
        </w:rPr>
        <w:t>U.S. Department of Labor</w:t>
      </w:r>
      <w:r w:rsidR="00C701A9">
        <w:rPr>
          <w:sz w:val="24"/>
        </w:rPr>
        <w:t>”</w:t>
      </w:r>
      <w:r w:rsidR="00C701A9">
        <w:rPr>
          <w:rFonts w:hint="eastAsia"/>
          <w:sz w:val="24"/>
        </w:rPr>
        <w:t xml:space="preserve">, </w:t>
      </w:r>
      <w:r w:rsidR="00C701A9">
        <w:rPr>
          <w:sz w:val="24"/>
        </w:rPr>
        <w:t>“</w:t>
      </w:r>
      <w:proofErr w:type="spellStart"/>
      <w:r w:rsidR="00C701A9">
        <w:rPr>
          <w:sz w:val="24"/>
        </w:rPr>
        <w:t>iFixit</w:t>
      </w:r>
      <w:proofErr w:type="spellEnd"/>
      <w:r w:rsidR="00C701A9">
        <w:rPr>
          <w:sz w:val="24"/>
        </w:rPr>
        <w:t xml:space="preserve"> and </w:t>
      </w:r>
      <w:proofErr w:type="spellStart"/>
      <w:r w:rsidR="00C701A9">
        <w:rPr>
          <w:sz w:val="24"/>
        </w:rPr>
        <w:t>Dozuki</w:t>
      </w:r>
      <w:proofErr w:type="spellEnd"/>
      <w:r w:rsidR="00C701A9">
        <w:rPr>
          <w:sz w:val="24"/>
        </w:rPr>
        <w:t>”</w:t>
      </w:r>
      <w:r w:rsidR="00C701A9">
        <w:rPr>
          <w:rFonts w:hint="eastAsia"/>
          <w:sz w:val="24"/>
        </w:rPr>
        <w:t>,</w:t>
      </w:r>
      <w:r w:rsidR="00360B7F" w:rsidRPr="00360B7F">
        <w:t xml:space="preserve"> </w:t>
      </w:r>
      <w:r w:rsidR="00360B7F">
        <w:t>“</w:t>
      </w:r>
      <w:r w:rsidR="0070433E">
        <w:rPr>
          <w:sz w:val="24"/>
        </w:rPr>
        <w:t>Java, C, C++</w:t>
      </w:r>
      <w:r w:rsidR="00360B7F" w:rsidRPr="00360B7F">
        <w:rPr>
          <w:sz w:val="24"/>
        </w:rPr>
        <w:t>, and PHP</w:t>
      </w:r>
      <w:r w:rsidR="00360B7F">
        <w:rPr>
          <w:sz w:val="24"/>
        </w:rPr>
        <w:t>”</w:t>
      </w:r>
      <w:r w:rsidR="00360B7F">
        <w:rPr>
          <w:rFonts w:hint="eastAsia"/>
          <w:sz w:val="24"/>
        </w:rPr>
        <w:t>,</w:t>
      </w:r>
      <w:r w:rsidR="00360B7F">
        <w:rPr>
          <w:sz w:val="24"/>
        </w:rPr>
        <w:t xml:space="preserve"> “</w:t>
      </w:r>
      <w:r w:rsidR="00360B7F" w:rsidRPr="00360B7F">
        <w:rPr>
          <w:sz w:val="24"/>
        </w:rPr>
        <w:t>http://www.monster.com/geo/siteselection.aspx</w:t>
      </w:r>
      <w:r w:rsidR="00360B7F">
        <w:rPr>
          <w:sz w:val="24"/>
        </w:rPr>
        <w:t>”</w:t>
      </w:r>
      <w:r w:rsidR="00360B7F">
        <w:rPr>
          <w:rFonts w:hint="eastAsia"/>
          <w:sz w:val="24"/>
        </w:rPr>
        <w:t>.</w:t>
      </w:r>
    </w:p>
    <w:p w14:paraId="37EB60CF" w14:textId="1A99462E" w:rsidR="00360B7F" w:rsidRDefault="00DA135E" w:rsidP="003942F5">
      <w:pPr>
        <w:spacing w:line="360" w:lineRule="auto"/>
        <w:ind w:firstLineChars="200" w:firstLine="480"/>
        <w:rPr>
          <w:sz w:val="24"/>
        </w:rPr>
      </w:pPr>
      <w:r w:rsidRPr="00DA135E">
        <w:rPr>
          <w:sz w:val="24"/>
        </w:rPr>
        <w:t>At the syntactic level</w:t>
      </w:r>
      <w:r>
        <w:rPr>
          <w:rFonts w:hint="eastAsia"/>
          <w:sz w:val="24"/>
        </w:rPr>
        <w:t>,</w:t>
      </w:r>
      <w:r w:rsidR="00DF6130">
        <w:rPr>
          <w:rFonts w:hint="eastAsia"/>
          <w:sz w:val="24"/>
        </w:rPr>
        <w:t xml:space="preserve"> </w:t>
      </w:r>
      <w:r w:rsidR="00DF6130">
        <w:rPr>
          <w:sz w:val="24"/>
        </w:rPr>
        <w:t>because</w:t>
      </w:r>
      <w:r w:rsidR="00DF6130">
        <w:rPr>
          <w:rFonts w:hint="eastAsia"/>
          <w:sz w:val="24"/>
        </w:rPr>
        <w:t xml:space="preserve"> t</w:t>
      </w:r>
      <w:r w:rsidR="00DF6130" w:rsidRPr="00DF6130">
        <w:rPr>
          <w:sz w:val="24"/>
        </w:rPr>
        <w:t>his is a guiding article for readers to make suggestions</w:t>
      </w:r>
      <w:r w:rsidR="00DF6130">
        <w:rPr>
          <w:rFonts w:hint="eastAsia"/>
          <w:sz w:val="24"/>
        </w:rPr>
        <w:t>,</w:t>
      </w:r>
      <w:r w:rsidR="00360F9C">
        <w:rPr>
          <w:rFonts w:hint="eastAsia"/>
          <w:sz w:val="24"/>
        </w:rPr>
        <w:t xml:space="preserve"> there are many </w:t>
      </w:r>
      <w:r w:rsidR="003942F5">
        <w:rPr>
          <w:rFonts w:hint="eastAsia"/>
          <w:sz w:val="24"/>
        </w:rPr>
        <w:t>i</w:t>
      </w:r>
      <w:r w:rsidR="003942F5" w:rsidRPr="003942F5">
        <w:rPr>
          <w:sz w:val="24"/>
        </w:rPr>
        <w:t>mperative sentence</w:t>
      </w:r>
      <w:r w:rsidR="003942F5">
        <w:rPr>
          <w:rFonts w:hint="eastAsia"/>
          <w:sz w:val="24"/>
        </w:rPr>
        <w:t xml:space="preserve">s. </w:t>
      </w:r>
      <w:r w:rsidR="000412CD">
        <w:rPr>
          <w:sz w:val="24"/>
        </w:rPr>
        <w:t>F</w:t>
      </w:r>
      <w:r w:rsidR="000412CD">
        <w:rPr>
          <w:rFonts w:hint="eastAsia"/>
          <w:sz w:val="24"/>
        </w:rPr>
        <w:t xml:space="preserve">or example, </w:t>
      </w:r>
      <w:r w:rsidR="000412CD">
        <w:rPr>
          <w:sz w:val="24"/>
        </w:rPr>
        <w:t>“</w:t>
      </w:r>
      <w:r w:rsidR="003942F5" w:rsidRPr="003942F5">
        <w:rPr>
          <w:sz w:val="24"/>
        </w:rPr>
        <w:t>Create a business card.</w:t>
      </w:r>
      <w:r w:rsidR="000412CD">
        <w:rPr>
          <w:sz w:val="24"/>
        </w:rPr>
        <w:t>”</w:t>
      </w:r>
      <w:r w:rsidR="000412CD">
        <w:rPr>
          <w:rFonts w:hint="eastAsia"/>
          <w:sz w:val="24"/>
        </w:rPr>
        <w:t xml:space="preserve"> </w:t>
      </w:r>
      <w:r w:rsidR="003942F5">
        <w:rPr>
          <w:sz w:val="24"/>
        </w:rPr>
        <w:t>“</w:t>
      </w:r>
      <w:r w:rsidR="003942F5" w:rsidRPr="003942F5">
        <w:rPr>
          <w:sz w:val="24"/>
        </w:rPr>
        <w:t>Participate on Twitter.</w:t>
      </w:r>
      <w:r w:rsidR="003942F5">
        <w:rPr>
          <w:sz w:val="24"/>
        </w:rPr>
        <w:t>”</w:t>
      </w:r>
      <w:r w:rsidR="003942F5">
        <w:rPr>
          <w:rFonts w:hint="eastAsia"/>
          <w:sz w:val="24"/>
        </w:rPr>
        <w:t xml:space="preserve"> </w:t>
      </w:r>
      <w:r w:rsidR="003942F5">
        <w:rPr>
          <w:sz w:val="24"/>
        </w:rPr>
        <w:t>“</w:t>
      </w:r>
      <w:r w:rsidR="003942F5" w:rsidRPr="003942F5">
        <w:rPr>
          <w:sz w:val="24"/>
        </w:rPr>
        <w:t>Create a strong online presence.</w:t>
      </w:r>
      <w:r w:rsidR="003942F5">
        <w:rPr>
          <w:sz w:val="24"/>
        </w:rPr>
        <w:t>”</w:t>
      </w:r>
      <w:r w:rsidR="003942F5">
        <w:rPr>
          <w:rFonts w:hint="eastAsia"/>
          <w:sz w:val="24"/>
        </w:rPr>
        <w:t xml:space="preserve"> </w:t>
      </w:r>
      <w:r w:rsidR="003942F5">
        <w:rPr>
          <w:sz w:val="24"/>
        </w:rPr>
        <w:t>W</w:t>
      </w:r>
      <w:r w:rsidR="003942F5">
        <w:rPr>
          <w:rFonts w:hint="eastAsia"/>
          <w:sz w:val="24"/>
        </w:rPr>
        <w:t>hat</w:t>
      </w:r>
      <w:r w:rsidR="003942F5">
        <w:rPr>
          <w:sz w:val="24"/>
        </w:rPr>
        <w:t>’</w:t>
      </w:r>
      <w:r w:rsidR="003942F5">
        <w:rPr>
          <w:rFonts w:hint="eastAsia"/>
          <w:sz w:val="24"/>
        </w:rPr>
        <w:t xml:space="preserve">s more, </w:t>
      </w:r>
      <w:r w:rsidR="003942F5" w:rsidRPr="003942F5">
        <w:rPr>
          <w:sz w:val="24"/>
        </w:rPr>
        <w:t>the source text</w:t>
      </w:r>
      <w:r w:rsidR="003942F5">
        <w:rPr>
          <w:rFonts w:hint="eastAsia"/>
          <w:sz w:val="24"/>
        </w:rPr>
        <w:t xml:space="preserve"> includes </w:t>
      </w:r>
      <w:r w:rsidR="003942F5" w:rsidRPr="003942F5">
        <w:rPr>
          <w:sz w:val="24"/>
        </w:rPr>
        <w:t>a great deal of</w:t>
      </w:r>
      <w:r w:rsidR="003942F5">
        <w:rPr>
          <w:rFonts w:hint="eastAsia"/>
          <w:sz w:val="24"/>
        </w:rPr>
        <w:t xml:space="preserve"> long complex sentences. </w:t>
      </w:r>
      <w:r w:rsidR="003942F5">
        <w:rPr>
          <w:sz w:val="24"/>
        </w:rPr>
        <w:t>F</w:t>
      </w:r>
      <w:r w:rsidR="003942F5">
        <w:rPr>
          <w:rFonts w:hint="eastAsia"/>
          <w:sz w:val="24"/>
        </w:rPr>
        <w:t xml:space="preserve">or example, </w:t>
      </w:r>
      <w:r w:rsidR="003942F5">
        <w:rPr>
          <w:sz w:val="24"/>
        </w:rPr>
        <w:t>“</w:t>
      </w:r>
      <w:r w:rsidR="003942F5" w:rsidRPr="003942F5">
        <w:rPr>
          <w:sz w:val="24"/>
        </w:rPr>
        <w:t>Conduct informational interviews with people who have worked there or who know people who have; ask your professors if they can help you identify people to interview.</w:t>
      </w:r>
      <w:r w:rsidR="003942F5">
        <w:rPr>
          <w:sz w:val="24"/>
        </w:rPr>
        <w:t>”</w:t>
      </w:r>
      <w:r w:rsidR="003942F5">
        <w:rPr>
          <w:rFonts w:hint="eastAsia"/>
          <w:sz w:val="24"/>
        </w:rPr>
        <w:t xml:space="preserve"> </w:t>
      </w:r>
      <w:r w:rsidR="00DF6130">
        <w:rPr>
          <w:sz w:val="24"/>
        </w:rPr>
        <w:t>“</w:t>
      </w:r>
      <w:r w:rsidR="00DF6130" w:rsidRPr="00DF6130">
        <w:rPr>
          <w:sz w:val="24"/>
        </w:rPr>
        <w:t>Many LinkedIn users have endorsed his skills, not only affirming Joseph’s abilities but also suggesting that he is an active LinkedIn user who probably endorses his colleagues, as is appropriate, in return.</w:t>
      </w:r>
      <w:r w:rsidR="00DF6130">
        <w:rPr>
          <w:sz w:val="24"/>
        </w:rPr>
        <w:t>”</w:t>
      </w:r>
      <w:r w:rsidR="00DF6130">
        <w:rPr>
          <w:rFonts w:hint="eastAsia"/>
          <w:sz w:val="24"/>
        </w:rPr>
        <w:t xml:space="preserve"> </w:t>
      </w:r>
      <w:r w:rsidR="00DF6130">
        <w:rPr>
          <w:sz w:val="24"/>
        </w:rPr>
        <w:t>I</w:t>
      </w:r>
      <w:r w:rsidR="00DF6130">
        <w:rPr>
          <w:rFonts w:hint="eastAsia"/>
          <w:sz w:val="24"/>
        </w:rPr>
        <w:t>n addition, q</w:t>
      </w:r>
      <w:r w:rsidR="00DF6130" w:rsidRPr="00DF6130">
        <w:rPr>
          <w:sz w:val="24"/>
        </w:rPr>
        <w:t xml:space="preserve">uestions are also widely used in the </w:t>
      </w:r>
      <w:r w:rsidR="00DF6130">
        <w:rPr>
          <w:rFonts w:hint="eastAsia"/>
          <w:sz w:val="24"/>
        </w:rPr>
        <w:t>source</w:t>
      </w:r>
      <w:r w:rsidR="00DF6130" w:rsidRPr="00DF6130">
        <w:rPr>
          <w:sz w:val="24"/>
        </w:rPr>
        <w:t xml:space="preserve"> text</w:t>
      </w:r>
      <w:r w:rsidR="00DF6130">
        <w:rPr>
          <w:rFonts w:hint="eastAsia"/>
          <w:sz w:val="24"/>
        </w:rPr>
        <w:t xml:space="preserve">. </w:t>
      </w:r>
      <w:r w:rsidR="00DF6130">
        <w:rPr>
          <w:sz w:val="24"/>
        </w:rPr>
        <w:t>F</w:t>
      </w:r>
      <w:r w:rsidR="00DF6130">
        <w:rPr>
          <w:rFonts w:hint="eastAsia"/>
          <w:sz w:val="24"/>
        </w:rPr>
        <w:t xml:space="preserve">or example, </w:t>
      </w:r>
      <w:r w:rsidR="00DF6130">
        <w:rPr>
          <w:sz w:val="24"/>
        </w:rPr>
        <w:t>“</w:t>
      </w:r>
      <w:r w:rsidR="00DF6130" w:rsidRPr="00DF6130">
        <w:rPr>
          <w:sz w:val="24"/>
        </w:rPr>
        <w:t>What kind of organization would you like to work for?</w:t>
      </w:r>
      <w:r w:rsidR="00DF6130">
        <w:rPr>
          <w:rFonts w:hint="eastAsia"/>
          <w:sz w:val="24"/>
        </w:rPr>
        <w:t xml:space="preserve"> </w:t>
      </w:r>
      <w:proofErr w:type="gramStart"/>
      <w:r w:rsidR="00DF6130" w:rsidRPr="00DF6130">
        <w:rPr>
          <w:sz w:val="24"/>
        </w:rPr>
        <w:t>For-profit or nonprofit?</w:t>
      </w:r>
      <w:proofErr w:type="gramEnd"/>
      <w:r w:rsidR="00DF6130">
        <w:rPr>
          <w:rFonts w:hint="eastAsia"/>
          <w:sz w:val="24"/>
        </w:rPr>
        <w:t xml:space="preserve"> </w:t>
      </w:r>
      <w:proofErr w:type="gramStart"/>
      <w:r w:rsidR="00DF6130" w:rsidRPr="00DF6130">
        <w:rPr>
          <w:sz w:val="24"/>
        </w:rPr>
        <w:t>Government or private industry?</w:t>
      </w:r>
      <w:proofErr w:type="gramEnd"/>
      <w:r w:rsidR="00DF6130" w:rsidRPr="00DF6130">
        <w:rPr>
          <w:sz w:val="24"/>
        </w:rPr>
        <w:t xml:space="preserve"> </w:t>
      </w:r>
      <w:proofErr w:type="gramStart"/>
      <w:r w:rsidR="00DF6130" w:rsidRPr="00DF6130">
        <w:rPr>
          <w:sz w:val="24"/>
        </w:rPr>
        <w:t>Small or large?</w:t>
      </w:r>
      <w:proofErr w:type="gramEnd"/>
      <w:r w:rsidR="00DF6130" w:rsidRPr="00DF6130">
        <w:rPr>
          <w:sz w:val="24"/>
        </w:rPr>
        <w:t xml:space="preserve"> </w:t>
      </w:r>
      <w:proofErr w:type="gramStart"/>
      <w:r w:rsidR="00DF6130" w:rsidRPr="00DF6130">
        <w:rPr>
          <w:sz w:val="24"/>
        </w:rPr>
        <w:t>Startup or established?</w:t>
      </w:r>
      <w:r w:rsidR="00DF6130">
        <w:rPr>
          <w:sz w:val="24"/>
        </w:rPr>
        <w:t>”</w:t>
      </w:r>
      <w:proofErr w:type="gramEnd"/>
    </w:p>
    <w:p w14:paraId="5BEDC542" w14:textId="65C0653E" w:rsidR="0070433E" w:rsidDel="00E15591" w:rsidRDefault="00C75943" w:rsidP="007017FF">
      <w:pPr>
        <w:spacing w:line="360" w:lineRule="auto"/>
        <w:ind w:firstLineChars="200" w:firstLine="480"/>
        <w:rPr>
          <w:del w:id="471" w:author="Windows 用户" w:date="2020-03-21T10:52:00Z"/>
          <w:sz w:val="24"/>
        </w:rPr>
      </w:pPr>
      <w:ins w:id="472" w:author="Windows 用户" w:date="2020-03-21T09:06:00Z">
        <w:r>
          <w:rPr>
            <w:sz w:val="24"/>
          </w:rPr>
          <w:t>A</w:t>
        </w:r>
        <w:r>
          <w:rPr>
            <w:rFonts w:hint="eastAsia"/>
            <w:sz w:val="24"/>
          </w:rPr>
          <w:t xml:space="preserve">t the </w:t>
        </w:r>
      </w:ins>
      <w:ins w:id="473" w:author="Windows 用户" w:date="2020-03-21T10:31:00Z">
        <w:r w:rsidR="00F40F56">
          <w:rPr>
            <w:rFonts w:hint="eastAsia"/>
            <w:sz w:val="24"/>
          </w:rPr>
          <w:t xml:space="preserve">textual </w:t>
        </w:r>
      </w:ins>
      <w:ins w:id="474" w:author="李 亚星" w:date="2020-03-15T20:48:00Z">
        <w:del w:id="475" w:author="Windows 用户" w:date="2020-03-21T09:06:00Z">
          <w:r w:rsidR="00C22D7A" w:rsidDel="00C75943">
            <w:rPr>
              <w:sz w:val="24"/>
            </w:rPr>
            <w:delText>S</w:delText>
          </w:r>
        </w:del>
        <w:del w:id="476" w:author="Windows 用户" w:date="2020-03-21T10:30:00Z">
          <w:r w:rsidR="00C22D7A" w:rsidDel="00F40F56">
            <w:rPr>
              <w:sz w:val="24"/>
            </w:rPr>
            <w:delText xml:space="preserve">yntactic </w:delText>
          </w:r>
        </w:del>
        <w:r w:rsidR="00C22D7A">
          <w:rPr>
            <w:sz w:val="24"/>
          </w:rPr>
          <w:t>level</w:t>
        </w:r>
      </w:ins>
      <w:ins w:id="477" w:author="Windows 用户" w:date="2020-03-21T10:31:00Z">
        <w:r w:rsidR="00F40F56">
          <w:rPr>
            <w:rFonts w:hint="eastAsia"/>
            <w:sz w:val="24"/>
          </w:rPr>
          <w:t>，</w:t>
        </w:r>
      </w:ins>
      <w:ins w:id="478" w:author="李 亚星" w:date="2020-03-15T20:48:00Z">
        <w:del w:id="479" w:author="Windows 用户" w:date="2020-03-21T10:31:00Z">
          <w:r w:rsidR="00C22D7A" w:rsidDel="00F40F56">
            <w:rPr>
              <w:sz w:val="24"/>
            </w:rPr>
            <w:delText xml:space="preserve">? </w:delText>
          </w:r>
        </w:del>
      </w:ins>
      <w:ins w:id="480" w:author="Windows 用户" w:date="2020-03-21T10:31:00Z">
        <w:r w:rsidR="00F40F56">
          <w:rPr>
            <w:rFonts w:hint="eastAsia"/>
            <w:sz w:val="24"/>
          </w:rPr>
          <w:t>t</w:t>
        </w:r>
      </w:ins>
      <w:del w:id="481" w:author="Windows 用户" w:date="2020-03-21T10:31:00Z">
        <w:r w:rsidR="007017FF" w:rsidRPr="007017FF" w:rsidDel="00F40F56">
          <w:rPr>
            <w:sz w:val="24"/>
          </w:rPr>
          <w:delText>T</w:delText>
        </w:r>
      </w:del>
      <w:r w:rsidR="007017FF" w:rsidRPr="007017FF">
        <w:rPr>
          <w:sz w:val="24"/>
        </w:rPr>
        <w:t>he author</w:t>
      </w:r>
      <w:r w:rsidR="007017FF">
        <w:rPr>
          <w:rFonts w:hint="eastAsia"/>
          <w:sz w:val="24"/>
        </w:rPr>
        <w:t xml:space="preserve"> of source text</w:t>
      </w:r>
      <w:r w:rsidR="007017FF" w:rsidRPr="007017FF">
        <w:rPr>
          <w:sz w:val="24"/>
        </w:rPr>
        <w:t xml:space="preserve"> uses the second person to describe the professional problems in life and work. And through examples to provide readers with real, objective cases, so that readers can find their own shortcomings through examples and find suitable methods to correct mistakes.</w:t>
      </w:r>
      <w:r w:rsidR="007017FF">
        <w:rPr>
          <w:rFonts w:hint="eastAsia"/>
          <w:sz w:val="24"/>
        </w:rPr>
        <w:t xml:space="preserve"> </w:t>
      </w:r>
      <w:r w:rsidR="007017FF" w:rsidRPr="007017FF">
        <w:rPr>
          <w:sz w:val="24"/>
        </w:rPr>
        <w:t>Just like the chapter of translator's translation, the author analyzes the advantages and disadvantages of resumes by giving examples of real re</w:t>
      </w:r>
      <w:r w:rsidR="007017FF">
        <w:rPr>
          <w:sz w:val="24"/>
        </w:rPr>
        <w:t>sumes on LinkedIn users.</w:t>
      </w:r>
      <w:r w:rsidR="007017FF">
        <w:rPr>
          <w:rFonts w:hint="eastAsia"/>
          <w:sz w:val="24"/>
        </w:rPr>
        <w:t xml:space="preserve"> </w:t>
      </w:r>
      <w:r w:rsidR="007017FF">
        <w:rPr>
          <w:sz w:val="24"/>
        </w:rPr>
        <w:t>T</w:t>
      </w:r>
      <w:r w:rsidR="007017FF">
        <w:rPr>
          <w:rFonts w:hint="eastAsia"/>
          <w:sz w:val="24"/>
        </w:rPr>
        <w:t>hen</w:t>
      </w:r>
      <w:r w:rsidR="007017FF" w:rsidRPr="007017FF">
        <w:rPr>
          <w:sz w:val="24"/>
        </w:rPr>
        <w:t>, according to different background, different</w:t>
      </w:r>
      <w:r w:rsidR="007017FF">
        <w:rPr>
          <w:sz w:val="24"/>
        </w:rPr>
        <w:t xml:space="preserve"> countries and other factors, </w:t>
      </w:r>
      <w:r w:rsidR="007017FF">
        <w:rPr>
          <w:rFonts w:hint="eastAsia"/>
          <w:sz w:val="24"/>
        </w:rPr>
        <w:t>he</w:t>
      </w:r>
      <w:r w:rsidR="007017FF" w:rsidRPr="007017FF">
        <w:rPr>
          <w:sz w:val="24"/>
        </w:rPr>
        <w:t xml:space="preserve"> provides different guidance for readers.</w:t>
      </w:r>
      <w:r w:rsidR="007017FF">
        <w:rPr>
          <w:rFonts w:hint="eastAsia"/>
          <w:sz w:val="24"/>
        </w:rPr>
        <w:t xml:space="preserve"> </w:t>
      </w:r>
      <w:r w:rsidR="007017FF" w:rsidRPr="007017FF">
        <w:rPr>
          <w:sz w:val="24"/>
        </w:rPr>
        <w:t>Not only that, but also a lot of pictures. The author presents the examples to the readers through pictures, so that they can find the solutions more quickly and intuitively.</w:t>
      </w:r>
    </w:p>
    <w:p w14:paraId="4BB54992" w14:textId="5EF7E357" w:rsidR="006D6FDC" w:rsidDel="002D00CF" w:rsidRDefault="00243D7D">
      <w:pPr>
        <w:pStyle w:val="2"/>
        <w:ind w:firstLineChars="0" w:firstLine="0"/>
        <w:rPr>
          <w:del w:id="482" w:author="Windows 用户" w:date="2020-03-21T10:36:00Z"/>
        </w:rPr>
        <w:pPrChange w:id="483" w:author="Windows 用户" w:date="2020-03-21T10:52:00Z">
          <w:pPr>
            <w:pStyle w:val="2"/>
            <w:ind w:firstLine="241"/>
          </w:pPr>
        </w:pPrChange>
      </w:pPr>
      <w:bookmarkStart w:id="484" w:name="_Toc33970310"/>
      <w:del w:id="485" w:author="Windows 用户" w:date="2020-03-21T10:36:00Z">
        <w:r w:rsidDel="002D00CF">
          <w:rPr>
            <w:rFonts w:hint="eastAsia"/>
          </w:rPr>
          <w:delText xml:space="preserve">3.2 </w:delText>
        </w:r>
        <w:r w:rsidR="006D2EB8" w:rsidRPr="006D2EB8" w:rsidDel="002D00CF">
          <w:delText>Translation</w:delText>
        </w:r>
        <w:r w:rsidR="006D2EB8" w:rsidRPr="006D2EB8" w:rsidDel="002D00CF">
          <w:rPr>
            <w:rFonts w:hint="eastAsia"/>
          </w:rPr>
          <w:delText xml:space="preserve"> </w:delText>
        </w:r>
        <w:commentRangeStart w:id="486"/>
        <w:r w:rsidR="006D2EB8" w:rsidRPr="006D2EB8" w:rsidDel="002D00CF">
          <w:rPr>
            <w:rFonts w:hint="eastAsia"/>
          </w:rPr>
          <w:delText>Resources</w:delText>
        </w:r>
        <w:bookmarkEnd w:id="484"/>
        <w:commentRangeEnd w:id="486"/>
        <w:r w:rsidR="00C22D7A" w:rsidDel="002D00CF">
          <w:rPr>
            <w:rStyle w:val="ab"/>
            <w:rFonts w:eastAsia="宋体" w:cs="Times New Roman"/>
            <w:b w:val="0"/>
            <w:bCs w:val="0"/>
          </w:rPr>
          <w:commentReference w:id="486"/>
        </w:r>
        <w:r w:rsidR="006D2EB8" w:rsidRPr="006D2EB8" w:rsidDel="002D00CF">
          <w:rPr>
            <w:rFonts w:hint="eastAsia"/>
          </w:rPr>
          <w:delText xml:space="preserve"> </w:delText>
        </w:r>
        <w:bookmarkStart w:id="487" w:name="_Toc35679798"/>
        <w:bookmarkEnd w:id="487"/>
      </w:del>
    </w:p>
    <w:p w14:paraId="04D442A8" w14:textId="7187C411" w:rsidR="006D2EB8" w:rsidDel="00E15591" w:rsidRDefault="001C74D1">
      <w:pPr>
        <w:spacing w:line="360" w:lineRule="auto"/>
        <w:rPr>
          <w:del w:id="488" w:author="Windows 用户" w:date="2020-03-21T10:51:00Z"/>
          <w:sz w:val="24"/>
        </w:rPr>
        <w:pPrChange w:id="489" w:author="Windows 用户" w:date="2020-03-21T10:52:00Z">
          <w:pPr>
            <w:spacing w:line="360" w:lineRule="auto"/>
            <w:ind w:firstLineChars="200" w:firstLine="480"/>
          </w:pPr>
        </w:pPrChange>
      </w:pPr>
      <w:moveFromRangeStart w:id="490" w:author="Windows 用户" w:date="2020-03-21T10:32:00Z" w:name="move35679178"/>
      <w:moveFrom w:id="491" w:author="Windows 用户" w:date="2020-03-21T10:32:00Z">
        <w:r w:rsidDel="00F40F56">
          <w:rPr>
            <w:sz w:val="24"/>
          </w:rPr>
          <w:t>B</w:t>
        </w:r>
        <w:r w:rsidDel="00F40F56">
          <w:rPr>
            <w:rFonts w:hint="eastAsia"/>
            <w:sz w:val="24"/>
          </w:rPr>
          <w:t xml:space="preserve">efore translation, translator has read </w:t>
        </w:r>
        <w:r w:rsidR="00877BF5" w:rsidRPr="00877BF5" w:rsidDel="00F40F56">
          <w:rPr>
            <w:i/>
            <w:sz w:val="24"/>
          </w:rPr>
          <w:t xml:space="preserve">On the </w:t>
        </w:r>
        <w:r w:rsidR="00877BF5" w:rsidRPr="00877BF5" w:rsidDel="00F40F56">
          <w:rPr>
            <w:rFonts w:hint="eastAsia"/>
            <w:i/>
            <w:sz w:val="24"/>
          </w:rPr>
          <w:t>W</w:t>
        </w:r>
        <w:r w:rsidR="00877BF5" w:rsidRPr="00877BF5" w:rsidDel="00F40F56">
          <w:rPr>
            <w:i/>
            <w:sz w:val="24"/>
          </w:rPr>
          <w:t xml:space="preserve">riting </w:t>
        </w:r>
        <w:r w:rsidR="00877BF5" w:rsidRPr="00877BF5" w:rsidDel="00F40F56">
          <w:rPr>
            <w:rFonts w:hint="eastAsia"/>
            <w:i/>
            <w:sz w:val="24"/>
          </w:rPr>
          <w:t>S</w:t>
        </w:r>
        <w:r w:rsidR="00877BF5" w:rsidRPr="00877BF5" w:rsidDel="00F40F56">
          <w:rPr>
            <w:i/>
            <w:sz w:val="24"/>
          </w:rPr>
          <w:t xml:space="preserve">kills of </w:t>
        </w:r>
        <w:r w:rsidR="00877BF5" w:rsidRPr="00877BF5" w:rsidDel="00F40F56">
          <w:rPr>
            <w:rFonts w:hint="eastAsia"/>
            <w:i/>
            <w:sz w:val="24"/>
          </w:rPr>
          <w:t>P</w:t>
        </w:r>
        <w:r w:rsidR="00877BF5" w:rsidRPr="00877BF5" w:rsidDel="00F40F56">
          <w:rPr>
            <w:i/>
            <w:sz w:val="24"/>
          </w:rPr>
          <w:t xml:space="preserve">ersonal </w:t>
        </w:r>
        <w:r w:rsidR="00877BF5" w:rsidRPr="00877BF5" w:rsidDel="00F40F56">
          <w:rPr>
            <w:rFonts w:hint="eastAsia"/>
            <w:i/>
            <w:sz w:val="24"/>
          </w:rPr>
          <w:t>J</w:t>
        </w:r>
        <w:r w:rsidR="00877BF5" w:rsidRPr="00877BF5" w:rsidDel="00F40F56">
          <w:rPr>
            <w:i/>
            <w:sz w:val="24"/>
          </w:rPr>
          <w:t xml:space="preserve">ob </w:t>
        </w:r>
        <w:r w:rsidR="00877BF5" w:rsidRPr="00877BF5" w:rsidDel="00F40F56">
          <w:rPr>
            <w:rFonts w:hint="eastAsia"/>
            <w:i/>
            <w:sz w:val="24"/>
          </w:rPr>
          <w:t>M</w:t>
        </w:r>
        <w:r w:rsidR="00877BF5" w:rsidRPr="00877BF5" w:rsidDel="00F40F56">
          <w:rPr>
            <w:i/>
            <w:sz w:val="24"/>
          </w:rPr>
          <w:t>aterials</w:t>
        </w:r>
        <w:r w:rsidR="00877BF5" w:rsidDel="00F40F56">
          <w:rPr>
            <w:rFonts w:hint="eastAsia"/>
            <w:i/>
            <w:sz w:val="24"/>
          </w:rPr>
          <w:t xml:space="preserve"> </w:t>
        </w:r>
        <w:r w:rsidR="00877BF5" w:rsidRPr="00877BF5" w:rsidDel="00F40F56">
          <w:rPr>
            <w:rFonts w:hint="eastAsia"/>
            <w:sz w:val="24"/>
          </w:rPr>
          <w:t>and</w:t>
        </w:r>
        <w:r w:rsidR="00877BF5" w:rsidDel="00F40F56">
          <w:rPr>
            <w:rFonts w:hint="eastAsia"/>
            <w:sz w:val="24"/>
          </w:rPr>
          <w:t xml:space="preserve"> </w:t>
        </w:r>
        <w:r w:rsidR="00877BF5" w:rsidRPr="00877BF5" w:rsidDel="00F40F56">
          <w:rPr>
            <w:i/>
            <w:sz w:val="24"/>
          </w:rPr>
          <w:t xml:space="preserve">Teaching </w:t>
        </w:r>
        <w:r w:rsidR="00877BF5" w:rsidRPr="00877BF5" w:rsidDel="00F40F56">
          <w:rPr>
            <w:rFonts w:hint="eastAsia"/>
            <w:i/>
            <w:sz w:val="24"/>
          </w:rPr>
          <w:t>Y</w:t>
        </w:r>
        <w:r w:rsidR="00877BF5" w:rsidRPr="00877BF5" w:rsidDel="00F40F56">
          <w:rPr>
            <w:i/>
            <w:sz w:val="24"/>
          </w:rPr>
          <w:t xml:space="preserve">ou </w:t>
        </w:r>
        <w:r w:rsidR="00877BF5" w:rsidRPr="00877BF5" w:rsidDel="00F40F56">
          <w:rPr>
            <w:rFonts w:hint="eastAsia"/>
            <w:i/>
            <w:sz w:val="24"/>
          </w:rPr>
          <w:t>H</w:t>
        </w:r>
        <w:r w:rsidR="00877BF5" w:rsidRPr="00877BF5" w:rsidDel="00F40F56">
          <w:rPr>
            <w:i/>
            <w:sz w:val="24"/>
          </w:rPr>
          <w:t xml:space="preserve">ow to </w:t>
        </w:r>
        <w:r w:rsidR="00877BF5" w:rsidRPr="00877BF5" w:rsidDel="00F40F56">
          <w:rPr>
            <w:rFonts w:hint="eastAsia"/>
            <w:i/>
            <w:sz w:val="24"/>
          </w:rPr>
          <w:t>M</w:t>
        </w:r>
        <w:r w:rsidR="00877BF5" w:rsidRPr="00877BF5" w:rsidDel="00F40F56">
          <w:rPr>
            <w:i/>
            <w:sz w:val="24"/>
          </w:rPr>
          <w:t xml:space="preserve">ake </w:t>
        </w:r>
        <w:r w:rsidR="00877BF5" w:rsidRPr="00877BF5" w:rsidDel="00F40F56">
          <w:rPr>
            <w:rFonts w:hint="eastAsia"/>
            <w:i/>
            <w:sz w:val="24"/>
          </w:rPr>
          <w:t>J</w:t>
        </w:r>
        <w:r w:rsidR="00877BF5" w:rsidRPr="00877BF5" w:rsidDel="00F40F56">
          <w:rPr>
            <w:i/>
            <w:sz w:val="24"/>
          </w:rPr>
          <w:t xml:space="preserve">ob </w:t>
        </w:r>
        <w:r w:rsidR="00877BF5" w:rsidRPr="00877BF5" w:rsidDel="00F40F56">
          <w:rPr>
            <w:rFonts w:hint="eastAsia"/>
            <w:i/>
            <w:sz w:val="24"/>
          </w:rPr>
          <w:t>M</w:t>
        </w:r>
        <w:r w:rsidR="00877BF5" w:rsidRPr="00877BF5" w:rsidDel="00F40F56">
          <w:rPr>
            <w:i/>
            <w:sz w:val="24"/>
          </w:rPr>
          <w:t>aterials</w:t>
        </w:r>
        <w:r w:rsidR="00877BF5" w:rsidDel="00F40F56">
          <w:rPr>
            <w:rFonts w:hint="eastAsia"/>
            <w:i/>
            <w:sz w:val="24"/>
          </w:rPr>
          <w:t xml:space="preserve"> </w:t>
        </w:r>
        <w:r w:rsidR="00877BF5" w:rsidDel="00F40F56">
          <w:rPr>
            <w:rFonts w:hint="eastAsia"/>
            <w:sz w:val="24"/>
          </w:rPr>
          <w:t xml:space="preserve">two articles. </w:t>
        </w:r>
        <w:r w:rsidR="00877BF5" w:rsidRPr="00877BF5" w:rsidDel="00F40F56">
          <w:rPr>
            <w:sz w:val="24"/>
          </w:rPr>
          <w:t>After rea</w:t>
        </w:r>
        <w:r w:rsidR="00877BF5" w:rsidDel="00F40F56">
          <w:rPr>
            <w:sz w:val="24"/>
          </w:rPr>
          <w:t>ding, the translator underst</w:t>
        </w:r>
        <w:r w:rsidR="00877BF5" w:rsidDel="00F40F56">
          <w:rPr>
            <w:rFonts w:hint="eastAsia"/>
            <w:sz w:val="24"/>
          </w:rPr>
          <w:t>oo</w:t>
        </w:r>
        <w:r w:rsidR="00877BF5" w:rsidDel="00F40F56">
          <w:rPr>
            <w:sz w:val="24"/>
          </w:rPr>
          <w:t>d</w:t>
        </w:r>
        <w:r w:rsidR="00877BF5" w:rsidRPr="00877BF5" w:rsidDel="00F40F56">
          <w:rPr>
            <w:sz w:val="24"/>
          </w:rPr>
          <w:t xml:space="preserve"> the general content </w:t>
        </w:r>
        <w:r w:rsidR="00877BF5" w:rsidDel="00F40F56">
          <w:rPr>
            <w:sz w:val="24"/>
          </w:rPr>
          <w:t>of the job materials,</w:t>
        </w:r>
        <w:r w:rsidR="008F5354" w:rsidDel="00F40F56">
          <w:rPr>
            <w:rFonts w:hint="eastAsia"/>
            <w:sz w:val="24"/>
          </w:rPr>
          <w:t xml:space="preserve"> including </w:t>
        </w:r>
        <w:r w:rsidR="008F5354" w:rsidRPr="008F5354" w:rsidDel="00F40F56">
          <w:rPr>
            <w:sz w:val="24"/>
          </w:rPr>
          <w:t xml:space="preserve">Job search steps, </w:t>
        </w:r>
        <w:r w:rsidR="008F5354" w:rsidDel="00F40F56">
          <w:rPr>
            <w:sz w:val="24"/>
          </w:rPr>
          <w:t>resume writing</w:t>
        </w:r>
        <w:r w:rsidR="008F5354" w:rsidDel="00F40F56">
          <w:rPr>
            <w:rFonts w:hint="eastAsia"/>
            <w:sz w:val="24"/>
          </w:rPr>
          <w:t xml:space="preserve"> and </w:t>
        </w:r>
        <w:r w:rsidR="008F5354" w:rsidDel="00F40F56">
          <w:rPr>
            <w:sz w:val="24"/>
          </w:rPr>
          <w:t>precautions</w:t>
        </w:r>
        <w:r w:rsidR="008F5354" w:rsidDel="00F40F56">
          <w:rPr>
            <w:rFonts w:hint="eastAsia"/>
            <w:sz w:val="24"/>
          </w:rPr>
          <w:t xml:space="preserve"> and so on, </w:t>
        </w:r>
        <w:r w:rsidR="00877BF5" w:rsidDel="00F40F56">
          <w:rPr>
            <w:sz w:val="24"/>
          </w:rPr>
          <w:t>which la</w:t>
        </w:r>
        <w:r w:rsidR="00877BF5" w:rsidDel="00F40F56">
          <w:rPr>
            <w:rFonts w:hint="eastAsia"/>
            <w:sz w:val="24"/>
          </w:rPr>
          <w:t>id</w:t>
        </w:r>
        <w:r w:rsidR="00877BF5" w:rsidRPr="00877BF5" w:rsidDel="00F40F56">
          <w:rPr>
            <w:sz w:val="24"/>
          </w:rPr>
          <w:t xml:space="preserve"> the foundation for the translation of the </w:t>
        </w:r>
        <w:r w:rsidR="00877BF5" w:rsidDel="00F40F56">
          <w:rPr>
            <w:rFonts w:hint="eastAsia"/>
            <w:sz w:val="24"/>
          </w:rPr>
          <w:t>source tex</w:t>
        </w:r>
        <w:r w:rsidR="00877BF5" w:rsidRPr="00877BF5" w:rsidDel="00F40F56">
          <w:rPr>
            <w:sz w:val="24"/>
          </w:rPr>
          <w:t>t.</w:t>
        </w:r>
        <w:r w:rsidR="00373C24" w:rsidRPr="00373C24" w:rsidDel="00F40F56">
          <w:t xml:space="preserve"> </w:t>
        </w:r>
        <w:r w:rsidR="00373C24" w:rsidDel="00F40F56">
          <w:rPr>
            <w:sz w:val="24"/>
          </w:rPr>
          <w:t xml:space="preserve">By reading </w:t>
        </w:r>
        <w:r w:rsidR="00373C24" w:rsidRPr="00373C24" w:rsidDel="00F40F56">
          <w:rPr>
            <w:rFonts w:hint="eastAsia"/>
            <w:i/>
            <w:sz w:val="24"/>
          </w:rPr>
          <w:t>T</w:t>
        </w:r>
        <w:r w:rsidR="00373C24" w:rsidRPr="00373C24" w:rsidDel="00F40F56">
          <w:rPr>
            <w:i/>
            <w:sz w:val="24"/>
          </w:rPr>
          <w:t xml:space="preserve">he </w:t>
        </w:r>
        <w:r w:rsidR="00373C24" w:rsidRPr="00373C24" w:rsidDel="00F40F56">
          <w:rPr>
            <w:rFonts w:hint="eastAsia"/>
            <w:i/>
            <w:sz w:val="24"/>
          </w:rPr>
          <w:t>T</w:t>
        </w:r>
        <w:r w:rsidR="00373C24" w:rsidRPr="00373C24" w:rsidDel="00F40F56">
          <w:rPr>
            <w:i/>
            <w:sz w:val="24"/>
          </w:rPr>
          <w:t xml:space="preserve">ypes of </w:t>
        </w:r>
        <w:r w:rsidR="00373C24" w:rsidRPr="00373C24" w:rsidDel="00F40F56">
          <w:rPr>
            <w:rFonts w:hint="eastAsia"/>
            <w:i/>
            <w:sz w:val="24"/>
          </w:rPr>
          <w:t>T</w:t>
        </w:r>
        <w:r w:rsidR="00373C24" w:rsidRPr="00373C24" w:rsidDel="00F40F56">
          <w:rPr>
            <w:i/>
            <w:sz w:val="24"/>
          </w:rPr>
          <w:t xml:space="preserve">ext and </w:t>
        </w:r>
        <w:r w:rsidR="00373C24" w:rsidRPr="00373C24" w:rsidDel="00F40F56">
          <w:rPr>
            <w:rFonts w:hint="eastAsia"/>
            <w:i/>
            <w:sz w:val="24"/>
          </w:rPr>
          <w:t>T</w:t>
        </w:r>
        <w:r w:rsidR="00373C24" w:rsidRPr="00373C24" w:rsidDel="00F40F56">
          <w:rPr>
            <w:i/>
            <w:sz w:val="24"/>
          </w:rPr>
          <w:t>ranslation,</w:t>
        </w:r>
        <w:r w:rsidR="00373C24" w:rsidDel="00F40F56">
          <w:rPr>
            <w:sz w:val="24"/>
          </w:rPr>
          <w:t xml:space="preserve"> the translator determine</w:t>
        </w:r>
        <w:r w:rsidR="00373C24" w:rsidDel="00F40F56">
          <w:rPr>
            <w:rFonts w:hint="eastAsia"/>
            <w:sz w:val="24"/>
          </w:rPr>
          <w:t>d</w:t>
        </w:r>
        <w:r w:rsidR="00373C24" w:rsidRPr="00373C24" w:rsidDel="00F40F56">
          <w:rPr>
            <w:sz w:val="24"/>
          </w:rPr>
          <w:t xml:space="preserve"> that the </w:t>
        </w:r>
        <w:r w:rsidR="00C43E77" w:rsidDel="00F40F56">
          <w:rPr>
            <w:rFonts w:hint="eastAsia"/>
            <w:sz w:val="24"/>
          </w:rPr>
          <w:t>source</w:t>
        </w:r>
        <w:r w:rsidR="00373C24" w:rsidRPr="00373C24" w:rsidDel="00F40F56">
          <w:rPr>
            <w:sz w:val="24"/>
          </w:rPr>
          <w:t xml:space="preserve"> text type is scientific and technologic text.</w:t>
        </w:r>
        <w:r w:rsidR="00373C24" w:rsidRPr="00373C24" w:rsidDel="00F40F56">
          <w:t xml:space="preserve"> </w:t>
        </w:r>
        <w:r w:rsidR="00373C24" w:rsidDel="00F40F56">
          <w:rPr>
            <w:sz w:val="24"/>
          </w:rPr>
          <w:t xml:space="preserve">Since the translator </w:t>
        </w:r>
        <w:r w:rsidR="00373C24" w:rsidDel="00F40F56">
          <w:rPr>
            <w:rFonts w:hint="eastAsia"/>
            <w:sz w:val="24"/>
          </w:rPr>
          <w:t>was</w:t>
        </w:r>
        <w:r w:rsidR="00373C24" w:rsidDel="00F40F56">
          <w:rPr>
            <w:sz w:val="24"/>
          </w:rPr>
          <w:t xml:space="preserve"> not familiar with and kn</w:t>
        </w:r>
        <w:r w:rsidR="00373C24" w:rsidDel="00F40F56">
          <w:rPr>
            <w:rFonts w:hint="eastAsia"/>
            <w:sz w:val="24"/>
          </w:rPr>
          <w:t>ew</w:t>
        </w:r>
        <w:r w:rsidR="00373C24" w:rsidRPr="00373C24" w:rsidDel="00F40F56">
          <w:rPr>
            <w:sz w:val="24"/>
          </w:rPr>
          <w:t xml:space="preserve"> little about </w:t>
        </w:r>
        <w:r w:rsidR="00373C24" w:rsidDel="00F40F56">
          <w:rPr>
            <w:rFonts w:hint="eastAsia"/>
            <w:sz w:val="24"/>
          </w:rPr>
          <w:t xml:space="preserve">this </w:t>
        </w:r>
        <w:r w:rsidR="00E32892" w:rsidDel="00F40F56">
          <w:rPr>
            <w:rFonts w:hint="eastAsia"/>
            <w:sz w:val="24"/>
          </w:rPr>
          <w:t>type of article</w:t>
        </w:r>
        <w:r w:rsidR="00373C24" w:rsidRPr="00373C24" w:rsidDel="00F40F56">
          <w:rPr>
            <w:sz w:val="24"/>
          </w:rPr>
          <w:t xml:space="preserve">, </w:t>
        </w:r>
        <w:r w:rsidR="00E32892" w:rsidDel="00F40F56">
          <w:rPr>
            <w:sz w:val="24"/>
          </w:rPr>
          <w:t>the translator read</w:t>
        </w:r>
        <w:r w:rsidR="00E32892" w:rsidDel="00F40F56">
          <w:rPr>
            <w:rFonts w:hint="eastAsia"/>
            <w:sz w:val="24"/>
          </w:rPr>
          <w:t xml:space="preserve"> </w:t>
        </w:r>
        <w:r w:rsidR="00D24153" w:rsidRPr="00D24153" w:rsidDel="00F40F56">
          <w:rPr>
            <w:i/>
            <w:sz w:val="24"/>
          </w:rPr>
          <w:t xml:space="preserve">The </w:t>
        </w:r>
        <w:r w:rsidR="00D24153" w:rsidRPr="00D24153" w:rsidDel="00F40F56">
          <w:rPr>
            <w:rFonts w:hint="eastAsia"/>
            <w:i/>
            <w:sz w:val="24"/>
          </w:rPr>
          <w:t>D</w:t>
        </w:r>
        <w:r w:rsidR="00D24153" w:rsidRPr="00D24153" w:rsidDel="00F40F56">
          <w:rPr>
            <w:i/>
            <w:sz w:val="24"/>
          </w:rPr>
          <w:t xml:space="preserve">efinition and </w:t>
        </w:r>
        <w:r w:rsidR="00D24153" w:rsidRPr="00D24153" w:rsidDel="00F40F56">
          <w:rPr>
            <w:rFonts w:hint="eastAsia"/>
            <w:i/>
            <w:sz w:val="24"/>
          </w:rPr>
          <w:t>C</w:t>
        </w:r>
        <w:r w:rsidR="00D24153" w:rsidRPr="00D24153" w:rsidDel="00F40F56">
          <w:rPr>
            <w:i/>
            <w:sz w:val="24"/>
          </w:rPr>
          <w:t xml:space="preserve">haracteristics of EST and </w:t>
        </w:r>
        <w:r w:rsidR="00D24153" w:rsidRPr="00D24153" w:rsidDel="00F40F56">
          <w:rPr>
            <w:rFonts w:hint="eastAsia"/>
            <w:i/>
            <w:sz w:val="24"/>
          </w:rPr>
          <w:t>the</w:t>
        </w:r>
        <w:r w:rsidR="00D24153" w:rsidRPr="00D24153" w:rsidDel="00F40F56">
          <w:rPr>
            <w:i/>
            <w:sz w:val="24"/>
          </w:rPr>
          <w:t xml:space="preserve"> </w:t>
        </w:r>
        <w:r w:rsidR="00D24153" w:rsidRPr="00D24153" w:rsidDel="00F40F56">
          <w:rPr>
            <w:rFonts w:hint="eastAsia"/>
            <w:i/>
            <w:sz w:val="24"/>
          </w:rPr>
          <w:t>I</w:t>
        </w:r>
        <w:r w:rsidR="00D24153" w:rsidRPr="00D24153" w:rsidDel="00F40F56">
          <w:rPr>
            <w:i/>
            <w:sz w:val="24"/>
          </w:rPr>
          <w:t xml:space="preserve">mplications for </w:t>
        </w:r>
        <w:r w:rsidR="00D24153" w:rsidRPr="00D24153" w:rsidDel="00F40F56">
          <w:rPr>
            <w:rFonts w:hint="eastAsia"/>
            <w:i/>
            <w:sz w:val="24"/>
          </w:rPr>
          <w:t>T</w:t>
        </w:r>
        <w:r w:rsidR="00D24153" w:rsidRPr="00D24153" w:rsidDel="00F40F56">
          <w:rPr>
            <w:i/>
            <w:sz w:val="24"/>
          </w:rPr>
          <w:t>ranslation</w:t>
        </w:r>
        <w:r w:rsidR="00D24153" w:rsidDel="00F40F56">
          <w:rPr>
            <w:rFonts w:hint="eastAsia"/>
            <w:i/>
            <w:sz w:val="24"/>
          </w:rPr>
          <w:t xml:space="preserve"> </w:t>
        </w:r>
        <w:r w:rsidR="00D24153" w:rsidDel="00F40F56">
          <w:rPr>
            <w:rFonts w:hint="eastAsia"/>
            <w:sz w:val="24"/>
          </w:rPr>
          <w:t xml:space="preserve">and </w:t>
        </w:r>
        <w:r w:rsidR="00C43E77" w:rsidRPr="00C43E77" w:rsidDel="00F40F56">
          <w:rPr>
            <w:i/>
            <w:sz w:val="24"/>
          </w:rPr>
          <w:t xml:space="preserve">The </w:t>
        </w:r>
        <w:r w:rsidR="00C43E77" w:rsidRPr="00C43E77" w:rsidDel="00F40F56">
          <w:rPr>
            <w:rFonts w:hint="eastAsia"/>
            <w:i/>
            <w:sz w:val="24"/>
          </w:rPr>
          <w:t>L</w:t>
        </w:r>
        <w:r w:rsidR="00C43E77" w:rsidRPr="00C43E77" w:rsidDel="00F40F56">
          <w:rPr>
            <w:i/>
            <w:sz w:val="24"/>
          </w:rPr>
          <w:t xml:space="preserve">inguistic </w:t>
        </w:r>
        <w:r w:rsidR="00C43E77" w:rsidRPr="00C43E77" w:rsidDel="00F40F56">
          <w:rPr>
            <w:rFonts w:hint="eastAsia"/>
            <w:i/>
            <w:sz w:val="24"/>
          </w:rPr>
          <w:t>F</w:t>
        </w:r>
        <w:r w:rsidR="00C43E77" w:rsidRPr="00C43E77" w:rsidDel="00F40F56">
          <w:rPr>
            <w:i/>
            <w:sz w:val="24"/>
          </w:rPr>
          <w:t xml:space="preserve">eatures of EST </w:t>
        </w:r>
        <w:r w:rsidR="00C43E77" w:rsidRPr="00C43E77" w:rsidDel="00F40F56">
          <w:rPr>
            <w:rFonts w:hint="eastAsia"/>
            <w:i/>
            <w:sz w:val="24"/>
          </w:rPr>
          <w:t>T</w:t>
        </w:r>
        <w:r w:rsidR="00D24153" w:rsidRPr="00C43E77" w:rsidDel="00F40F56">
          <w:rPr>
            <w:i/>
            <w:sz w:val="24"/>
          </w:rPr>
          <w:t>ranslation</w:t>
        </w:r>
        <w:r w:rsidR="00C43E77" w:rsidDel="00F40F56">
          <w:rPr>
            <w:rFonts w:hint="eastAsia"/>
            <w:i/>
            <w:sz w:val="24"/>
          </w:rPr>
          <w:t xml:space="preserve">. </w:t>
        </w:r>
        <w:r w:rsidR="00C43E77" w:rsidDel="00F40F56">
          <w:rPr>
            <w:sz w:val="24"/>
          </w:rPr>
          <w:t>T</w:t>
        </w:r>
        <w:r w:rsidR="00C43E77" w:rsidDel="00F40F56">
          <w:rPr>
            <w:rFonts w:hint="eastAsia"/>
            <w:sz w:val="24"/>
          </w:rPr>
          <w:t xml:space="preserve">hen translator </w:t>
        </w:r>
        <w:r w:rsidR="007A4830" w:rsidDel="00F40F56">
          <w:rPr>
            <w:sz w:val="24"/>
          </w:rPr>
          <w:t>define</w:t>
        </w:r>
        <w:r w:rsidR="007A4830" w:rsidDel="00F40F56">
          <w:rPr>
            <w:rFonts w:hint="eastAsia"/>
            <w:sz w:val="24"/>
          </w:rPr>
          <w:t>d</w:t>
        </w:r>
        <w:r w:rsidR="007A4830" w:rsidRPr="007A4830" w:rsidDel="00F40F56">
          <w:rPr>
            <w:sz w:val="24"/>
          </w:rPr>
          <w:t xml:space="preserve"> the features of the </w:t>
        </w:r>
        <w:r w:rsidR="007A4830" w:rsidDel="00F40F56">
          <w:rPr>
            <w:rFonts w:hint="eastAsia"/>
            <w:sz w:val="24"/>
          </w:rPr>
          <w:t>source</w:t>
        </w:r>
        <w:r w:rsidR="007A4830" w:rsidRPr="007A4830" w:rsidDel="00F40F56">
          <w:rPr>
            <w:sz w:val="24"/>
          </w:rPr>
          <w:t xml:space="preserve"> text and the translation metho</w:t>
        </w:r>
        <w:del w:id="492" w:author="Windows 用户" w:date="2020-03-21T10:51:00Z">
          <w:r w:rsidR="007A4830" w:rsidRPr="007A4830" w:rsidDel="00E15591">
            <w:rPr>
              <w:sz w:val="24"/>
            </w:rPr>
            <w:delText>ds.</w:delText>
          </w:r>
          <w:r w:rsidR="007A4830" w:rsidDel="00E15591">
            <w:rPr>
              <w:rFonts w:hint="eastAsia"/>
              <w:sz w:val="24"/>
            </w:rPr>
            <w:delText xml:space="preserve"> </w:delText>
          </w:r>
        </w:del>
      </w:moveFrom>
      <w:bookmarkStart w:id="493" w:name="_Toc35679799"/>
      <w:bookmarkEnd w:id="493"/>
    </w:p>
    <w:p w14:paraId="5E0DC7A0" w14:textId="1287751A" w:rsidR="008F5354" w:rsidDel="00F40F56" w:rsidRDefault="008F5354">
      <w:pPr>
        <w:spacing w:line="360" w:lineRule="auto"/>
        <w:ind w:firstLineChars="200" w:firstLine="480"/>
        <w:rPr>
          <w:sz w:val="24"/>
        </w:rPr>
      </w:pPr>
      <w:moveFrom w:id="494" w:author="Windows 用户" w:date="2020-03-21T10:32:00Z">
        <w:r w:rsidRPr="008F5354" w:rsidDel="00F40F56">
          <w:rPr>
            <w:sz w:val="24"/>
          </w:rPr>
          <w:t>With these pre translation studies and the comparison of parallel texts, translators have a good understanding of the translation of technical texts and the content of job-hunting. Moreover, the translator also has a general translation direction for the difficult proper nouns, terms and long difficult sentences. All of these provide useful guidance for the translator to translate the original text.</w:t>
        </w:r>
      </w:moveFrom>
      <w:bookmarkStart w:id="495" w:name="_Toc35679800"/>
      <w:bookmarkEnd w:id="495"/>
    </w:p>
    <w:p w14:paraId="51B01F7D" w14:textId="56E2773E" w:rsidR="005C34FF" w:rsidRDefault="00776F4A" w:rsidP="00E40B12">
      <w:pPr>
        <w:pStyle w:val="1"/>
        <w:numPr>
          <w:ilvl w:val="0"/>
          <w:numId w:val="1"/>
        </w:numPr>
      </w:pPr>
      <w:bookmarkStart w:id="496" w:name="_Toc33970311"/>
      <w:bookmarkStart w:id="497" w:name="_Toc35679801"/>
      <w:moveFromRangeEnd w:id="490"/>
      <w:r>
        <w:t xml:space="preserve">Theoretical </w:t>
      </w:r>
      <w:r>
        <w:rPr>
          <w:rFonts w:hint="eastAsia"/>
        </w:rPr>
        <w:t>F</w:t>
      </w:r>
      <w:r w:rsidRPr="00776F4A">
        <w:t>ramework</w:t>
      </w:r>
      <w:bookmarkEnd w:id="496"/>
      <w:bookmarkEnd w:id="497"/>
    </w:p>
    <w:p w14:paraId="6CB4DA7F" w14:textId="77777777" w:rsidR="00AB4365" w:rsidRDefault="00243D7D" w:rsidP="00243D7D">
      <w:pPr>
        <w:pStyle w:val="2"/>
        <w:ind w:firstLine="241"/>
      </w:pPr>
      <w:bookmarkStart w:id="498" w:name="_Toc33970312"/>
      <w:bookmarkStart w:id="499" w:name="_Toc35679802"/>
      <w:r>
        <w:rPr>
          <w:rFonts w:hint="eastAsia"/>
        </w:rPr>
        <w:t xml:space="preserve">4.1 </w:t>
      </w:r>
      <w:r w:rsidR="00AB4365" w:rsidRPr="00AB4365">
        <w:t>Functional Equivalence Theory</w:t>
      </w:r>
      <w:bookmarkEnd w:id="498"/>
      <w:bookmarkEnd w:id="499"/>
    </w:p>
    <w:p w14:paraId="712F1D0A" w14:textId="77777777" w:rsidR="00376B6B" w:rsidRDefault="00764D99" w:rsidP="00764D99">
      <w:pPr>
        <w:spacing w:line="360" w:lineRule="auto"/>
        <w:ind w:firstLineChars="200" w:firstLine="480"/>
        <w:rPr>
          <w:sz w:val="24"/>
        </w:rPr>
      </w:pPr>
      <w:r w:rsidRPr="00764D99">
        <w:rPr>
          <w:sz w:val="24"/>
        </w:rPr>
        <w:t xml:space="preserve">The functional equivalence theory was proposed by American linguist Eugene A. </w:t>
      </w:r>
      <w:proofErr w:type="spellStart"/>
      <w:r w:rsidRPr="00764D99">
        <w:rPr>
          <w:sz w:val="24"/>
        </w:rPr>
        <w:t>Nida</w:t>
      </w:r>
      <w:proofErr w:type="spellEnd"/>
      <w:r w:rsidRPr="00764D99">
        <w:rPr>
          <w:sz w:val="24"/>
        </w:rPr>
        <w:t xml:space="preserve">. The core concept of </w:t>
      </w:r>
      <w:proofErr w:type="spellStart"/>
      <w:r w:rsidRPr="00764D99">
        <w:rPr>
          <w:sz w:val="24"/>
        </w:rPr>
        <w:t>Nida's</w:t>
      </w:r>
      <w:proofErr w:type="spellEnd"/>
      <w:r w:rsidRPr="00764D99">
        <w:rPr>
          <w:sz w:val="24"/>
        </w:rPr>
        <w:t xml:space="preserve"> theory is "functional equivalence". The so-called </w:t>
      </w:r>
      <w:r w:rsidRPr="00764D99">
        <w:rPr>
          <w:sz w:val="24"/>
        </w:rPr>
        <w:lastRenderedPageBreak/>
        <w:t>"functional equivalence" means that translation does not require the rigid correspondence on the surface of the text, but achieves the equivalence between the two languages.</w:t>
      </w:r>
      <w:r>
        <w:rPr>
          <w:sz w:val="24"/>
        </w:rPr>
        <w:t xml:space="preserve"> </w:t>
      </w:r>
    </w:p>
    <w:p w14:paraId="3779FFD8" w14:textId="2065B837" w:rsidR="00376B6B" w:rsidRDefault="00764D99" w:rsidP="00376B6B">
      <w:pPr>
        <w:spacing w:line="360" w:lineRule="auto"/>
        <w:ind w:firstLineChars="200" w:firstLine="480"/>
        <w:rPr>
          <w:sz w:val="24"/>
        </w:rPr>
      </w:pPr>
      <w:proofErr w:type="spellStart"/>
      <w:r>
        <w:rPr>
          <w:rFonts w:hint="eastAsia"/>
          <w:sz w:val="24"/>
        </w:rPr>
        <w:t>Nida</w:t>
      </w:r>
      <w:proofErr w:type="spellEnd"/>
      <w:r w:rsidR="00E333A7" w:rsidRPr="00E333A7">
        <w:rPr>
          <w:sz w:val="24"/>
        </w:rPr>
        <w:t xml:space="preserve"> pointed out that "translation is to reproduce the information of the source language from semantics to style in the most appropriate, natural and equivalent language". </w:t>
      </w:r>
      <w:r>
        <w:rPr>
          <w:rFonts w:hint="eastAsia"/>
          <w:sz w:val="24"/>
        </w:rPr>
        <w:t>F</w:t>
      </w:r>
      <w:r w:rsidRPr="00764D99">
        <w:rPr>
          <w:sz w:val="24"/>
        </w:rPr>
        <w:t>unctiona</w:t>
      </w:r>
      <w:ins w:id="500" w:author="Windows 用户" w:date="2020-03-21T09:10:00Z">
        <w:r w:rsidR="005970FB">
          <w:rPr>
            <w:rFonts w:hint="eastAsia"/>
            <w:sz w:val="24"/>
          </w:rPr>
          <w:t>l</w:t>
        </w:r>
      </w:ins>
      <w:r w:rsidR="00E333A7" w:rsidRPr="00E333A7">
        <w:rPr>
          <w:sz w:val="24"/>
        </w:rPr>
        <w:t xml:space="preserve"> equivalence includes four aspects: 1. Lexical equivalence, 2. Syntactic equivalence, 3. Textual equivalence, 4. Sty</w:t>
      </w:r>
      <w:r w:rsidR="001E6DB1">
        <w:rPr>
          <w:sz w:val="24"/>
        </w:rPr>
        <w:t>listic equivalence (</w:t>
      </w:r>
      <w:proofErr w:type="spellStart"/>
      <w:r w:rsidR="001E6DB1">
        <w:rPr>
          <w:sz w:val="24"/>
        </w:rPr>
        <w:t>Nida</w:t>
      </w:r>
      <w:proofErr w:type="spellEnd"/>
      <w:r w:rsidR="001E6DB1">
        <w:rPr>
          <w:rFonts w:hint="eastAsia"/>
          <w:sz w:val="24"/>
        </w:rPr>
        <w:t>,</w:t>
      </w:r>
      <w:r w:rsidR="00E333A7" w:rsidRPr="00E333A7">
        <w:rPr>
          <w:sz w:val="24"/>
        </w:rPr>
        <w:t xml:space="preserve"> 2004). </w:t>
      </w:r>
      <w:r w:rsidR="00C95803" w:rsidRPr="00C95803">
        <w:rPr>
          <w:sz w:val="24"/>
        </w:rPr>
        <w:t>Lexical equivalence is to translate in combination with context, and the content to be translated must conform to the author's mentality and mood at that time</w:t>
      </w:r>
      <w:r w:rsidR="00C95803">
        <w:rPr>
          <w:rFonts w:hint="eastAsia"/>
          <w:sz w:val="24"/>
        </w:rPr>
        <w:t xml:space="preserve">. </w:t>
      </w:r>
      <w:r w:rsidR="00C95803" w:rsidRPr="00C95803">
        <w:rPr>
          <w:sz w:val="24"/>
        </w:rPr>
        <w:t>Syntactic equivalence is to deal with the grammatical structure of a sentence flexibly</w:t>
      </w:r>
      <w:r w:rsidR="00C95803">
        <w:rPr>
          <w:rFonts w:hint="eastAsia"/>
          <w:sz w:val="24"/>
        </w:rPr>
        <w:t>,</w:t>
      </w:r>
      <w:r w:rsidR="00C95803" w:rsidRPr="00C95803">
        <w:t xml:space="preserve"> </w:t>
      </w:r>
      <w:r w:rsidR="00C95803" w:rsidRPr="00C95803">
        <w:rPr>
          <w:sz w:val="24"/>
        </w:rPr>
        <w:t>combined with contextual translation.</w:t>
      </w:r>
      <w:r w:rsidR="00C95803">
        <w:rPr>
          <w:rFonts w:hint="eastAsia"/>
          <w:sz w:val="24"/>
        </w:rPr>
        <w:t xml:space="preserve"> </w:t>
      </w:r>
      <w:r w:rsidR="00C95803" w:rsidRPr="00C95803">
        <w:rPr>
          <w:sz w:val="24"/>
        </w:rPr>
        <w:t>Text</w:t>
      </w:r>
      <w:r w:rsidR="00C95803">
        <w:rPr>
          <w:rFonts w:hint="eastAsia"/>
          <w:sz w:val="24"/>
        </w:rPr>
        <w:t>ual</w:t>
      </w:r>
      <w:r w:rsidR="00C95803" w:rsidRPr="00C95803">
        <w:rPr>
          <w:sz w:val="24"/>
        </w:rPr>
        <w:t xml:space="preserve"> equivalence means that the translator should not only analyze the language itself, but also see the meaning and function of the language in the specific context.</w:t>
      </w:r>
      <w:r w:rsidR="00C95803">
        <w:rPr>
          <w:rFonts w:hint="eastAsia"/>
          <w:sz w:val="24"/>
        </w:rPr>
        <w:t xml:space="preserve"> </w:t>
      </w:r>
      <w:r w:rsidR="00C95803" w:rsidRPr="00C95803">
        <w:rPr>
          <w:sz w:val="24"/>
        </w:rPr>
        <w:t>Stylistic equivalence means that different stylistic languages have different characteristics. Therefore, translators should translate according to different problems and language characteristics when translating</w:t>
      </w:r>
      <w:r w:rsidR="001E6DB1">
        <w:rPr>
          <w:rFonts w:hint="eastAsia"/>
          <w:sz w:val="24"/>
        </w:rPr>
        <w:t xml:space="preserve"> </w:t>
      </w:r>
      <w:r w:rsidR="00C95803">
        <w:rPr>
          <w:rFonts w:hint="eastAsia"/>
          <w:sz w:val="24"/>
        </w:rPr>
        <w:t>(</w:t>
      </w:r>
      <w:r w:rsidR="001E6DB1">
        <w:rPr>
          <w:rFonts w:hint="eastAsia"/>
          <w:sz w:val="24"/>
        </w:rPr>
        <w:t>Fen, 2018:74-75</w:t>
      </w:r>
      <w:r w:rsidR="00C95803">
        <w:rPr>
          <w:rFonts w:hint="eastAsia"/>
          <w:sz w:val="24"/>
        </w:rPr>
        <w:t>)</w:t>
      </w:r>
      <w:r w:rsidR="00C95803" w:rsidRPr="00C95803">
        <w:rPr>
          <w:sz w:val="24"/>
        </w:rPr>
        <w:t>.</w:t>
      </w:r>
      <w:r w:rsidR="00C95803">
        <w:rPr>
          <w:rFonts w:hint="eastAsia"/>
          <w:sz w:val="24"/>
        </w:rPr>
        <w:t xml:space="preserve"> </w:t>
      </w:r>
    </w:p>
    <w:p w14:paraId="5E58DB02" w14:textId="77777777" w:rsidR="00E333A7" w:rsidRPr="00E333A7" w:rsidRDefault="002931D4" w:rsidP="002931D4">
      <w:pPr>
        <w:spacing w:line="360" w:lineRule="auto"/>
        <w:ind w:firstLineChars="200" w:firstLine="480"/>
        <w:rPr>
          <w:sz w:val="24"/>
        </w:rPr>
      </w:pPr>
      <w:proofErr w:type="spellStart"/>
      <w:r w:rsidRPr="002931D4">
        <w:rPr>
          <w:sz w:val="24"/>
        </w:rPr>
        <w:t>Nida</w:t>
      </w:r>
      <w:proofErr w:type="spellEnd"/>
      <w:r w:rsidRPr="002931D4">
        <w:rPr>
          <w:sz w:val="24"/>
        </w:rPr>
        <w:t xml:space="preserve"> points out that there a</w:t>
      </w:r>
      <w:r w:rsidR="00204A0C">
        <w:rPr>
          <w:sz w:val="24"/>
        </w:rPr>
        <w:t xml:space="preserve">re two forms of equivalence in </w:t>
      </w:r>
      <w:r w:rsidR="00204A0C">
        <w:rPr>
          <w:rFonts w:hint="eastAsia"/>
          <w:sz w:val="24"/>
        </w:rPr>
        <w:t>t</w:t>
      </w:r>
      <w:r w:rsidRPr="002931D4">
        <w:rPr>
          <w:sz w:val="24"/>
        </w:rPr>
        <w:t>ranslation: formal equivalence and functional equivalence</w:t>
      </w:r>
      <w:r w:rsidR="00204A0C">
        <w:rPr>
          <w:rFonts w:hint="eastAsia"/>
          <w:sz w:val="24"/>
        </w:rPr>
        <w:t xml:space="preserve"> (</w:t>
      </w:r>
      <w:proofErr w:type="spellStart"/>
      <w:r w:rsidR="00204A0C">
        <w:rPr>
          <w:rFonts w:hint="eastAsia"/>
          <w:sz w:val="24"/>
        </w:rPr>
        <w:t>Nida</w:t>
      </w:r>
      <w:proofErr w:type="spellEnd"/>
      <w:r w:rsidR="00E765CC">
        <w:rPr>
          <w:rFonts w:hint="eastAsia"/>
          <w:sz w:val="24"/>
        </w:rPr>
        <w:t>, 1964:167</w:t>
      </w:r>
      <w:r w:rsidR="00204A0C">
        <w:rPr>
          <w:rFonts w:hint="eastAsia"/>
          <w:sz w:val="24"/>
        </w:rPr>
        <w:t>)</w:t>
      </w:r>
      <w:r w:rsidRPr="002931D4">
        <w:rPr>
          <w:sz w:val="24"/>
        </w:rPr>
        <w:t>.</w:t>
      </w:r>
      <w:r>
        <w:rPr>
          <w:rFonts w:hint="eastAsia"/>
          <w:sz w:val="24"/>
        </w:rPr>
        <w:t xml:space="preserve"> </w:t>
      </w:r>
      <w:r w:rsidR="00E333A7" w:rsidRPr="00E333A7">
        <w:rPr>
          <w:sz w:val="24"/>
        </w:rPr>
        <w:t xml:space="preserve">In </w:t>
      </w:r>
      <w:r w:rsidR="00E333A7" w:rsidRPr="00376B6B">
        <w:rPr>
          <w:i/>
          <w:sz w:val="24"/>
        </w:rPr>
        <w:t>Translation Theory and Practice</w:t>
      </w:r>
      <w:r w:rsidR="00E333A7" w:rsidRPr="00E333A7">
        <w:rPr>
          <w:sz w:val="24"/>
        </w:rPr>
        <w:t xml:space="preserve">, </w:t>
      </w:r>
      <w:proofErr w:type="spellStart"/>
      <w:r w:rsidR="00E333A7" w:rsidRPr="00E333A7">
        <w:rPr>
          <w:sz w:val="24"/>
        </w:rPr>
        <w:t>Nida</w:t>
      </w:r>
      <w:proofErr w:type="spellEnd"/>
      <w:r w:rsidR="00E333A7" w:rsidRPr="00E333A7">
        <w:rPr>
          <w:sz w:val="24"/>
        </w:rPr>
        <w:t xml:space="preserve"> puts forward several translation priority principles: (1) consistency of content is better than consistency of words; (2) dynamic equivalence is better than formal equivalence; (3) language heard is better than written; (4) form used and accepted by readers is better than traditional form (Wang</w:t>
      </w:r>
      <w:r w:rsidR="001E6DB1">
        <w:rPr>
          <w:rFonts w:hint="eastAsia"/>
          <w:sz w:val="24"/>
        </w:rPr>
        <w:t>,</w:t>
      </w:r>
      <w:r w:rsidR="00E333A7" w:rsidRPr="00E333A7">
        <w:rPr>
          <w:sz w:val="24"/>
        </w:rPr>
        <w:t xml:space="preserve"> 2004:44). </w:t>
      </w:r>
    </w:p>
    <w:p w14:paraId="11D6B7E4" w14:textId="77777777" w:rsidR="00AB4365" w:rsidRDefault="00E333A7" w:rsidP="00E333A7">
      <w:pPr>
        <w:spacing w:line="360" w:lineRule="auto"/>
        <w:ind w:firstLineChars="200" w:firstLine="480"/>
        <w:rPr>
          <w:sz w:val="24"/>
        </w:rPr>
      </w:pPr>
      <w:r w:rsidRPr="00E333A7">
        <w:rPr>
          <w:sz w:val="24"/>
        </w:rPr>
        <w:t xml:space="preserve">The original, Technical Communication, is the scientific and technological text. Most types of EST are argumentative and expository. This kind of style is concise in language expression, and its content is true and reliable. The overall structure is logical, and the most important thing is to ensure that the expression is practical. Therefore, when translating such texts, the most important thing is to express the meaning. In order to emphasize the relationship between the target reader and the target text and make the meaning of the original sentence clear, the translator chose the functional equivalence theory as the support of the whole translation. In the </w:t>
      </w:r>
      <w:r w:rsidRPr="00E333A7">
        <w:rPr>
          <w:sz w:val="24"/>
        </w:rPr>
        <w:lastRenderedPageBreak/>
        <w:t>process of translation, in order to convey the original meaning accurately and make the readers understand it, the translator first analyzed the sentence as a whole, and then chose the translation skills flexibly to make the sentence complete. On the basis of loyalty to the original meaning, readers can quickly understand the meaning of the translation when reading and understanding, so that the translation is persuasive.</w:t>
      </w:r>
    </w:p>
    <w:p w14:paraId="75596956" w14:textId="77777777" w:rsidR="00376B6B" w:rsidRPr="00376B6B" w:rsidRDefault="00243D7D" w:rsidP="00243D7D">
      <w:pPr>
        <w:pStyle w:val="2"/>
        <w:ind w:firstLine="241"/>
      </w:pPr>
      <w:bookmarkStart w:id="501" w:name="_Toc33970313"/>
      <w:bookmarkStart w:id="502" w:name="_Toc35679803"/>
      <w:r>
        <w:rPr>
          <w:rFonts w:hint="eastAsia"/>
        </w:rPr>
        <w:t xml:space="preserve">4.2 </w:t>
      </w:r>
      <w:r w:rsidR="00926B8B">
        <w:t xml:space="preserve">Features of </w:t>
      </w:r>
      <w:r w:rsidR="00926B8B">
        <w:rPr>
          <w:rFonts w:hint="eastAsia"/>
        </w:rPr>
        <w:t>S</w:t>
      </w:r>
      <w:r w:rsidR="00376B6B" w:rsidRPr="00376B6B">
        <w:t xml:space="preserve">cientific and </w:t>
      </w:r>
      <w:r w:rsidR="00926B8B">
        <w:rPr>
          <w:rFonts w:hint="eastAsia"/>
        </w:rPr>
        <w:t>T</w:t>
      </w:r>
      <w:r w:rsidR="00926B8B">
        <w:t xml:space="preserve">echnological </w:t>
      </w:r>
      <w:r w:rsidR="00926B8B">
        <w:rPr>
          <w:rFonts w:hint="eastAsia"/>
        </w:rPr>
        <w:t>T</w:t>
      </w:r>
      <w:r w:rsidR="00376B6B" w:rsidRPr="00376B6B">
        <w:t>exts</w:t>
      </w:r>
      <w:bookmarkEnd w:id="501"/>
      <w:bookmarkEnd w:id="502"/>
    </w:p>
    <w:p w14:paraId="022AFB56" w14:textId="77777777" w:rsidR="00376B6B" w:rsidRPr="00376B6B" w:rsidRDefault="00376B6B" w:rsidP="00376B6B">
      <w:pPr>
        <w:spacing w:line="360" w:lineRule="auto"/>
        <w:ind w:firstLineChars="200" w:firstLine="480"/>
        <w:rPr>
          <w:sz w:val="24"/>
        </w:rPr>
      </w:pPr>
      <w:r w:rsidRPr="00376B6B">
        <w:rPr>
          <w:rFonts w:hint="eastAsia"/>
          <w:sz w:val="24"/>
        </w:rPr>
        <w:t>There are many kinds of scientific and technological texts, including all materials, papers, reports, schemes, manuals, exchanges, conferences, videos, etc. related to science and technology. Scientific translation is a kind of translation activity which mainly conveys scientific information, and its main purpose is to convey information faithfully</w:t>
      </w:r>
      <w:r w:rsidR="001E6DB1">
        <w:rPr>
          <w:rFonts w:hint="eastAsia"/>
          <w:sz w:val="24"/>
        </w:rPr>
        <w:t xml:space="preserve"> </w:t>
      </w:r>
      <w:r w:rsidRPr="00376B6B">
        <w:rPr>
          <w:rFonts w:hint="eastAsia"/>
          <w:sz w:val="24"/>
        </w:rPr>
        <w:t>(</w:t>
      </w:r>
      <w:proofErr w:type="spellStart"/>
      <w:r w:rsidR="001E6DB1">
        <w:rPr>
          <w:rFonts w:hint="eastAsia"/>
          <w:sz w:val="24"/>
        </w:rPr>
        <w:t>Luo</w:t>
      </w:r>
      <w:proofErr w:type="spellEnd"/>
      <w:r w:rsidR="00E765CC">
        <w:rPr>
          <w:rFonts w:hint="eastAsia"/>
          <w:sz w:val="24"/>
        </w:rPr>
        <w:t>, 2006:170</w:t>
      </w:r>
      <w:r w:rsidRPr="00376B6B">
        <w:rPr>
          <w:rFonts w:hint="eastAsia"/>
          <w:sz w:val="24"/>
        </w:rPr>
        <w:t>).</w:t>
      </w:r>
    </w:p>
    <w:p w14:paraId="45F8C5B8" w14:textId="77777777" w:rsidR="00376B6B" w:rsidRPr="00376B6B" w:rsidRDefault="00376B6B" w:rsidP="00376B6B">
      <w:pPr>
        <w:spacing w:line="360" w:lineRule="auto"/>
        <w:ind w:firstLineChars="200" w:firstLine="480"/>
        <w:rPr>
          <w:sz w:val="24"/>
        </w:rPr>
      </w:pPr>
      <w:r w:rsidRPr="00376B6B">
        <w:rPr>
          <w:sz w:val="24"/>
        </w:rPr>
        <w:t>As a subcategory of professional English, EST appeared in the 1950s. After the Second World War, with the rapid development of science and technology, English, as an international language, is widely used to write scientific and technological documents and exchange scientific research ideas. With the development of globalization, the exchange and exchange of scientific and technological information and the introduction of equipment are becoming more and more frequent among countries around the world, and sc</w:t>
      </w:r>
      <w:r w:rsidRPr="00376B6B">
        <w:rPr>
          <w:rFonts w:hint="eastAsia"/>
          <w:sz w:val="24"/>
        </w:rPr>
        <w:t>ientific and technological translation is becoming more and more important</w:t>
      </w:r>
      <w:r w:rsidR="00E765CC">
        <w:rPr>
          <w:rFonts w:hint="eastAsia"/>
          <w:sz w:val="24"/>
        </w:rPr>
        <w:t xml:space="preserve"> </w:t>
      </w:r>
      <w:r w:rsidRPr="00376B6B">
        <w:rPr>
          <w:rFonts w:hint="eastAsia"/>
          <w:sz w:val="24"/>
        </w:rPr>
        <w:t>(</w:t>
      </w:r>
      <w:r w:rsidR="00E765CC">
        <w:rPr>
          <w:rFonts w:hint="eastAsia"/>
          <w:sz w:val="24"/>
        </w:rPr>
        <w:t>Huang, 2013:49</w:t>
      </w:r>
      <w:r w:rsidRPr="00376B6B">
        <w:rPr>
          <w:rFonts w:hint="eastAsia"/>
          <w:sz w:val="24"/>
        </w:rPr>
        <w:t xml:space="preserve">). Therefore, the translator believes that in-depth study of scientific and technological translation and communication will become a global trend and promote the progress of </w:t>
      </w:r>
      <w:r w:rsidRPr="00376B6B">
        <w:rPr>
          <w:sz w:val="24"/>
        </w:rPr>
        <w:t>modern science and technology.</w:t>
      </w:r>
    </w:p>
    <w:p w14:paraId="73C5F584" w14:textId="77777777" w:rsidR="00376B6B" w:rsidRPr="00376B6B" w:rsidRDefault="00376B6B" w:rsidP="00376B6B">
      <w:pPr>
        <w:spacing w:line="360" w:lineRule="auto"/>
        <w:ind w:firstLineChars="200" w:firstLine="480"/>
        <w:rPr>
          <w:sz w:val="24"/>
        </w:rPr>
      </w:pPr>
      <w:r w:rsidRPr="00376B6B">
        <w:rPr>
          <w:sz w:val="24"/>
        </w:rPr>
        <w:t>At the lexical level, scientific and technological texts contain lots of terminology. The vocabulary characteristics of EST are mainly divided into three categories: professional vocabulary, sub-professional vocabulary, and non-professional vocabulary. Due</w:t>
      </w:r>
      <w:r w:rsidRPr="00376B6B">
        <w:rPr>
          <w:rFonts w:hint="eastAsia"/>
          <w:sz w:val="24"/>
        </w:rPr>
        <w:t xml:space="preserve"> to the rigorous expression, 80% of scientific English is the vocabulary that we use in our daily life, and the remaining 20% is professional vocabulary</w:t>
      </w:r>
      <w:r w:rsidR="00E765CC">
        <w:rPr>
          <w:rFonts w:hint="eastAsia"/>
          <w:sz w:val="24"/>
        </w:rPr>
        <w:t xml:space="preserve"> </w:t>
      </w:r>
      <w:r w:rsidRPr="00376B6B">
        <w:rPr>
          <w:rFonts w:hint="eastAsia"/>
          <w:sz w:val="24"/>
        </w:rPr>
        <w:t>(</w:t>
      </w:r>
      <w:r w:rsidR="00E765CC">
        <w:rPr>
          <w:rFonts w:hint="eastAsia"/>
          <w:sz w:val="24"/>
        </w:rPr>
        <w:t>Long, 2017</w:t>
      </w:r>
      <w:r w:rsidRPr="00376B6B">
        <w:rPr>
          <w:rFonts w:hint="eastAsia"/>
          <w:sz w:val="24"/>
        </w:rPr>
        <w:t>). In addition, in order to restore the objective law of society and nature, there is rarely a polys</w:t>
      </w:r>
      <w:r w:rsidRPr="00376B6B">
        <w:rPr>
          <w:sz w:val="24"/>
        </w:rPr>
        <w:t>emy in scientific and technological texts.</w:t>
      </w:r>
      <w:r w:rsidR="002931D4" w:rsidRPr="002931D4">
        <w:t xml:space="preserve"> </w:t>
      </w:r>
      <w:r w:rsidR="00204A0C" w:rsidRPr="00204A0C">
        <w:rPr>
          <w:sz w:val="24"/>
        </w:rPr>
        <w:t xml:space="preserve">According to </w:t>
      </w:r>
      <w:proofErr w:type="spellStart"/>
      <w:r w:rsidR="00204A0C" w:rsidRPr="00204A0C">
        <w:rPr>
          <w:sz w:val="24"/>
        </w:rPr>
        <w:t>Newmark</w:t>
      </w:r>
      <w:proofErr w:type="spellEnd"/>
      <w:r w:rsidR="00204A0C" w:rsidRPr="00204A0C">
        <w:rPr>
          <w:sz w:val="24"/>
        </w:rPr>
        <w:t>, "</w:t>
      </w:r>
      <w:r w:rsidR="00204A0C" w:rsidRPr="00204A0C">
        <w:rPr>
          <w:rFonts w:hint="eastAsia"/>
          <w:sz w:val="24"/>
        </w:rPr>
        <w:t>T</w:t>
      </w:r>
      <w:r w:rsidR="00204A0C" w:rsidRPr="00204A0C">
        <w:rPr>
          <w:sz w:val="24"/>
        </w:rPr>
        <w:t xml:space="preserve">he difference between </w:t>
      </w:r>
      <w:r w:rsidR="00204A0C" w:rsidRPr="00204A0C">
        <w:rPr>
          <w:rFonts w:hint="eastAsia"/>
          <w:sz w:val="24"/>
        </w:rPr>
        <w:t>technical</w:t>
      </w:r>
      <w:r w:rsidR="00204A0C" w:rsidRPr="00204A0C">
        <w:rPr>
          <w:sz w:val="24"/>
        </w:rPr>
        <w:t xml:space="preserve"> translation and other translation lies the terms in technical</w:t>
      </w:r>
      <w:r w:rsidR="00204A0C">
        <w:rPr>
          <w:sz w:val="24"/>
        </w:rPr>
        <w:t xml:space="preserve"> texts</w:t>
      </w:r>
      <w:r w:rsidR="00204A0C">
        <w:rPr>
          <w:rFonts w:hint="eastAsia"/>
          <w:sz w:val="24"/>
        </w:rPr>
        <w:t xml:space="preserve"> (</w:t>
      </w:r>
      <w:proofErr w:type="spellStart"/>
      <w:r w:rsidR="00204A0C">
        <w:rPr>
          <w:rFonts w:hint="eastAsia"/>
          <w:sz w:val="24"/>
        </w:rPr>
        <w:t>Newmark</w:t>
      </w:r>
      <w:proofErr w:type="spellEnd"/>
      <w:r w:rsidR="00E765CC">
        <w:rPr>
          <w:rFonts w:hint="eastAsia"/>
          <w:sz w:val="24"/>
        </w:rPr>
        <w:t>, 2001:39</w:t>
      </w:r>
      <w:r w:rsidR="00204A0C">
        <w:rPr>
          <w:rFonts w:hint="eastAsia"/>
          <w:sz w:val="24"/>
        </w:rPr>
        <w:t>).</w:t>
      </w:r>
      <w:r w:rsidR="00204A0C" w:rsidRPr="00204A0C">
        <w:rPr>
          <w:sz w:val="24"/>
        </w:rPr>
        <w:t>"</w:t>
      </w:r>
      <w:r w:rsidR="00204A0C">
        <w:rPr>
          <w:rFonts w:hint="eastAsia"/>
        </w:rPr>
        <w:t xml:space="preserve"> </w:t>
      </w:r>
      <w:r w:rsidR="002931D4" w:rsidRPr="002931D4">
        <w:rPr>
          <w:sz w:val="24"/>
        </w:rPr>
        <w:t xml:space="preserve">Most technical English vocabulary </w:t>
      </w:r>
      <w:r w:rsidR="002931D4" w:rsidRPr="002931D4">
        <w:rPr>
          <w:sz w:val="24"/>
        </w:rPr>
        <w:lastRenderedPageBreak/>
        <w:t>is a professional term. Pay attention to this professional feature when translating to make the vocabulary functionally equivalent, so as to accurately express the information that the original author wants to transmit</w:t>
      </w:r>
      <w:r w:rsidR="00204A0C">
        <w:rPr>
          <w:rFonts w:hint="eastAsia"/>
          <w:sz w:val="24"/>
        </w:rPr>
        <w:t xml:space="preserve"> (</w:t>
      </w:r>
      <w:proofErr w:type="spellStart"/>
      <w:r w:rsidR="00204A0C">
        <w:rPr>
          <w:rFonts w:hint="eastAsia"/>
          <w:sz w:val="24"/>
        </w:rPr>
        <w:t>Nida</w:t>
      </w:r>
      <w:proofErr w:type="spellEnd"/>
      <w:r w:rsidR="00E765CC">
        <w:rPr>
          <w:rFonts w:hint="eastAsia"/>
          <w:sz w:val="24"/>
        </w:rPr>
        <w:t>, 2010</w:t>
      </w:r>
      <w:r w:rsidR="00204A0C">
        <w:rPr>
          <w:rFonts w:hint="eastAsia"/>
          <w:sz w:val="24"/>
        </w:rPr>
        <w:t>)</w:t>
      </w:r>
      <w:r w:rsidR="002931D4" w:rsidRPr="002931D4">
        <w:rPr>
          <w:sz w:val="24"/>
        </w:rPr>
        <w:t>.</w:t>
      </w:r>
    </w:p>
    <w:p w14:paraId="0C68B959" w14:textId="77777777" w:rsidR="00376B6B" w:rsidRPr="00376B6B" w:rsidRDefault="00376B6B" w:rsidP="00376B6B">
      <w:pPr>
        <w:spacing w:line="360" w:lineRule="auto"/>
        <w:ind w:firstLineChars="200" w:firstLine="480"/>
        <w:rPr>
          <w:sz w:val="24"/>
        </w:rPr>
      </w:pPr>
      <w:r w:rsidRPr="00376B6B">
        <w:rPr>
          <w:sz w:val="24"/>
        </w:rPr>
        <w:t>At the syntactic level, passive sentences, long sentences, nouns, modal verbs and general present tense are often used in sci</w:t>
      </w:r>
      <w:r w:rsidR="00A229BC">
        <w:rPr>
          <w:sz w:val="24"/>
        </w:rPr>
        <w:t>entific and technological texts</w:t>
      </w:r>
      <w:r w:rsidRPr="00376B6B">
        <w:rPr>
          <w:sz w:val="24"/>
        </w:rPr>
        <w:t>. In the process of elaboration, the author's subjective views and feelings need to be mixed as little as possible. Therefore, in order to highlight the objective things and phenomena, EST will adopt the passive sentence. The use of modal verbs is based on the author's comments on something and</w:t>
      </w:r>
      <w:r w:rsidRPr="00376B6B">
        <w:rPr>
          <w:rFonts w:hint="eastAsia"/>
          <w:sz w:val="24"/>
        </w:rPr>
        <w:t xml:space="preserve"> phenomenon and his judgment on the possibility of the occurrence or existence of a fact, which is very suitable for the needs of scientific English stylistic expression (</w:t>
      </w:r>
      <w:r w:rsidR="00E765CC">
        <w:rPr>
          <w:rFonts w:hint="eastAsia"/>
          <w:sz w:val="24"/>
        </w:rPr>
        <w:t>Fen, 2019:75-77</w:t>
      </w:r>
      <w:r w:rsidRPr="00376B6B">
        <w:rPr>
          <w:rFonts w:hint="eastAsia"/>
          <w:sz w:val="24"/>
        </w:rPr>
        <w:t>). In addition, EST often uses nouns to show that their stylistic features are conc</w:t>
      </w:r>
      <w:r w:rsidRPr="00376B6B">
        <w:rPr>
          <w:sz w:val="24"/>
        </w:rPr>
        <w:t>ise, precise, authoritative, and objective. From a grammatical point of view, English for science and technology usually uses the general present tense for language expression. This is because scientific knowledge and information are objective facts and th</w:t>
      </w:r>
      <w:r w:rsidRPr="00376B6B">
        <w:rPr>
          <w:rFonts w:hint="eastAsia"/>
          <w:sz w:val="24"/>
        </w:rPr>
        <w:t>ere is no specific time reference, so the general present tense is mainly used</w:t>
      </w:r>
      <w:r w:rsidR="00E765CC">
        <w:rPr>
          <w:rFonts w:hint="eastAsia"/>
          <w:sz w:val="24"/>
        </w:rPr>
        <w:t xml:space="preserve"> </w:t>
      </w:r>
      <w:r w:rsidRPr="00376B6B">
        <w:rPr>
          <w:rFonts w:hint="eastAsia"/>
          <w:sz w:val="24"/>
        </w:rPr>
        <w:t>(</w:t>
      </w:r>
      <w:proofErr w:type="spellStart"/>
      <w:r w:rsidR="00E765CC">
        <w:rPr>
          <w:rFonts w:hint="eastAsia"/>
          <w:sz w:val="24"/>
        </w:rPr>
        <w:t>Ji</w:t>
      </w:r>
      <w:proofErr w:type="spellEnd"/>
      <w:r w:rsidR="00E765CC">
        <w:rPr>
          <w:rFonts w:hint="eastAsia"/>
          <w:sz w:val="24"/>
        </w:rPr>
        <w:t>, 2017:68</w:t>
      </w:r>
      <w:r w:rsidRPr="00376B6B">
        <w:rPr>
          <w:rFonts w:hint="eastAsia"/>
          <w:sz w:val="24"/>
        </w:rPr>
        <w:t>). The function of EST is to state the reason and describe the process, so it has strong logic, strict structure and clear expression. These characteristics result in many modifications, limitations and additional elements in the sentences of EST. There are not only simple sentences, but also compound and compound sentences in long sentences in English</w:t>
      </w:r>
      <w:r w:rsidR="00E765CC">
        <w:rPr>
          <w:rFonts w:hint="eastAsia"/>
          <w:sz w:val="24"/>
        </w:rPr>
        <w:t xml:space="preserve"> </w:t>
      </w:r>
      <w:r w:rsidRPr="00376B6B">
        <w:rPr>
          <w:rFonts w:hint="eastAsia"/>
          <w:sz w:val="24"/>
        </w:rPr>
        <w:t>(</w:t>
      </w:r>
      <w:r w:rsidR="00E765CC">
        <w:rPr>
          <w:rFonts w:hint="eastAsia"/>
          <w:sz w:val="24"/>
        </w:rPr>
        <w:t>Zhang, 2017:102-103</w:t>
      </w:r>
      <w:r w:rsidRPr="00376B6B">
        <w:rPr>
          <w:rFonts w:hint="eastAsia"/>
          <w:sz w:val="24"/>
        </w:rPr>
        <w:t>).</w:t>
      </w:r>
      <w:r w:rsidR="00A229BC" w:rsidRPr="00A229BC">
        <w:t xml:space="preserve"> </w:t>
      </w:r>
      <w:r w:rsidR="00A229BC" w:rsidRPr="00A229BC">
        <w:rPr>
          <w:sz w:val="24"/>
        </w:rPr>
        <w:t xml:space="preserve">In the translation of EST, sentence is the smallest language unit of EST text, and also the most basic translation unit, which is mainly manifested in three levels of sentence equivalence: surface </w:t>
      </w:r>
      <w:r w:rsidR="005127E5">
        <w:rPr>
          <w:rFonts w:hint="eastAsia"/>
          <w:sz w:val="24"/>
        </w:rPr>
        <w:t>level</w:t>
      </w:r>
      <w:r w:rsidR="00A229BC" w:rsidRPr="00A229BC">
        <w:rPr>
          <w:sz w:val="24"/>
        </w:rPr>
        <w:t xml:space="preserve">, </w:t>
      </w:r>
      <w:r w:rsidR="005127E5">
        <w:rPr>
          <w:rFonts w:hint="eastAsia"/>
          <w:sz w:val="24"/>
        </w:rPr>
        <w:t>rhetoric l</w:t>
      </w:r>
      <w:r w:rsidR="005127E5" w:rsidRPr="005127E5">
        <w:rPr>
          <w:rFonts w:hint="eastAsia"/>
          <w:sz w:val="24"/>
        </w:rPr>
        <w:t>evel</w:t>
      </w:r>
      <w:r w:rsidR="00A229BC" w:rsidRPr="00A229BC">
        <w:rPr>
          <w:sz w:val="24"/>
        </w:rPr>
        <w:t xml:space="preserve"> and deep </w:t>
      </w:r>
      <w:r w:rsidR="005127E5">
        <w:rPr>
          <w:rFonts w:hint="eastAsia"/>
          <w:sz w:val="24"/>
        </w:rPr>
        <w:t>level</w:t>
      </w:r>
      <w:r w:rsidR="00A229BC">
        <w:rPr>
          <w:rFonts w:hint="eastAsia"/>
          <w:sz w:val="24"/>
        </w:rPr>
        <w:t xml:space="preserve"> (</w:t>
      </w:r>
      <w:proofErr w:type="spellStart"/>
      <w:r w:rsidR="00A229BC">
        <w:rPr>
          <w:rFonts w:hint="eastAsia"/>
          <w:sz w:val="24"/>
        </w:rPr>
        <w:t>Nida</w:t>
      </w:r>
      <w:proofErr w:type="spellEnd"/>
      <w:r w:rsidR="00E765CC">
        <w:rPr>
          <w:rFonts w:hint="eastAsia"/>
          <w:sz w:val="24"/>
        </w:rPr>
        <w:t>, 2008</w:t>
      </w:r>
      <w:r w:rsidR="00A229BC">
        <w:rPr>
          <w:rFonts w:hint="eastAsia"/>
          <w:sz w:val="24"/>
        </w:rPr>
        <w:t>)</w:t>
      </w:r>
      <w:r w:rsidR="00A229BC" w:rsidRPr="00A229BC">
        <w:rPr>
          <w:sz w:val="24"/>
        </w:rPr>
        <w:t>. Therefore, the translator should understand the structure of the sentence clearly and correctly, and avoid the wrong translation of information.</w:t>
      </w:r>
    </w:p>
    <w:p w14:paraId="289B507E" w14:textId="77777777" w:rsidR="00376B6B" w:rsidRDefault="00376B6B" w:rsidP="00376B6B">
      <w:pPr>
        <w:spacing w:line="360" w:lineRule="auto"/>
        <w:ind w:firstLineChars="200" w:firstLine="480"/>
        <w:rPr>
          <w:sz w:val="24"/>
        </w:rPr>
      </w:pPr>
      <w:r w:rsidRPr="00376B6B">
        <w:rPr>
          <w:sz w:val="24"/>
        </w:rPr>
        <w:t xml:space="preserve">At the textual level, </w:t>
      </w:r>
      <w:r w:rsidR="005B7172">
        <w:rPr>
          <w:rFonts w:hint="eastAsia"/>
          <w:sz w:val="24"/>
        </w:rPr>
        <w:t>t</w:t>
      </w:r>
      <w:r w:rsidR="005B7172" w:rsidRPr="005B7172">
        <w:rPr>
          <w:sz w:val="24"/>
        </w:rPr>
        <w:t xml:space="preserve">echnical English terminology is a formal style. Its </w:t>
      </w:r>
      <w:r w:rsidR="005B7172">
        <w:rPr>
          <w:rFonts w:hint="eastAsia"/>
          <w:sz w:val="24"/>
        </w:rPr>
        <w:t>textual</w:t>
      </w:r>
      <w:r w:rsidR="005B7172" w:rsidRPr="005B7172">
        <w:rPr>
          <w:sz w:val="24"/>
        </w:rPr>
        <w:t xml:space="preserve"> features mainly include objectivity, accuracy and logicality</w:t>
      </w:r>
      <w:r w:rsidR="005B7172">
        <w:rPr>
          <w:rFonts w:hint="eastAsia"/>
          <w:sz w:val="24"/>
        </w:rPr>
        <w:t xml:space="preserve"> (</w:t>
      </w:r>
      <w:proofErr w:type="spellStart"/>
      <w:r w:rsidR="005B7172">
        <w:rPr>
          <w:rFonts w:hint="eastAsia"/>
          <w:sz w:val="24"/>
        </w:rPr>
        <w:t>Nida</w:t>
      </w:r>
      <w:proofErr w:type="spellEnd"/>
      <w:r w:rsidR="00E765CC">
        <w:rPr>
          <w:rFonts w:hint="eastAsia"/>
          <w:sz w:val="24"/>
        </w:rPr>
        <w:t>, 1984:27</w:t>
      </w:r>
      <w:r w:rsidR="005B7172">
        <w:rPr>
          <w:rFonts w:hint="eastAsia"/>
          <w:sz w:val="24"/>
        </w:rPr>
        <w:t>).</w:t>
      </w:r>
      <w:r w:rsidRPr="00376B6B">
        <w:rPr>
          <w:sz w:val="24"/>
        </w:rPr>
        <w:t xml:space="preserve"> In terms of content, EST is fundamentally different from literary style. It focuses on the elaboration of some natural laws, objective facts and scientific</w:t>
      </w:r>
      <w:r w:rsidRPr="00376B6B">
        <w:rPr>
          <w:rFonts w:hint="eastAsia"/>
          <w:sz w:val="24"/>
        </w:rPr>
        <w:t xml:space="preserve"> and technological theories. Therefore, objectivity is the main feature of scientific and technological texts</w:t>
      </w:r>
      <w:r w:rsidR="00E765CC">
        <w:rPr>
          <w:rFonts w:hint="eastAsia"/>
          <w:sz w:val="24"/>
        </w:rPr>
        <w:t xml:space="preserve"> </w:t>
      </w:r>
      <w:r w:rsidRPr="00376B6B">
        <w:rPr>
          <w:rFonts w:hint="eastAsia"/>
          <w:sz w:val="24"/>
        </w:rPr>
        <w:lastRenderedPageBreak/>
        <w:t>(</w:t>
      </w:r>
      <w:r w:rsidR="00E765CC">
        <w:rPr>
          <w:rFonts w:hint="eastAsia"/>
          <w:sz w:val="24"/>
        </w:rPr>
        <w:t>Zhao, 2017:121-123</w:t>
      </w:r>
      <w:r w:rsidRPr="00376B6B">
        <w:rPr>
          <w:rFonts w:hint="eastAsia"/>
          <w:sz w:val="24"/>
        </w:rPr>
        <w:t>).</w:t>
      </w:r>
    </w:p>
    <w:p w14:paraId="696BBE59" w14:textId="7D4358BD" w:rsidR="00212A09" w:rsidRPr="00212A09" w:rsidRDefault="00291994" w:rsidP="00291994">
      <w:pPr>
        <w:pStyle w:val="1"/>
        <w:numPr>
          <w:ilvl w:val="0"/>
          <w:numId w:val="1"/>
        </w:numPr>
      </w:pPr>
      <w:bookmarkStart w:id="503" w:name="_Toc35679804"/>
      <w:bookmarkStart w:id="504" w:name="_Toc33970314"/>
      <w:ins w:id="505" w:author="Windows 用户" w:date="2020-03-21T09:59:00Z">
        <w:r w:rsidRPr="00291994">
          <w:t>Translation case</w:t>
        </w:r>
        <w:bookmarkEnd w:id="503"/>
        <w:r w:rsidRPr="00291994" w:rsidDel="005E7F01">
          <w:t xml:space="preserve"> </w:t>
        </w:r>
      </w:ins>
      <w:del w:id="506" w:author="Windows 用户" w:date="2020-03-21T09:53:00Z">
        <w:r w:rsidR="00212A09" w:rsidRPr="00212A09" w:rsidDel="005E7F01">
          <w:delText>Application</w:delText>
        </w:r>
      </w:del>
      <w:bookmarkEnd w:id="504"/>
      <w:r w:rsidR="00212A09" w:rsidRPr="00212A09">
        <w:t xml:space="preserve"> </w:t>
      </w:r>
    </w:p>
    <w:p w14:paraId="65724E99" w14:textId="77777777" w:rsidR="00212A09" w:rsidRPr="00212A09" w:rsidRDefault="00243D7D" w:rsidP="00243D7D">
      <w:pPr>
        <w:pStyle w:val="2"/>
        <w:ind w:firstLine="241"/>
      </w:pPr>
      <w:bookmarkStart w:id="507" w:name="_Toc33970315"/>
      <w:bookmarkStart w:id="508" w:name="_Toc35679805"/>
      <w:r>
        <w:rPr>
          <w:rFonts w:hint="eastAsia"/>
        </w:rPr>
        <w:t xml:space="preserve">5.1 </w:t>
      </w:r>
      <w:r w:rsidR="00AD64BE">
        <w:t xml:space="preserve">Lexical </w:t>
      </w:r>
      <w:r w:rsidR="00AD64BE">
        <w:rPr>
          <w:rFonts w:hint="eastAsia"/>
        </w:rPr>
        <w:t>L</w:t>
      </w:r>
      <w:r w:rsidR="00212A09" w:rsidRPr="00212A09">
        <w:t>evel</w:t>
      </w:r>
      <w:bookmarkEnd w:id="507"/>
      <w:bookmarkEnd w:id="508"/>
    </w:p>
    <w:p w14:paraId="6D3E1D7E" w14:textId="77777777" w:rsidR="00212A09" w:rsidRPr="00212A09" w:rsidRDefault="00752129" w:rsidP="00212A09">
      <w:pPr>
        <w:spacing w:line="360" w:lineRule="auto"/>
        <w:ind w:firstLineChars="200" w:firstLine="480"/>
        <w:rPr>
          <w:sz w:val="24"/>
        </w:rPr>
      </w:pPr>
      <w:r>
        <w:rPr>
          <w:sz w:val="24"/>
        </w:rPr>
        <w:t xml:space="preserve">At the lexical level, </w:t>
      </w:r>
      <w:r>
        <w:rPr>
          <w:rFonts w:hint="eastAsia"/>
          <w:sz w:val="24"/>
        </w:rPr>
        <w:t>t</w:t>
      </w:r>
      <w:r w:rsidR="00212A09" w:rsidRPr="00212A09">
        <w:rPr>
          <w:sz w:val="24"/>
        </w:rPr>
        <w:t>his text contains a lot of proper nouns, company names, website names and so on. By consulting a large number of materials, the translator found that there are many words which have not been translated into Chinese. This requires translators to use</w:t>
      </w:r>
      <w:r w:rsidR="00B50A4A">
        <w:rPr>
          <w:rFonts w:hint="eastAsia"/>
          <w:sz w:val="24"/>
        </w:rPr>
        <w:t xml:space="preserve"> different</w:t>
      </w:r>
      <w:r w:rsidR="00212A09" w:rsidRPr="00212A09">
        <w:rPr>
          <w:sz w:val="24"/>
        </w:rPr>
        <w:t xml:space="preserve"> translatio</w:t>
      </w:r>
      <w:r w:rsidR="00B50A4A">
        <w:rPr>
          <w:sz w:val="24"/>
        </w:rPr>
        <w:t>n methods</w:t>
      </w:r>
      <w:r w:rsidR="00212A09" w:rsidRPr="00212A09">
        <w:rPr>
          <w:sz w:val="24"/>
        </w:rPr>
        <w:t>.</w:t>
      </w:r>
    </w:p>
    <w:p w14:paraId="02FE69C8" w14:textId="77777777" w:rsidR="00212A09" w:rsidRPr="002E5CAD" w:rsidRDefault="007A58D2" w:rsidP="002E5CAD">
      <w:pPr>
        <w:pStyle w:val="4"/>
        <w:ind w:firstLine="482"/>
      </w:pPr>
      <w:bookmarkStart w:id="509" w:name="_Toc35679806"/>
      <w:r w:rsidRPr="002E5CAD">
        <w:rPr>
          <w:rFonts w:hint="eastAsia"/>
        </w:rPr>
        <w:t xml:space="preserve">5.1.1 </w:t>
      </w:r>
      <w:r w:rsidR="00212A09" w:rsidRPr="002E5CAD">
        <w:t>Transliteration</w:t>
      </w:r>
      <w:bookmarkEnd w:id="509"/>
    </w:p>
    <w:p w14:paraId="752CCCA2" w14:textId="77777777" w:rsidR="00212A09" w:rsidRPr="00212A09" w:rsidRDefault="00212A09" w:rsidP="00212A09">
      <w:pPr>
        <w:spacing w:line="360" w:lineRule="auto"/>
        <w:ind w:firstLineChars="200" w:firstLine="480"/>
        <w:rPr>
          <w:sz w:val="24"/>
        </w:rPr>
      </w:pPr>
      <w:r w:rsidRPr="00212A09">
        <w:rPr>
          <w:sz w:val="24"/>
        </w:rPr>
        <w:t xml:space="preserve">In Tan </w:t>
      </w:r>
      <w:proofErr w:type="spellStart"/>
      <w:r w:rsidRPr="00212A09">
        <w:rPr>
          <w:sz w:val="24"/>
        </w:rPr>
        <w:t>Zaixi's</w:t>
      </w:r>
      <w:proofErr w:type="spellEnd"/>
      <w:r w:rsidRPr="00212A09">
        <w:rPr>
          <w:sz w:val="24"/>
        </w:rPr>
        <w:t xml:space="preserve"> Dictionary of Translation Studies, according to </w:t>
      </w:r>
      <w:proofErr w:type="spellStart"/>
      <w:r w:rsidRPr="00212A09">
        <w:rPr>
          <w:sz w:val="24"/>
        </w:rPr>
        <w:t>Cartford's</w:t>
      </w:r>
      <w:proofErr w:type="spellEnd"/>
      <w:r w:rsidRPr="00212A09">
        <w:rPr>
          <w:sz w:val="24"/>
        </w:rPr>
        <w:t xml:space="preserve"> interpretation, transliteration refers to the process of "substitution of source glyph units by target glyph units." When we accept words with their sound and meaning in other languages, we call them loanwords, or transliteration (Tan, 2005:257).</w:t>
      </w:r>
    </w:p>
    <w:p w14:paraId="52B35EC9" w14:textId="77777777" w:rsidR="00B50A4A" w:rsidRDefault="00212A09" w:rsidP="00212A09">
      <w:pPr>
        <w:spacing w:line="360" w:lineRule="auto"/>
        <w:ind w:firstLineChars="200" w:firstLine="480"/>
        <w:rPr>
          <w:sz w:val="24"/>
        </w:rPr>
      </w:pPr>
      <w:r w:rsidRPr="00212A09">
        <w:rPr>
          <w:sz w:val="24"/>
        </w:rPr>
        <w:t>In English to Chinese translation, translators usually follow the principles of spelling and pronunciation when using transliteration, so that the pronunciation of the translation is similar to that of the original. Transliteration is usually used to trans</w:t>
      </w:r>
      <w:r w:rsidRPr="00212A09">
        <w:rPr>
          <w:rFonts w:hint="eastAsia"/>
          <w:sz w:val="24"/>
        </w:rPr>
        <w:t xml:space="preserve">late proper nouns such as people's names, place names and reduplicative words. </w:t>
      </w:r>
    </w:p>
    <w:p w14:paraId="46482035" w14:textId="77777777" w:rsidR="00B50A4A" w:rsidRDefault="00B50A4A" w:rsidP="00B50A4A">
      <w:pPr>
        <w:spacing w:line="360" w:lineRule="auto"/>
        <w:rPr>
          <w:b/>
          <w:i/>
          <w:sz w:val="24"/>
        </w:rPr>
      </w:pPr>
      <w:r w:rsidRPr="00B50A4A">
        <w:rPr>
          <w:rFonts w:hint="eastAsia"/>
          <w:b/>
          <w:i/>
          <w:sz w:val="24"/>
        </w:rPr>
        <w:t>e.g.1</w:t>
      </w:r>
    </w:p>
    <w:p w14:paraId="58086D44" w14:textId="77777777" w:rsidR="00B50A4A" w:rsidRDefault="00B50A4A" w:rsidP="00B50A4A">
      <w:pPr>
        <w:spacing w:line="360" w:lineRule="auto"/>
        <w:ind w:firstLineChars="200" w:firstLine="482"/>
        <w:rPr>
          <w:b/>
          <w:i/>
          <w:sz w:val="24"/>
        </w:rPr>
      </w:pPr>
      <w:r>
        <w:rPr>
          <w:rFonts w:hint="eastAsia"/>
          <w:b/>
          <w:i/>
          <w:sz w:val="24"/>
        </w:rPr>
        <w:t>ST:</w:t>
      </w:r>
      <w:r w:rsidRPr="00B50A4A">
        <w:t xml:space="preserve"> </w:t>
      </w:r>
      <w:proofErr w:type="spellStart"/>
      <w:r w:rsidRPr="00B50A4A">
        <w:rPr>
          <w:sz w:val="24"/>
        </w:rPr>
        <w:t>Dozuki</w:t>
      </w:r>
      <w:proofErr w:type="spellEnd"/>
    </w:p>
    <w:p w14:paraId="5654A5A4" w14:textId="77777777" w:rsidR="00B50A4A" w:rsidRDefault="00B50A4A" w:rsidP="00B50A4A">
      <w:pPr>
        <w:spacing w:line="360" w:lineRule="auto"/>
        <w:ind w:firstLineChars="200" w:firstLine="482"/>
        <w:rPr>
          <w:sz w:val="24"/>
        </w:rPr>
      </w:pPr>
      <w:r>
        <w:rPr>
          <w:rFonts w:hint="eastAsia"/>
          <w:b/>
          <w:i/>
          <w:sz w:val="24"/>
        </w:rPr>
        <w:t>TT:</w:t>
      </w:r>
      <w:r w:rsidRPr="00B50A4A">
        <w:rPr>
          <w:rFonts w:hint="eastAsia"/>
        </w:rPr>
        <w:t xml:space="preserve"> </w:t>
      </w:r>
      <w:r w:rsidR="00940D6C">
        <w:rPr>
          <w:rFonts w:hint="eastAsia"/>
          <w:sz w:val="24"/>
        </w:rPr>
        <w:t>多</w:t>
      </w:r>
      <w:commentRangeStart w:id="510"/>
      <w:r w:rsidR="00940D6C">
        <w:rPr>
          <w:rFonts w:hint="eastAsia"/>
          <w:sz w:val="24"/>
        </w:rPr>
        <w:t>组</w:t>
      </w:r>
      <w:commentRangeEnd w:id="510"/>
      <w:r w:rsidR="00DB5158">
        <w:rPr>
          <w:rStyle w:val="ab"/>
        </w:rPr>
        <w:commentReference w:id="510"/>
      </w:r>
      <w:r w:rsidR="00940D6C">
        <w:rPr>
          <w:rFonts w:hint="eastAsia"/>
          <w:sz w:val="24"/>
        </w:rPr>
        <w:t>机</w:t>
      </w:r>
    </w:p>
    <w:p w14:paraId="0863598D" w14:textId="77777777" w:rsidR="00B50A4A" w:rsidRDefault="00B50A4A" w:rsidP="00B50A4A">
      <w:pPr>
        <w:spacing w:line="360" w:lineRule="auto"/>
        <w:rPr>
          <w:b/>
          <w:i/>
          <w:sz w:val="24"/>
        </w:rPr>
      </w:pPr>
      <w:r w:rsidRPr="00B50A4A">
        <w:rPr>
          <w:b/>
          <w:i/>
          <w:sz w:val="24"/>
        </w:rPr>
        <w:t>e.g.</w:t>
      </w:r>
      <w:r w:rsidRPr="00B50A4A">
        <w:rPr>
          <w:rFonts w:hint="eastAsia"/>
          <w:b/>
          <w:i/>
          <w:sz w:val="24"/>
        </w:rPr>
        <w:t>2</w:t>
      </w:r>
    </w:p>
    <w:p w14:paraId="666F28F2" w14:textId="77777777" w:rsidR="00B50A4A" w:rsidRPr="00E5068F" w:rsidRDefault="00B50A4A" w:rsidP="00B50A4A">
      <w:pPr>
        <w:spacing w:line="360" w:lineRule="auto"/>
        <w:ind w:firstLineChars="200" w:firstLine="482"/>
        <w:rPr>
          <w:sz w:val="24"/>
        </w:rPr>
      </w:pPr>
      <w:r w:rsidRPr="00B50A4A">
        <w:rPr>
          <w:b/>
          <w:i/>
          <w:sz w:val="24"/>
        </w:rPr>
        <w:t xml:space="preserve">ST: </w:t>
      </w:r>
      <w:r w:rsidR="00E5068F" w:rsidRPr="00E5068F">
        <w:rPr>
          <w:sz w:val="24"/>
        </w:rPr>
        <w:t>Indeed.com</w:t>
      </w:r>
    </w:p>
    <w:p w14:paraId="5182CAFE" w14:textId="77777777" w:rsidR="00B50A4A" w:rsidRPr="00B50A4A" w:rsidRDefault="00B50A4A" w:rsidP="00B50A4A">
      <w:pPr>
        <w:spacing w:line="360" w:lineRule="auto"/>
        <w:ind w:firstLineChars="200" w:firstLine="482"/>
        <w:rPr>
          <w:b/>
          <w:i/>
          <w:sz w:val="24"/>
        </w:rPr>
      </w:pPr>
      <w:r w:rsidRPr="00B50A4A">
        <w:rPr>
          <w:rFonts w:hint="eastAsia"/>
          <w:b/>
          <w:i/>
          <w:sz w:val="24"/>
        </w:rPr>
        <w:t xml:space="preserve">TT: </w:t>
      </w:r>
      <w:proofErr w:type="gramStart"/>
      <w:r w:rsidR="00E5068F" w:rsidRPr="00E5068F">
        <w:rPr>
          <w:rFonts w:hint="eastAsia"/>
          <w:sz w:val="24"/>
        </w:rPr>
        <w:t>英递网</w:t>
      </w:r>
      <w:proofErr w:type="gramEnd"/>
    </w:p>
    <w:p w14:paraId="21B24E83" w14:textId="77777777" w:rsidR="00940D6C" w:rsidRPr="00940D6C" w:rsidRDefault="00940D6C" w:rsidP="00940D6C">
      <w:pPr>
        <w:spacing w:line="360" w:lineRule="auto"/>
        <w:rPr>
          <w:b/>
          <w:i/>
          <w:sz w:val="24"/>
        </w:rPr>
      </w:pPr>
      <w:r>
        <w:rPr>
          <w:b/>
          <w:i/>
          <w:sz w:val="24"/>
        </w:rPr>
        <w:t>e.g.</w:t>
      </w:r>
      <w:r>
        <w:rPr>
          <w:rFonts w:hint="eastAsia"/>
          <w:b/>
          <w:i/>
          <w:sz w:val="24"/>
        </w:rPr>
        <w:t>3</w:t>
      </w:r>
    </w:p>
    <w:p w14:paraId="507AC211" w14:textId="77777777" w:rsidR="00940D6C" w:rsidRPr="00940D6C" w:rsidRDefault="00940D6C" w:rsidP="00940D6C">
      <w:pPr>
        <w:spacing w:line="360" w:lineRule="auto"/>
        <w:ind w:firstLineChars="200" w:firstLine="482"/>
        <w:rPr>
          <w:sz w:val="24"/>
        </w:rPr>
      </w:pPr>
      <w:r w:rsidRPr="00940D6C">
        <w:rPr>
          <w:b/>
          <w:i/>
          <w:sz w:val="24"/>
        </w:rPr>
        <w:t>ST:</w:t>
      </w:r>
      <w:r w:rsidRPr="00940D6C">
        <w:rPr>
          <w:sz w:val="24"/>
        </w:rPr>
        <w:t xml:space="preserve"> </w:t>
      </w:r>
      <w:proofErr w:type="spellStart"/>
      <w:r w:rsidRPr="00940D6C">
        <w:rPr>
          <w:sz w:val="24"/>
        </w:rPr>
        <w:t>CareerOneStop</w:t>
      </w:r>
      <w:proofErr w:type="spellEnd"/>
    </w:p>
    <w:p w14:paraId="1073F526" w14:textId="77777777" w:rsidR="00B50A4A" w:rsidRDefault="00940D6C" w:rsidP="00940D6C">
      <w:pPr>
        <w:spacing w:line="360" w:lineRule="auto"/>
        <w:ind w:firstLineChars="200" w:firstLine="482"/>
        <w:rPr>
          <w:sz w:val="24"/>
        </w:rPr>
      </w:pPr>
      <w:r w:rsidRPr="00940D6C">
        <w:rPr>
          <w:rFonts w:hint="eastAsia"/>
          <w:b/>
          <w:i/>
          <w:sz w:val="24"/>
        </w:rPr>
        <w:t xml:space="preserve">TT: </w:t>
      </w:r>
      <w:r w:rsidRPr="00940D6C">
        <w:rPr>
          <w:rFonts w:hint="eastAsia"/>
          <w:sz w:val="24"/>
        </w:rPr>
        <w:t>万业平网</w:t>
      </w:r>
    </w:p>
    <w:p w14:paraId="4B9066A8" w14:textId="5576AFF3" w:rsidR="00C676A1" w:rsidRPr="00F3108E" w:rsidRDefault="00A40EA6">
      <w:pPr>
        <w:spacing w:line="360" w:lineRule="auto"/>
        <w:ind w:firstLineChars="200" w:firstLine="482"/>
        <w:rPr>
          <w:b/>
          <w:i/>
          <w:sz w:val="24"/>
        </w:rPr>
      </w:pPr>
      <w:r w:rsidRPr="00A40EA6">
        <w:rPr>
          <w:b/>
          <w:i/>
          <w:sz w:val="24"/>
        </w:rPr>
        <w:t>A</w:t>
      </w:r>
      <w:r w:rsidRPr="00A40EA6">
        <w:rPr>
          <w:rFonts w:hint="eastAsia"/>
          <w:b/>
          <w:i/>
          <w:sz w:val="24"/>
        </w:rPr>
        <w:t xml:space="preserve">nalysis: </w:t>
      </w:r>
      <w:proofErr w:type="spellStart"/>
      <w:ins w:id="511" w:author="Windows 用户" w:date="2020-03-21T11:06:00Z">
        <w:r w:rsidR="001F7EEA" w:rsidRPr="001F7EEA">
          <w:rPr>
            <w:sz w:val="24"/>
            <w:rPrChange w:id="512" w:author="Windows 用户" w:date="2020-03-21T11:06:00Z">
              <w:rPr>
                <w:b/>
                <w:i/>
                <w:sz w:val="24"/>
              </w:rPr>
            </w:rPrChange>
          </w:rPr>
          <w:t>Dozuki</w:t>
        </w:r>
        <w:proofErr w:type="spellEnd"/>
        <w:r w:rsidR="001F7EEA" w:rsidRPr="001F7EEA">
          <w:rPr>
            <w:sz w:val="24"/>
            <w:rPrChange w:id="513" w:author="Windows 用户" w:date="2020-03-21T11:06:00Z">
              <w:rPr>
                <w:b/>
                <w:i/>
                <w:sz w:val="24"/>
              </w:rPr>
            </w:rPrChange>
          </w:rPr>
          <w:t xml:space="preserve"> is a clou</w:t>
        </w:r>
        <w:r w:rsidR="001F7EEA">
          <w:rPr>
            <w:sz w:val="24"/>
          </w:rPr>
          <w:t xml:space="preserve">d service launched by the </w:t>
        </w:r>
        <w:proofErr w:type="spellStart"/>
        <w:r w:rsidR="001F7EEA">
          <w:rPr>
            <w:sz w:val="24"/>
          </w:rPr>
          <w:t>i</w:t>
        </w:r>
        <w:r w:rsidR="001F7EEA">
          <w:rPr>
            <w:rFonts w:hint="eastAsia"/>
            <w:sz w:val="24"/>
          </w:rPr>
          <w:t>F</w:t>
        </w:r>
        <w:r w:rsidR="001F7EEA" w:rsidRPr="001F7EEA">
          <w:rPr>
            <w:sz w:val="24"/>
            <w:rPrChange w:id="514" w:author="Windows 用户" w:date="2020-03-21T11:06:00Z">
              <w:rPr>
                <w:b/>
                <w:i/>
                <w:sz w:val="24"/>
              </w:rPr>
            </w:rPrChange>
          </w:rPr>
          <w:t>ixit</w:t>
        </w:r>
        <w:proofErr w:type="spellEnd"/>
        <w:r w:rsidR="001F7EEA" w:rsidRPr="001F7EEA">
          <w:rPr>
            <w:sz w:val="24"/>
            <w:rPrChange w:id="515" w:author="Windows 用户" w:date="2020-03-21T11:06:00Z">
              <w:rPr>
                <w:b/>
                <w:i/>
                <w:sz w:val="24"/>
              </w:rPr>
            </w:rPrChange>
          </w:rPr>
          <w:t xml:space="preserve"> for hardware and equipment chemical manufacturers. It's similar to Wikipedia's docu</w:t>
        </w:r>
        <w:r w:rsidR="001F7EEA">
          <w:rPr>
            <w:sz w:val="24"/>
          </w:rPr>
          <w:t>ment and guide book. The name "</w:t>
        </w:r>
        <w:proofErr w:type="spellStart"/>
        <w:r w:rsidR="001F7EEA">
          <w:rPr>
            <w:rFonts w:hint="eastAsia"/>
            <w:sz w:val="24"/>
          </w:rPr>
          <w:t>D</w:t>
        </w:r>
        <w:r w:rsidR="001F7EEA" w:rsidRPr="001F7EEA">
          <w:rPr>
            <w:sz w:val="24"/>
            <w:rPrChange w:id="516" w:author="Windows 用户" w:date="2020-03-21T11:06:00Z">
              <w:rPr>
                <w:b/>
                <w:i/>
                <w:sz w:val="24"/>
              </w:rPr>
            </w:rPrChange>
          </w:rPr>
          <w:t>ozuki</w:t>
        </w:r>
        <w:proofErr w:type="spellEnd"/>
        <w:r w:rsidR="001F7EEA" w:rsidRPr="001F7EEA">
          <w:rPr>
            <w:sz w:val="24"/>
            <w:rPrChange w:id="517" w:author="Windows 用户" w:date="2020-03-21T11:06:00Z">
              <w:rPr>
                <w:b/>
                <w:i/>
                <w:sz w:val="24"/>
              </w:rPr>
            </w:rPrChange>
          </w:rPr>
          <w:t>" comes from Japanese, which is a kind of saw for fine cutting.</w:t>
        </w:r>
      </w:ins>
      <w:ins w:id="518" w:author="Windows 用户" w:date="2020-03-21T11:10:00Z">
        <w:r w:rsidR="001F7EEA" w:rsidRPr="001F7EEA">
          <w:t xml:space="preserve"> </w:t>
        </w:r>
        <w:r w:rsidR="001F7EEA" w:rsidRPr="001F7EEA">
          <w:rPr>
            <w:sz w:val="24"/>
          </w:rPr>
          <w:t>Indeed.com</w:t>
        </w:r>
        <w:r w:rsidR="001F7EEA">
          <w:rPr>
            <w:rFonts w:hint="eastAsia"/>
            <w:sz w:val="24"/>
          </w:rPr>
          <w:t xml:space="preserve"> and </w:t>
        </w:r>
        <w:proofErr w:type="spellStart"/>
        <w:r w:rsidR="001F7EEA" w:rsidRPr="001F7EEA">
          <w:rPr>
            <w:sz w:val="24"/>
          </w:rPr>
          <w:t>CareerOneStop</w:t>
        </w:r>
        <w:proofErr w:type="spellEnd"/>
        <w:r w:rsidR="001F7EEA">
          <w:rPr>
            <w:rFonts w:hint="eastAsia"/>
            <w:sz w:val="24"/>
          </w:rPr>
          <w:t xml:space="preserve"> are both r</w:t>
        </w:r>
        <w:r w:rsidR="001F7EEA" w:rsidRPr="001F7EEA">
          <w:rPr>
            <w:sz w:val="24"/>
          </w:rPr>
          <w:t>ecruitment website</w:t>
        </w:r>
        <w:r w:rsidR="001F7EEA">
          <w:rPr>
            <w:rFonts w:hint="eastAsia"/>
            <w:sz w:val="24"/>
          </w:rPr>
          <w:t>s.</w:t>
        </w:r>
      </w:ins>
      <w:ins w:id="519" w:author="Windows 用户" w:date="2020-03-21T11:06:00Z">
        <w:r w:rsidR="001F7EEA" w:rsidRPr="001F7EEA">
          <w:rPr>
            <w:b/>
            <w:i/>
            <w:sz w:val="24"/>
          </w:rPr>
          <w:t xml:space="preserve"> </w:t>
        </w:r>
      </w:ins>
      <w:ins w:id="520" w:author="Windows 用户" w:date="2020-03-21T11:12:00Z">
        <w:r w:rsidR="001F7EEA" w:rsidRPr="001F7EEA">
          <w:rPr>
            <w:sz w:val="24"/>
            <w:rPrChange w:id="521" w:author="Windows 用户" w:date="2020-03-21T11:12:00Z">
              <w:rPr>
                <w:b/>
                <w:i/>
                <w:sz w:val="24"/>
              </w:rPr>
            </w:rPrChange>
          </w:rPr>
          <w:t xml:space="preserve">So far they </w:t>
        </w:r>
        <w:r w:rsidR="001F7EEA" w:rsidRPr="001F7EEA">
          <w:rPr>
            <w:sz w:val="24"/>
            <w:rPrChange w:id="522" w:author="Windows 用户" w:date="2020-03-21T11:12:00Z">
              <w:rPr>
                <w:b/>
                <w:i/>
                <w:sz w:val="24"/>
              </w:rPr>
            </w:rPrChange>
          </w:rPr>
          <w:lastRenderedPageBreak/>
          <w:t>have no Chinese names.</w:t>
        </w:r>
        <w:r w:rsidR="001F7EEA" w:rsidRPr="001F7EEA">
          <w:rPr>
            <w:b/>
            <w:i/>
            <w:sz w:val="24"/>
          </w:rPr>
          <w:t xml:space="preserve"> </w:t>
        </w:r>
      </w:ins>
      <w:r w:rsidRPr="00A40EA6">
        <w:rPr>
          <w:sz w:val="24"/>
        </w:rPr>
        <w:t>Translators use</w:t>
      </w:r>
      <w:r>
        <w:rPr>
          <w:rFonts w:hint="eastAsia"/>
          <w:sz w:val="24"/>
        </w:rPr>
        <w:t>d</w:t>
      </w:r>
      <w:r w:rsidRPr="00A40EA6">
        <w:rPr>
          <w:sz w:val="24"/>
        </w:rPr>
        <w:t xml:space="preserve"> transliteration for th</w:t>
      </w:r>
      <w:r>
        <w:rPr>
          <w:sz w:val="24"/>
        </w:rPr>
        <w:t xml:space="preserve">e above examples, </w:t>
      </w:r>
      <w:r>
        <w:rPr>
          <w:rFonts w:hint="eastAsia"/>
          <w:sz w:val="24"/>
        </w:rPr>
        <w:t xml:space="preserve">because </w:t>
      </w:r>
      <w:r>
        <w:rPr>
          <w:sz w:val="24"/>
        </w:rPr>
        <w:t xml:space="preserve">they are </w:t>
      </w:r>
      <w:r w:rsidRPr="00A40EA6">
        <w:rPr>
          <w:sz w:val="24"/>
        </w:rPr>
        <w:t>website name and company name</w:t>
      </w:r>
      <w:r>
        <w:rPr>
          <w:rFonts w:hint="eastAsia"/>
          <w:sz w:val="24"/>
        </w:rPr>
        <w:t>.</w:t>
      </w:r>
      <w:r w:rsidR="00F3108E" w:rsidRPr="00F3108E">
        <w:t xml:space="preserve"> </w:t>
      </w:r>
      <w:r w:rsidR="00F3108E" w:rsidRPr="00F3108E">
        <w:rPr>
          <w:sz w:val="24"/>
        </w:rPr>
        <w:t>The transliterated translation is similar to the original pronunciation, which is convenient for the readers to remember and spell. It also meets the requirements of the conciseness of the website name and is convenient for the promotion of the website in the target language readers.</w:t>
      </w:r>
    </w:p>
    <w:p w14:paraId="7DBF092E" w14:textId="77777777" w:rsidR="00940D6C" w:rsidRPr="002E5CAD" w:rsidRDefault="007A58D2" w:rsidP="002E5CAD">
      <w:pPr>
        <w:pStyle w:val="4"/>
        <w:ind w:firstLine="482"/>
      </w:pPr>
      <w:bookmarkStart w:id="523" w:name="_Toc35679807"/>
      <w:r w:rsidRPr="002E5CAD">
        <w:rPr>
          <w:rFonts w:hint="eastAsia"/>
        </w:rPr>
        <w:t xml:space="preserve">5.1.2 </w:t>
      </w:r>
      <w:r w:rsidR="00AD64BE" w:rsidRPr="002E5CAD">
        <w:t xml:space="preserve">Literal </w:t>
      </w:r>
      <w:r w:rsidR="00AD64BE" w:rsidRPr="002E5CAD">
        <w:rPr>
          <w:rFonts w:hint="eastAsia"/>
        </w:rPr>
        <w:t>T</w:t>
      </w:r>
      <w:r w:rsidR="00940D6C" w:rsidRPr="002E5CAD">
        <w:t>ranslation</w:t>
      </w:r>
      <w:bookmarkEnd w:id="523"/>
    </w:p>
    <w:p w14:paraId="24D014DC" w14:textId="77777777" w:rsidR="00F3108E" w:rsidRPr="002D50C3" w:rsidRDefault="002D50C3" w:rsidP="002D50C3">
      <w:pPr>
        <w:spacing w:line="360" w:lineRule="auto"/>
        <w:ind w:firstLineChars="200" w:firstLine="480"/>
        <w:rPr>
          <w:sz w:val="24"/>
        </w:rPr>
      </w:pPr>
      <w:r w:rsidRPr="002D50C3">
        <w:rPr>
          <w:sz w:val="24"/>
        </w:rPr>
        <w:t>Literal translation is a translation method that not only keeps the original content, but also keeps the original form.</w:t>
      </w:r>
      <w:r w:rsidRPr="002D50C3">
        <w:t xml:space="preserve"> </w:t>
      </w:r>
      <w:r w:rsidR="00FD670D" w:rsidRPr="00FD670D">
        <w:rPr>
          <w:sz w:val="24"/>
        </w:rPr>
        <w:t xml:space="preserve">However, literal translation is not a word-by-word translation, </w:t>
      </w:r>
      <w:r w:rsidRPr="002D50C3">
        <w:rPr>
          <w:sz w:val="24"/>
        </w:rPr>
        <w:t>but a translation that most conforms to the meaning and style of the original according to the meaning expressed in the original.</w:t>
      </w:r>
    </w:p>
    <w:p w14:paraId="5DBD0C2B" w14:textId="77777777" w:rsidR="00E064A0" w:rsidRPr="00940D6C" w:rsidRDefault="00E064A0" w:rsidP="00E064A0">
      <w:pPr>
        <w:spacing w:line="360" w:lineRule="auto"/>
        <w:rPr>
          <w:b/>
          <w:i/>
          <w:sz w:val="24"/>
        </w:rPr>
      </w:pPr>
      <w:r w:rsidRPr="00940D6C">
        <w:rPr>
          <w:b/>
          <w:i/>
          <w:sz w:val="24"/>
        </w:rPr>
        <w:t>e.g.1</w:t>
      </w:r>
    </w:p>
    <w:p w14:paraId="3888BC11" w14:textId="77777777" w:rsidR="00E064A0" w:rsidRPr="00940D6C" w:rsidRDefault="00E064A0" w:rsidP="00E064A0">
      <w:pPr>
        <w:spacing w:line="360" w:lineRule="auto"/>
        <w:ind w:firstLineChars="200" w:firstLine="482"/>
        <w:rPr>
          <w:b/>
          <w:sz w:val="24"/>
        </w:rPr>
      </w:pPr>
      <w:r w:rsidRPr="00940D6C">
        <w:rPr>
          <w:b/>
          <w:i/>
          <w:sz w:val="24"/>
        </w:rPr>
        <w:t>ST:</w:t>
      </w:r>
      <w:r w:rsidRPr="00940D6C">
        <w:rPr>
          <w:b/>
          <w:sz w:val="24"/>
        </w:rPr>
        <w:t xml:space="preserve"> </w:t>
      </w:r>
      <w:proofErr w:type="spellStart"/>
      <w:r w:rsidRPr="00E064A0">
        <w:rPr>
          <w:sz w:val="24"/>
        </w:rPr>
        <w:t>iFixit</w:t>
      </w:r>
      <w:proofErr w:type="spellEnd"/>
    </w:p>
    <w:p w14:paraId="70A3A7F9" w14:textId="77777777" w:rsidR="00E064A0" w:rsidRPr="00E064A0" w:rsidRDefault="00E064A0" w:rsidP="00E064A0">
      <w:pPr>
        <w:spacing w:line="360" w:lineRule="auto"/>
        <w:ind w:firstLineChars="200" w:firstLine="482"/>
        <w:rPr>
          <w:sz w:val="24"/>
        </w:rPr>
      </w:pPr>
      <w:r w:rsidRPr="00940D6C">
        <w:rPr>
          <w:rFonts w:hint="eastAsia"/>
          <w:b/>
          <w:i/>
          <w:sz w:val="24"/>
        </w:rPr>
        <w:t>TT:</w:t>
      </w:r>
      <w:r w:rsidRPr="00940D6C">
        <w:rPr>
          <w:rFonts w:hint="eastAsia"/>
          <w:b/>
          <w:sz w:val="24"/>
        </w:rPr>
        <w:t xml:space="preserve"> </w:t>
      </w:r>
      <w:r>
        <w:rPr>
          <w:rFonts w:hint="eastAsia"/>
          <w:sz w:val="24"/>
        </w:rPr>
        <w:t>拆解</w:t>
      </w:r>
    </w:p>
    <w:p w14:paraId="516FE674" w14:textId="77777777" w:rsidR="00940D6C" w:rsidRPr="00940D6C" w:rsidRDefault="00E064A0" w:rsidP="00940D6C">
      <w:pPr>
        <w:spacing w:line="360" w:lineRule="auto"/>
        <w:rPr>
          <w:b/>
          <w:i/>
          <w:sz w:val="24"/>
        </w:rPr>
      </w:pPr>
      <w:r>
        <w:rPr>
          <w:b/>
          <w:i/>
          <w:sz w:val="24"/>
        </w:rPr>
        <w:t>e.g.</w:t>
      </w:r>
      <w:r>
        <w:rPr>
          <w:rFonts w:hint="eastAsia"/>
          <w:b/>
          <w:i/>
          <w:sz w:val="24"/>
        </w:rPr>
        <w:t>2</w:t>
      </w:r>
    </w:p>
    <w:p w14:paraId="4CE8D8AA" w14:textId="77777777" w:rsidR="00940D6C" w:rsidRPr="00940D6C" w:rsidRDefault="00940D6C" w:rsidP="00940D6C">
      <w:pPr>
        <w:spacing w:line="360" w:lineRule="auto"/>
        <w:ind w:firstLineChars="200" w:firstLine="482"/>
        <w:rPr>
          <w:b/>
          <w:sz w:val="24"/>
        </w:rPr>
      </w:pPr>
      <w:r w:rsidRPr="00940D6C">
        <w:rPr>
          <w:b/>
          <w:i/>
          <w:sz w:val="24"/>
        </w:rPr>
        <w:t>ST:</w:t>
      </w:r>
      <w:r w:rsidRPr="00940D6C">
        <w:rPr>
          <w:b/>
          <w:sz w:val="24"/>
        </w:rPr>
        <w:t xml:space="preserve"> </w:t>
      </w:r>
      <w:r w:rsidR="00E064A0" w:rsidRPr="00E064A0">
        <w:rPr>
          <w:sz w:val="24"/>
        </w:rPr>
        <w:t>Goinglobal.co</w:t>
      </w:r>
      <w:r w:rsidR="00E064A0" w:rsidRPr="00E064A0">
        <w:rPr>
          <w:rFonts w:hint="eastAsia"/>
          <w:sz w:val="24"/>
        </w:rPr>
        <w:t>m</w:t>
      </w:r>
    </w:p>
    <w:p w14:paraId="1BCCDA83" w14:textId="77777777" w:rsidR="00940D6C" w:rsidRDefault="00940D6C" w:rsidP="00940D6C">
      <w:pPr>
        <w:spacing w:line="360" w:lineRule="auto"/>
        <w:ind w:firstLineChars="200" w:firstLine="482"/>
        <w:rPr>
          <w:sz w:val="24"/>
        </w:rPr>
      </w:pPr>
      <w:r w:rsidRPr="00940D6C">
        <w:rPr>
          <w:rFonts w:hint="eastAsia"/>
          <w:b/>
          <w:i/>
          <w:sz w:val="24"/>
        </w:rPr>
        <w:t>TT:</w:t>
      </w:r>
      <w:r w:rsidRPr="00940D6C">
        <w:rPr>
          <w:rFonts w:hint="eastAsia"/>
          <w:b/>
          <w:sz w:val="24"/>
        </w:rPr>
        <w:t xml:space="preserve"> </w:t>
      </w:r>
      <w:r w:rsidR="00E064A0">
        <w:rPr>
          <w:rFonts w:hint="eastAsia"/>
          <w:sz w:val="24"/>
        </w:rPr>
        <w:t>全球职业网</w:t>
      </w:r>
    </w:p>
    <w:p w14:paraId="1CE78485" w14:textId="77777777" w:rsidR="00E064A0" w:rsidRPr="00E064A0" w:rsidRDefault="00E064A0" w:rsidP="00E064A0">
      <w:pPr>
        <w:spacing w:line="360" w:lineRule="auto"/>
        <w:rPr>
          <w:b/>
          <w:i/>
          <w:sz w:val="24"/>
        </w:rPr>
      </w:pPr>
      <w:r>
        <w:rPr>
          <w:b/>
          <w:i/>
          <w:sz w:val="24"/>
        </w:rPr>
        <w:t>e.g.</w:t>
      </w:r>
      <w:r>
        <w:rPr>
          <w:rFonts w:hint="eastAsia"/>
          <w:b/>
          <w:i/>
          <w:sz w:val="24"/>
        </w:rPr>
        <w:t>3</w:t>
      </w:r>
    </w:p>
    <w:p w14:paraId="78D3AD3E" w14:textId="77777777" w:rsidR="00E064A0" w:rsidRPr="00E064A0" w:rsidRDefault="00E064A0" w:rsidP="00E064A0">
      <w:pPr>
        <w:spacing w:line="360" w:lineRule="auto"/>
        <w:ind w:firstLineChars="200" w:firstLine="482"/>
        <w:rPr>
          <w:sz w:val="24"/>
        </w:rPr>
      </w:pPr>
      <w:r w:rsidRPr="00E064A0">
        <w:rPr>
          <w:b/>
          <w:i/>
          <w:sz w:val="24"/>
        </w:rPr>
        <w:t>ST:</w:t>
      </w:r>
      <w:r w:rsidRPr="00E064A0">
        <w:rPr>
          <w:sz w:val="24"/>
        </w:rPr>
        <w:t xml:space="preserve"> </w:t>
      </w:r>
      <w:proofErr w:type="spellStart"/>
      <w:r w:rsidRPr="00E064A0">
        <w:rPr>
          <w:sz w:val="24"/>
        </w:rPr>
        <w:t>AfterCollege</w:t>
      </w:r>
      <w:proofErr w:type="spellEnd"/>
    </w:p>
    <w:p w14:paraId="6BAA15F0" w14:textId="77777777" w:rsidR="00E064A0" w:rsidRPr="00E064A0" w:rsidRDefault="00E064A0" w:rsidP="00E064A0">
      <w:pPr>
        <w:spacing w:line="360" w:lineRule="auto"/>
        <w:ind w:firstLineChars="200" w:firstLine="482"/>
        <w:rPr>
          <w:sz w:val="24"/>
        </w:rPr>
      </w:pPr>
      <w:r w:rsidRPr="00E064A0">
        <w:rPr>
          <w:rFonts w:hint="eastAsia"/>
          <w:b/>
          <w:i/>
          <w:sz w:val="24"/>
        </w:rPr>
        <w:t xml:space="preserve">TT: </w:t>
      </w:r>
      <w:r>
        <w:rPr>
          <w:rFonts w:hint="eastAsia"/>
          <w:sz w:val="24"/>
        </w:rPr>
        <w:t>毕业生网</w:t>
      </w:r>
    </w:p>
    <w:p w14:paraId="7718801C" w14:textId="77777777" w:rsidR="00940D6C" w:rsidRPr="00BF1DF1" w:rsidRDefault="00FD670D" w:rsidP="00BF1DF1">
      <w:pPr>
        <w:spacing w:line="360" w:lineRule="auto"/>
        <w:ind w:firstLineChars="200" w:firstLine="482"/>
        <w:rPr>
          <w:sz w:val="24"/>
        </w:rPr>
      </w:pPr>
      <w:r w:rsidRPr="00FD670D">
        <w:rPr>
          <w:b/>
          <w:i/>
          <w:sz w:val="24"/>
        </w:rPr>
        <w:t>A</w:t>
      </w:r>
      <w:r w:rsidRPr="00FD670D">
        <w:rPr>
          <w:rFonts w:hint="eastAsia"/>
          <w:b/>
          <w:i/>
          <w:sz w:val="24"/>
        </w:rPr>
        <w:t>nalysis:</w:t>
      </w:r>
      <w:r w:rsidRPr="00FD670D">
        <w:t xml:space="preserve"> </w:t>
      </w:r>
      <w:proofErr w:type="spellStart"/>
      <w:r w:rsidRPr="00FD670D">
        <w:rPr>
          <w:sz w:val="24"/>
        </w:rPr>
        <w:t>iFixit</w:t>
      </w:r>
      <w:proofErr w:type="spellEnd"/>
      <w:r w:rsidRPr="00FD670D">
        <w:rPr>
          <w:sz w:val="24"/>
        </w:rPr>
        <w:t xml:space="preserve"> is a well-known dismantling website in the United States, known for disassembling fashionable IT products and providing Apple repair manuals</w:t>
      </w:r>
      <w:r>
        <w:rPr>
          <w:rFonts w:hint="eastAsia"/>
          <w:sz w:val="24"/>
        </w:rPr>
        <w:t xml:space="preserve">. </w:t>
      </w:r>
      <w:r>
        <w:rPr>
          <w:sz w:val="24"/>
        </w:rPr>
        <w:t>T</w:t>
      </w:r>
      <w:r>
        <w:rPr>
          <w:rFonts w:hint="eastAsia"/>
          <w:sz w:val="24"/>
        </w:rPr>
        <w:t>herefore, it was translated into</w:t>
      </w:r>
      <w:r>
        <w:rPr>
          <w:rFonts w:hint="eastAsia"/>
          <w:sz w:val="24"/>
        </w:rPr>
        <w:t>“拆解”</w:t>
      </w:r>
      <w:r>
        <w:rPr>
          <w:sz w:val="24"/>
        </w:rPr>
        <w:t>by translat</w:t>
      </w:r>
      <w:r>
        <w:rPr>
          <w:rFonts w:hint="eastAsia"/>
          <w:sz w:val="24"/>
        </w:rPr>
        <w:t xml:space="preserve">or. </w:t>
      </w:r>
      <w:proofErr w:type="spellStart"/>
      <w:r w:rsidRPr="00FD670D">
        <w:rPr>
          <w:sz w:val="24"/>
        </w:rPr>
        <w:t>Goinglobal</w:t>
      </w:r>
      <w:proofErr w:type="spellEnd"/>
      <w:r>
        <w:rPr>
          <w:rFonts w:hint="eastAsia"/>
          <w:sz w:val="24"/>
        </w:rPr>
        <w:t xml:space="preserve"> and </w:t>
      </w:r>
      <w:proofErr w:type="spellStart"/>
      <w:r w:rsidRPr="00FD670D">
        <w:rPr>
          <w:sz w:val="24"/>
        </w:rPr>
        <w:t>AfterCollege</w:t>
      </w:r>
      <w:proofErr w:type="spellEnd"/>
      <w:r>
        <w:rPr>
          <w:rFonts w:hint="eastAsia"/>
          <w:sz w:val="24"/>
        </w:rPr>
        <w:t xml:space="preserve"> were r</w:t>
      </w:r>
      <w:r w:rsidRPr="00FD670D">
        <w:rPr>
          <w:sz w:val="24"/>
        </w:rPr>
        <w:t>ecruitment website</w:t>
      </w:r>
      <w:r w:rsidR="00BF1DF1">
        <w:rPr>
          <w:rFonts w:hint="eastAsia"/>
          <w:sz w:val="24"/>
        </w:rPr>
        <w:t>, the l</w:t>
      </w:r>
      <w:r w:rsidR="00BF1DF1" w:rsidRPr="00BF1DF1">
        <w:rPr>
          <w:sz w:val="24"/>
        </w:rPr>
        <w:t>iteral translation</w:t>
      </w:r>
      <w:r w:rsidR="00BF1DF1">
        <w:rPr>
          <w:rFonts w:hint="eastAsia"/>
          <w:sz w:val="24"/>
        </w:rPr>
        <w:t>“</w:t>
      </w:r>
      <w:r w:rsidR="00BF1DF1" w:rsidRPr="00BF1DF1">
        <w:rPr>
          <w:rFonts w:hint="eastAsia"/>
          <w:sz w:val="24"/>
        </w:rPr>
        <w:t>全球职业网</w:t>
      </w:r>
      <w:r w:rsidR="00BF1DF1">
        <w:rPr>
          <w:rFonts w:hint="eastAsia"/>
          <w:sz w:val="24"/>
        </w:rPr>
        <w:t>”</w:t>
      </w:r>
      <w:r w:rsidR="00BF1DF1">
        <w:rPr>
          <w:rFonts w:hint="eastAsia"/>
          <w:sz w:val="24"/>
        </w:rPr>
        <w:t>and</w:t>
      </w:r>
      <w:r w:rsidR="00BF1DF1">
        <w:rPr>
          <w:rFonts w:hint="eastAsia"/>
          <w:sz w:val="24"/>
        </w:rPr>
        <w:t>“</w:t>
      </w:r>
      <w:r w:rsidR="00BF1DF1" w:rsidRPr="00BF1DF1">
        <w:rPr>
          <w:rFonts w:hint="eastAsia"/>
          <w:sz w:val="24"/>
        </w:rPr>
        <w:t>毕业生网</w:t>
      </w:r>
      <w:r w:rsidR="00BF1DF1">
        <w:rPr>
          <w:rFonts w:hint="eastAsia"/>
          <w:sz w:val="24"/>
        </w:rPr>
        <w:t>”</w:t>
      </w:r>
      <w:r w:rsidR="00BF1DF1">
        <w:rPr>
          <w:rFonts w:hint="eastAsia"/>
          <w:sz w:val="24"/>
        </w:rPr>
        <w:t>make the</w:t>
      </w:r>
      <w:r w:rsidR="00BF1DF1" w:rsidRPr="00BF1DF1">
        <w:rPr>
          <w:sz w:val="24"/>
        </w:rPr>
        <w:t xml:space="preserve"> nature of the company</w:t>
      </w:r>
      <w:r w:rsidR="00BF1DF1">
        <w:rPr>
          <w:rFonts w:hint="eastAsia"/>
          <w:sz w:val="24"/>
        </w:rPr>
        <w:t xml:space="preserve"> </w:t>
      </w:r>
      <w:r w:rsidR="00BF1DF1" w:rsidRPr="00BF1DF1">
        <w:rPr>
          <w:sz w:val="24"/>
        </w:rPr>
        <w:t>apparent</w:t>
      </w:r>
      <w:r w:rsidR="00BF1DF1">
        <w:rPr>
          <w:rFonts w:hint="eastAsia"/>
          <w:sz w:val="24"/>
        </w:rPr>
        <w:t xml:space="preserve"> and easy for people to </w:t>
      </w:r>
      <w:r w:rsidR="00BF1DF1" w:rsidRPr="00BF1DF1">
        <w:rPr>
          <w:sz w:val="24"/>
        </w:rPr>
        <w:t>remember</w:t>
      </w:r>
      <w:r w:rsidR="00BF1DF1">
        <w:rPr>
          <w:rFonts w:hint="eastAsia"/>
          <w:sz w:val="24"/>
        </w:rPr>
        <w:t xml:space="preserve"> and </w:t>
      </w:r>
      <w:r w:rsidR="00BF1DF1">
        <w:rPr>
          <w:sz w:val="24"/>
        </w:rPr>
        <w:t>accept</w:t>
      </w:r>
      <w:r w:rsidR="00BF1DF1">
        <w:rPr>
          <w:rFonts w:hint="eastAsia"/>
          <w:sz w:val="24"/>
        </w:rPr>
        <w:t>.</w:t>
      </w:r>
    </w:p>
    <w:p w14:paraId="01F7AFFB" w14:textId="77777777" w:rsidR="00212A09" w:rsidRPr="002E5CAD" w:rsidRDefault="007A58D2" w:rsidP="002E5CAD">
      <w:pPr>
        <w:pStyle w:val="4"/>
        <w:ind w:firstLine="482"/>
      </w:pPr>
      <w:bookmarkStart w:id="524" w:name="_Toc35679808"/>
      <w:r w:rsidRPr="002E5CAD">
        <w:rPr>
          <w:rFonts w:hint="eastAsia"/>
        </w:rPr>
        <w:t xml:space="preserve">5.1.3 </w:t>
      </w:r>
      <w:r w:rsidR="00AD64BE" w:rsidRPr="002E5CAD">
        <w:t xml:space="preserve">Zero </w:t>
      </w:r>
      <w:r w:rsidR="00AD64BE" w:rsidRPr="002E5CAD">
        <w:rPr>
          <w:rFonts w:hint="eastAsia"/>
        </w:rPr>
        <w:t>T</w:t>
      </w:r>
      <w:r w:rsidR="00212A09" w:rsidRPr="002E5CAD">
        <w:t>ranslation</w:t>
      </w:r>
      <w:bookmarkEnd w:id="524"/>
    </w:p>
    <w:p w14:paraId="1626E2C3" w14:textId="77777777" w:rsidR="00212A09" w:rsidRPr="00212A09" w:rsidRDefault="00265919" w:rsidP="00265919">
      <w:pPr>
        <w:spacing w:line="360" w:lineRule="auto"/>
        <w:ind w:firstLineChars="200" w:firstLine="480"/>
        <w:rPr>
          <w:sz w:val="24"/>
        </w:rPr>
      </w:pPr>
      <w:r>
        <w:rPr>
          <w:rFonts w:hint="eastAsia"/>
          <w:sz w:val="24"/>
        </w:rPr>
        <w:t>T</w:t>
      </w:r>
      <w:r w:rsidRPr="00265919">
        <w:rPr>
          <w:sz w:val="24"/>
        </w:rPr>
        <w:t>here are various differences between different languages, some of which are untranslatable according to conventional translation concepts. Therefo</w:t>
      </w:r>
      <w:r>
        <w:rPr>
          <w:sz w:val="24"/>
        </w:rPr>
        <w:t>re, the translator adopt</w:t>
      </w:r>
      <w:r>
        <w:rPr>
          <w:rFonts w:hint="eastAsia"/>
          <w:sz w:val="24"/>
        </w:rPr>
        <w:t>ed</w:t>
      </w:r>
      <w:r w:rsidRPr="00265919">
        <w:rPr>
          <w:sz w:val="24"/>
        </w:rPr>
        <w:t xml:space="preserve"> the zero translation method.</w:t>
      </w:r>
      <w:r>
        <w:rPr>
          <w:rFonts w:hint="eastAsia"/>
          <w:sz w:val="24"/>
        </w:rPr>
        <w:t xml:space="preserve"> </w:t>
      </w:r>
      <w:r w:rsidRPr="00265919">
        <w:rPr>
          <w:sz w:val="24"/>
        </w:rPr>
        <w:t>The so-called "zero translation" is to use the existing words</w:t>
      </w:r>
      <w:r w:rsidRPr="00265919">
        <w:t xml:space="preserve"> </w:t>
      </w:r>
      <w:r w:rsidRPr="00265919">
        <w:rPr>
          <w:sz w:val="24"/>
        </w:rPr>
        <w:t xml:space="preserve">in the unused language to translate the words in the source </w:t>
      </w:r>
      <w:r w:rsidRPr="00265919">
        <w:rPr>
          <w:sz w:val="24"/>
        </w:rPr>
        <w:lastRenderedPageBreak/>
        <w:t>language,</w:t>
      </w:r>
      <w:r w:rsidR="00212A09" w:rsidRPr="00212A09">
        <w:rPr>
          <w:rFonts w:hint="eastAsia"/>
          <w:sz w:val="24"/>
        </w:rPr>
        <w:t xml:space="preserve"> which contains two meanings: </w:t>
      </w:r>
      <w:r w:rsidR="00212A09" w:rsidRPr="00212A09">
        <w:rPr>
          <w:rFonts w:hint="eastAsia"/>
          <w:sz w:val="24"/>
        </w:rPr>
        <w:t>（</w:t>
      </w:r>
      <w:r w:rsidR="00212A09" w:rsidRPr="00212A09">
        <w:rPr>
          <w:rFonts w:hint="eastAsia"/>
          <w:sz w:val="24"/>
        </w:rPr>
        <w:t>1</w:t>
      </w:r>
      <w:r w:rsidR="00212A09" w:rsidRPr="00212A09">
        <w:rPr>
          <w:rFonts w:hint="eastAsia"/>
          <w:sz w:val="24"/>
        </w:rPr>
        <w:t>）</w:t>
      </w:r>
      <w:r w:rsidR="00212A09" w:rsidRPr="00212A09">
        <w:rPr>
          <w:rFonts w:hint="eastAsia"/>
          <w:sz w:val="24"/>
        </w:rPr>
        <w:t xml:space="preserve">the words in the source language are deliberately not translated; </w:t>
      </w:r>
      <w:r w:rsidR="00212A09" w:rsidRPr="00212A09">
        <w:rPr>
          <w:rFonts w:hint="eastAsia"/>
          <w:sz w:val="24"/>
        </w:rPr>
        <w:t>（</w:t>
      </w:r>
      <w:r w:rsidR="00212A09" w:rsidRPr="00212A09">
        <w:rPr>
          <w:rFonts w:hint="eastAsia"/>
          <w:sz w:val="24"/>
        </w:rPr>
        <w:t>2</w:t>
      </w:r>
      <w:r w:rsidR="00212A09" w:rsidRPr="00212A09">
        <w:rPr>
          <w:rFonts w:hint="eastAsia"/>
          <w:sz w:val="24"/>
        </w:rPr>
        <w:t>）</w:t>
      </w:r>
      <w:r w:rsidR="00212A09" w:rsidRPr="00212A09">
        <w:rPr>
          <w:rFonts w:hint="eastAsia"/>
          <w:sz w:val="24"/>
        </w:rPr>
        <w:t xml:space="preserve"> the words in the source language are translated from the existing words in the unused language</w:t>
      </w:r>
      <w:r w:rsidR="00212A09" w:rsidRPr="00212A09">
        <w:rPr>
          <w:rFonts w:hint="eastAsia"/>
          <w:sz w:val="24"/>
        </w:rPr>
        <w:t>（</w:t>
      </w:r>
      <w:proofErr w:type="spellStart"/>
      <w:r w:rsidR="00212A09" w:rsidRPr="00212A09">
        <w:rPr>
          <w:rFonts w:hint="eastAsia"/>
          <w:sz w:val="24"/>
        </w:rPr>
        <w:t>Qiu</w:t>
      </w:r>
      <w:proofErr w:type="spellEnd"/>
      <w:r w:rsidR="00212A09" w:rsidRPr="00212A09">
        <w:rPr>
          <w:rFonts w:hint="eastAsia"/>
          <w:sz w:val="24"/>
        </w:rPr>
        <w:t>，</w:t>
      </w:r>
      <w:r w:rsidR="00212A09" w:rsidRPr="00212A09">
        <w:rPr>
          <w:rFonts w:hint="eastAsia"/>
          <w:sz w:val="24"/>
        </w:rPr>
        <w:t>2001:26</w:t>
      </w:r>
      <w:r w:rsidR="00212A09" w:rsidRPr="00212A09">
        <w:rPr>
          <w:rFonts w:hint="eastAsia"/>
          <w:sz w:val="24"/>
        </w:rPr>
        <w:t>）</w:t>
      </w:r>
      <w:r w:rsidR="00212A09" w:rsidRPr="00212A09">
        <w:rPr>
          <w:rFonts w:hint="eastAsia"/>
          <w:sz w:val="24"/>
        </w:rPr>
        <w:t>.</w:t>
      </w:r>
    </w:p>
    <w:p w14:paraId="6CD61D9E" w14:textId="77777777" w:rsidR="00811F4D" w:rsidRDefault="00811F4D" w:rsidP="00811F4D">
      <w:pPr>
        <w:spacing w:line="360" w:lineRule="auto"/>
        <w:rPr>
          <w:b/>
          <w:i/>
          <w:sz w:val="24"/>
        </w:rPr>
      </w:pPr>
      <w:r w:rsidRPr="00B50A4A">
        <w:rPr>
          <w:rFonts w:hint="eastAsia"/>
          <w:b/>
          <w:i/>
          <w:sz w:val="24"/>
        </w:rPr>
        <w:t>e.g.1</w:t>
      </w:r>
    </w:p>
    <w:p w14:paraId="6D3B31E1" w14:textId="77777777" w:rsidR="00811F4D" w:rsidRDefault="00811F4D" w:rsidP="00811F4D">
      <w:pPr>
        <w:spacing w:line="360" w:lineRule="auto"/>
        <w:ind w:firstLineChars="200" w:firstLine="482"/>
        <w:rPr>
          <w:b/>
          <w:i/>
          <w:sz w:val="24"/>
        </w:rPr>
      </w:pPr>
      <w:r>
        <w:rPr>
          <w:rFonts w:hint="eastAsia"/>
          <w:b/>
          <w:i/>
          <w:sz w:val="24"/>
        </w:rPr>
        <w:t>ST:</w:t>
      </w:r>
      <w:r w:rsidRPr="00B50A4A">
        <w:t xml:space="preserve"> </w:t>
      </w:r>
      <w:r w:rsidR="0094681C" w:rsidRPr="0094681C">
        <w:rPr>
          <w:sz w:val="24"/>
        </w:rPr>
        <w:t>QR code</w:t>
      </w:r>
    </w:p>
    <w:p w14:paraId="12F56BC5" w14:textId="77777777" w:rsidR="00811F4D" w:rsidRDefault="00811F4D" w:rsidP="00811F4D">
      <w:pPr>
        <w:spacing w:line="360" w:lineRule="auto"/>
        <w:ind w:firstLineChars="200" w:firstLine="482"/>
        <w:rPr>
          <w:sz w:val="24"/>
        </w:rPr>
      </w:pPr>
      <w:r>
        <w:rPr>
          <w:rFonts w:hint="eastAsia"/>
          <w:b/>
          <w:i/>
          <w:sz w:val="24"/>
        </w:rPr>
        <w:t>TT:</w:t>
      </w:r>
      <w:r w:rsidRPr="00B50A4A">
        <w:rPr>
          <w:rFonts w:hint="eastAsia"/>
        </w:rPr>
        <w:t xml:space="preserve"> </w:t>
      </w:r>
      <w:r w:rsidR="0094681C" w:rsidRPr="0094681C">
        <w:rPr>
          <w:rFonts w:hint="eastAsia"/>
          <w:sz w:val="24"/>
        </w:rPr>
        <w:t>QR</w:t>
      </w:r>
      <w:r w:rsidR="0094681C" w:rsidRPr="0094681C">
        <w:rPr>
          <w:rFonts w:hint="eastAsia"/>
          <w:sz w:val="24"/>
        </w:rPr>
        <w:t>码</w:t>
      </w:r>
    </w:p>
    <w:p w14:paraId="6C340EC0" w14:textId="77777777" w:rsidR="00811F4D" w:rsidRDefault="00811F4D" w:rsidP="00811F4D">
      <w:pPr>
        <w:spacing w:line="360" w:lineRule="auto"/>
        <w:rPr>
          <w:b/>
          <w:i/>
          <w:sz w:val="24"/>
        </w:rPr>
      </w:pPr>
      <w:r w:rsidRPr="00B50A4A">
        <w:rPr>
          <w:b/>
          <w:i/>
          <w:sz w:val="24"/>
        </w:rPr>
        <w:t>e.g.</w:t>
      </w:r>
      <w:r w:rsidRPr="00B50A4A">
        <w:rPr>
          <w:rFonts w:hint="eastAsia"/>
          <w:b/>
          <w:i/>
          <w:sz w:val="24"/>
        </w:rPr>
        <w:t>2</w:t>
      </w:r>
    </w:p>
    <w:p w14:paraId="2426BFB5" w14:textId="77777777" w:rsidR="00811F4D" w:rsidRPr="00E5068F" w:rsidRDefault="00811F4D" w:rsidP="00811F4D">
      <w:pPr>
        <w:spacing w:line="360" w:lineRule="auto"/>
        <w:ind w:firstLineChars="200" w:firstLine="482"/>
        <w:rPr>
          <w:sz w:val="24"/>
        </w:rPr>
      </w:pPr>
      <w:r w:rsidRPr="00B50A4A">
        <w:rPr>
          <w:b/>
          <w:i/>
          <w:sz w:val="24"/>
        </w:rPr>
        <w:t xml:space="preserve">ST: </w:t>
      </w:r>
      <w:r w:rsidR="0094681C" w:rsidRPr="0094681C">
        <w:rPr>
          <w:sz w:val="24"/>
        </w:rPr>
        <w:t>Java servlets</w:t>
      </w:r>
    </w:p>
    <w:p w14:paraId="7D954237" w14:textId="77777777" w:rsidR="00811F4D" w:rsidRPr="00B50A4A" w:rsidRDefault="00811F4D" w:rsidP="00811F4D">
      <w:pPr>
        <w:spacing w:line="360" w:lineRule="auto"/>
        <w:ind w:firstLineChars="200" w:firstLine="482"/>
        <w:rPr>
          <w:b/>
          <w:i/>
          <w:sz w:val="24"/>
        </w:rPr>
      </w:pPr>
      <w:r w:rsidRPr="00B50A4A">
        <w:rPr>
          <w:rFonts w:hint="eastAsia"/>
          <w:b/>
          <w:i/>
          <w:sz w:val="24"/>
        </w:rPr>
        <w:t xml:space="preserve">TT: </w:t>
      </w:r>
      <w:r w:rsidR="0094681C" w:rsidRPr="0094681C">
        <w:rPr>
          <w:rFonts w:hint="eastAsia"/>
          <w:sz w:val="24"/>
        </w:rPr>
        <w:t xml:space="preserve">Java </w:t>
      </w:r>
      <w:r w:rsidR="0094681C" w:rsidRPr="0094681C">
        <w:rPr>
          <w:rFonts w:hint="eastAsia"/>
          <w:sz w:val="24"/>
        </w:rPr>
        <w:t>服务程序</w:t>
      </w:r>
    </w:p>
    <w:p w14:paraId="621A3269" w14:textId="77777777" w:rsidR="00811F4D" w:rsidRPr="00940D6C" w:rsidRDefault="00811F4D" w:rsidP="00811F4D">
      <w:pPr>
        <w:spacing w:line="360" w:lineRule="auto"/>
        <w:rPr>
          <w:b/>
          <w:i/>
          <w:sz w:val="24"/>
        </w:rPr>
      </w:pPr>
      <w:r>
        <w:rPr>
          <w:b/>
          <w:i/>
          <w:sz w:val="24"/>
        </w:rPr>
        <w:t>e.g.</w:t>
      </w:r>
      <w:r>
        <w:rPr>
          <w:rFonts w:hint="eastAsia"/>
          <w:b/>
          <w:i/>
          <w:sz w:val="24"/>
        </w:rPr>
        <w:t>3</w:t>
      </w:r>
    </w:p>
    <w:p w14:paraId="220CDEDB" w14:textId="77777777" w:rsidR="00811F4D" w:rsidRPr="00940D6C" w:rsidRDefault="00811F4D" w:rsidP="00811F4D">
      <w:pPr>
        <w:spacing w:line="360" w:lineRule="auto"/>
        <w:ind w:firstLineChars="200" w:firstLine="482"/>
        <w:rPr>
          <w:sz w:val="24"/>
        </w:rPr>
      </w:pPr>
      <w:r w:rsidRPr="00940D6C">
        <w:rPr>
          <w:b/>
          <w:i/>
          <w:sz w:val="24"/>
        </w:rPr>
        <w:t>ST:</w:t>
      </w:r>
      <w:r w:rsidRPr="00940D6C">
        <w:rPr>
          <w:sz w:val="24"/>
        </w:rPr>
        <w:t xml:space="preserve"> </w:t>
      </w:r>
      <w:r w:rsidR="001621ED" w:rsidRPr="001621ED">
        <w:rPr>
          <w:sz w:val="24"/>
        </w:rPr>
        <w:t>For instance, if the job is to develop web pages, you will likely see many references to “web page,” “Internet,” “XHTML,” “HTML5,” “Java,” “W3C,” and “CSS.”</w:t>
      </w:r>
    </w:p>
    <w:p w14:paraId="62CE42EF" w14:textId="77777777" w:rsidR="00811F4D" w:rsidRDefault="00811F4D" w:rsidP="00811F4D">
      <w:pPr>
        <w:spacing w:line="360" w:lineRule="auto"/>
        <w:ind w:firstLineChars="200" w:firstLine="482"/>
        <w:rPr>
          <w:sz w:val="24"/>
        </w:rPr>
      </w:pPr>
      <w:r w:rsidRPr="00940D6C">
        <w:rPr>
          <w:rFonts w:hint="eastAsia"/>
          <w:b/>
          <w:i/>
          <w:sz w:val="24"/>
        </w:rPr>
        <w:t xml:space="preserve">TT: </w:t>
      </w:r>
      <w:r w:rsidR="001621ED" w:rsidRPr="001621ED">
        <w:rPr>
          <w:rFonts w:hint="eastAsia"/>
          <w:sz w:val="24"/>
        </w:rPr>
        <w:t>例如，如果</w:t>
      </w:r>
      <w:r w:rsidR="001621ED">
        <w:rPr>
          <w:rFonts w:hint="eastAsia"/>
          <w:sz w:val="24"/>
        </w:rPr>
        <w:t>您的</w:t>
      </w:r>
      <w:r w:rsidR="001621ED" w:rsidRPr="001621ED">
        <w:rPr>
          <w:rFonts w:hint="eastAsia"/>
          <w:sz w:val="24"/>
        </w:rPr>
        <w:t>工作是开发网页，</w:t>
      </w:r>
      <w:r w:rsidR="001621ED">
        <w:rPr>
          <w:rFonts w:hint="eastAsia"/>
          <w:sz w:val="24"/>
        </w:rPr>
        <w:t>那么</w:t>
      </w:r>
      <w:r w:rsidR="001621ED" w:rsidRPr="001621ED">
        <w:rPr>
          <w:rFonts w:hint="eastAsia"/>
          <w:sz w:val="24"/>
        </w:rPr>
        <w:t>您可能会看到许多对“</w:t>
      </w:r>
      <w:r w:rsidR="001621ED" w:rsidRPr="001621ED">
        <w:rPr>
          <w:rFonts w:hint="eastAsia"/>
          <w:sz w:val="24"/>
        </w:rPr>
        <w:t>web page</w:t>
      </w:r>
      <w:r w:rsidR="001621ED" w:rsidRPr="001621ED">
        <w:rPr>
          <w:rFonts w:hint="eastAsia"/>
          <w:sz w:val="24"/>
        </w:rPr>
        <w:t>”、“</w:t>
      </w:r>
      <w:r w:rsidR="001621ED" w:rsidRPr="001621ED">
        <w:rPr>
          <w:rFonts w:hint="eastAsia"/>
          <w:sz w:val="24"/>
        </w:rPr>
        <w:t>Internet</w:t>
      </w:r>
      <w:r w:rsidR="001621ED" w:rsidRPr="001621ED">
        <w:rPr>
          <w:rFonts w:hint="eastAsia"/>
          <w:sz w:val="24"/>
        </w:rPr>
        <w:t>”、“</w:t>
      </w:r>
      <w:r w:rsidR="001621ED" w:rsidRPr="001621ED">
        <w:rPr>
          <w:rFonts w:hint="eastAsia"/>
          <w:sz w:val="24"/>
        </w:rPr>
        <w:t>XHTML</w:t>
      </w:r>
      <w:r w:rsidR="001621ED" w:rsidRPr="001621ED">
        <w:rPr>
          <w:rFonts w:hint="eastAsia"/>
          <w:sz w:val="24"/>
        </w:rPr>
        <w:t>”、“</w:t>
      </w:r>
      <w:r w:rsidR="001621ED" w:rsidRPr="001621ED">
        <w:rPr>
          <w:rFonts w:hint="eastAsia"/>
          <w:sz w:val="24"/>
        </w:rPr>
        <w:t>HTML5</w:t>
      </w:r>
      <w:r w:rsidR="001621ED" w:rsidRPr="001621ED">
        <w:rPr>
          <w:rFonts w:hint="eastAsia"/>
          <w:sz w:val="24"/>
        </w:rPr>
        <w:t>”、“</w:t>
      </w:r>
      <w:r w:rsidR="001621ED" w:rsidRPr="001621ED">
        <w:rPr>
          <w:rFonts w:hint="eastAsia"/>
          <w:sz w:val="24"/>
        </w:rPr>
        <w:t>Java</w:t>
      </w:r>
      <w:r w:rsidR="001621ED" w:rsidRPr="001621ED">
        <w:rPr>
          <w:rFonts w:hint="eastAsia"/>
          <w:sz w:val="24"/>
        </w:rPr>
        <w:t>”、“</w:t>
      </w:r>
      <w:r w:rsidR="001621ED" w:rsidRPr="001621ED">
        <w:rPr>
          <w:rFonts w:hint="eastAsia"/>
          <w:sz w:val="24"/>
        </w:rPr>
        <w:t>W3C</w:t>
      </w:r>
      <w:r w:rsidR="001621ED" w:rsidRPr="001621ED">
        <w:rPr>
          <w:rFonts w:hint="eastAsia"/>
          <w:sz w:val="24"/>
        </w:rPr>
        <w:t>”和“</w:t>
      </w:r>
      <w:r w:rsidR="001621ED" w:rsidRPr="001621ED">
        <w:rPr>
          <w:rFonts w:hint="eastAsia"/>
          <w:sz w:val="24"/>
        </w:rPr>
        <w:t>CSS</w:t>
      </w:r>
      <w:r w:rsidR="001621ED" w:rsidRPr="001621ED">
        <w:rPr>
          <w:rFonts w:hint="eastAsia"/>
          <w:sz w:val="24"/>
        </w:rPr>
        <w:t>”的引用</w:t>
      </w:r>
    </w:p>
    <w:p w14:paraId="1DEAC0B0" w14:textId="77777777" w:rsidR="00212A09" w:rsidRDefault="00210669" w:rsidP="00210669">
      <w:pPr>
        <w:spacing w:line="360" w:lineRule="auto"/>
        <w:ind w:firstLineChars="200" w:firstLine="482"/>
        <w:rPr>
          <w:sz w:val="24"/>
        </w:rPr>
      </w:pPr>
      <w:r w:rsidRPr="00210669">
        <w:rPr>
          <w:b/>
          <w:i/>
          <w:sz w:val="24"/>
        </w:rPr>
        <w:t>Analysis:</w:t>
      </w:r>
      <w:r w:rsidRPr="00210669">
        <w:rPr>
          <w:sz w:val="24"/>
        </w:rPr>
        <w:t xml:space="preserve"> </w:t>
      </w:r>
      <w:r w:rsidR="00076323" w:rsidRPr="00076323">
        <w:rPr>
          <w:rFonts w:hint="eastAsia"/>
          <w:sz w:val="24"/>
        </w:rPr>
        <w:t xml:space="preserve">According to </w:t>
      </w:r>
      <w:proofErr w:type="spellStart"/>
      <w:r w:rsidR="00076323" w:rsidRPr="00076323">
        <w:rPr>
          <w:rFonts w:hint="eastAsia"/>
          <w:sz w:val="24"/>
        </w:rPr>
        <w:t>Qiu</w:t>
      </w:r>
      <w:proofErr w:type="spellEnd"/>
      <w:r w:rsidR="00076323" w:rsidRPr="00076323">
        <w:rPr>
          <w:rFonts w:hint="eastAsia"/>
          <w:sz w:val="24"/>
        </w:rPr>
        <w:t xml:space="preserve"> </w:t>
      </w:r>
      <w:proofErr w:type="spellStart"/>
      <w:r w:rsidR="00076323" w:rsidRPr="00076323">
        <w:rPr>
          <w:rFonts w:hint="eastAsia"/>
          <w:sz w:val="24"/>
        </w:rPr>
        <w:t>Maoru</w:t>
      </w:r>
      <w:proofErr w:type="spellEnd"/>
      <w:r w:rsidR="00076323" w:rsidRPr="00076323">
        <w:rPr>
          <w:rFonts w:hint="eastAsia"/>
          <w:sz w:val="24"/>
        </w:rPr>
        <w:t>, "what one language can say can also be expressed relatively accurately in another language</w:t>
      </w:r>
      <w:r w:rsidR="00076323" w:rsidRPr="00076323">
        <w:rPr>
          <w:rFonts w:hint="eastAsia"/>
          <w:sz w:val="24"/>
        </w:rPr>
        <w:t>（</w:t>
      </w:r>
      <w:proofErr w:type="spellStart"/>
      <w:r w:rsidR="00076323" w:rsidRPr="00076323">
        <w:rPr>
          <w:rFonts w:hint="eastAsia"/>
          <w:sz w:val="24"/>
        </w:rPr>
        <w:t>Qiu</w:t>
      </w:r>
      <w:proofErr w:type="spellEnd"/>
      <w:r w:rsidR="00076323" w:rsidRPr="00076323">
        <w:rPr>
          <w:rFonts w:hint="eastAsia"/>
          <w:sz w:val="24"/>
        </w:rPr>
        <w:t>，</w:t>
      </w:r>
      <w:r w:rsidR="00076323" w:rsidRPr="00076323">
        <w:rPr>
          <w:rFonts w:hint="eastAsia"/>
          <w:sz w:val="24"/>
        </w:rPr>
        <w:t>2001:26</w:t>
      </w:r>
      <w:r w:rsidR="00076323" w:rsidRPr="00076323">
        <w:rPr>
          <w:rFonts w:hint="eastAsia"/>
          <w:sz w:val="24"/>
        </w:rPr>
        <w:t>）</w:t>
      </w:r>
      <w:r w:rsidR="00076323" w:rsidRPr="00076323">
        <w:rPr>
          <w:rFonts w:hint="eastAsia"/>
          <w:sz w:val="24"/>
        </w:rPr>
        <w:t xml:space="preserve"> ".</w:t>
      </w:r>
      <w:r w:rsidR="00076323" w:rsidRPr="00076323">
        <w:t xml:space="preserve"> </w:t>
      </w:r>
      <w:r w:rsidR="00076323" w:rsidRPr="00076323">
        <w:rPr>
          <w:sz w:val="24"/>
        </w:rPr>
        <w:t>When some concepts have been deeply rooted in people's minds, it makes readers feel strange and even unable to understand when they are converted into another language.</w:t>
      </w:r>
      <w:r w:rsidR="00076323" w:rsidRPr="00076323">
        <w:t xml:space="preserve"> </w:t>
      </w:r>
      <w:r w:rsidR="00076323" w:rsidRPr="00076323">
        <w:rPr>
          <w:sz w:val="24"/>
        </w:rPr>
        <w:t xml:space="preserve">Therefore, using zero translation to retain the original is not only in line with the reading habits of the target language readers, but also in line with the current </w:t>
      </w:r>
      <w:proofErr w:type="spellStart"/>
      <w:r w:rsidR="00076323" w:rsidRPr="00076323">
        <w:rPr>
          <w:sz w:val="24"/>
        </w:rPr>
        <w:t>trend.There</w:t>
      </w:r>
      <w:proofErr w:type="spellEnd"/>
      <w:r w:rsidR="00076323" w:rsidRPr="00076323">
        <w:rPr>
          <w:sz w:val="24"/>
        </w:rPr>
        <w:t xml:space="preserve"> are many other examples</w:t>
      </w:r>
      <w:r w:rsidR="00076323">
        <w:rPr>
          <w:rFonts w:hint="eastAsia"/>
          <w:sz w:val="24"/>
        </w:rPr>
        <w:t xml:space="preserve"> </w:t>
      </w:r>
      <w:r w:rsidR="00212A09" w:rsidRPr="00212A09">
        <w:rPr>
          <w:sz w:val="24"/>
        </w:rPr>
        <w:t xml:space="preserve">in the original, </w:t>
      </w:r>
      <w:r w:rsidR="00076323">
        <w:rPr>
          <w:sz w:val="24"/>
        </w:rPr>
        <w:t>such</w:t>
      </w:r>
      <w:r w:rsidR="00076323">
        <w:rPr>
          <w:rFonts w:hint="eastAsia"/>
          <w:sz w:val="24"/>
        </w:rPr>
        <w:t xml:space="preserve"> as </w:t>
      </w:r>
      <w:proofErr w:type="spellStart"/>
      <w:r w:rsidR="00212A09" w:rsidRPr="00212A09">
        <w:rPr>
          <w:sz w:val="24"/>
        </w:rPr>
        <w:t>WordPress</w:t>
      </w:r>
      <w:proofErr w:type="spellEnd"/>
      <w:r w:rsidR="00212A09" w:rsidRPr="00212A09">
        <w:rPr>
          <w:sz w:val="24"/>
        </w:rPr>
        <w:t>, Java, C ++, etc. Translators</w:t>
      </w:r>
      <w:r w:rsidR="00076323">
        <w:rPr>
          <w:rFonts w:hint="eastAsia"/>
          <w:sz w:val="24"/>
        </w:rPr>
        <w:t xml:space="preserve"> also</w:t>
      </w:r>
      <w:r w:rsidR="00212A09" w:rsidRPr="00212A09">
        <w:rPr>
          <w:sz w:val="24"/>
        </w:rPr>
        <w:t xml:space="preserve"> used the zero translation method and retain their original English forms.</w:t>
      </w:r>
    </w:p>
    <w:p w14:paraId="51EEEF10" w14:textId="77777777" w:rsidR="00210669" w:rsidRPr="00212A09" w:rsidRDefault="00210669" w:rsidP="00210669">
      <w:pPr>
        <w:spacing w:line="360" w:lineRule="auto"/>
        <w:ind w:firstLineChars="200" w:firstLine="480"/>
        <w:rPr>
          <w:sz w:val="24"/>
        </w:rPr>
      </w:pPr>
      <w:r w:rsidRPr="00210669">
        <w:rPr>
          <w:sz w:val="24"/>
        </w:rPr>
        <w:t>Zero translation is used for the following reasons: first, it helps to ensure readers' recognition of the source text and the influence of the source language content, such as so</w:t>
      </w:r>
      <w:r>
        <w:rPr>
          <w:sz w:val="24"/>
        </w:rPr>
        <w:t>ftware name, company name, etc.</w:t>
      </w:r>
      <w:r>
        <w:rPr>
          <w:rFonts w:hint="eastAsia"/>
          <w:sz w:val="24"/>
        </w:rPr>
        <w:t>; s</w:t>
      </w:r>
      <w:r>
        <w:rPr>
          <w:sz w:val="24"/>
        </w:rPr>
        <w:t>econd</w:t>
      </w:r>
      <w:r w:rsidRPr="00210669">
        <w:rPr>
          <w:sz w:val="24"/>
        </w:rPr>
        <w:t>, the complexity of the source text and th</w:t>
      </w:r>
      <w:r>
        <w:rPr>
          <w:sz w:val="24"/>
        </w:rPr>
        <w:t>e lack of translation standards</w:t>
      </w:r>
      <w:r>
        <w:rPr>
          <w:rFonts w:hint="eastAsia"/>
          <w:sz w:val="24"/>
        </w:rPr>
        <w:t>;</w:t>
      </w:r>
      <w:r>
        <w:rPr>
          <w:sz w:val="24"/>
        </w:rPr>
        <w:t xml:space="preserve"> </w:t>
      </w:r>
      <w:r>
        <w:rPr>
          <w:rFonts w:hint="eastAsia"/>
          <w:sz w:val="24"/>
        </w:rPr>
        <w:t>t</w:t>
      </w:r>
      <w:r w:rsidRPr="00210669">
        <w:rPr>
          <w:sz w:val="24"/>
        </w:rPr>
        <w:t>hird, the profound influence of the concept of source text on the target readers.</w:t>
      </w:r>
    </w:p>
    <w:p w14:paraId="56560B75" w14:textId="77777777" w:rsidR="00752129" w:rsidRPr="00752129" w:rsidRDefault="007A58D2" w:rsidP="007A58D2">
      <w:pPr>
        <w:pStyle w:val="2"/>
        <w:ind w:firstLine="241"/>
      </w:pPr>
      <w:bookmarkStart w:id="525" w:name="_Toc33970316"/>
      <w:bookmarkStart w:id="526" w:name="_Toc35679809"/>
      <w:r>
        <w:rPr>
          <w:rFonts w:hint="eastAsia"/>
        </w:rPr>
        <w:lastRenderedPageBreak/>
        <w:t xml:space="preserve">5.2 </w:t>
      </w:r>
      <w:r w:rsidR="00752129">
        <w:rPr>
          <w:rFonts w:hint="eastAsia"/>
        </w:rPr>
        <w:t>S</w:t>
      </w:r>
      <w:r w:rsidR="00AD64BE">
        <w:t xml:space="preserve">yntactic </w:t>
      </w:r>
      <w:r w:rsidR="00AD64BE">
        <w:rPr>
          <w:rFonts w:hint="eastAsia"/>
        </w:rPr>
        <w:t>L</w:t>
      </w:r>
      <w:r w:rsidR="00752129" w:rsidRPr="00752129">
        <w:t>evel</w:t>
      </w:r>
      <w:bookmarkEnd w:id="525"/>
      <w:bookmarkEnd w:id="526"/>
    </w:p>
    <w:p w14:paraId="3E026EC1" w14:textId="77777777" w:rsidR="00212A09" w:rsidRPr="00212A09" w:rsidRDefault="00212A09" w:rsidP="00212A09">
      <w:pPr>
        <w:spacing w:line="360" w:lineRule="auto"/>
        <w:ind w:firstLineChars="200" w:firstLine="480"/>
        <w:rPr>
          <w:sz w:val="24"/>
        </w:rPr>
      </w:pPr>
      <w:r w:rsidRPr="00212A09">
        <w:rPr>
          <w:rFonts w:hint="eastAsia"/>
          <w:sz w:val="24"/>
        </w:rPr>
        <w:t>At the syntactic level</w:t>
      </w:r>
      <w:r w:rsidRPr="00212A09">
        <w:rPr>
          <w:rFonts w:hint="eastAsia"/>
          <w:sz w:val="24"/>
        </w:rPr>
        <w:t>，</w:t>
      </w:r>
      <w:r w:rsidRPr="00212A09">
        <w:rPr>
          <w:rFonts w:hint="eastAsia"/>
          <w:sz w:val="24"/>
        </w:rPr>
        <w:t>the translator should not only select the translation closest to the original meaning, but also consider the context cohesion to complete the most appropriate translation. Therefore, translators will use many translation methods.</w:t>
      </w:r>
    </w:p>
    <w:p w14:paraId="7E5FC77D" w14:textId="77777777" w:rsidR="00212A09" w:rsidRPr="002E5CAD" w:rsidRDefault="007A58D2" w:rsidP="002E5CAD">
      <w:pPr>
        <w:pStyle w:val="4"/>
        <w:ind w:firstLine="482"/>
      </w:pPr>
      <w:bookmarkStart w:id="527" w:name="_Toc35679810"/>
      <w:r w:rsidRPr="002E5CAD">
        <w:rPr>
          <w:rFonts w:hint="eastAsia"/>
        </w:rPr>
        <w:t xml:space="preserve">5.2.1 </w:t>
      </w:r>
      <w:r w:rsidR="00212A09" w:rsidRPr="002E5CAD">
        <w:t>Conversion</w:t>
      </w:r>
      <w:bookmarkEnd w:id="527"/>
      <w:r w:rsidR="00212A09" w:rsidRPr="002E5CAD">
        <w:t xml:space="preserve"> </w:t>
      </w:r>
    </w:p>
    <w:p w14:paraId="3B74FD66" w14:textId="77777777" w:rsidR="00212A09" w:rsidRDefault="00212A09" w:rsidP="00212A09">
      <w:pPr>
        <w:spacing w:line="360" w:lineRule="auto"/>
        <w:ind w:firstLineChars="200" w:firstLine="480"/>
        <w:rPr>
          <w:sz w:val="24"/>
        </w:rPr>
      </w:pPr>
      <w:r w:rsidRPr="00212A09">
        <w:rPr>
          <w:sz w:val="24"/>
        </w:rPr>
        <w:t>In the process of translation, in order to make the translation more in line with the target language expression habits, the sentence elements of the original text are translated. This is a method of transformation in order to conform to the expression o</w:t>
      </w:r>
      <w:r w:rsidR="00210669">
        <w:rPr>
          <w:sz w:val="24"/>
        </w:rPr>
        <w:t>r habit of the target language</w:t>
      </w:r>
      <w:r w:rsidR="00210669">
        <w:rPr>
          <w:rFonts w:hint="eastAsia"/>
          <w:sz w:val="24"/>
        </w:rPr>
        <w:t xml:space="preserve"> </w:t>
      </w:r>
      <w:r w:rsidRPr="00212A09">
        <w:rPr>
          <w:sz w:val="24"/>
        </w:rPr>
        <w:t>(Ding, 2019:80)</w:t>
      </w:r>
      <w:r w:rsidR="00210669">
        <w:rPr>
          <w:rFonts w:hint="eastAsia"/>
          <w:sz w:val="24"/>
        </w:rPr>
        <w:t>.</w:t>
      </w:r>
      <w:r w:rsidRPr="00212A09">
        <w:rPr>
          <w:sz w:val="24"/>
        </w:rPr>
        <w:t xml:space="preserve"> In English to Chinese translation, some sentences cannot be translated word for word. Due to the different ways of expression between Chinese and English, some words in the original text need to be converted to conform to the Chinese expression habits.</w:t>
      </w:r>
    </w:p>
    <w:p w14:paraId="1229F69E" w14:textId="77777777" w:rsidR="00420E04" w:rsidRPr="00420E04" w:rsidRDefault="00420E04" w:rsidP="00420E04">
      <w:pPr>
        <w:spacing w:line="360" w:lineRule="auto"/>
        <w:rPr>
          <w:b/>
          <w:i/>
          <w:sz w:val="24"/>
        </w:rPr>
      </w:pPr>
      <w:r w:rsidRPr="00B50A4A">
        <w:rPr>
          <w:rFonts w:hint="eastAsia"/>
          <w:b/>
          <w:i/>
          <w:sz w:val="24"/>
        </w:rPr>
        <w:t>e.g.1</w:t>
      </w:r>
    </w:p>
    <w:p w14:paraId="6EE6C697" w14:textId="77777777" w:rsidR="00212A09" w:rsidRPr="00212A09" w:rsidRDefault="00210669" w:rsidP="00210669">
      <w:pPr>
        <w:spacing w:line="360" w:lineRule="auto"/>
        <w:ind w:firstLineChars="200" w:firstLine="482"/>
        <w:rPr>
          <w:sz w:val="24"/>
        </w:rPr>
      </w:pPr>
      <w:r w:rsidRPr="00210669">
        <w:rPr>
          <w:b/>
          <w:i/>
          <w:sz w:val="24"/>
        </w:rPr>
        <w:t>ST</w:t>
      </w:r>
      <w:r w:rsidRPr="00210669">
        <w:rPr>
          <w:rFonts w:hint="eastAsia"/>
          <w:b/>
          <w:i/>
          <w:sz w:val="24"/>
        </w:rPr>
        <w:t>:</w:t>
      </w:r>
      <w:r>
        <w:rPr>
          <w:rFonts w:hint="eastAsia"/>
          <w:b/>
          <w:i/>
          <w:sz w:val="24"/>
        </w:rPr>
        <w:t xml:space="preserve"> </w:t>
      </w:r>
      <w:r w:rsidR="00212A09" w:rsidRPr="00212A09">
        <w:rPr>
          <w:sz w:val="24"/>
        </w:rPr>
        <w:t xml:space="preserve">For instance, volunteering for Habitat for Humanity says something </w:t>
      </w:r>
      <w:r w:rsidR="00212A09" w:rsidRPr="0009523F">
        <w:rPr>
          <w:sz w:val="24"/>
          <w:u w:val="single"/>
        </w:rPr>
        <w:t>important</w:t>
      </w:r>
      <w:r w:rsidR="00212A09" w:rsidRPr="00212A09">
        <w:rPr>
          <w:sz w:val="24"/>
        </w:rPr>
        <w:t xml:space="preserve"> not only about your character but also about your ability to work effectively in a team and to solve problems.</w:t>
      </w:r>
    </w:p>
    <w:p w14:paraId="265D7BBA" w14:textId="77777777" w:rsidR="00212A09" w:rsidRPr="00212A09" w:rsidRDefault="00210669" w:rsidP="00210669">
      <w:pPr>
        <w:spacing w:line="360" w:lineRule="auto"/>
        <w:ind w:firstLineChars="200" w:firstLine="482"/>
        <w:rPr>
          <w:sz w:val="24"/>
        </w:rPr>
      </w:pPr>
      <w:r w:rsidRPr="00210669">
        <w:rPr>
          <w:rFonts w:hint="eastAsia"/>
          <w:b/>
          <w:i/>
          <w:sz w:val="24"/>
        </w:rPr>
        <w:t>TT:</w:t>
      </w:r>
      <w:r w:rsidR="00212A09" w:rsidRPr="00212A09">
        <w:rPr>
          <w:rFonts w:hint="eastAsia"/>
          <w:sz w:val="24"/>
        </w:rPr>
        <w:t xml:space="preserve"> </w:t>
      </w:r>
      <w:r w:rsidR="00212A09" w:rsidRPr="00212A09">
        <w:rPr>
          <w:rFonts w:hint="eastAsia"/>
          <w:sz w:val="24"/>
        </w:rPr>
        <w:t>例如，为仁爱之家做志愿服务的</w:t>
      </w:r>
      <w:r w:rsidR="00212A09" w:rsidRPr="0009523F">
        <w:rPr>
          <w:rFonts w:hint="eastAsia"/>
          <w:sz w:val="24"/>
          <w:u w:val="single"/>
        </w:rPr>
        <w:t>重要性</w:t>
      </w:r>
      <w:r w:rsidR="00212A09" w:rsidRPr="00212A09">
        <w:rPr>
          <w:rFonts w:hint="eastAsia"/>
          <w:sz w:val="24"/>
        </w:rPr>
        <w:t>不仅在于展示您的性格，也展示了您在团队中有效工作和解决问题的能力。</w:t>
      </w:r>
    </w:p>
    <w:p w14:paraId="6B60658F" w14:textId="77777777" w:rsidR="00212A09" w:rsidRDefault="00210669" w:rsidP="00210669">
      <w:pPr>
        <w:spacing w:line="360" w:lineRule="auto"/>
        <w:ind w:firstLineChars="200" w:firstLine="482"/>
        <w:rPr>
          <w:sz w:val="24"/>
        </w:rPr>
      </w:pPr>
      <w:r w:rsidRPr="00210669">
        <w:rPr>
          <w:b/>
          <w:i/>
          <w:sz w:val="24"/>
        </w:rPr>
        <w:t>Analysis:</w:t>
      </w:r>
      <w:r w:rsidRPr="00210669">
        <w:rPr>
          <w:sz w:val="24"/>
        </w:rPr>
        <w:t xml:space="preserve"> </w:t>
      </w:r>
      <w:r w:rsidR="00420E04" w:rsidRPr="00420E04">
        <w:rPr>
          <w:sz w:val="24"/>
        </w:rPr>
        <w:t>This example is about the conversion of part of speech.</w:t>
      </w:r>
      <w:r w:rsidR="00420E04">
        <w:rPr>
          <w:rFonts w:hint="eastAsia"/>
          <w:sz w:val="24"/>
        </w:rPr>
        <w:t xml:space="preserve"> </w:t>
      </w:r>
      <w:r w:rsidR="00212A09" w:rsidRPr="00212A09">
        <w:rPr>
          <w:rFonts w:hint="eastAsia"/>
          <w:sz w:val="24"/>
        </w:rPr>
        <w:t xml:space="preserve">In the original, </w:t>
      </w:r>
      <w:r w:rsidR="00212A09" w:rsidRPr="00212A09">
        <w:rPr>
          <w:rFonts w:hint="eastAsia"/>
          <w:sz w:val="24"/>
        </w:rPr>
        <w:t>“</w:t>
      </w:r>
      <w:r w:rsidR="00212A09" w:rsidRPr="00212A09">
        <w:rPr>
          <w:rFonts w:hint="eastAsia"/>
          <w:sz w:val="24"/>
        </w:rPr>
        <w:t>important</w:t>
      </w:r>
      <w:r w:rsidR="00212A09" w:rsidRPr="00212A09">
        <w:rPr>
          <w:rFonts w:hint="eastAsia"/>
          <w:sz w:val="24"/>
        </w:rPr>
        <w:t>”</w:t>
      </w:r>
      <w:r w:rsidR="00212A09" w:rsidRPr="00212A09">
        <w:rPr>
          <w:rFonts w:hint="eastAsia"/>
          <w:sz w:val="24"/>
        </w:rPr>
        <w:t xml:space="preserve"> is an adjective, meaning "</w:t>
      </w:r>
      <w:r w:rsidR="00212A09" w:rsidRPr="00212A09">
        <w:rPr>
          <w:rFonts w:hint="eastAsia"/>
          <w:sz w:val="24"/>
        </w:rPr>
        <w:t>重要的</w:t>
      </w:r>
      <w:r w:rsidR="00212A09" w:rsidRPr="00212A09">
        <w:rPr>
          <w:rFonts w:hint="eastAsia"/>
          <w:sz w:val="24"/>
        </w:rPr>
        <w:t>". The translator translates it as "</w:t>
      </w:r>
      <w:r w:rsidR="00212A09" w:rsidRPr="00212A09">
        <w:rPr>
          <w:rFonts w:hint="eastAsia"/>
          <w:sz w:val="24"/>
        </w:rPr>
        <w:t>…的重要性</w:t>
      </w:r>
      <w:r w:rsidR="00212A09" w:rsidRPr="00212A09">
        <w:rPr>
          <w:rFonts w:hint="eastAsia"/>
          <w:sz w:val="24"/>
        </w:rPr>
        <w:t>" instead of "</w:t>
      </w:r>
      <w:r w:rsidR="00212A09" w:rsidRPr="00212A09">
        <w:rPr>
          <w:rFonts w:hint="eastAsia"/>
          <w:sz w:val="24"/>
        </w:rPr>
        <w:t>…是重要的</w:t>
      </w:r>
      <w:r w:rsidR="00212A09" w:rsidRPr="00212A09">
        <w:rPr>
          <w:rFonts w:hint="eastAsia"/>
          <w:sz w:val="24"/>
        </w:rPr>
        <w:t>". The former is more in line with Chinese expression habits.</w:t>
      </w:r>
    </w:p>
    <w:p w14:paraId="6C251ABA" w14:textId="77777777" w:rsidR="00420E04" w:rsidRDefault="0009523F" w:rsidP="00420E04">
      <w:pPr>
        <w:spacing w:line="360" w:lineRule="auto"/>
        <w:rPr>
          <w:b/>
          <w:i/>
          <w:sz w:val="24"/>
        </w:rPr>
      </w:pPr>
      <w:r>
        <w:rPr>
          <w:rFonts w:hint="eastAsia"/>
          <w:b/>
          <w:i/>
          <w:sz w:val="24"/>
        </w:rPr>
        <w:t>e.g.2</w:t>
      </w:r>
    </w:p>
    <w:p w14:paraId="667F5478" w14:textId="77777777" w:rsidR="00420E04" w:rsidRPr="00420E04" w:rsidRDefault="00420E04" w:rsidP="00420E04">
      <w:pPr>
        <w:spacing w:line="360" w:lineRule="auto"/>
        <w:ind w:firstLineChars="200" w:firstLine="482"/>
        <w:rPr>
          <w:sz w:val="24"/>
        </w:rPr>
      </w:pPr>
      <w:r w:rsidRPr="00420E04">
        <w:rPr>
          <w:b/>
          <w:i/>
          <w:sz w:val="24"/>
        </w:rPr>
        <w:t>ST</w:t>
      </w:r>
      <w:r w:rsidRPr="00420E04">
        <w:rPr>
          <w:rFonts w:hint="eastAsia"/>
          <w:b/>
          <w:i/>
          <w:sz w:val="24"/>
        </w:rPr>
        <w:t>:</w:t>
      </w:r>
      <w:r>
        <w:rPr>
          <w:rFonts w:hint="eastAsia"/>
          <w:b/>
          <w:i/>
          <w:sz w:val="24"/>
        </w:rPr>
        <w:t xml:space="preserve"> </w:t>
      </w:r>
      <w:r w:rsidRPr="0009523F">
        <w:rPr>
          <w:sz w:val="24"/>
          <w:u w:val="single"/>
        </w:rPr>
        <w:t>Getting hired</w:t>
      </w:r>
      <w:r w:rsidRPr="00420E04">
        <w:rPr>
          <w:sz w:val="24"/>
        </w:rPr>
        <w:t xml:space="preserve"> has always involved writing.</w:t>
      </w:r>
    </w:p>
    <w:p w14:paraId="3DD86605" w14:textId="77777777" w:rsidR="00420E04" w:rsidRDefault="00420E04" w:rsidP="00420E04">
      <w:pPr>
        <w:spacing w:line="360" w:lineRule="auto"/>
        <w:ind w:firstLineChars="200" w:firstLine="482"/>
        <w:rPr>
          <w:sz w:val="24"/>
        </w:rPr>
      </w:pPr>
      <w:r w:rsidRPr="00420E04">
        <w:rPr>
          <w:rFonts w:hint="eastAsia"/>
          <w:b/>
          <w:i/>
          <w:sz w:val="24"/>
        </w:rPr>
        <w:t>TT:</w:t>
      </w:r>
      <w:r>
        <w:rPr>
          <w:rFonts w:hint="eastAsia"/>
          <w:b/>
          <w:i/>
          <w:sz w:val="24"/>
        </w:rPr>
        <w:t xml:space="preserve"> </w:t>
      </w:r>
      <w:r w:rsidRPr="0009523F">
        <w:rPr>
          <w:rFonts w:hint="eastAsia"/>
          <w:sz w:val="24"/>
          <w:u w:val="single"/>
        </w:rPr>
        <w:t>求职</w:t>
      </w:r>
      <w:r w:rsidRPr="00420E04">
        <w:rPr>
          <w:rFonts w:hint="eastAsia"/>
          <w:sz w:val="24"/>
        </w:rPr>
        <w:t>时总是要涉及写作。</w:t>
      </w:r>
    </w:p>
    <w:p w14:paraId="31CEB345" w14:textId="77777777" w:rsidR="00420E04" w:rsidRPr="00212A09" w:rsidRDefault="00420E04" w:rsidP="00420E04">
      <w:pPr>
        <w:spacing w:line="360" w:lineRule="auto"/>
        <w:ind w:firstLineChars="200" w:firstLine="482"/>
        <w:rPr>
          <w:sz w:val="24"/>
        </w:rPr>
      </w:pPr>
      <w:r w:rsidRPr="00210669">
        <w:rPr>
          <w:b/>
          <w:i/>
          <w:sz w:val="24"/>
        </w:rPr>
        <w:t>Analysis:</w:t>
      </w:r>
      <w:r>
        <w:rPr>
          <w:rFonts w:hint="eastAsia"/>
          <w:b/>
          <w:i/>
          <w:sz w:val="24"/>
        </w:rPr>
        <w:t xml:space="preserve"> </w:t>
      </w:r>
      <w:r w:rsidR="0009523F" w:rsidRPr="0009523F">
        <w:rPr>
          <w:sz w:val="24"/>
        </w:rPr>
        <w:t>This example is about voice conversion.</w:t>
      </w:r>
      <w:r w:rsidR="0009523F">
        <w:rPr>
          <w:rFonts w:hint="eastAsia"/>
          <w:sz w:val="24"/>
        </w:rPr>
        <w:t xml:space="preserve"> </w:t>
      </w:r>
      <w:r w:rsidRPr="00420E04">
        <w:rPr>
          <w:rFonts w:hint="eastAsia"/>
          <w:sz w:val="24"/>
        </w:rPr>
        <w:t xml:space="preserve">The " getting hired " in the original is a passive voice, which means </w:t>
      </w:r>
      <w:r w:rsidRPr="00420E04">
        <w:rPr>
          <w:rFonts w:hint="eastAsia"/>
          <w:sz w:val="24"/>
        </w:rPr>
        <w:t>“被录用”</w:t>
      </w:r>
      <w:r w:rsidRPr="00420E04">
        <w:rPr>
          <w:rFonts w:hint="eastAsia"/>
          <w:sz w:val="24"/>
        </w:rPr>
        <w:t>, but in order to conform to Chinese grammar and expression, the translator translates it as "</w:t>
      </w:r>
      <w:r w:rsidRPr="00420E04">
        <w:rPr>
          <w:rFonts w:hint="eastAsia"/>
          <w:sz w:val="24"/>
        </w:rPr>
        <w:t>求职</w:t>
      </w:r>
      <w:r w:rsidRPr="00420E04">
        <w:rPr>
          <w:rFonts w:hint="eastAsia"/>
          <w:sz w:val="24"/>
        </w:rPr>
        <w:t>". Such a translation reads more fluent and authentic.</w:t>
      </w:r>
    </w:p>
    <w:p w14:paraId="61C035A8" w14:textId="77777777" w:rsidR="00212A09" w:rsidRPr="002E5CAD" w:rsidRDefault="007A58D2" w:rsidP="002E5CAD">
      <w:pPr>
        <w:pStyle w:val="4"/>
        <w:ind w:firstLine="482"/>
      </w:pPr>
      <w:bookmarkStart w:id="528" w:name="_Toc35679811"/>
      <w:r w:rsidRPr="002E5CAD">
        <w:rPr>
          <w:rFonts w:hint="eastAsia"/>
        </w:rPr>
        <w:lastRenderedPageBreak/>
        <w:t xml:space="preserve">5.2.2 </w:t>
      </w:r>
      <w:r w:rsidR="00212A09" w:rsidRPr="002E5CAD">
        <w:t>Negation</w:t>
      </w:r>
      <w:bookmarkEnd w:id="528"/>
      <w:r w:rsidR="00212A09" w:rsidRPr="002E5CAD">
        <w:t xml:space="preserve"> </w:t>
      </w:r>
    </w:p>
    <w:p w14:paraId="25D754D6" w14:textId="77777777" w:rsidR="00212A09" w:rsidRPr="00212A09" w:rsidRDefault="00212A09" w:rsidP="00212A09">
      <w:pPr>
        <w:spacing w:line="360" w:lineRule="auto"/>
        <w:ind w:firstLineChars="200" w:firstLine="480"/>
        <w:rPr>
          <w:sz w:val="24"/>
        </w:rPr>
      </w:pPr>
      <w:r w:rsidRPr="00212A09">
        <w:rPr>
          <w:sz w:val="24"/>
        </w:rPr>
        <w:t>English and Chinese have different word order in the expression of sentences, so they adopt the methods of negation. This method means that in order to take care of the target language habit, the positive or negative expression in the original language can</w:t>
      </w:r>
      <w:r w:rsidRPr="00212A09">
        <w:rPr>
          <w:rFonts w:hint="eastAsia"/>
          <w:sz w:val="24"/>
        </w:rPr>
        <w:t xml:space="preserve"> be converted into the negative or positive expression in the target language</w:t>
      </w:r>
      <w:r w:rsidRPr="00212A09">
        <w:rPr>
          <w:rFonts w:hint="eastAsia"/>
          <w:sz w:val="24"/>
        </w:rPr>
        <w:t>（</w:t>
      </w:r>
      <w:r w:rsidRPr="00212A09">
        <w:rPr>
          <w:rFonts w:hint="eastAsia"/>
          <w:sz w:val="24"/>
        </w:rPr>
        <w:t>Ding, 20019:80</w:t>
      </w:r>
      <w:r w:rsidRPr="00212A09">
        <w:rPr>
          <w:rFonts w:hint="eastAsia"/>
          <w:sz w:val="24"/>
        </w:rPr>
        <w:t>）</w:t>
      </w:r>
      <w:r w:rsidRPr="00212A09">
        <w:rPr>
          <w:rFonts w:hint="eastAsia"/>
          <w:sz w:val="24"/>
        </w:rPr>
        <w:t>. The purpose of this paper is to solve the difficulties of sentence order expression in the process of translation so as to make the translation smooth.</w:t>
      </w:r>
    </w:p>
    <w:p w14:paraId="50DE514F" w14:textId="77777777" w:rsidR="00212A09" w:rsidRPr="00212A09" w:rsidRDefault="00210669" w:rsidP="00210669">
      <w:pPr>
        <w:spacing w:line="360" w:lineRule="auto"/>
        <w:ind w:firstLineChars="200" w:firstLine="482"/>
        <w:rPr>
          <w:sz w:val="24"/>
        </w:rPr>
      </w:pPr>
      <w:r w:rsidRPr="00210669">
        <w:rPr>
          <w:b/>
          <w:i/>
          <w:sz w:val="24"/>
        </w:rPr>
        <w:t>ST:</w:t>
      </w:r>
      <w:r w:rsidR="00212A09" w:rsidRPr="00212A09">
        <w:rPr>
          <w:sz w:val="24"/>
        </w:rPr>
        <w:t xml:space="preserve"> There is really </w:t>
      </w:r>
      <w:r w:rsidR="00212A09" w:rsidRPr="0009523F">
        <w:rPr>
          <w:sz w:val="24"/>
          <w:u w:val="single"/>
        </w:rPr>
        <w:t>no mystery</w:t>
      </w:r>
      <w:r w:rsidR="00212A09" w:rsidRPr="00212A09">
        <w:rPr>
          <w:sz w:val="24"/>
        </w:rPr>
        <w:t xml:space="preserve"> about what employers want in an employee.</w:t>
      </w:r>
    </w:p>
    <w:p w14:paraId="7BE22D0C"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雇主对雇员的要求其实很</w:t>
      </w:r>
      <w:r w:rsidR="00212A09" w:rsidRPr="0009523F">
        <w:rPr>
          <w:rFonts w:hint="eastAsia"/>
          <w:sz w:val="24"/>
          <w:u w:val="single"/>
        </w:rPr>
        <w:t>显而易见</w:t>
      </w:r>
      <w:r w:rsidR="00212A09" w:rsidRPr="00212A09">
        <w:rPr>
          <w:rFonts w:hint="eastAsia"/>
          <w:sz w:val="24"/>
        </w:rPr>
        <w:t>。</w:t>
      </w:r>
    </w:p>
    <w:p w14:paraId="2EE70E09" w14:textId="77777777" w:rsidR="0075212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rFonts w:hint="eastAsia"/>
          <w:sz w:val="24"/>
        </w:rPr>
        <w:t xml:space="preserve">The </w:t>
      </w:r>
      <w:r w:rsidR="00212A09" w:rsidRPr="00212A09">
        <w:rPr>
          <w:rFonts w:hint="eastAsia"/>
          <w:sz w:val="24"/>
        </w:rPr>
        <w:t>“</w:t>
      </w:r>
      <w:r w:rsidR="00212A09" w:rsidRPr="00212A09">
        <w:rPr>
          <w:rFonts w:hint="eastAsia"/>
          <w:sz w:val="24"/>
        </w:rPr>
        <w:t>mystery</w:t>
      </w:r>
      <w:r w:rsidR="00212A09" w:rsidRPr="00212A09">
        <w:rPr>
          <w:rFonts w:hint="eastAsia"/>
          <w:sz w:val="24"/>
        </w:rPr>
        <w:t>”</w:t>
      </w:r>
      <w:r w:rsidR="00212A09" w:rsidRPr="00212A09">
        <w:rPr>
          <w:rFonts w:hint="eastAsia"/>
          <w:sz w:val="24"/>
        </w:rPr>
        <w:t xml:space="preserve"> in the original text is a noun, which is translated into the adjective "</w:t>
      </w:r>
      <w:r w:rsidR="00212A09" w:rsidRPr="00212A09">
        <w:rPr>
          <w:rFonts w:hint="eastAsia"/>
          <w:sz w:val="24"/>
        </w:rPr>
        <w:t>神秘的</w:t>
      </w:r>
      <w:r w:rsidR="00212A09" w:rsidRPr="00212A09">
        <w:rPr>
          <w:rFonts w:hint="eastAsia"/>
          <w:sz w:val="24"/>
        </w:rPr>
        <w:t>". "</w:t>
      </w:r>
      <w:r w:rsidR="00212A09" w:rsidRPr="00212A09">
        <w:rPr>
          <w:rFonts w:hint="eastAsia"/>
          <w:sz w:val="24"/>
        </w:rPr>
        <w:t>不是神秘的</w:t>
      </w:r>
      <w:r w:rsidR="00212A09" w:rsidRPr="00212A09">
        <w:rPr>
          <w:rFonts w:hint="eastAsia"/>
          <w:sz w:val="24"/>
        </w:rPr>
        <w:t>" is "</w:t>
      </w:r>
      <w:r w:rsidR="00212A09" w:rsidRPr="00212A09">
        <w:rPr>
          <w:rFonts w:hint="eastAsia"/>
          <w:sz w:val="24"/>
        </w:rPr>
        <w:t>浅显的，众所周知的</w:t>
      </w:r>
      <w:r w:rsidR="00212A09" w:rsidRPr="00212A09">
        <w:rPr>
          <w:rFonts w:hint="eastAsia"/>
          <w:sz w:val="24"/>
        </w:rPr>
        <w:t>" in Chinese expression, so the translator translates it as "</w:t>
      </w:r>
      <w:r w:rsidR="00212A09" w:rsidRPr="00212A09">
        <w:rPr>
          <w:rFonts w:hint="eastAsia"/>
          <w:sz w:val="24"/>
        </w:rPr>
        <w:t>显而易见</w:t>
      </w:r>
      <w:r w:rsidR="00212A09" w:rsidRPr="00212A09">
        <w:rPr>
          <w:rFonts w:hint="eastAsia"/>
          <w:sz w:val="24"/>
        </w:rPr>
        <w:t xml:space="preserve">". The original text is definite </w:t>
      </w:r>
      <w:proofErr w:type="gramStart"/>
      <w:r w:rsidR="00212A09" w:rsidRPr="00212A09">
        <w:rPr>
          <w:rFonts w:hint="eastAsia"/>
          <w:sz w:val="24"/>
        </w:rPr>
        <w:t>sentence,</w:t>
      </w:r>
      <w:proofErr w:type="gramEnd"/>
      <w:r w:rsidR="00212A09" w:rsidRPr="00212A09">
        <w:rPr>
          <w:rFonts w:hint="eastAsia"/>
          <w:sz w:val="24"/>
        </w:rPr>
        <w:t xml:space="preserve"> the translator translates it into a</w:t>
      </w:r>
      <w:r w:rsidR="00212A09" w:rsidRPr="00212A09">
        <w:rPr>
          <w:sz w:val="24"/>
        </w:rPr>
        <w:t>ffirmative sentence. It is not hard to see that translators often use more than one translation technique when translating a sentence.</w:t>
      </w:r>
    </w:p>
    <w:p w14:paraId="71123FAA" w14:textId="77777777" w:rsidR="00212A09" w:rsidRPr="002E5CAD" w:rsidRDefault="007A58D2" w:rsidP="002E5CAD">
      <w:pPr>
        <w:pStyle w:val="4"/>
        <w:ind w:firstLine="482"/>
      </w:pPr>
      <w:bookmarkStart w:id="529" w:name="_Toc35679812"/>
      <w:r w:rsidRPr="002E5CAD">
        <w:rPr>
          <w:rFonts w:hint="eastAsia"/>
        </w:rPr>
        <w:t xml:space="preserve">5.2.3 </w:t>
      </w:r>
      <w:r w:rsidR="00212A09" w:rsidRPr="002E5CAD">
        <w:t>Amplification</w:t>
      </w:r>
      <w:bookmarkEnd w:id="529"/>
      <w:r w:rsidR="00212A09" w:rsidRPr="002E5CAD">
        <w:t xml:space="preserve"> </w:t>
      </w:r>
    </w:p>
    <w:p w14:paraId="64215923" w14:textId="77777777" w:rsidR="00212A09" w:rsidRDefault="00212A09" w:rsidP="00212A09">
      <w:pPr>
        <w:spacing w:line="360" w:lineRule="auto"/>
        <w:ind w:firstLineChars="200" w:firstLine="480"/>
        <w:rPr>
          <w:sz w:val="24"/>
        </w:rPr>
      </w:pPr>
      <w:r w:rsidRPr="00212A09">
        <w:rPr>
          <w:sz w:val="24"/>
        </w:rPr>
        <w:t>Amplification is to add or supplement words that are not or omitted in English sentences so as to express the contents of English sentences more clearly.</w:t>
      </w:r>
    </w:p>
    <w:p w14:paraId="6E6581A2" w14:textId="77777777" w:rsidR="0009523F" w:rsidRPr="0009523F" w:rsidRDefault="0009523F" w:rsidP="0009523F">
      <w:pPr>
        <w:spacing w:line="360" w:lineRule="auto"/>
        <w:rPr>
          <w:b/>
          <w:i/>
          <w:sz w:val="24"/>
        </w:rPr>
      </w:pPr>
      <w:r w:rsidRPr="00B50A4A">
        <w:rPr>
          <w:rFonts w:hint="eastAsia"/>
          <w:b/>
          <w:i/>
          <w:sz w:val="24"/>
        </w:rPr>
        <w:t>e.g.1</w:t>
      </w:r>
    </w:p>
    <w:p w14:paraId="472B0F99" w14:textId="77777777" w:rsidR="00212A09" w:rsidRPr="00212A09" w:rsidRDefault="00210669" w:rsidP="00210669">
      <w:pPr>
        <w:spacing w:line="360" w:lineRule="auto"/>
        <w:ind w:firstLineChars="200" w:firstLine="482"/>
        <w:rPr>
          <w:sz w:val="24"/>
        </w:rPr>
      </w:pPr>
      <w:r w:rsidRPr="00210669">
        <w:rPr>
          <w:b/>
          <w:i/>
          <w:sz w:val="24"/>
        </w:rPr>
        <w:t>ST:</w:t>
      </w:r>
      <w:r w:rsidR="00212A09" w:rsidRPr="00212A09">
        <w:rPr>
          <w:sz w:val="24"/>
        </w:rPr>
        <w:t xml:space="preserve"> Learn about potential employers. Once you’ve identified a company of interest—maybe because you have seen an ad for a position, know someone who works there, or have always thought about working there—start learning about the company by studying its website. </w:t>
      </w:r>
      <w:r w:rsidR="00212A09" w:rsidRPr="0009523F">
        <w:rPr>
          <w:sz w:val="24"/>
          <w:u w:val="single"/>
        </w:rPr>
        <w:t>But don’t stop there.</w:t>
      </w:r>
      <w:r w:rsidR="00212A09" w:rsidRPr="00212A09">
        <w:rPr>
          <w:sz w:val="24"/>
        </w:rPr>
        <w:t xml:space="preserve"> Conduct informational interviews with people who have worked there or who know people who have; ask your professors if they can help you identify people to interview.</w:t>
      </w:r>
    </w:p>
    <w:p w14:paraId="5A024236"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了解潜在的雇主。一旦确定了感兴趣的公司——可能是因为您看过某个职位的广告，认识了在那工作的人或者一直想在那工作的人，便可以通过研究其网站来了解该公司。</w:t>
      </w:r>
      <w:r w:rsidR="00212A09" w:rsidRPr="0009523F">
        <w:rPr>
          <w:rFonts w:hint="eastAsia"/>
          <w:sz w:val="24"/>
          <w:u w:val="single"/>
        </w:rPr>
        <w:t>但是不要一直停在那里研究。</w:t>
      </w:r>
      <w:r w:rsidR="00212A09" w:rsidRPr="00212A09">
        <w:rPr>
          <w:rFonts w:hint="eastAsia"/>
          <w:sz w:val="24"/>
        </w:rPr>
        <w:t>与在那里工作或认识的人交流，收集信息；咨询您的教授是否可以帮助您确定要面试的人。</w:t>
      </w:r>
    </w:p>
    <w:p w14:paraId="23B30575" w14:textId="3BB72B6A" w:rsidR="00212A0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rFonts w:hint="eastAsia"/>
          <w:sz w:val="24"/>
        </w:rPr>
        <w:t>The original literally means</w:t>
      </w:r>
      <w:ins w:id="530" w:author="Windows 用户" w:date="2020-03-29T15:15:00Z">
        <w:r w:rsidR="00D82432">
          <w:rPr>
            <w:rFonts w:hint="eastAsia"/>
            <w:sz w:val="24"/>
          </w:rPr>
          <w:t>“</w:t>
        </w:r>
      </w:ins>
      <w:del w:id="531" w:author="Windows 用户" w:date="2020-03-29T15:15:00Z">
        <w:r w:rsidR="00212A09" w:rsidRPr="00212A09" w:rsidDel="00D82432">
          <w:rPr>
            <w:rFonts w:hint="eastAsia"/>
            <w:sz w:val="24"/>
          </w:rPr>
          <w:delText>”</w:delText>
        </w:r>
      </w:del>
      <w:r w:rsidR="00212A09" w:rsidRPr="00212A09">
        <w:rPr>
          <w:rFonts w:hint="eastAsia"/>
          <w:sz w:val="24"/>
        </w:rPr>
        <w:t>不要停在那里”</w:t>
      </w:r>
      <w:r w:rsidR="00212A09" w:rsidRPr="00212A09">
        <w:rPr>
          <w:rFonts w:hint="eastAsia"/>
          <w:sz w:val="24"/>
        </w:rPr>
        <w:t xml:space="preserve">. If the original meaning is copied, the context will not be understood and will cause ambiguity. According to </w:t>
      </w:r>
      <w:r w:rsidR="00212A09" w:rsidRPr="00212A09">
        <w:rPr>
          <w:rFonts w:hint="eastAsia"/>
          <w:sz w:val="24"/>
        </w:rPr>
        <w:lastRenderedPageBreak/>
        <w:t>the context, this passage is about understanding potential employers and studying the companies to be applied. The author suggests studying the company's website to learn about it, but says don't stop there all the time. As can be seen from the above, the author suggests that candidates should not stop there to study all the time, so the translator adds</w:t>
      </w:r>
      <w:r w:rsidR="00212A09" w:rsidRPr="00212A09">
        <w:rPr>
          <w:rFonts w:hint="eastAsia"/>
          <w:sz w:val="24"/>
        </w:rPr>
        <w:t>“一直、研究”</w:t>
      </w:r>
      <w:r w:rsidR="00212A09" w:rsidRPr="00212A09">
        <w:rPr>
          <w:rFonts w:hint="eastAsia"/>
          <w:sz w:val="24"/>
        </w:rPr>
        <w:t>.</w:t>
      </w:r>
    </w:p>
    <w:p w14:paraId="25E52C4D" w14:textId="77777777" w:rsidR="0009523F" w:rsidRPr="0009523F" w:rsidRDefault="0009523F" w:rsidP="0009523F">
      <w:pPr>
        <w:spacing w:line="360" w:lineRule="auto"/>
        <w:rPr>
          <w:b/>
          <w:i/>
          <w:sz w:val="24"/>
        </w:rPr>
      </w:pPr>
      <w:r>
        <w:rPr>
          <w:rFonts w:hint="eastAsia"/>
          <w:b/>
          <w:i/>
          <w:sz w:val="24"/>
        </w:rPr>
        <w:t>e.g.2</w:t>
      </w:r>
    </w:p>
    <w:p w14:paraId="63E154CC" w14:textId="77777777" w:rsidR="0009523F" w:rsidRPr="0009523F" w:rsidRDefault="0009523F" w:rsidP="0009523F">
      <w:pPr>
        <w:spacing w:line="360" w:lineRule="auto"/>
        <w:ind w:firstLineChars="200" w:firstLine="482"/>
        <w:rPr>
          <w:sz w:val="24"/>
        </w:rPr>
      </w:pPr>
      <w:r w:rsidRPr="00210669">
        <w:rPr>
          <w:b/>
          <w:i/>
          <w:sz w:val="24"/>
        </w:rPr>
        <w:t>ST:</w:t>
      </w:r>
      <w:r>
        <w:rPr>
          <w:rFonts w:hint="eastAsia"/>
          <w:b/>
          <w:i/>
          <w:sz w:val="24"/>
        </w:rPr>
        <w:t xml:space="preserve"> </w:t>
      </w:r>
      <w:r w:rsidRPr="0009523F">
        <w:rPr>
          <w:rFonts w:hint="eastAsia"/>
          <w:sz w:val="24"/>
        </w:rPr>
        <w:t>—</w:t>
      </w:r>
      <w:r w:rsidRPr="0009523F">
        <w:rPr>
          <w:sz w:val="24"/>
        </w:rPr>
        <w:t xml:space="preserve"> What kind of organization would you like to work for? </w:t>
      </w:r>
      <w:proofErr w:type="gramStart"/>
      <w:r w:rsidRPr="0009523F">
        <w:rPr>
          <w:sz w:val="24"/>
        </w:rPr>
        <w:t>For-profit or nonprofit?</w:t>
      </w:r>
      <w:proofErr w:type="gramEnd"/>
      <w:r w:rsidRPr="0009523F">
        <w:rPr>
          <w:sz w:val="24"/>
        </w:rPr>
        <w:t xml:space="preserve"> </w:t>
      </w:r>
      <w:proofErr w:type="gramStart"/>
      <w:r w:rsidRPr="0009523F">
        <w:rPr>
          <w:sz w:val="24"/>
        </w:rPr>
        <w:t>Government or private industry?</w:t>
      </w:r>
      <w:proofErr w:type="gramEnd"/>
      <w:r w:rsidRPr="0009523F">
        <w:rPr>
          <w:sz w:val="24"/>
        </w:rPr>
        <w:t xml:space="preserve"> </w:t>
      </w:r>
      <w:proofErr w:type="gramStart"/>
      <w:r w:rsidRPr="009F500C">
        <w:rPr>
          <w:sz w:val="24"/>
          <w:u w:val="single"/>
        </w:rPr>
        <w:t>Small or large?</w:t>
      </w:r>
      <w:proofErr w:type="gramEnd"/>
      <w:r w:rsidRPr="009F500C">
        <w:rPr>
          <w:sz w:val="24"/>
          <w:u w:val="single"/>
        </w:rPr>
        <w:t xml:space="preserve"> </w:t>
      </w:r>
      <w:proofErr w:type="gramStart"/>
      <w:r w:rsidRPr="0009523F">
        <w:rPr>
          <w:sz w:val="24"/>
        </w:rPr>
        <w:t>Startup or established?</w:t>
      </w:r>
      <w:proofErr w:type="gramEnd"/>
    </w:p>
    <w:p w14:paraId="567EF33F" w14:textId="77777777" w:rsidR="0009523F" w:rsidRDefault="0009523F" w:rsidP="0009523F">
      <w:pPr>
        <w:spacing w:line="360" w:lineRule="auto"/>
        <w:ind w:firstLineChars="200" w:firstLine="482"/>
        <w:rPr>
          <w:sz w:val="24"/>
        </w:rPr>
      </w:pPr>
      <w:r w:rsidRPr="00210669">
        <w:rPr>
          <w:b/>
          <w:i/>
          <w:sz w:val="24"/>
        </w:rPr>
        <w:t>TT:</w:t>
      </w:r>
      <w:r>
        <w:rPr>
          <w:rFonts w:hint="eastAsia"/>
          <w:b/>
          <w:i/>
          <w:sz w:val="24"/>
        </w:rPr>
        <w:t xml:space="preserve"> </w:t>
      </w:r>
      <w:r w:rsidRPr="0009523F">
        <w:rPr>
          <w:rFonts w:hint="eastAsia"/>
          <w:sz w:val="24"/>
        </w:rPr>
        <w:t>——你想为哪种机构工作？营利性</w:t>
      </w:r>
      <w:r>
        <w:rPr>
          <w:rFonts w:hint="eastAsia"/>
          <w:sz w:val="24"/>
        </w:rPr>
        <w:t>的</w:t>
      </w:r>
      <w:r w:rsidRPr="0009523F">
        <w:rPr>
          <w:rFonts w:hint="eastAsia"/>
          <w:sz w:val="24"/>
        </w:rPr>
        <w:t>还是非营利性</w:t>
      </w:r>
      <w:r>
        <w:rPr>
          <w:rFonts w:hint="eastAsia"/>
          <w:sz w:val="24"/>
        </w:rPr>
        <w:t>的</w:t>
      </w:r>
      <w:r w:rsidRPr="0009523F">
        <w:rPr>
          <w:rFonts w:hint="eastAsia"/>
          <w:sz w:val="24"/>
        </w:rPr>
        <w:t>？</w:t>
      </w:r>
      <w:r w:rsidRPr="0009523F">
        <w:rPr>
          <w:rFonts w:hint="eastAsia"/>
          <w:sz w:val="24"/>
        </w:rPr>
        <w:t xml:space="preserve"> </w:t>
      </w:r>
      <w:r>
        <w:rPr>
          <w:rFonts w:hint="eastAsia"/>
          <w:sz w:val="24"/>
        </w:rPr>
        <w:t>国企还是私企？</w:t>
      </w:r>
      <w:r w:rsidRPr="009F500C">
        <w:rPr>
          <w:rFonts w:hint="eastAsia"/>
          <w:sz w:val="24"/>
          <w:u w:val="single"/>
        </w:rPr>
        <w:t>小公司还是大公司？</w:t>
      </w:r>
      <w:r w:rsidRPr="0009523F">
        <w:rPr>
          <w:rFonts w:hint="eastAsia"/>
          <w:sz w:val="24"/>
        </w:rPr>
        <w:t>未启动的还是已成立的？</w:t>
      </w:r>
    </w:p>
    <w:p w14:paraId="5F468942" w14:textId="77777777" w:rsidR="0009523F" w:rsidRPr="0009523F" w:rsidRDefault="0009523F" w:rsidP="0009523F">
      <w:pPr>
        <w:spacing w:line="360" w:lineRule="auto"/>
        <w:ind w:firstLineChars="200" w:firstLine="482"/>
        <w:rPr>
          <w:sz w:val="24"/>
        </w:rPr>
      </w:pPr>
      <w:r w:rsidRPr="00210669">
        <w:rPr>
          <w:b/>
          <w:i/>
          <w:sz w:val="24"/>
        </w:rPr>
        <w:t>Analysis:</w:t>
      </w:r>
      <w:r>
        <w:rPr>
          <w:rFonts w:hint="eastAsia"/>
          <w:b/>
          <w:i/>
          <w:sz w:val="24"/>
        </w:rPr>
        <w:t xml:space="preserve"> </w:t>
      </w:r>
      <w:r w:rsidRPr="0009523F">
        <w:rPr>
          <w:sz w:val="24"/>
        </w:rPr>
        <w:t>The original text is concise and omits many words.</w:t>
      </w:r>
      <w:r w:rsidRPr="0009523F">
        <w:t xml:space="preserve"> </w:t>
      </w:r>
      <w:r w:rsidRPr="0009523F">
        <w:rPr>
          <w:sz w:val="24"/>
        </w:rPr>
        <w:t>In the example, the original text omits "company". If translated directly, it is "</w:t>
      </w:r>
      <w:r w:rsidR="009F500C">
        <w:rPr>
          <w:rFonts w:hint="eastAsia"/>
          <w:sz w:val="24"/>
        </w:rPr>
        <w:t>大的</w:t>
      </w:r>
      <w:r w:rsidR="009F500C">
        <w:rPr>
          <w:sz w:val="24"/>
        </w:rPr>
        <w:t>还是小的</w:t>
      </w:r>
      <w:r w:rsidR="009F500C">
        <w:rPr>
          <w:rFonts w:hint="eastAsia"/>
          <w:sz w:val="24"/>
        </w:rPr>
        <w:t>？</w:t>
      </w:r>
      <w:r w:rsidR="009F500C">
        <w:rPr>
          <w:sz w:val="24"/>
        </w:rPr>
        <w:t>"</w:t>
      </w:r>
      <w:r w:rsidR="009F500C">
        <w:rPr>
          <w:rFonts w:hint="eastAsia"/>
          <w:sz w:val="24"/>
        </w:rPr>
        <w:t>. I</w:t>
      </w:r>
      <w:r w:rsidR="009F500C" w:rsidRPr="009F500C">
        <w:rPr>
          <w:sz w:val="24"/>
        </w:rPr>
        <w:t>n order to avoid the situation that the sentence is not smooth, the translator</w:t>
      </w:r>
      <w:r w:rsidR="009F500C">
        <w:rPr>
          <w:sz w:val="24"/>
        </w:rPr>
        <w:t xml:space="preserve"> needs to add the omitted words</w:t>
      </w:r>
      <w:r w:rsidR="009F500C">
        <w:rPr>
          <w:rFonts w:hint="eastAsia"/>
          <w:sz w:val="24"/>
        </w:rPr>
        <w:t>“公司”</w:t>
      </w:r>
      <w:r w:rsidR="009F500C">
        <w:rPr>
          <w:rFonts w:hint="eastAsia"/>
          <w:sz w:val="24"/>
        </w:rPr>
        <w:t>.</w:t>
      </w:r>
    </w:p>
    <w:p w14:paraId="300C8CDB" w14:textId="77777777" w:rsidR="00212A09" w:rsidRPr="002E5CAD" w:rsidRDefault="007A58D2" w:rsidP="002E5CAD">
      <w:pPr>
        <w:pStyle w:val="4"/>
        <w:ind w:firstLine="482"/>
      </w:pPr>
      <w:bookmarkStart w:id="532" w:name="_Toc35679813"/>
      <w:r w:rsidRPr="002E5CAD">
        <w:rPr>
          <w:rFonts w:hint="eastAsia"/>
        </w:rPr>
        <w:t xml:space="preserve">5.2.4 </w:t>
      </w:r>
      <w:r w:rsidR="00212A09" w:rsidRPr="002E5CAD">
        <w:t>Omission</w:t>
      </w:r>
      <w:bookmarkEnd w:id="532"/>
    </w:p>
    <w:p w14:paraId="6C848C44" w14:textId="77777777" w:rsidR="00212A09" w:rsidRPr="00212A09" w:rsidRDefault="00212A09" w:rsidP="00212A09">
      <w:pPr>
        <w:spacing w:line="360" w:lineRule="auto"/>
        <w:ind w:firstLineChars="200" w:firstLine="480"/>
        <w:rPr>
          <w:sz w:val="24"/>
        </w:rPr>
      </w:pPr>
      <w:r w:rsidRPr="00212A09">
        <w:rPr>
          <w:sz w:val="24"/>
        </w:rPr>
        <w:t>Omission is a translation method which omits some repetitive words or some covered meanings in order to make the writing concise and more in line with the habit of the target language, while the meaning of the original text is not affected.</w:t>
      </w:r>
    </w:p>
    <w:p w14:paraId="3405FD52" w14:textId="77777777" w:rsidR="00375D7B" w:rsidRDefault="00375D7B" w:rsidP="00375D7B">
      <w:pPr>
        <w:spacing w:line="360" w:lineRule="auto"/>
        <w:rPr>
          <w:b/>
          <w:i/>
          <w:sz w:val="24"/>
        </w:rPr>
      </w:pPr>
      <w:r w:rsidRPr="00B50A4A">
        <w:rPr>
          <w:rFonts w:hint="eastAsia"/>
          <w:b/>
          <w:i/>
          <w:sz w:val="24"/>
        </w:rPr>
        <w:t>e.g.1</w:t>
      </w:r>
    </w:p>
    <w:p w14:paraId="64D40CED" w14:textId="77777777" w:rsidR="00212A09" w:rsidRPr="0009523F" w:rsidRDefault="00210669" w:rsidP="00210669">
      <w:pPr>
        <w:spacing w:line="360" w:lineRule="auto"/>
        <w:ind w:firstLineChars="200" w:firstLine="482"/>
        <w:rPr>
          <w:sz w:val="24"/>
          <w:u w:val="single"/>
        </w:rPr>
      </w:pPr>
      <w:r w:rsidRPr="00210669">
        <w:rPr>
          <w:b/>
          <w:i/>
          <w:sz w:val="24"/>
        </w:rPr>
        <w:t>ST:</w:t>
      </w:r>
      <w:r w:rsidR="00212A09" w:rsidRPr="00212A09">
        <w:rPr>
          <w:sz w:val="24"/>
        </w:rPr>
        <w:t xml:space="preserve"> Start by searching online for your own name. Look at what potential employers will see and ask yourself whether your online personal brand is what you want to display. </w:t>
      </w:r>
      <w:r w:rsidR="00212A09" w:rsidRPr="0009523F">
        <w:rPr>
          <w:sz w:val="24"/>
          <w:u w:val="single"/>
        </w:rPr>
        <w:t>If it isn’t, start to change it.</w:t>
      </w:r>
    </w:p>
    <w:p w14:paraId="3600CDA5"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首先在线</w:t>
      </w:r>
      <w:proofErr w:type="gramStart"/>
      <w:r w:rsidR="00212A09" w:rsidRPr="00212A09">
        <w:rPr>
          <w:rFonts w:hint="eastAsia"/>
          <w:sz w:val="24"/>
        </w:rPr>
        <w:t>搜索您</w:t>
      </w:r>
      <w:proofErr w:type="gramEnd"/>
      <w:r w:rsidR="00212A09" w:rsidRPr="00212A09">
        <w:rPr>
          <w:rFonts w:hint="eastAsia"/>
          <w:sz w:val="24"/>
        </w:rPr>
        <w:t>自己的名字。看看潜在的雇主会看到什么，并问自己您的在线个人品牌是否是自己想要展示的。</w:t>
      </w:r>
      <w:r w:rsidR="00212A09" w:rsidRPr="0009523F">
        <w:rPr>
          <w:rFonts w:hint="eastAsia"/>
          <w:sz w:val="24"/>
          <w:u w:val="single"/>
        </w:rPr>
        <w:t>如果不是，请开始进行更改。</w:t>
      </w:r>
    </w:p>
    <w:p w14:paraId="57DDFBD8" w14:textId="77777777" w:rsidR="00212A09"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sz w:val="24"/>
        </w:rPr>
        <w:t>Every sentence in English usually has a subject, and personal pronouns as the subject often appear many times. In order to avoid repetition, Chinese translation is often omitted. At the same time, Chinese seeks the same meaning, and English pronouns are often untranslatable. In this sentence, the translator tried to avoid "it" repetition and make the sentence concise, so "it" is omitted.</w:t>
      </w:r>
    </w:p>
    <w:p w14:paraId="7A13838D" w14:textId="77777777" w:rsidR="00375D7B" w:rsidRPr="00375D7B" w:rsidRDefault="00375D7B" w:rsidP="00375D7B">
      <w:pPr>
        <w:spacing w:line="360" w:lineRule="auto"/>
        <w:rPr>
          <w:b/>
          <w:i/>
          <w:sz w:val="24"/>
        </w:rPr>
      </w:pPr>
      <w:r>
        <w:rPr>
          <w:rFonts w:hint="eastAsia"/>
          <w:b/>
          <w:i/>
          <w:sz w:val="24"/>
        </w:rPr>
        <w:t>e.g.2</w:t>
      </w:r>
    </w:p>
    <w:p w14:paraId="59AAC29D" w14:textId="77777777" w:rsidR="00375D7B" w:rsidRDefault="00375D7B" w:rsidP="00375D7B">
      <w:pPr>
        <w:spacing w:line="360" w:lineRule="auto"/>
        <w:ind w:firstLineChars="200" w:firstLine="482"/>
        <w:rPr>
          <w:sz w:val="24"/>
        </w:rPr>
      </w:pPr>
      <w:r w:rsidRPr="00210669">
        <w:rPr>
          <w:b/>
          <w:i/>
          <w:sz w:val="24"/>
        </w:rPr>
        <w:lastRenderedPageBreak/>
        <w:t>ST:</w:t>
      </w:r>
      <w:r>
        <w:rPr>
          <w:rFonts w:hint="eastAsia"/>
          <w:b/>
          <w:i/>
          <w:sz w:val="24"/>
        </w:rPr>
        <w:t xml:space="preserve"> </w:t>
      </w:r>
      <w:r w:rsidRPr="00375D7B">
        <w:rPr>
          <w:sz w:val="24"/>
        </w:rPr>
        <w:t>Student résumés are made available to representatives of business, government, and industry, who arrange on-</w:t>
      </w:r>
      <w:r w:rsidRPr="002B7664">
        <w:rPr>
          <w:sz w:val="24"/>
          <w:u w:val="single"/>
        </w:rPr>
        <w:t>campus interviews</w:t>
      </w:r>
      <w:r w:rsidRPr="00375D7B">
        <w:rPr>
          <w:sz w:val="24"/>
        </w:rPr>
        <w:t>.</w:t>
      </w:r>
      <w:r w:rsidRPr="00375D7B">
        <w:t xml:space="preserve"> </w:t>
      </w:r>
      <w:r w:rsidRPr="00375D7B">
        <w:rPr>
          <w:sz w:val="24"/>
        </w:rPr>
        <w:t xml:space="preserve">Students who do well </w:t>
      </w:r>
      <w:r w:rsidRPr="00375D7B">
        <w:rPr>
          <w:sz w:val="24"/>
          <w:u w:val="single"/>
        </w:rPr>
        <w:t xml:space="preserve">in the campus interviews </w:t>
      </w:r>
      <w:r w:rsidRPr="00375D7B">
        <w:rPr>
          <w:sz w:val="24"/>
        </w:rPr>
        <w:t>are then invited by the representatives to visit the organization for a tour and another interview.</w:t>
      </w:r>
    </w:p>
    <w:p w14:paraId="06F8EDC3" w14:textId="77777777" w:rsidR="00375D7B" w:rsidRPr="00375D7B" w:rsidRDefault="00375D7B" w:rsidP="00375D7B">
      <w:pPr>
        <w:spacing w:line="360" w:lineRule="auto"/>
        <w:ind w:firstLineChars="200" w:firstLine="482"/>
        <w:rPr>
          <w:sz w:val="24"/>
        </w:rPr>
      </w:pPr>
      <w:r w:rsidRPr="00210669">
        <w:rPr>
          <w:b/>
          <w:i/>
          <w:sz w:val="24"/>
        </w:rPr>
        <w:t>TT:</w:t>
      </w:r>
      <w:r>
        <w:rPr>
          <w:rFonts w:hint="eastAsia"/>
          <w:b/>
          <w:i/>
          <w:sz w:val="24"/>
        </w:rPr>
        <w:t xml:space="preserve"> </w:t>
      </w:r>
      <w:r w:rsidRPr="00375D7B">
        <w:rPr>
          <w:rFonts w:hint="eastAsia"/>
          <w:sz w:val="24"/>
        </w:rPr>
        <w:t>他们提供学生简历给企业，政府和行业代表，并安排在校园内进行面试。</w:t>
      </w:r>
      <w:r>
        <w:rPr>
          <w:rFonts w:hint="eastAsia"/>
          <w:sz w:val="24"/>
        </w:rPr>
        <w:t>表现出色的学生会被代表们邀请参观该机构并进行</w:t>
      </w:r>
      <w:r w:rsidRPr="00375D7B">
        <w:rPr>
          <w:rFonts w:hint="eastAsia"/>
          <w:sz w:val="24"/>
        </w:rPr>
        <w:t>另一次面试。</w:t>
      </w:r>
    </w:p>
    <w:p w14:paraId="16C5F476" w14:textId="77777777" w:rsidR="00375D7B" w:rsidRPr="002B7664" w:rsidRDefault="00375D7B" w:rsidP="00375D7B">
      <w:pPr>
        <w:spacing w:line="360" w:lineRule="auto"/>
        <w:ind w:firstLineChars="200" w:firstLine="482"/>
        <w:rPr>
          <w:sz w:val="24"/>
        </w:rPr>
      </w:pPr>
      <w:r w:rsidRPr="00210669">
        <w:rPr>
          <w:b/>
          <w:i/>
          <w:sz w:val="24"/>
        </w:rPr>
        <w:t>Analysis:</w:t>
      </w:r>
      <w:r w:rsidR="002B7664">
        <w:rPr>
          <w:rFonts w:hint="eastAsia"/>
          <w:b/>
          <w:i/>
          <w:sz w:val="24"/>
        </w:rPr>
        <w:t xml:space="preserve"> </w:t>
      </w:r>
      <w:r w:rsidR="002B7664" w:rsidRPr="002B7664">
        <w:rPr>
          <w:sz w:val="24"/>
        </w:rPr>
        <w:t>In the original, the first sentence already has "campus interviews ", followed by the second sentence also has "campus interviews ". In order to avoid redundancy in Chinese, what has appeared before is often omitted later.</w:t>
      </w:r>
    </w:p>
    <w:p w14:paraId="43400332" w14:textId="77777777" w:rsidR="00212A09" w:rsidRPr="002E5CAD" w:rsidRDefault="007A58D2" w:rsidP="002E5CAD">
      <w:pPr>
        <w:pStyle w:val="4"/>
        <w:ind w:firstLine="482"/>
      </w:pPr>
      <w:bookmarkStart w:id="533" w:name="_Toc35679814"/>
      <w:r w:rsidRPr="002E5CAD">
        <w:rPr>
          <w:rFonts w:hint="eastAsia"/>
        </w:rPr>
        <w:t xml:space="preserve">5.2.5 </w:t>
      </w:r>
      <w:r w:rsidR="00212A09" w:rsidRPr="002E5CAD">
        <w:t>Division</w:t>
      </w:r>
      <w:bookmarkEnd w:id="533"/>
      <w:r w:rsidR="00212A09" w:rsidRPr="002E5CAD">
        <w:t xml:space="preserve"> </w:t>
      </w:r>
    </w:p>
    <w:p w14:paraId="09C77513" w14:textId="77777777" w:rsidR="00212A09" w:rsidRDefault="00212A09" w:rsidP="00212A09">
      <w:pPr>
        <w:spacing w:line="360" w:lineRule="auto"/>
        <w:ind w:firstLineChars="200" w:firstLine="480"/>
        <w:rPr>
          <w:sz w:val="24"/>
        </w:rPr>
      </w:pPr>
      <w:r w:rsidRPr="00212A09">
        <w:rPr>
          <w:sz w:val="24"/>
        </w:rPr>
        <w:t xml:space="preserve">The division is aimed at the long sentences or sentences with complex sentence patterns in translation. These sentences usually have strong logicality and compactness, and the translation is very difficult. In this case, translator can divide the long sentence into several broken sentences for translation, and then integrate and understand the meaning of each paragraph on </w:t>
      </w:r>
      <w:r w:rsidR="00210669">
        <w:rPr>
          <w:sz w:val="24"/>
        </w:rPr>
        <w:t>the basis of translation</w:t>
      </w:r>
      <w:r w:rsidR="00210669">
        <w:rPr>
          <w:rFonts w:hint="eastAsia"/>
          <w:sz w:val="24"/>
        </w:rPr>
        <w:t xml:space="preserve"> </w:t>
      </w:r>
      <w:r w:rsidRPr="00212A09">
        <w:rPr>
          <w:sz w:val="24"/>
        </w:rPr>
        <w:t>(Ding, 2019:80)</w:t>
      </w:r>
      <w:r w:rsidR="00210669">
        <w:rPr>
          <w:rFonts w:hint="eastAsia"/>
          <w:sz w:val="24"/>
        </w:rPr>
        <w:t>.</w:t>
      </w:r>
    </w:p>
    <w:p w14:paraId="43E3208F" w14:textId="77777777" w:rsidR="009F500C" w:rsidRPr="009F500C" w:rsidRDefault="009F500C" w:rsidP="009F500C">
      <w:pPr>
        <w:spacing w:line="360" w:lineRule="auto"/>
        <w:rPr>
          <w:b/>
          <w:i/>
          <w:sz w:val="24"/>
        </w:rPr>
      </w:pPr>
      <w:r w:rsidRPr="00B50A4A">
        <w:rPr>
          <w:rFonts w:hint="eastAsia"/>
          <w:b/>
          <w:i/>
          <w:sz w:val="24"/>
        </w:rPr>
        <w:t>e.g.1</w:t>
      </w:r>
    </w:p>
    <w:p w14:paraId="7B64F2CD" w14:textId="77777777" w:rsidR="00212A09" w:rsidRPr="00212A09" w:rsidRDefault="00210669" w:rsidP="00210669">
      <w:pPr>
        <w:spacing w:line="360" w:lineRule="auto"/>
        <w:ind w:firstLineChars="200" w:firstLine="482"/>
        <w:rPr>
          <w:sz w:val="24"/>
        </w:rPr>
      </w:pPr>
      <w:r w:rsidRPr="00210669">
        <w:rPr>
          <w:b/>
          <w:i/>
          <w:sz w:val="24"/>
        </w:rPr>
        <w:t>ST:</w:t>
      </w:r>
      <w:r w:rsidR="002B7664">
        <w:rPr>
          <w:rFonts w:hint="eastAsia"/>
          <w:b/>
          <w:i/>
          <w:sz w:val="24"/>
        </w:rPr>
        <w:t xml:space="preserve"> </w:t>
      </w:r>
      <w:r w:rsidR="00212A09" w:rsidRPr="00212A09">
        <w:rPr>
          <w:sz w:val="24"/>
        </w:rPr>
        <w:t>One way to show you are a professional who would generously and appropriately share information and work well in a team is to display those characteristics online.</w:t>
      </w:r>
    </w:p>
    <w:p w14:paraId="6AC38F0B"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要展示您是专业人士的一个方式是，慷慨大方地分享信息并在团队中表现良好，也就是说您要在网上展示这些特征。</w:t>
      </w:r>
    </w:p>
    <w:p w14:paraId="6B537A7A" w14:textId="77777777" w:rsidR="00212A09" w:rsidRDefault="00210669" w:rsidP="00210669">
      <w:pPr>
        <w:spacing w:line="360" w:lineRule="auto"/>
        <w:ind w:firstLineChars="200" w:firstLine="482"/>
        <w:rPr>
          <w:sz w:val="24"/>
        </w:rPr>
      </w:pPr>
      <w:r w:rsidRPr="00210669">
        <w:rPr>
          <w:b/>
          <w:i/>
          <w:sz w:val="24"/>
        </w:rPr>
        <w:t>Analysis:</w:t>
      </w:r>
      <w:r w:rsidR="002B7664">
        <w:rPr>
          <w:rFonts w:hint="eastAsia"/>
          <w:b/>
          <w:i/>
          <w:sz w:val="24"/>
        </w:rPr>
        <w:t xml:space="preserve"> </w:t>
      </w:r>
      <w:r w:rsidR="00212A09" w:rsidRPr="00212A09">
        <w:rPr>
          <w:sz w:val="24"/>
        </w:rPr>
        <w:t xml:space="preserve">The original sentence contains an attributive clause and an adverbial clause, forming a long and difficult sentence. But Chinese often consists of many simple sentences. The translator divided the attributive clause “who would generously and appropriately share information and work well in a team” into an independent clause. Similarly, the adverbial clause “to display those characteristics online” was divided into a separate clause. The original sentence was divided into three simple sentences from a long sentence, which was more in line with the reading habits of Chinese readers. </w:t>
      </w:r>
    </w:p>
    <w:p w14:paraId="7C8E8038" w14:textId="77777777" w:rsidR="009F500C" w:rsidRPr="009F500C" w:rsidRDefault="00375D7B" w:rsidP="009F500C">
      <w:pPr>
        <w:spacing w:line="360" w:lineRule="auto"/>
        <w:rPr>
          <w:b/>
          <w:i/>
          <w:sz w:val="24"/>
        </w:rPr>
      </w:pPr>
      <w:r>
        <w:rPr>
          <w:rFonts w:hint="eastAsia"/>
          <w:b/>
          <w:i/>
          <w:sz w:val="24"/>
        </w:rPr>
        <w:t>e.g.2</w:t>
      </w:r>
    </w:p>
    <w:p w14:paraId="01D9E5C0" w14:textId="77777777" w:rsidR="009F500C" w:rsidRPr="009F500C" w:rsidRDefault="009F500C" w:rsidP="009F500C">
      <w:pPr>
        <w:spacing w:line="360" w:lineRule="auto"/>
        <w:ind w:firstLineChars="200" w:firstLine="482"/>
        <w:rPr>
          <w:sz w:val="24"/>
          <w:u w:val="single"/>
        </w:rPr>
      </w:pPr>
      <w:r w:rsidRPr="00210669">
        <w:rPr>
          <w:b/>
          <w:i/>
          <w:sz w:val="24"/>
        </w:rPr>
        <w:lastRenderedPageBreak/>
        <w:t>ST:</w:t>
      </w:r>
      <w:r>
        <w:rPr>
          <w:rFonts w:hint="eastAsia"/>
          <w:b/>
          <w:i/>
          <w:sz w:val="24"/>
        </w:rPr>
        <w:t xml:space="preserve"> </w:t>
      </w:r>
      <w:r w:rsidRPr="009F500C">
        <w:rPr>
          <w:sz w:val="24"/>
        </w:rPr>
        <w:t xml:space="preserve">Many LinkedIn users have endorsed his skills, </w:t>
      </w:r>
      <w:r w:rsidRPr="009F500C">
        <w:rPr>
          <w:sz w:val="24"/>
          <w:u w:val="single"/>
        </w:rPr>
        <w:t>not only affirming Joseph’s abilities but also suggesting that he is an active LinkedIn user who probably endorses his colleagues, as is appropriate, in return.</w:t>
      </w:r>
    </w:p>
    <w:p w14:paraId="1F4F9E8A" w14:textId="77777777" w:rsidR="009F500C" w:rsidRPr="009F500C" w:rsidRDefault="009F500C" w:rsidP="009F500C">
      <w:pPr>
        <w:spacing w:line="360" w:lineRule="auto"/>
        <w:ind w:firstLineChars="200" w:firstLine="482"/>
        <w:rPr>
          <w:sz w:val="24"/>
          <w:u w:val="single"/>
        </w:rPr>
      </w:pPr>
      <w:r w:rsidRPr="00210669">
        <w:rPr>
          <w:b/>
          <w:i/>
          <w:sz w:val="24"/>
        </w:rPr>
        <w:t>TT:</w:t>
      </w:r>
      <w:r>
        <w:rPr>
          <w:rFonts w:hint="eastAsia"/>
          <w:b/>
          <w:i/>
          <w:sz w:val="24"/>
        </w:rPr>
        <w:t xml:space="preserve"> </w:t>
      </w:r>
      <w:r w:rsidRPr="009F500C">
        <w:rPr>
          <w:rFonts w:hint="eastAsia"/>
          <w:sz w:val="24"/>
        </w:rPr>
        <w:t>许多</w:t>
      </w:r>
      <w:proofErr w:type="gramStart"/>
      <w:r w:rsidRPr="009F500C">
        <w:rPr>
          <w:rFonts w:hint="eastAsia"/>
          <w:sz w:val="24"/>
        </w:rPr>
        <w:t>领英用户</w:t>
      </w:r>
      <w:proofErr w:type="gramEnd"/>
      <w:r w:rsidRPr="009F500C">
        <w:rPr>
          <w:rFonts w:hint="eastAsia"/>
          <w:sz w:val="24"/>
        </w:rPr>
        <w:t>都认可了他的技能，</w:t>
      </w:r>
      <w:r w:rsidRPr="009F500C">
        <w:rPr>
          <w:rFonts w:hint="eastAsia"/>
          <w:sz w:val="24"/>
          <w:u w:val="single"/>
        </w:rPr>
        <w:t>不仅肯定了约</w:t>
      </w:r>
      <w:proofErr w:type="gramStart"/>
      <w:r w:rsidRPr="009F500C">
        <w:rPr>
          <w:rFonts w:hint="eastAsia"/>
          <w:sz w:val="24"/>
          <w:u w:val="single"/>
        </w:rPr>
        <w:t>瑟</w:t>
      </w:r>
      <w:proofErr w:type="gramEnd"/>
      <w:r w:rsidRPr="009F500C">
        <w:rPr>
          <w:rFonts w:hint="eastAsia"/>
          <w:sz w:val="24"/>
          <w:u w:val="single"/>
        </w:rPr>
        <w:t>夫的能力，还暗示了他是一个活跃的</w:t>
      </w:r>
      <w:proofErr w:type="gramStart"/>
      <w:r w:rsidRPr="009F500C">
        <w:rPr>
          <w:rFonts w:hint="eastAsia"/>
          <w:sz w:val="24"/>
          <w:u w:val="single"/>
        </w:rPr>
        <w:t>领英用户</w:t>
      </w:r>
      <w:proofErr w:type="gramEnd"/>
      <w:r w:rsidRPr="009F500C">
        <w:rPr>
          <w:rFonts w:hint="eastAsia"/>
          <w:sz w:val="24"/>
          <w:u w:val="single"/>
        </w:rPr>
        <w:t>。作为回报，他可能会在适当的时候支持他的同事</w:t>
      </w:r>
      <w:r>
        <w:rPr>
          <w:rFonts w:hint="eastAsia"/>
          <w:sz w:val="24"/>
          <w:u w:val="single"/>
        </w:rPr>
        <w:t>。</w:t>
      </w:r>
    </w:p>
    <w:p w14:paraId="4C81D8EB" w14:textId="77777777" w:rsidR="009F500C" w:rsidRPr="002B7664" w:rsidRDefault="009F500C" w:rsidP="009F500C">
      <w:pPr>
        <w:spacing w:line="360" w:lineRule="auto"/>
        <w:ind w:firstLineChars="200" w:firstLine="482"/>
        <w:rPr>
          <w:sz w:val="24"/>
        </w:rPr>
      </w:pPr>
      <w:r w:rsidRPr="00210669">
        <w:rPr>
          <w:b/>
          <w:i/>
          <w:sz w:val="24"/>
        </w:rPr>
        <w:t>Analysis:</w:t>
      </w:r>
      <w:r w:rsidR="002B7664">
        <w:rPr>
          <w:rFonts w:hint="eastAsia"/>
          <w:b/>
          <w:i/>
          <w:sz w:val="24"/>
        </w:rPr>
        <w:t xml:space="preserve"> </w:t>
      </w:r>
      <w:r w:rsidR="002B7664" w:rsidRPr="002B7664">
        <w:rPr>
          <w:sz w:val="24"/>
        </w:rPr>
        <w:t>Example 2 is a complex coincidence sentence. The translator divides it into four clauses.</w:t>
      </w:r>
      <w:r w:rsidR="00D33553" w:rsidRPr="00D33553">
        <w:t xml:space="preserve"> </w:t>
      </w:r>
      <w:r w:rsidR="00D33553">
        <w:rPr>
          <w:sz w:val="24"/>
        </w:rPr>
        <w:t>"</w:t>
      </w:r>
      <w:r w:rsidR="00D33553">
        <w:rPr>
          <w:rFonts w:hint="eastAsia"/>
          <w:sz w:val="24"/>
        </w:rPr>
        <w:t>But</w:t>
      </w:r>
      <w:r w:rsidR="00E171A1">
        <w:rPr>
          <w:sz w:val="24"/>
        </w:rPr>
        <w:t>…</w:t>
      </w:r>
      <w:r w:rsidR="00D33553">
        <w:rPr>
          <w:sz w:val="24"/>
        </w:rPr>
        <w:t>" and "</w:t>
      </w:r>
      <w:r w:rsidR="00D33553">
        <w:rPr>
          <w:rFonts w:hint="eastAsia"/>
          <w:sz w:val="24"/>
        </w:rPr>
        <w:t>who</w:t>
      </w:r>
      <w:r w:rsidR="00E171A1">
        <w:rPr>
          <w:sz w:val="24"/>
        </w:rPr>
        <w:t>…</w:t>
      </w:r>
      <w:r w:rsidR="00D33553" w:rsidRPr="00D33553">
        <w:rPr>
          <w:sz w:val="24"/>
        </w:rPr>
        <w:t xml:space="preserve">" are </w:t>
      </w:r>
      <w:r w:rsidR="00D33553">
        <w:rPr>
          <w:rFonts w:hint="eastAsia"/>
          <w:sz w:val="24"/>
        </w:rPr>
        <w:t>split</w:t>
      </w:r>
      <w:r w:rsidR="00D33553" w:rsidRPr="00D33553">
        <w:rPr>
          <w:sz w:val="24"/>
        </w:rPr>
        <w:t xml:space="preserve"> into separate clauses.</w:t>
      </w:r>
      <w:r w:rsidR="00D33553" w:rsidRPr="00D33553">
        <w:t xml:space="preserve"> </w:t>
      </w:r>
      <w:r w:rsidR="00D33553" w:rsidRPr="00D33553">
        <w:rPr>
          <w:sz w:val="24"/>
        </w:rPr>
        <w:t xml:space="preserve">Put "in </w:t>
      </w:r>
      <w:proofErr w:type="gramStart"/>
      <w:r w:rsidR="00D33553" w:rsidRPr="00D33553">
        <w:rPr>
          <w:sz w:val="24"/>
        </w:rPr>
        <w:t>return "</w:t>
      </w:r>
      <w:proofErr w:type="gramEnd"/>
      <w:r w:rsidR="00D33553" w:rsidRPr="00D33553">
        <w:rPr>
          <w:sz w:val="24"/>
        </w:rPr>
        <w:t xml:space="preserve"> in front of "who</w:t>
      </w:r>
      <w:r w:rsidR="00E171A1">
        <w:rPr>
          <w:sz w:val="24"/>
        </w:rPr>
        <w:t>…</w:t>
      </w:r>
      <w:r w:rsidR="00D33553" w:rsidRPr="00D33553">
        <w:rPr>
          <w:sz w:val="24"/>
        </w:rPr>
        <w:t>".</w:t>
      </w:r>
      <w:r w:rsidR="00D33553" w:rsidRPr="00D33553">
        <w:t xml:space="preserve"> </w:t>
      </w:r>
      <w:r w:rsidR="00D33553" w:rsidRPr="00D33553">
        <w:rPr>
          <w:sz w:val="24"/>
        </w:rPr>
        <w:t>In this way, the translation w</w:t>
      </w:r>
      <w:r w:rsidR="00D33553">
        <w:rPr>
          <w:rFonts w:hint="eastAsia"/>
          <w:sz w:val="24"/>
        </w:rPr>
        <w:t>ould</w:t>
      </w:r>
      <w:r w:rsidR="00D33553" w:rsidRPr="00D33553">
        <w:rPr>
          <w:sz w:val="24"/>
        </w:rPr>
        <w:t xml:space="preserve"> be smooth.</w:t>
      </w:r>
    </w:p>
    <w:p w14:paraId="2C6B9679" w14:textId="77777777" w:rsidR="00212A09" w:rsidRPr="002E5CAD" w:rsidRDefault="007A58D2" w:rsidP="002E5CAD">
      <w:pPr>
        <w:pStyle w:val="4"/>
        <w:ind w:firstLine="482"/>
      </w:pPr>
      <w:bookmarkStart w:id="534" w:name="_Toc35679815"/>
      <w:r w:rsidRPr="002E5CAD">
        <w:rPr>
          <w:rFonts w:hint="eastAsia"/>
        </w:rPr>
        <w:t xml:space="preserve">5.2.6 </w:t>
      </w:r>
      <w:r w:rsidR="00212A09" w:rsidRPr="002E5CAD">
        <w:t>Inversion</w:t>
      </w:r>
      <w:bookmarkEnd w:id="534"/>
      <w:r w:rsidR="00212A09" w:rsidRPr="002E5CAD">
        <w:t xml:space="preserve"> </w:t>
      </w:r>
    </w:p>
    <w:p w14:paraId="36787766" w14:textId="77777777" w:rsidR="00212A09" w:rsidRDefault="00212A09" w:rsidP="00212A09">
      <w:pPr>
        <w:spacing w:line="360" w:lineRule="auto"/>
        <w:ind w:firstLineChars="200" w:firstLine="480"/>
        <w:rPr>
          <w:sz w:val="24"/>
        </w:rPr>
      </w:pPr>
      <w:r w:rsidRPr="00212A09">
        <w:rPr>
          <w:sz w:val="24"/>
        </w:rPr>
        <w:t xml:space="preserve">Inversion refers to the method of recombining sentences without following the original word order and sentence form on the basis of clarifying the structure of long English sentences and understanding the original English in order to comply with Chinese expression habits when </w:t>
      </w:r>
      <w:r w:rsidR="00210669">
        <w:rPr>
          <w:sz w:val="24"/>
        </w:rPr>
        <w:t>translating English to Chinese</w:t>
      </w:r>
      <w:r w:rsidR="00210669">
        <w:rPr>
          <w:rFonts w:hint="eastAsia"/>
          <w:sz w:val="24"/>
        </w:rPr>
        <w:t xml:space="preserve"> </w:t>
      </w:r>
      <w:r w:rsidRPr="00212A09">
        <w:rPr>
          <w:sz w:val="24"/>
        </w:rPr>
        <w:t>(Lei, 2018:104)</w:t>
      </w:r>
      <w:r w:rsidR="00210669">
        <w:rPr>
          <w:rFonts w:hint="eastAsia"/>
          <w:sz w:val="24"/>
        </w:rPr>
        <w:t>.</w:t>
      </w:r>
    </w:p>
    <w:p w14:paraId="46895CEB" w14:textId="77777777" w:rsidR="00375D7B" w:rsidRPr="00375D7B" w:rsidRDefault="00375D7B" w:rsidP="00375D7B">
      <w:pPr>
        <w:spacing w:line="360" w:lineRule="auto"/>
        <w:rPr>
          <w:b/>
          <w:i/>
          <w:sz w:val="24"/>
        </w:rPr>
      </w:pPr>
      <w:r w:rsidRPr="00B50A4A">
        <w:rPr>
          <w:rFonts w:hint="eastAsia"/>
          <w:b/>
          <w:i/>
          <w:sz w:val="24"/>
        </w:rPr>
        <w:t>e.g.1</w:t>
      </w:r>
    </w:p>
    <w:p w14:paraId="1EBE8D8C" w14:textId="77777777" w:rsidR="00212A09" w:rsidRPr="00212A09" w:rsidRDefault="00210669" w:rsidP="009F500C">
      <w:pPr>
        <w:spacing w:line="360" w:lineRule="auto"/>
        <w:ind w:firstLineChars="200" w:firstLine="482"/>
        <w:rPr>
          <w:sz w:val="24"/>
        </w:rPr>
      </w:pPr>
      <w:r w:rsidRPr="00210669">
        <w:rPr>
          <w:b/>
          <w:i/>
          <w:sz w:val="24"/>
        </w:rPr>
        <w:t>ST:</w:t>
      </w:r>
      <w:r w:rsidR="00212A09" w:rsidRPr="00212A09">
        <w:rPr>
          <w:sz w:val="24"/>
        </w:rPr>
        <w:t xml:space="preserve"> Make connections and endorse people who you know have good qualifications. </w:t>
      </w:r>
    </w:p>
    <w:p w14:paraId="0F48F619" w14:textId="77777777" w:rsidR="00212A09" w:rsidRPr="00212A09" w:rsidRDefault="00210669" w:rsidP="00210669">
      <w:pPr>
        <w:spacing w:line="360" w:lineRule="auto"/>
        <w:ind w:firstLineChars="200" w:firstLine="482"/>
        <w:rPr>
          <w:sz w:val="24"/>
        </w:rPr>
      </w:pPr>
      <w:r w:rsidRPr="00210669">
        <w:rPr>
          <w:b/>
          <w:i/>
          <w:sz w:val="24"/>
        </w:rPr>
        <w:t>TT:</w:t>
      </w:r>
      <w:r w:rsidR="00212A09" w:rsidRPr="00212A09">
        <w:rPr>
          <w:rFonts w:hint="eastAsia"/>
          <w:sz w:val="24"/>
        </w:rPr>
        <w:t xml:space="preserve"> </w:t>
      </w:r>
      <w:r w:rsidR="00212A09" w:rsidRPr="00212A09">
        <w:rPr>
          <w:rFonts w:hint="eastAsia"/>
          <w:sz w:val="24"/>
        </w:rPr>
        <w:t>参加论坛讨论，与那些您认为有资格的人建立联系并关注他们。</w:t>
      </w:r>
    </w:p>
    <w:p w14:paraId="7D15E66F" w14:textId="77777777" w:rsidR="00D76498" w:rsidRDefault="00210669" w:rsidP="00210669">
      <w:pPr>
        <w:spacing w:line="360" w:lineRule="auto"/>
        <w:ind w:firstLineChars="200" w:firstLine="482"/>
        <w:rPr>
          <w:sz w:val="24"/>
        </w:rPr>
      </w:pPr>
      <w:r w:rsidRPr="00210669">
        <w:rPr>
          <w:b/>
          <w:i/>
          <w:sz w:val="24"/>
        </w:rPr>
        <w:t>Analysis:</w:t>
      </w:r>
      <w:r>
        <w:rPr>
          <w:rFonts w:hint="eastAsia"/>
          <w:b/>
          <w:i/>
          <w:sz w:val="24"/>
        </w:rPr>
        <w:t xml:space="preserve"> </w:t>
      </w:r>
      <w:r w:rsidR="00212A09" w:rsidRPr="00212A09">
        <w:rPr>
          <w:sz w:val="24"/>
        </w:rPr>
        <w:t>Chinese expression habit is to put attribute and adverbial modifier in front of the modified terms, while English is the opposite. It can be seen from this sentence that the translator put the attributive clause “who you know have good qualifications” in front of “people” to make it more authentic and easier to read.</w:t>
      </w:r>
    </w:p>
    <w:p w14:paraId="4C3629DC" w14:textId="77777777" w:rsidR="00375D7B" w:rsidRPr="00375D7B" w:rsidRDefault="00375D7B" w:rsidP="00375D7B">
      <w:pPr>
        <w:spacing w:line="360" w:lineRule="auto"/>
        <w:rPr>
          <w:b/>
          <w:i/>
          <w:sz w:val="24"/>
        </w:rPr>
      </w:pPr>
      <w:r>
        <w:rPr>
          <w:rFonts w:hint="eastAsia"/>
          <w:b/>
          <w:i/>
          <w:sz w:val="24"/>
        </w:rPr>
        <w:t>e.g.2</w:t>
      </w:r>
    </w:p>
    <w:p w14:paraId="54F0A860" w14:textId="77777777" w:rsidR="009F500C" w:rsidRPr="009F500C" w:rsidRDefault="00375D7B" w:rsidP="00375D7B">
      <w:pPr>
        <w:spacing w:line="360" w:lineRule="auto"/>
        <w:ind w:firstLineChars="200" w:firstLine="482"/>
        <w:rPr>
          <w:sz w:val="24"/>
        </w:rPr>
      </w:pPr>
      <w:r w:rsidRPr="00210669">
        <w:rPr>
          <w:b/>
          <w:i/>
          <w:sz w:val="24"/>
        </w:rPr>
        <w:t>ST:</w:t>
      </w:r>
      <w:r w:rsidRPr="00375D7B">
        <w:t xml:space="preserve"> </w:t>
      </w:r>
      <w:r w:rsidRPr="00375D7B">
        <w:rPr>
          <w:sz w:val="24"/>
        </w:rPr>
        <w:t>This format, which enables you to create a fuller description of each position, is effective if you are trying to show that each position is distinct and you wish to describe the more-recent positions more fully.</w:t>
      </w:r>
    </w:p>
    <w:p w14:paraId="2F784158" w14:textId="77777777" w:rsidR="009F500C" w:rsidRPr="00375D7B" w:rsidRDefault="00375D7B" w:rsidP="00375D7B">
      <w:pPr>
        <w:spacing w:line="360" w:lineRule="auto"/>
        <w:ind w:firstLineChars="200" w:firstLine="482"/>
        <w:rPr>
          <w:sz w:val="24"/>
        </w:rPr>
      </w:pPr>
      <w:r w:rsidRPr="00210669">
        <w:rPr>
          <w:b/>
          <w:i/>
          <w:sz w:val="24"/>
        </w:rPr>
        <w:t>TT:</w:t>
      </w:r>
      <w:r>
        <w:rPr>
          <w:rFonts w:hint="eastAsia"/>
          <w:b/>
          <w:i/>
          <w:sz w:val="24"/>
        </w:rPr>
        <w:t xml:space="preserve"> </w:t>
      </w:r>
      <w:r w:rsidRPr="00375D7B">
        <w:rPr>
          <w:rFonts w:hint="eastAsia"/>
          <w:sz w:val="24"/>
        </w:rPr>
        <w:t>如果你</w:t>
      </w:r>
      <w:r w:rsidR="00D33553">
        <w:rPr>
          <w:rFonts w:hint="eastAsia"/>
          <w:sz w:val="24"/>
        </w:rPr>
        <w:t>想要表明</w:t>
      </w:r>
      <w:r w:rsidRPr="00375D7B">
        <w:rPr>
          <w:rFonts w:hint="eastAsia"/>
          <w:sz w:val="24"/>
        </w:rPr>
        <w:t>每个职位都是不同的，并且</w:t>
      </w:r>
      <w:r w:rsidR="00D33553">
        <w:rPr>
          <w:rFonts w:hint="eastAsia"/>
          <w:sz w:val="24"/>
        </w:rPr>
        <w:t>能够</w:t>
      </w:r>
      <w:r w:rsidRPr="00375D7B">
        <w:rPr>
          <w:rFonts w:hint="eastAsia"/>
          <w:sz w:val="24"/>
        </w:rPr>
        <w:t>更全面地描述最近的职位，则这种格式可以</w:t>
      </w:r>
      <w:r w:rsidR="00D33553">
        <w:rPr>
          <w:rFonts w:hint="eastAsia"/>
          <w:sz w:val="24"/>
        </w:rPr>
        <w:t>帮助你</w:t>
      </w:r>
      <w:r w:rsidRPr="00375D7B">
        <w:rPr>
          <w:rFonts w:hint="eastAsia"/>
          <w:sz w:val="24"/>
        </w:rPr>
        <w:t>。</w:t>
      </w:r>
    </w:p>
    <w:p w14:paraId="336F97F9" w14:textId="77777777" w:rsidR="00375D7B" w:rsidRPr="00D33553" w:rsidRDefault="00375D7B" w:rsidP="00375D7B">
      <w:pPr>
        <w:spacing w:line="360" w:lineRule="auto"/>
        <w:ind w:firstLineChars="200" w:firstLine="482"/>
        <w:rPr>
          <w:sz w:val="24"/>
        </w:rPr>
      </w:pPr>
      <w:r w:rsidRPr="00210669">
        <w:rPr>
          <w:b/>
          <w:i/>
          <w:sz w:val="24"/>
        </w:rPr>
        <w:t>Analysis:</w:t>
      </w:r>
      <w:r w:rsidR="00D33553" w:rsidRPr="00D33553">
        <w:t xml:space="preserve"> </w:t>
      </w:r>
      <w:r w:rsidR="00D33553" w:rsidRPr="00D33553">
        <w:rPr>
          <w:sz w:val="24"/>
        </w:rPr>
        <w:t>In Chinese, it is customary to put the cause first and the result second.</w:t>
      </w:r>
      <w:r w:rsidR="00E171A1" w:rsidRPr="00E171A1">
        <w:t xml:space="preserve"> </w:t>
      </w:r>
      <w:r w:rsidR="00E171A1" w:rsidRPr="00E171A1">
        <w:rPr>
          <w:sz w:val="24"/>
        </w:rPr>
        <w:t>So the translator put "</w:t>
      </w:r>
      <w:r w:rsidR="00E171A1">
        <w:rPr>
          <w:rFonts w:hint="eastAsia"/>
          <w:sz w:val="24"/>
        </w:rPr>
        <w:t>t</w:t>
      </w:r>
      <w:r w:rsidR="00E171A1" w:rsidRPr="00E171A1">
        <w:rPr>
          <w:sz w:val="24"/>
        </w:rPr>
        <w:t>his format</w:t>
      </w:r>
      <w:r w:rsidR="00E171A1">
        <w:rPr>
          <w:sz w:val="24"/>
        </w:rPr>
        <w:t>…</w:t>
      </w:r>
      <w:r w:rsidR="00E171A1" w:rsidRPr="00E171A1">
        <w:rPr>
          <w:sz w:val="24"/>
        </w:rPr>
        <w:t>" after "is effective</w:t>
      </w:r>
      <w:r w:rsidR="00E171A1">
        <w:rPr>
          <w:sz w:val="24"/>
        </w:rPr>
        <w:t>…</w:t>
      </w:r>
      <w:r w:rsidR="00E171A1" w:rsidRPr="00E171A1">
        <w:rPr>
          <w:sz w:val="24"/>
        </w:rPr>
        <w:t>", so the sentence is</w:t>
      </w:r>
      <w:r w:rsidR="00E171A1">
        <w:rPr>
          <w:rFonts w:hint="eastAsia"/>
          <w:sz w:val="24"/>
        </w:rPr>
        <w:t xml:space="preserve"> fluent</w:t>
      </w:r>
      <w:r w:rsidR="00E171A1" w:rsidRPr="00E171A1">
        <w:rPr>
          <w:sz w:val="24"/>
        </w:rPr>
        <w:t xml:space="preserve">. And "fully" appears in the preceding sentence, so "fully" is omitted in the latter </w:t>
      </w:r>
      <w:r w:rsidR="00E171A1" w:rsidRPr="00E171A1">
        <w:rPr>
          <w:sz w:val="24"/>
        </w:rPr>
        <w:lastRenderedPageBreak/>
        <w:t>sentence.</w:t>
      </w:r>
    </w:p>
    <w:p w14:paraId="5B25FE7A" w14:textId="77777777" w:rsidR="00E37D5E" w:rsidRPr="00E40B12" w:rsidRDefault="00EF4082" w:rsidP="00E40B12">
      <w:pPr>
        <w:pStyle w:val="1"/>
      </w:pPr>
      <w:bookmarkStart w:id="535" w:name="_Toc33970317"/>
      <w:bookmarkStart w:id="536" w:name="_Toc35679816"/>
      <w:r w:rsidRPr="00E40B12">
        <w:t>Conclusion</w:t>
      </w:r>
      <w:bookmarkEnd w:id="535"/>
      <w:bookmarkEnd w:id="536"/>
    </w:p>
    <w:p w14:paraId="5BA0720C" w14:textId="697EE17E" w:rsidR="00EF4082" w:rsidRPr="00E171A1" w:rsidDel="00086921" w:rsidRDefault="003341AC" w:rsidP="00E171A1">
      <w:pPr>
        <w:spacing w:line="360" w:lineRule="auto"/>
        <w:ind w:firstLineChars="200" w:firstLine="480"/>
        <w:rPr>
          <w:del w:id="537" w:author="Windows 用户" w:date="2020-03-29T15:19:00Z"/>
          <w:sz w:val="24"/>
        </w:rPr>
      </w:pPr>
      <w:commentRangeStart w:id="538"/>
      <w:del w:id="539" w:author="Windows 用户" w:date="2020-03-29T15:19:00Z">
        <w:r w:rsidRPr="00E171A1" w:rsidDel="00086921">
          <w:rPr>
            <w:sz w:val="24"/>
          </w:rPr>
          <w:delText xml:space="preserve">Because </w:delText>
        </w:r>
        <w:r w:rsidRPr="00E171A1" w:rsidDel="00086921">
          <w:rPr>
            <w:rFonts w:hint="eastAsia"/>
            <w:sz w:val="24"/>
          </w:rPr>
          <w:delText xml:space="preserve">the </w:delText>
        </w:r>
        <w:r w:rsidRPr="00E171A1" w:rsidDel="00086921">
          <w:rPr>
            <w:sz w:val="24"/>
          </w:rPr>
          <w:delText xml:space="preserve">translator </w:delText>
        </w:r>
        <w:r w:rsidRPr="00E171A1" w:rsidDel="00086921">
          <w:rPr>
            <w:rFonts w:hint="eastAsia"/>
            <w:sz w:val="24"/>
          </w:rPr>
          <w:delText>was</w:delText>
        </w:r>
        <w:r w:rsidR="002D49F9" w:rsidRPr="00E171A1" w:rsidDel="00086921">
          <w:rPr>
            <w:sz w:val="24"/>
          </w:rPr>
          <w:delText xml:space="preserve"> not familiar with </w:delText>
        </w:r>
        <w:r w:rsidRPr="00E171A1" w:rsidDel="00086921">
          <w:rPr>
            <w:sz w:val="24"/>
          </w:rPr>
          <w:delText xml:space="preserve">scientific and technological texts, </w:delText>
        </w:r>
        <w:r w:rsidRPr="00E171A1" w:rsidDel="00086921">
          <w:rPr>
            <w:rFonts w:hint="eastAsia"/>
            <w:sz w:val="24"/>
          </w:rPr>
          <w:delText xml:space="preserve">which make the translator </w:delText>
        </w:r>
        <w:r w:rsidR="002D49F9" w:rsidRPr="00E171A1" w:rsidDel="00086921">
          <w:rPr>
            <w:sz w:val="24"/>
          </w:rPr>
          <w:delText>ha</w:delText>
        </w:r>
        <w:r w:rsidRPr="00E171A1" w:rsidDel="00086921">
          <w:rPr>
            <w:rFonts w:hint="eastAsia"/>
            <w:sz w:val="24"/>
          </w:rPr>
          <w:delText>s</w:delText>
        </w:r>
        <w:r w:rsidR="002D49F9" w:rsidRPr="00E171A1" w:rsidDel="00086921">
          <w:rPr>
            <w:sz w:val="24"/>
          </w:rPr>
          <w:delText xml:space="preserve"> to search and read scientific articles on</w:delText>
        </w:r>
        <w:r w:rsidRPr="00E171A1" w:rsidDel="00086921">
          <w:rPr>
            <w:sz w:val="24"/>
          </w:rPr>
          <w:delText xml:space="preserve"> the Internet or in the library</w:delText>
        </w:r>
        <w:r w:rsidRPr="00E171A1" w:rsidDel="00086921">
          <w:rPr>
            <w:rFonts w:hint="eastAsia"/>
            <w:sz w:val="24"/>
          </w:rPr>
          <w:delText xml:space="preserve">. </w:delText>
        </w:r>
        <w:r w:rsidRPr="00E171A1" w:rsidDel="00086921">
          <w:rPr>
            <w:sz w:val="24"/>
          </w:rPr>
          <w:delText>Refer to the articles related to the theme of the original text, and have a general understanding of the content and style of the original text. In addition, there are many computer terms and proper nouns in the original text. Only after referring to other translation materials can translators choose the best translation methods and techniques.</w:delText>
        </w:r>
        <w:commentRangeEnd w:id="538"/>
        <w:r w:rsidR="0091475A" w:rsidDel="00086921">
          <w:rPr>
            <w:rStyle w:val="ab"/>
          </w:rPr>
          <w:commentReference w:id="538"/>
        </w:r>
      </w:del>
    </w:p>
    <w:p w14:paraId="35442D7F" w14:textId="47E0D8B0" w:rsidR="00F4069B" w:rsidRPr="00E171A1" w:rsidDel="0021557B" w:rsidRDefault="00F4069B" w:rsidP="00E171A1">
      <w:pPr>
        <w:spacing w:line="360" w:lineRule="auto"/>
        <w:ind w:firstLineChars="200" w:firstLine="480"/>
        <w:rPr>
          <w:del w:id="540" w:author="Windows 用户" w:date="2020-03-29T16:17:00Z"/>
          <w:sz w:val="24"/>
        </w:rPr>
      </w:pPr>
      <w:r w:rsidRPr="00E171A1">
        <w:rPr>
          <w:sz w:val="24"/>
        </w:rPr>
        <w:t xml:space="preserve">The source text is a scientific article on </w:t>
      </w:r>
      <w:r w:rsidR="00420E04" w:rsidRPr="00E171A1">
        <w:rPr>
          <w:sz w:val="24"/>
        </w:rPr>
        <w:t>techn</w:t>
      </w:r>
      <w:r w:rsidR="00420E04" w:rsidRPr="00E171A1">
        <w:rPr>
          <w:rFonts w:hint="eastAsia"/>
          <w:sz w:val="24"/>
        </w:rPr>
        <w:t>ical</w:t>
      </w:r>
      <w:r w:rsidR="00420E04" w:rsidRPr="00E171A1">
        <w:rPr>
          <w:sz w:val="24"/>
        </w:rPr>
        <w:t xml:space="preserve"> communication</w:t>
      </w:r>
      <w:r w:rsidRPr="00E171A1">
        <w:rPr>
          <w:sz w:val="24"/>
        </w:rPr>
        <w:t xml:space="preserve">. The translator completed the translation under the guidance of </w:t>
      </w:r>
      <w:proofErr w:type="spellStart"/>
      <w:r w:rsidRPr="00E171A1">
        <w:rPr>
          <w:sz w:val="24"/>
        </w:rPr>
        <w:t>Nida's</w:t>
      </w:r>
      <w:proofErr w:type="spellEnd"/>
      <w:r w:rsidRPr="00E171A1">
        <w:rPr>
          <w:sz w:val="24"/>
        </w:rPr>
        <w:t xml:space="preserve"> functional equivalence theory. This report introduces the background and completion of the project in detail, and analyzes the translation techniques and methods of such scientific and technological texts. </w:t>
      </w:r>
      <w:ins w:id="541" w:author="Windows 用户" w:date="2020-03-29T16:17:00Z">
        <w:r w:rsidR="0021557B" w:rsidRPr="0021557B">
          <w:rPr>
            <w:sz w:val="24"/>
          </w:rPr>
          <w:t xml:space="preserve">This paper analyzes translation methods from the lexical level: zero translation, literal translation and transliteration. </w:t>
        </w:r>
      </w:ins>
      <w:ins w:id="542" w:author="Windows 用户" w:date="2020-03-29T16:18:00Z">
        <w:r w:rsidR="0021557B">
          <w:rPr>
            <w:sz w:val="24"/>
          </w:rPr>
          <w:t>I</w:t>
        </w:r>
        <w:r w:rsidR="0021557B">
          <w:rPr>
            <w:rFonts w:hint="eastAsia"/>
            <w:sz w:val="24"/>
          </w:rPr>
          <w:t>n addition, it</w:t>
        </w:r>
      </w:ins>
      <w:ins w:id="543" w:author="Windows 用户" w:date="2020-03-29T16:17:00Z">
        <w:r w:rsidR="0021557B" w:rsidRPr="0021557B">
          <w:rPr>
            <w:sz w:val="24"/>
          </w:rPr>
          <w:t xml:space="preserve"> analyzes the translation </w:t>
        </w:r>
      </w:ins>
      <w:ins w:id="544" w:author="Windows 用户" w:date="2020-03-29T16:20:00Z">
        <w:r w:rsidR="0021557B">
          <w:rPr>
            <w:rFonts w:hint="eastAsia"/>
            <w:sz w:val="24"/>
          </w:rPr>
          <w:t>techniques</w:t>
        </w:r>
      </w:ins>
      <w:ins w:id="545" w:author="Windows 用户" w:date="2020-03-29T16:17:00Z">
        <w:r w:rsidR="0021557B" w:rsidRPr="0021557B">
          <w:rPr>
            <w:sz w:val="24"/>
          </w:rPr>
          <w:t xml:space="preserve"> from the syntactic level: </w:t>
        </w:r>
      </w:ins>
      <w:ins w:id="546" w:author="Windows 用户" w:date="2020-03-29T16:20:00Z">
        <w:r w:rsidR="0021557B">
          <w:rPr>
            <w:rFonts w:hint="eastAsia"/>
            <w:sz w:val="24"/>
          </w:rPr>
          <w:t>c</w:t>
        </w:r>
      </w:ins>
      <w:ins w:id="547" w:author="Windows 用户" w:date="2020-03-29T16:19:00Z">
        <w:r w:rsidR="0021557B" w:rsidRPr="0021557B">
          <w:rPr>
            <w:sz w:val="24"/>
          </w:rPr>
          <w:t>onversion</w:t>
        </w:r>
      </w:ins>
      <w:ins w:id="548" w:author="Windows 用户" w:date="2020-03-29T16:17:00Z">
        <w:r w:rsidR="0021557B" w:rsidRPr="0021557B">
          <w:rPr>
            <w:sz w:val="24"/>
          </w:rPr>
          <w:t xml:space="preserve">, </w:t>
        </w:r>
      </w:ins>
      <w:ins w:id="549" w:author="Windows 用户" w:date="2020-03-29T16:20:00Z">
        <w:r w:rsidR="0021557B">
          <w:rPr>
            <w:rFonts w:hint="eastAsia"/>
            <w:sz w:val="24"/>
          </w:rPr>
          <w:t>negation</w:t>
        </w:r>
      </w:ins>
      <w:ins w:id="550" w:author="Windows 用户" w:date="2020-03-29T16:17:00Z">
        <w:r w:rsidR="0021557B" w:rsidRPr="0021557B">
          <w:rPr>
            <w:sz w:val="24"/>
          </w:rPr>
          <w:t xml:space="preserve"> and </w:t>
        </w:r>
      </w:ins>
      <w:ins w:id="551" w:author="Windows 用户" w:date="2020-03-29T16:21:00Z">
        <w:r w:rsidR="0021557B">
          <w:rPr>
            <w:rFonts w:hint="eastAsia"/>
            <w:sz w:val="24"/>
          </w:rPr>
          <w:t>division</w:t>
        </w:r>
      </w:ins>
      <w:ins w:id="552" w:author="Windows 用户" w:date="2020-03-29T16:17:00Z">
        <w:r w:rsidR="0021557B" w:rsidRPr="0021557B">
          <w:rPr>
            <w:sz w:val="24"/>
          </w:rPr>
          <w:t>. Each translation method and skill is supported by t</w:t>
        </w:r>
        <w:r w:rsidR="0021557B">
          <w:rPr>
            <w:sz w:val="24"/>
          </w:rPr>
          <w:t xml:space="preserve">ranslation examples. </w:t>
        </w:r>
      </w:ins>
      <w:ins w:id="553" w:author="Windows 用户" w:date="2020-03-29T16:18:00Z">
        <w:r w:rsidR="0021557B">
          <w:rPr>
            <w:sz w:val="24"/>
          </w:rPr>
          <w:t>T</w:t>
        </w:r>
        <w:r w:rsidR="0021557B">
          <w:rPr>
            <w:rFonts w:hint="eastAsia"/>
            <w:sz w:val="24"/>
          </w:rPr>
          <w:t xml:space="preserve">he </w:t>
        </w:r>
      </w:ins>
      <w:ins w:id="554" w:author="Windows 用户" w:date="2020-03-29T16:19:00Z">
        <w:r w:rsidR="0021557B" w:rsidRPr="0021557B">
          <w:rPr>
            <w:sz w:val="24"/>
          </w:rPr>
          <w:t>translator</w:t>
        </w:r>
      </w:ins>
      <w:ins w:id="555" w:author="Windows 用户" w:date="2020-03-29T16:17:00Z">
        <w:r w:rsidR="0021557B">
          <w:rPr>
            <w:sz w:val="24"/>
          </w:rPr>
          <w:t xml:space="preserve"> hope</w:t>
        </w:r>
      </w:ins>
      <w:ins w:id="556" w:author="Windows 用户" w:date="2020-03-29T16:18:00Z">
        <w:r w:rsidR="0021557B">
          <w:rPr>
            <w:rFonts w:hint="eastAsia"/>
            <w:sz w:val="24"/>
          </w:rPr>
          <w:t>s</w:t>
        </w:r>
      </w:ins>
      <w:ins w:id="557" w:author="Windows 用户" w:date="2020-03-29T16:17:00Z">
        <w:r w:rsidR="0021557B" w:rsidRPr="0021557B">
          <w:rPr>
            <w:sz w:val="24"/>
          </w:rPr>
          <w:t xml:space="preserve"> that it can provide a reference for future translation studies.</w:t>
        </w:r>
        <w:r w:rsidR="0021557B" w:rsidRPr="0021557B" w:rsidDel="0021557B">
          <w:rPr>
            <w:sz w:val="24"/>
          </w:rPr>
          <w:t xml:space="preserve"> </w:t>
        </w:r>
      </w:ins>
      <w:del w:id="558" w:author="Windows 用户" w:date="2020-03-29T16:17:00Z">
        <w:r w:rsidRPr="00E171A1" w:rsidDel="0021557B">
          <w:rPr>
            <w:sz w:val="24"/>
          </w:rPr>
          <w:delText xml:space="preserve">This report analyzes the translation methods used at the lexical level and the translation techniques at the </w:delText>
        </w:r>
        <w:r w:rsidRPr="00E171A1" w:rsidDel="0021557B">
          <w:rPr>
            <w:rFonts w:hint="eastAsia"/>
            <w:sz w:val="24"/>
          </w:rPr>
          <w:delText>syntactic</w:delText>
        </w:r>
        <w:r w:rsidRPr="00E171A1" w:rsidDel="0021557B">
          <w:rPr>
            <w:sz w:val="24"/>
          </w:rPr>
          <w:delText xml:space="preserve"> level, hoping to provide a reference for future translation studies.</w:delText>
        </w:r>
      </w:del>
    </w:p>
    <w:p w14:paraId="139233A3" w14:textId="77777777" w:rsidR="00420E04" w:rsidRPr="00EF4082" w:rsidRDefault="00420E04" w:rsidP="0021557B">
      <w:pPr>
        <w:spacing w:line="360" w:lineRule="auto"/>
        <w:ind w:firstLineChars="200" w:firstLine="420"/>
      </w:pPr>
    </w:p>
    <w:p w14:paraId="6AD3A72A" w14:textId="77777777" w:rsidR="00645736" w:rsidRPr="0021557B" w:rsidRDefault="00645736" w:rsidP="003341AC">
      <w:pPr>
        <w:spacing w:line="360" w:lineRule="auto"/>
        <w:ind w:firstLine="200"/>
        <w:rPr>
          <w:b/>
          <w:sz w:val="24"/>
        </w:rPr>
      </w:pPr>
    </w:p>
    <w:p w14:paraId="54C0E3E1" w14:textId="77777777" w:rsidR="00E171A1" w:rsidRDefault="00E171A1" w:rsidP="003341AC">
      <w:pPr>
        <w:spacing w:line="360" w:lineRule="auto"/>
        <w:ind w:firstLine="200"/>
        <w:rPr>
          <w:b/>
          <w:sz w:val="24"/>
        </w:rPr>
      </w:pPr>
    </w:p>
    <w:p w14:paraId="06F2FEB1" w14:textId="77777777" w:rsidR="00E171A1" w:rsidRDefault="00E171A1" w:rsidP="003341AC">
      <w:pPr>
        <w:spacing w:line="360" w:lineRule="auto"/>
        <w:ind w:firstLine="200"/>
        <w:rPr>
          <w:b/>
          <w:sz w:val="24"/>
        </w:rPr>
      </w:pPr>
    </w:p>
    <w:p w14:paraId="33217882" w14:textId="77777777" w:rsidR="00E171A1" w:rsidRDefault="00E171A1" w:rsidP="003341AC">
      <w:pPr>
        <w:spacing w:line="360" w:lineRule="auto"/>
        <w:ind w:firstLine="200"/>
        <w:rPr>
          <w:b/>
          <w:sz w:val="24"/>
        </w:rPr>
      </w:pPr>
    </w:p>
    <w:p w14:paraId="2618F383" w14:textId="77777777" w:rsidR="00E171A1" w:rsidDel="00B16E6F" w:rsidRDefault="00E171A1" w:rsidP="001E6DB1">
      <w:pPr>
        <w:spacing w:line="360" w:lineRule="auto"/>
        <w:rPr>
          <w:del w:id="559" w:author="Windows 用户" w:date="2020-03-21T11:13:00Z"/>
          <w:b/>
          <w:sz w:val="24"/>
        </w:rPr>
      </w:pPr>
    </w:p>
    <w:p w14:paraId="5A7046F9" w14:textId="77777777" w:rsidR="00B16E6F" w:rsidRDefault="00B16E6F" w:rsidP="003341AC">
      <w:pPr>
        <w:spacing w:line="360" w:lineRule="auto"/>
        <w:ind w:firstLine="200"/>
        <w:rPr>
          <w:ins w:id="560" w:author="Windows 用户" w:date="2020-03-21T11:50:00Z"/>
          <w:b/>
          <w:sz w:val="24"/>
        </w:rPr>
      </w:pPr>
    </w:p>
    <w:p w14:paraId="205FAE7A" w14:textId="77777777" w:rsidR="00B16E6F" w:rsidRDefault="00B16E6F" w:rsidP="003341AC">
      <w:pPr>
        <w:spacing w:line="360" w:lineRule="auto"/>
        <w:ind w:firstLine="200"/>
        <w:rPr>
          <w:ins w:id="561" w:author="Windows 用户" w:date="2020-03-21T11:50:00Z"/>
          <w:b/>
          <w:sz w:val="24"/>
        </w:rPr>
      </w:pPr>
    </w:p>
    <w:p w14:paraId="11B54701" w14:textId="77777777" w:rsidR="00B16E6F" w:rsidRDefault="00B16E6F" w:rsidP="003341AC">
      <w:pPr>
        <w:spacing w:line="360" w:lineRule="auto"/>
        <w:ind w:firstLine="200"/>
        <w:rPr>
          <w:ins w:id="562" w:author="Windows 用户" w:date="2020-03-21T11:50:00Z"/>
          <w:b/>
          <w:sz w:val="24"/>
        </w:rPr>
      </w:pPr>
    </w:p>
    <w:p w14:paraId="7271AC2E" w14:textId="77777777" w:rsidR="00B16E6F" w:rsidRDefault="00B16E6F" w:rsidP="003341AC">
      <w:pPr>
        <w:spacing w:line="360" w:lineRule="auto"/>
        <w:ind w:firstLine="200"/>
        <w:rPr>
          <w:ins w:id="563" w:author="Windows 用户" w:date="2020-03-21T11:50:00Z"/>
          <w:b/>
          <w:sz w:val="24"/>
        </w:rPr>
      </w:pPr>
    </w:p>
    <w:p w14:paraId="0DE7511B" w14:textId="77777777" w:rsidR="00B16E6F" w:rsidRDefault="00B16E6F" w:rsidP="003341AC">
      <w:pPr>
        <w:spacing w:line="360" w:lineRule="auto"/>
        <w:ind w:firstLine="200"/>
        <w:rPr>
          <w:ins w:id="564" w:author="Windows 用户" w:date="2020-03-21T11:50:00Z"/>
          <w:b/>
          <w:sz w:val="24"/>
        </w:rPr>
      </w:pPr>
    </w:p>
    <w:p w14:paraId="7E1F3DF7" w14:textId="77777777" w:rsidR="00B16E6F" w:rsidRDefault="00B16E6F" w:rsidP="003341AC">
      <w:pPr>
        <w:spacing w:line="360" w:lineRule="auto"/>
        <w:ind w:firstLine="200"/>
        <w:rPr>
          <w:ins w:id="565" w:author="Windows 用户" w:date="2020-03-21T11:50:00Z"/>
          <w:b/>
          <w:sz w:val="24"/>
        </w:rPr>
      </w:pPr>
    </w:p>
    <w:p w14:paraId="2642ABBA" w14:textId="77777777" w:rsidR="00E171A1" w:rsidDel="0044075F" w:rsidRDefault="00E171A1" w:rsidP="001E6DB1">
      <w:pPr>
        <w:spacing w:line="360" w:lineRule="auto"/>
        <w:rPr>
          <w:del w:id="566" w:author="Windows 用户" w:date="2020-03-21T11:13:00Z"/>
          <w:b/>
          <w:sz w:val="24"/>
        </w:rPr>
      </w:pPr>
    </w:p>
    <w:p w14:paraId="5A447499" w14:textId="77777777" w:rsidR="0044075F" w:rsidRDefault="0044075F" w:rsidP="003341AC">
      <w:pPr>
        <w:spacing w:line="360" w:lineRule="auto"/>
        <w:ind w:firstLine="200"/>
        <w:rPr>
          <w:ins w:id="567" w:author="Windows 用户" w:date="2020-03-29T15:48:00Z"/>
          <w:b/>
          <w:sz w:val="24"/>
        </w:rPr>
      </w:pPr>
    </w:p>
    <w:p w14:paraId="0F39E6B4" w14:textId="77777777" w:rsidR="0044075F" w:rsidRDefault="0044075F" w:rsidP="003341AC">
      <w:pPr>
        <w:spacing w:line="360" w:lineRule="auto"/>
        <w:ind w:firstLine="200"/>
        <w:rPr>
          <w:ins w:id="568" w:author="Windows 用户" w:date="2020-03-29T15:48:00Z"/>
          <w:b/>
          <w:sz w:val="24"/>
        </w:rPr>
      </w:pPr>
    </w:p>
    <w:p w14:paraId="66C2CED1" w14:textId="77777777" w:rsidR="00E171A1" w:rsidDel="0044075F" w:rsidRDefault="00E171A1" w:rsidP="001E6DB1">
      <w:pPr>
        <w:spacing w:line="360" w:lineRule="auto"/>
        <w:rPr>
          <w:del w:id="569" w:author="Windows 用户" w:date="2020-03-21T10:50:00Z"/>
          <w:b/>
          <w:sz w:val="24"/>
        </w:rPr>
      </w:pPr>
    </w:p>
    <w:p w14:paraId="3B54480E" w14:textId="77777777" w:rsidR="0044075F" w:rsidRDefault="0044075F" w:rsidP="001E6DB1">
      <w:pPr>
        <w:spacing w:line="360" w:lineRule="auto"/>
        <w:rPr>
          <w:ins w:id="570" w:author="Windows 用户" w:date="2020-03-29T15:48:00Z"/>
          <w:b/>
          <w:sz w:val="24"/>
        </w:rPr>
      </w:pPr>
    </w:p>
    <w:p w14:paraId="2B5D118F" w14:textId="77777777" w:rsidR="0044075F" w:rsidRDefault="0044075F" w:rsidP="001E6DB1">
      <w:pPr>
        <w:spacing w:line="360" w:lineRule="auto"/>
        <w:rPr>
          <w:ins w:id="571" w:author="Windows 用户" w:date="2020-03-29T15:48:00Z"/>
          <w:b/>
          <w:sz w:val="24"/>
        </w:rPr>
      </w:pPr>
    </w:p>
    <w:p w14:paraId="2C7777F0" w14:textId="77777777" w:rsidR="0044075F" w:rsidRDefault="0044075F" w:rsidP="001E6DB1">
      <w:pPr>
        <w:spacing w:line="360" w:lineRule="auto"/>
        <w:rPr>
          <w:ins w:id="572" w:author="Windows 用户" w:date="2020-03-29T15:48:00Z"/>
          <w:b/>
          <w:sz w:val="24"/>
        </w:rPr>
      </w:pPr>
    </w:p>
    <w:p w14:paraId="7E40F59F" w14:textId="77777777" w:rsidR="0044075F" w:rsidRDefault="0044075F" w:rsidP="001E6DB1">
      <w:pPr>
        <w:spacing w:line="360" w:lineRule="auto"/>
        <w:rPr>
          <w:ins w:id="573" w:author="Windows 用户" w:date="2020-03-29T15:48:00Z"/>
          <w:b/>
          <w:sz w:val="24"/>
        </w:rPr>
      </w:pPr>
    </w:p>
    <w:p w14:paraId="1D1BC0E3" w14:textId="77777777" w:rsidR="0044075F" w:rsidRDefault="0044075F" w:rsidP="001E6DB1">
      <w:pPr>
        <w:spacing w:line="360" w:lineRule="auto"/>
        <w:rPr>
          <w:ins w:id="574" w:author="Windows 用户" w:date="2020-03-29T15:48:00Z"/>
          <w:b/>
          <w:sz w:val="24"/>
        </w:rPr>
      </w:pPr>
    </w:p>
    <w:p w14:paraId="5A85165E" w14:textId="77777777" w:rsidR="00E171A1" w:rsidDel="00E15591" w:rsidRDefault="00E171A1" w:rsidP="001E6DB1">
      <w:pPr>
        <w:spacing w:line="360" w:lineRule="auto"/>
        <w:rPr>
          <w:del w:id="575" w:author="Windows 用户" w:date="2020-03-21T10:49:00Z"/>
          <w:b/>
          <w:sz w:val="24"/>
        </w:rPr>
      </w:pPr>
    </w:p>
    <w:p w14:paraId="3EB80A50" w14:textId="77777777" w:rsidR="00E171A1" w:rsidDel="000B348F" w:rsidRDefault="00E171A1" w:rsidP="003341AC">
      <w:pPr>
        <w:spacing w:line="360" w:lineRule="auto"/>
        <w:ind w:firstLine="200"/>
        <w:rPr>
          <w:del w:id="576" w:author="Windows 用户" w:date="2020-03-21T10:49:00Z"/>
          <w:b/>
          <w:sz w:val="24"/>
        </w:rPr>
      </w:pPr>
    </w:p>
    <w:p w14:paraId="357063B3" w14:textId="77777777" w:rsidR="00E171A1" w:rsidDel="000B348F" w:rsidRDefault="00E171A1" w:rsidP="003341AC">
      <w:pPr>
        <w:spacing w:line="360" w:lineRule="auto"/>
        <w:ind w:firstLine="200"/>
        <w:rPr>
          <w:del w:id="577" w:author="Windows 用户" w:date="2020-03-21T10:49:00Z"/>
          <w:b/>
          <w:sz w:val="24"/>
        </w:rPr>
      </w:pPr>
    </w:p>
    <w:p w14:paraId="33AD8C31" w14:textId="77777777" w:rsidR="00E171A1" w:rsidRDefault="00E171A1" w:rsidP="001E6DB1">
      <w:pPr>
        <w:spacing w:line="360" w:lineRule="auto"/>
        <w:rPr>
          <w:b/>
          <w:sz w:val="24"/>
        </w:rPr>
      </w:pPr>
    </w:p>
    <w:p w14:paraId="23E7F630" w14:textId="77777777" w:rsidR="00E171A1" w:rsidRPr="00E40B12" w:rsidRDefault="000D1EEE" w:rsidP="00243D7D">
      <w:pPr>
        <w:pStyle w:val="1"/>
        <w:jc w:val="center"/>
      </w:pPr>
      <w:bookmarkStart w:id="578" w:name="_Toc33970318"/>
      <w:bookmarkStart w:id="579" w:name="_Toc35679817"/>
      <w:r w:rsidRPr="00E40B12">
        <w:lastRenderedPageBreak/>
        <w:t>References</w:t>
      </w:r>
      <w:bookmarkEnd w:id="578"/>
      <w:bookmarkEnd w:id="579"/>
    </w:p>
    <w:p w14:paraId="14DC66BB" w14:textId="77777777" w:rsidR="001C0370" w:rsidRDefault="001C0370" w:rsidP="001C0370">
      <w:pPr>
        <w:spacing w:line="360" w:lineRule="auto"/>
        <w:ind w:left="480" w:hangingChars="200" w:hanging="480"/>
        <w:rPr>
          <w:sz w:val="24"/>
        </w:rPr>
      </w:pPr>
      <w:proofErr w:type="gramStart"/>
      <w:r w:rsidRPr="001C0370">
        <w:rPr>
          <w:sz w:val="24"/>
        </w:rPr>
        <w:t xml:space="preserve">Jin Di, </w:t>
      </w:r>
      <w:proofErr w:type="spellStart"/>
      <w:r w:rsidRPr="001C0370">
        <w:rPr>
          <w:sz w:val="24"/>
        </w:rPr>
        <w:t>Nida</w:t>
      </w:r>
      <w:proofErr w:type="spellEnd"/>
      <w:r w:rsidRPr="001C0370">
        <w:rPr>
          <w:sz w:val="24"/>
        </w:rPr>
        <w:t xml:space="preserve"> Eugene.</w:t>
      </w:r>
      <w:proofErr w:type="gramEnd"/>
      <w:r w:rsidRPr="001C0370">
        <w:rPr>
          <w:sz w:val="24"/>
        </w:rPr>
        <w:t xml:space="preserve"> </w:t>
      </w:r>
      <w:proofErr w:type="gramStart"/>
      <w:r w:rsidRPr="001C0370">
        <w:rPr>
          <w:sz w:val="24"/>
        </w:rPr>
        <w:t>On Translation.</w:t>
      </w:r>
      <w:proofErr w:type="gramEnd"/>
      <w:r w:rsidRPr="001C0370">
        <w:rPr>
          <w:sz w:val="24"/>
        </w:rPr>
        <w:t xml:space="preserve"> [M]China Translation &amp; Publishing Corporation, 1984</w:t>
      </w:r>
      <w:r w:rsidR="00E765CC">
        <w:rPr>
          <w:rFonts w:hint="eastAsia"/>
          <w:sz w:val="24"/>
        </w:rPr>
        <w:t>:27</w:t>
      </w:r>
    </w:p>
    <w:p w14:paraId="665DDEDC" w14:textId="77777777" w:rsidR="000D1EEE" w:rsidRDefault="000D1EEE" w:rsidP="001C0370">
      <w:pPr>
        <w:spacing w:line="360" w:lineRule="auto"/>
        <w:ind w:left="480" w:hangingChars="200" w:hanging="480"/>
        <w:rPr>
          <w:sz w:val="24"/>
        </w:rPr>
      </w:pPr>
      <w:proofErr w:type="spellStart"/>
      <w:r w:rsidRPr="000D1EEE">
        <w:rPr>
          <w:rFonts w:hint="eastAsia"/>
          <w:sz w:val="24"/>
        </w:rPr>
        <w:t>Nida</w:t>
      </w:r>
      <w:proofErr w:type="spellEnd"/>
      <w:r w:rsidRPr="000D1EEE">
        <w:rPr>
          <w:rFonts w:hint="eastAsia"/>
          <w:sz w:val="24"/>
        </w:rPr>
        <w:t xml:space="preserve"> E</w:t>
      </w:r>
      <w:r w:rsidR="0035677E">
        <w:rPr>
          <w:rFonts w:hint="eastAsia"/>
          <w:sz w:val="24"/>
        </w:rPr>
        <w:t>.</w:t>
      </w:r>
      <w:r w:rsidRPr="000D1EEE">
        <w:rPr>
          <w:rFonts w:hint="eastAsia"/>
          <w:sz w:val="24"/>
        </w:rPr>
        <w:t>A</w:t>
      </w:r>
      <w:r w:rsidR="0035677E">
        <w:rPr>
          <w:rFonts w:hint="eastAsia"/>
          <w:sz w:val="24"/>
        </w:rPr>
        <w:t xml:space="preserve">. </w:t>
      </w:r>
      <w:proofErr w:type="gramStart"/>
      <w:r w:rsidRPr="0035677E">
        <w:rPr>
          <w:rFonts w:hint="eastAsia"/>
          <w:i/>
          <w:sz w:val="24"/>
        </w:rPr>
        <w:t>Towards</w:t>
      </w:r>
      <w:proofErr w:type="gramEnd"/>
      <w:r w:rsidRPr="0035677E">
        <w:rPr>
          <w:rFonts w:hint="eastAsia"/>
          <w:i/>
          <w:sz w:val="24"/>
        </w:rPr>
        <w:t xml:space="preserve"> a Science of Translating</w:t>
      </w:r>
      <w:r w:rsidR="001C0370">
        <w:rPr>
          <w:rFonts w:hint="eastAsia"/>
          <w:i/>
          <w:sz w:val="24"/>
        </w:rPr>
        <w:t xml:space="preserve">. </w:t>
      </w:r>
      <w:r w:rsidR="0035677E">
        <w:rPr>
          <w:rFonts w:hint="eastAsia"/>
          <w:sz w:val="24"/>
        </w:rPr>
        <w:t>[</w:t>
      </w:r>
      <w:r w:rsidRPr="000D1EEE">
        <w:rPr>
          <w:rFonts w:hint="eastAsia"/>
          <w:sz w:val="24"/>
        </w:rPr>
        <w:t>M</w:t>
      </w:r>
      <w:r w:rsidR="0035677E">
        <w:rPr>
          <w:rFonts w:hint="eastAsia"/>
          <w:sz w:val="24"/>
        </w:rPr>
        <w:t>]</w:t>
      </w:r>
      <w:r w:rsidRPr="000D1EEE">
        <w:rPr>
          <w:rFonts w:hint="eastAsia"/>
          <w:sz w:val="24"/>
        </w:rPr>
        <w:t>．</w:t>
      </w:r>
      <w:r w:rsidRPr="000D1EEE">
        <w:rPr>
          <w:rFonts w:hint="eastAsia"/>
          <w:sz w:val="24"/>
        </w:rPr>
        <w:t>Lei-</w:t>
      </w:r>
      <w:r w:rsidRPr="000D1EEE">
        <w:rPr>
          <w:rFonts w:hint="eastAsia"/>
        </w:rPr>
        <w:t xml:space="preserve"> </w:t>
      </w:r>
      <w:r w:rsidRPr="000D1EEE">
        <w:rPr>
          <w:rFonts w:hint="eastAsia"/>
          <w:sz w:val="24"/>
        </w:rPr>
        <w:t xml:space="preserve">den: </w:t>
      </w:r>
      <w:proofErr w:type="spellStart"/>
      <w:r w:rsidRPr="000D1EEE">
        <w:rPr>
          <w:rFonts w:hint="eastAsia"/>
          <w:sz w:val="24"/>
        </w:rPr>
        <w:t>E</w:t>
      </w:r>
      <w:r w:rsidR="0035677E">
        <w:rPr>
          <w:rFonts w:hint="eastAsia"/>
          <w:sz w:val="24"/>
        </w:rPr>
        <w:t>.</w:t>
      </w:r>
      <w:r w:rsidRPr="000D1EEE">
        <w:rPr>
          <w:rFonts w:hint="eastAsia"/>
          <w:sz w:val="24"/>
        </w:rPr>
        <w:t>J</w:t>
      </w:r>
      <w:r w:rsidR="0035677E">
        <w:rPr>
          <w:rFonts w:hint="eastAsia"/>
          <w:sz w:val="24"/>
        </w:rPr>
        <w:t>.</w:t>
      </w:r>
      <w:r w:rsidRPr="000D1EEE">
        <w:rPr>
          <w:rFonts w:hint="eastAsia"/>
          <w:sz w:val="24"/>
        </w:rPr>
        <w:t>Brill</w:t>
      </w:r>
      <w:proofErr w:type="spellEnd"/>
      <w:r w:rsidR="0035677E">
        <w:rPr>
          <w:rFonts w:hint="eastAsia"/>
          <w:sz w:val="24"/>
        </w:rPr>
        <w:t xml:space="preserve">, </w:t>
      </w:r>
      <w:r w:rsidRPr="000D1EEE">
        <w:rPr>
          <w:rFonts w:hint="eastAsia"/>
          <w:sz w:val="24"/>
        </w:rPr>
        <w:t>2008</w:t>
      </w:r>
      <w:r w:rsidR="0035677E">
        <w:rPr>
          <w:rFonts w:hint="eastAsia"/>
          <w:sz w:val="24"/>
        </w:rPr>
        <w:t>.</w:t>
      </w:r>
    </w:p>
    <w:p w14:paraId="3A3B9057" w14:textId="77777777" w:rsidR="001C0370" w:rsidRPr="001C0370" w:rsidRDefault="001C0370" w:rsidP="001C0370">
      <w:pPr>
        <w:spacing w:line="360" w:lineRule="auto"/>
        <w:ind w:left="480" w:hangingChars="200" w:hanging="480"/>
        <w:rPr>
          <w:sz w:val="24"/>
        </w:rPr>
      </w:pPr>
      <w:proofErr w:type="spellStart"/>
      <w:r w:rsidRPr="000D1EEE">
        <w:rPr>
          <w:rFonts w:hint="eastAsia"/>
          <w:sz w:val="24"/>
        </w:rPr>
        <w:t>Nida</w:t>
      </w:r>
      <w:proofErr w:type="spellEnd"/>
      <w:r w:rsidRPr="000D1EEE">
        <w:rPr>
          <w:rFonts w:hint="eastAsia"/>
          <w:sz w:val="24"/>
        </w:rPr>
        <w:t xml:space="preserve"> Eugene A</w:t>
      </w:r>
      <w:r>
        <w:rPr>
          <w:rFonts w:hint="eastAsia"/>
          <w:sz w:val="24"/>
        </w:rPr>
        <w:t xml:space="preserve">. </w:t>
      </w:r>
      <w:proofErr w:type="gramStart"/>
      <w:r w:rsidRPr="0035677E">
        <w:rPr>
          <w:rFonts w:hint="eastAsia"/>
          <w:i/>
          <w:sz w:val="24"/>
        </w:rPr>
        <w:t>Toward</w:t>
      </w:r>
      <w:proofErr w:type="gramEnd"/>
      <w:r w:rsidRPr="0035677E">
        <w:rPr>
          <w:rFonts w:hint="eastAsia"/>
          <w:i/>
          <w:sz w:val="24"/>
        </w:rPr>
        <w:t xml:space="preserve"> a Science of Translating</w:t>
      </w:r>
      <w:r>
        <w:rPr>
          <w:rFonts w:hint="eastAsia"/>
          <w:i/>
          <w:sz w:val="24"/>
        </w:rPr>
        <w:t xml:space="preserve">. </w:t>
      </w:r>
      <w:r>
        <w:rPr>
          <w:rFonts w:hint="eastAsia"/>
          <w:sz w:val="24"/>
        </w:rPr>
        <w:t>[</w:t>
      </w:r>
      <w:r w:rsidRPr="000D1EEE">
        <w:rPr>
          <w:rFonts w:hint="eastAsia"/>
          <w:sz w:val="24"/>
        </w:rPr>
        <w:t>M</w:t>
      </w:r>
      <w:r>
        <w:rPr>
          <w:rFonts w:hint="eastAsia"/>
          <w:sz w:val="24"/>
        </w:rPr>
        <w:t xml:space="preserve">]. </w:t>
      </w:r>
      <w:r w:rsidRPr="000D1EEE">
        <w:rPr>
          <w:rFonts w:hint="eastAsia"/>
          <w:sz w:val="24"/>
        </w:rPr>
        <w:t>Shanghai Foreign Language Education Press</w:t>
      </w:r>
      <w:r>
        <w:rPr>
          <w:rFonts w:hint="eastAsia"/>
          <w:sz w:val="24"/>
        </w:rPr>
        <w:t xml:space="preserve">, </w:t>
      </w:r>
      <w:r w:rsidRPr="0035677E">
        <w:rPr>
          <w:sz w:val="24"/>
        </w:rPr>
        <w:t>1964</w:t>
      </w:r>
      <w:r w:rsidR="00E765CC">
        <w:rPr>
          <w:rFonts w:hint="eastAsia"/>
          <w:sz w:val="24"/>
        </w:rPr>
        <w:t>:167</w:t>
      </w:r>
    </w:p>
    <w:p w14:paraId="1A1D1B18" w14:textId="77777777" w:rsidR="001C0370" w:rsidRPr="000D1EEE" w:rsidRDefault="001C0370" w:rsidP="001C0370">
      <w:pPr>
        <w:spacing w:line="360" w:lineRule="auto"/>
        <w:ind w:left="480" w:hangingChars="200" w:hanging="480"/>
        <w:rPr>
          <w:sz w:val="24"/>
        </w:rPr>
      </w:pPr>
      <w:proofErr w:type="spellStart"/>
      <w:r w:rsidRPr="000D1EEE">
        <w:rPr>
          <w:sz w:val="24"/>
        </w:rPr>
        <w:t>Nida</w:t>
      </w:r>
      <w:proofErr w:type="spellEnd"/>
      <w:r w:rsidRPr="000D1EEE">
        <w:rPr>
          <w:sz w:val="24"/>
        </w:rPr>
        <w:t xml:space="preserve">, </w:t>
      </w:r>
      <w:proofErr w:type="spellStart"/>
      <w:r w:rsidRPr="000D1EEE">
        <w:rPr>
          <w:sz w:val="24"/>
        </w:rPr>
        <w:t>E.A</w:t>
      </w:r>
      <w:proofErr w:type="gramStart"/>
      <w:r w:rsidRPr="000D1EEE">
        <w:rPr>
          <w:sz w:val="24"/>
        </w:rPr>
        <w:t>.&amp;</w:t>
      </w:r>
      <w:proofErr w:type="gramEnd"/>
      <w:r w:rsidRPr="000D1EEE">
        <w:rPr>
          <w:sz w:val="24"/>
        </w:rPr>
        <w:t>Charles</w:t>
      </w:r>
      <w:proofErr w:type="spellEnd"/>
      <w:r w:rsidRPr="000D1EEE">
        <w:rPr>
          <w:sz w:val="24"/>
        </w:rPr>
        <w:t xml:space="preserve">, R.T. </w:t>
      </w:r>
      <w:proofErr w:type="gramStart"/>
      <w:r w:rsidRPr="001C0370">
        <w:rPr>
          <w:i/>
          <w:sz w:val="24"/>
        </w:rPr>
        <w:t>The Theory and practice of</w:t>
      </w:r>
      <w:r w:rsidRPr="001C0370">
        <w:rPr>
          <w:rFonts w:hint="eastAsia"/>
          <w:i/>
          <w:sz w:val="24"/>
        </w:rPr>
        <w:t xml:space="preserve"> </w:t>
      </w:r>
      <w:r w:rsidRPr="001C0370">
        <w:rPr>
          <w:i/>
          <w:sz w:val="24"/>
        </w:rPr>
        <w:t>translation.</w:t>
      </w:r>
      <w:proofErr w:type="gramEnd"/>
      <w:r>
        <w:rPr>
          <w:rFonts w:hint="eastAsia"/>
          <w:i/>
          <w:sz w:val="24"/>
        </w:rPr>
        <w:t xml:space="preserve"> </w:t>
      </w:r>
      <w:r>
        <w:rPr>
          <w:rFonts w:hint="eastAsia"/>
          <w:sz w:val="24"/>
        </w:rPr>
        <w:t xml:space="preserve">[M] </w:t>
      </w:r>
      <w:r w:rsidRPr="000D1EEE">
        <w:rPr>
          <w:sz w:val="24"/>
        </w:rPr>
        <w:t>Shanghai: Shanghai F</w:t>
      </w:r>
      <w:r>
        <w:rPr>
          <w:sz w:val="24"/>
        </w:rPr>
        <w:t>oreign Language Education Press</w:t>
      </w:r>
      <w:r>
        <w:rPr>
          <w:rFonts w:hint="eastAsia"/>
          <w:sz w:val="24"/>
        </w:rPr>
        <w:t>, 2004.</w:t>
      </w:r>
    </w:p>
    <w:p w14:paraId="69A5381D" w14:textId="77777777" w:rsidR="001C0370" w:rsidRPr="001C0370" w:rsidRDefault="001C0370" w:rsidP="001C0370">
      <w:pPr>
        <w:spacing w:line="360" w:lineRule="auto"/>
        <w:ind w:left="480" w:hangingChars="200" w:hanging="480"/>
        <w:rPr>
          <w:sz w:val="24"/>
        </w:rPr>
      </w:pPr>
      <w:proofErr w:type="spellStart"/>
      <w:proofErr w:type="gramStart"/>
      <w:r w:rsidRPr="000D1EEE">
        <w:rPr>
          <w:rFonts w:hint="eastAsia"/>
          <w:sz w:val="24"/>
        </w:rPr>
        <w:t>Nida</w:t>
      </w:r>
      <w:proofErr w:type="spellEnd"/>
      <w:r w:rsidRPr="000D1EEE">
        <w:rPr>
          <w:rFonts w:hint="eastAsia"/>
          <w:sz w:val="24"/>
        </w:rPr>
        <w:t xml:space="preserve"> E</w:t>
      </w:r>
      <w:r>
        <w:rPr>
          <w:rFonts w:hint="eastAsia"/>
          <w:sz w:val="24"/>
        </w:rPr>
        <w:t>.</w:t>
      </w:r>
      <w:r w:rsidRPr="000D1EEE">
        <w:rPr>
          <w:rFonts w:hint="eastAsia"/>
          <w:sz w:val="24"/>
        </w:rPr>
        <w:t>A</w:t>
      </w:r>
      <w:r>
        <w:rPr>
          <w:rFonts w:hint="eastAsia"/>
          <w:sz w:val="24"/>
        </w:rPr>
        <w:t xml:space="preserve">. &amp; </w:t>
      </w:r>
      <w:r w:rsidRPr="000D1EEE">
        <w:rPr>
          <w:rFonts w:hint="eastAsia"/>
          <w:sz w:val="24"/>
        </w:rPr>
        <w:t>Taber C</w:t>
      </w:r>
      <w:r>
        <w:rPr>
          <w:rFonts w:hint="eastAsia"/>
          <w:sz w:val="24"/>
        </w:rPr>
        <w:t>.R.</w:t>
      </w:r>
      <w:proofErr w:type="gramEnd"/>
      <w:r w:rsidRPr="000D1EEE">
        <w:rPr>
          <w:rFonts w:hint="eastAsia"/>
          <w:sz w:val="24"/>
        </w:rPr>
        <w:t xml:space="preserve"> </w:t>
      </w:r>
      <w:proofErr w:type="gramStart"/>
      <w:r w:rsidRPr="000D1EEE">
        <w:rPr>
          <w:rFonts w:hint="eastAsia"/>
          <w:i/>
          <w:sz w:val="24"/>
        </w:rPr>
        <w:t>The Theory and Practice of Translation</w:t>
      </w:r>
      <w:r>
        <w:rPr>
          <w:rFonts w:hint="eastAsia"/>
          <w:i/>
          <w:sz w:val="24"/>
        </w:rPr>
        <w:t>.</w:t>
      </w:r>
      <w:proofErr w:type="gramEnd"/>
      <w:r>
        <w:rPr>
          <w:rFonts w:hint="eastAsia"/>
          <w:i/>
          <w:sz w:val="24"/>
        </w:rPr>
        <w:t xml:space="preserve"> </w:t>
      </w:r>
      <w:r>
        <w:rPr>
          <w:rFonts w:hint="eastAsia"/>
          <w:sz w:val="24"/>
        </w:rPr>
        <w:t>[M].</w:t>
      </w:r>
      <w:r w:rsidRPr="000D1EEE">
        <w:rPr>
          <w:rFonts w:hint="eastAsia"/>
          <w:sz w:val="24"/>
        </w:rPr>
        <w:t>Leiden: E</w:t>
      </w:r>
      <w:r>
        <w:rPr>
          <w:rFonts w:hint="eastAsia"/>
          <w:sz w:val="24"/>
        </w:rPr>
        <w:t>.</w:t>
      </w:r>
      <w:r w:rsidRPr="000D1EEE">
        <w:rPr>
          <w:rFonts w:hint="eastAsia"/>
          <w:sz w:val="24"/>
        </w:rPr>
        <w:t>L</w:t>
      </w:r>
      <w:r>
        <w:rPr>
          <w:rFonts w:hint="eastAsia"/>
          <w:sz w:val="24"/>
        </w:rPr>
        <w:t>.</w:t>
      </w:r>
      <w:r w:rsidRPr="000D1EEE">
        <w:rPr>
          <w:rFonts w:hint="eastAsia"/>
          <w:sz w:val="24"/>
        </w:rPr>
        <w:t>Brill</w:t>
      </w:r>
      <w:r>
        <w:rPr>
          <w:rFonts w:hint="eastAsia"/>
          <w:sz w:val="24"/>
        </w:rPr>
        <w:t>,</w:t>
      </w:r>
      <w:r w:rsidRPr="000D1EEE">
        <w:rPr>
          <w:rFonts w:hint="eastAsia"/>
          <w:sz w:val="24"/>
        </w:rPr>
        <w:t>2010</w:t>
      </w:r>
      <w:r w:rsidRPr="000D1EEE">
        <w:rPr>
          <w:rFonts w:hint="eastAsia"/>
          <w:sz w:val="24"/>
        </w:rPr>
        <w:t>．</w:t>
      </w:r>
    </w:p>
    <w:p w14:paraId="0266ACEC" w14:textId="77777777" w:rsidR="000D1EEE" w:rsidRDefault="000D1EEE" w:rsidP="001C0370">
      <w:pPr>
        <w:spacing w:line="360" w:lineRule="auto"/>
        <w:ind w:left="480" w:hangingChars="200" w:hanging="480"/>
        <w:rPr>
          <w:sz w:val="24"/>
        </w:rPr>
      </w:pPr>
      <w:r w:rsidRPr="000D1EEE">
        <w:rPr>
          <w:rFonts w:hint="eastAsia"/>
          <w:sz w:val="24"/>
        </w:rPr>
        <w:t xml:space="preserve">Peter </w:t>
      </w:r>
      <w:proofErr w:type="spellStart"/>
      <w:r w:rsidRPr="000D1EEE">
        <w:rPr>
          <w:rFonts w:hint="eastAsia"/>
          <w:sz w:val="24"/>
        </w:rPr>
        <w:t>Newmark</w:t>
      </w:r>
      <w:proofErr w:type="spellEnd"/>
      <w:r w:rsidR="0035677E">
        <w:rPr>
          <w:rFonts w:hint="eastAsia"/>
          <w:sz w:val="24"/>
        </w:rPr>
        <w:t xml:space="preserve">. </w:t>
      </w:r>
      <w:proofErr w:type="gramStart"/>
      <w:r w:rsidRPr="0035677E">
        <w:rPr>
          <w:rFonts w:hint="eastAsia"/>
          <w:i/>
          <w:sz w:val="24"/>
        </w:rPr>
        <w:t>A Textbook of Translation</w:t>
      </w:r>
      <w:r w:rsidR="001C0370">
        <w:rPr>
          <w:rFonts w:hint="eastAsia"/>
          <w:i/>
          <w:sz w:val="24"/>
        </w:rPr>
        <w:t>.</w:t>
      </w:r>
      <w:proofErr w:type="gramEnd"/>
      <w:r w:rsidR="001C0370">
        <w:rPr>
          <w:rFonts w:hint="eastAsia"/>
          <w:i/>
          <w:sz w:val="24"/>
        </w:rPr>
        <w:t xml:space="preserve"> </w:t>
      </w:r>
      <w:r w:rsidR="0035677E">
        <w:rPr>
          <w:rFonts w:hint="eastAsia"/>
          <w:sz w:val="24"/>
        </w:rPr>
        <w:t>[</w:t>
      </w:r>
      <w:r w:rsidRPr="000D1EEE">
        <w:rPr>
          <w:rFonts w:hint="eastAsia"/>
          <w:sz w:val="24"/>
        </w:rPr>
        <w:t>M</w:t>
      </w:r>
      <w:r w:rsidR="0035677E">
        <w:rPr>
          <w:rFonts w:hint="eastAsia"/>
          <w:sz w:val="24"/>
        </w:rPr>
        <w:t xml:space="preserve">]. </w:t>
      </w:r>
      <w:r w:rsidRPr="000D1EEE">
        <w:rPr>
          <w:rFonts w:hint="eastAsia"/>
          <w:sz w:val="24"/>
        </w:rPr>
        <w:t>Shanghai Foreign Language Education Press</w:t>
      </w:r>
      <w:r w:rsidR="0035677E">
        <w:rPr>
          <w:rFonts w:hint="eastAsia"/>
          <w:sz w:val="24"/>
        </w:rPr>
        <w:t xml:space="preserve">, </w:t>
      </w:r>
      <w:r w:rsidR="00E765CC">
        <w:rPr>
          <w:sz w:val="24"/>
        </w:rPr>
        <w:t>2001</w:t>
      </w:r>
      <w:r w:rsidR="00E765CC">
        <w:rPr>
          <w:rFonts w:hint="eastAsia"/>
          <w:sz w:val="24"/>
        </w:rPr>
        <w:t>:39</w:t>
      </w:r>
    </w:p>
    <w:p w14:paraId="38047AEE" w14:textId="77777777" w:rsidR="0034411E" w:rsidRDefault="0034411E" w:rsidP="0034411E">
      <w:pPr>
        <w:spacing w:line="360" w:lineRule="auto"/>
        <w:ind w:left="480" w:hangingChars="200" w:hanging="480"/>
        <w:rPr>
          <w:sz w:val="24"/>
        </w:rPr>
      </w:pPr>
      <w:proofErr w:type="gramStart"/>
      <w:r w:rsidRPr="00010E69">
        <w:rPr>
          <w:rFonts w:hint="eastAsia"/>
          <w:sz w:val="24"/>
        </w:rPr>
        <w:t>丁菲</w:t>
      </w:r>
      <w:proofErr w:type="gramEnd"/>
      <w:r w:rsidRPr="00010E69">
        <w:rPr>
          <w:rFonts w:hint="eastAsia"/>
          <w:sz w:val="24"/>
        </w:rPr>
        <w:t xml:space="preserve">. </w:t>
      </w:r>
      <w:r w:rsidRPr="00010E69">
        <w:rPr>
          <w:rFonts w:hint="eastAsia"/>
          <w:sz w:val="24"/>
        </w:rPr>
        <w:t>英语翻译技巧与方法的应用分析</w:t>
      </w:r>
      <w:r w:rsidRPr="00010E69">
        <w:rPr>
          <w:rFonts w:hint="eastAsia"/>
          <w:sz w:val="24"/>
        </w:rPr>
        <w:t xml:space="preserve">[J]. </w:t>
      </w:r>
      <w:r w:rsidRPr="00010E69">
        <w:rPr>
          <w:rFonts w:hint="eastAsia"/>
          <w:sz w:val="24"/>
        </w:rPr>
        <w:t>现代交际</w:t>
      </w:r>
      <w:r w:rsidRPr="00010E69">
        <w:rPr>
          <w:rFonts w:hint="eastAsia"/>
          <w:sz w:val="24"/>
        </w:rPr>
        <w:t>, 2019(7):80</w:t>
      </w:r>
    </w:p>
    <w:p w14:paraId="1EECC1D9" w14:textId="77777777" w:rsidR="0034411E" w:rsidRPr="0034411E" w:rsidRDefault="0034411E" w:rsidP="0034411E">
      <w:pPr>
        <w:spacing w:line="360" w:lineRule="auto"/>
        <w:ind w:left="480" w:hangingChars="200" w:hanging="480"/>
        <w:rPr>
          <w:sz w:val="24"/>
        </w:rPr>
      </w:pPr>
      <w:r w:rsidRPr="00F63DC9">
        <w:rPr>
          <w:rFonts w:hint="eastAsia"/>
          <w:sz w:val="24"/>
        </w:rPr>
        <w:t>黄林娟</w:t>
      </w:r>
      <w:r w:rsidRPr="00F63DC9">
        <w:rPr>
          <w:rFonts w:hint="eastAsia"/>
          <w:sz w:val="24"/>
        </w:rPr>
        <w:t xml:space="preserve"> </w:t>
      </w:r>
      <w:proofErr w:type="gramStart"/>
      <w:r w:rsidRPr="00F63DC9">
        <w:rPr>
          <w:rFonts w:hint="eastAsia"/>
          <w:sz w:val="24"/>
        </w:rPr>
        <w:t>刘芹</w:t>
      </w:r>
      <w:proofErr w:type="gramEnd"/>
      <w:r>
        <w:rPr>
          <w:rFonts w:hint="eastAsia"/>
          <w:sz w:val="24"/>
        </w:rPr>
        <w:t xml:space="preserve">. </w:t>
      </w:r>
      <w:r w:rsidRPr="00F63DC9">
        <w:rPr>
          <w:rFonts w:hint="eastAsia"/>
          <w:sz w:val="24"/>
        </w:rPr>
        <w:t>浅谈功能对等理论在科技英语翻译中的应用</w:t>
      </w:r>
      <w:r w:rsidRPr="00F63DC9">
        <w:rPr>
          <w:rFonts w:hint="eastAsia"/>
          <w:sz w:val="24"/>
        </w:rPr>
        <w:t>[J]</w:t>
      </w:r>
      <w:r>
        <w:rPr>
          <w:rFonts w:hint="eastAsia"/>
          <w:sz w:val="24"/>
        </w:rPr>
        <w:t xml:space="preserve">. </w:t>
      </w:r>
      <w:r w:rsidRPr="00F63DC9">
        <w:rPr>
          <w:rFonts w:hint="eastAsia"/>
          <w:sz w:val="24"/>
        </w:rPr>
        <w:t>语文学刊·外语教育教学</w:t>
      </w:r>
      <w:r>
        <w:rPr>
          <w:rFonts w:hint="eastAsia"/>
          <w:sz w:val="24"/>
        </w:rPr>
        <w:t xml:space="preserve">, </w:t>
      </w:r>
      <w:r w:rsidRPr="00F63DC9">
        <w:rPr>
          <w:rFonts w:hint="eastAsia"/>
          <w:sz w:val="24"/>
        </w:rPr>
        <w:t xml:space="preserve">2013 </w:t>
      </w:r>
      <w:r>
        <w:rPr>
          <w:rFonts w:hint="eastAsia"/>
          <w:sz w:val="24"/>
        </w:rPr>
        <w:t>(</w:t>
      </w:r>
      <w:r w:rsidRPr="00F63DC9">
        <w:rPr>
          <w:rFonts w:hint="eastAsia"/>
          <w:sz w:val="24"/>
        </w:rPr>
        <w:t>8</w:t>
      </w:r>
      <w:r>
        <w:rPr>
          <w:rFonts w:hint="eastAsia"/>
          <w:sz w:val="24"/>
        </w:rPr>
        <w:t>):49-49</w:t>
      </w:r>
    </w:p>
    <w:p w14:paraId="7BD573F3" w14:textId="77777777" w:rsidR="00E171A1" w:rsidRDefault="001C0370" w:rsidP="0034411E">
      <w:pPr>
        <w:spacing w:line="360" w:lineRule="auto"/>
        <w:ind w:left="480" w:hangingChars="200" w:hanging="480"/>
        <w:rPr>
          <w:sz w:val="24"/>
        </w:rPr>
      </w:pPr>
      <w:r w:rsidRPr="001C0370">
        <w:rPr>
          <w:rFonts w:ascii="宋体" w:hAnsi="宋体" w:cs="华文楷体" w:hint="eastAsia"/>
          <w:kern w:val="0"/>
          <w:sz w:val="24"/>
        </w:rPr>
        <w:t>冯键</w:t>
      </w:r>
      <w:r w:rsidR="00010E69">
        <w:rPr>
          <w:rFonts w:ascii="宋体" w:hAnsi="宋体" w:cs="华文楷体" w:hint="eastAsia"/>
          <w:kern w:val="0"/>
          <w:sz w:val="24"/>
        </w:rPr>
        <w:t>.</w:t>
      </w:r>
      <w:proofErr w:type="gramStart"/>
      <w:r w:rsidRPr="001C0370">
        <w:rPr>
          <w:rFonts w:ascii="宋体" w:hAnsi="宋体" w:hint="eastAsia"/>
          <w:sz w:val="24"/>
        </w:rPr>
        <w:t>奈达的</w:t>
      </w:r>
      <w:proofErr w:type="gramEnd"/>
      <w:r w:rsidRPr="001C0370">
        <w:rPr>
          <w:rFonts w:ascii="宋体" w:hAnsi="宋体" w:hint="eastAsia"/>
          <w:sz w:val="24"/>
        </w:rPr>
        <w:t>功能对等理论在文本中的应用</w:t>
      </w:r>
      <w:r w:rsidR="008204B3" w:rsidRPr="00F63DC9">
        <w:rPr>
          <w:rFonts w:hint="eastAsia"/>
          <w:sz w:val="24"/>
        </w:rPr>
        <w:t>[J]</w:t>
      </w:r>
      <w:r w:rsidR="008204B3">
        <w:rPr>
          <w:rFonts w:hint="eastAsia"/>
          <w:sz w:val="24"/>
        </w:rPr>
        <w:t xml:space="preserve">. </w:t>
      </w:r>
      <w:r w:rsidRPr="001C0370">
        <w:rPr>
          <w:rFonts w:ascii="宋体" w:hAnsi="宋体" w:hint="eastAsia"/>
          <w:sz w:val="24"/>
        </w:rPr>
        <w:t>现代交际</w:t>
      </w:r>
      <w:r w:rsidR="008204B3">
        <w:rPr>
          <w:rFonts w:ascii="宋体" w:hAnsi="宋体" w:hint="eastAsia"/>
          <w:sz w:val="24"/>
        </w:rPr>
        <w:t>,</w:t>
      </w:r>
      <w:r w:rsidR="008204B3" w:rsidRPr="008204B3">
        <w:rPr>
          <w:sz w:val="24"/>
        </w:rPr>
        <w:t>2018</w:t>
      </w:r>
      <w:r w:rsidR="008204B3">
        <w:rPr>
          <w:rFonts w:hint="eastAsia"/>
          <w:sz w:val="24"/>
        </w:rPr>
        <w:t>(</w:t>
      </w:r>
      <w:r w:rsidR="008204B3" w:rsidRPr="008204B3">
        <w:rPr>
          <w:sz w:val="24"/>
        </w:rPr>
        <w:t>12</w:t>
      </w:r>
      <w:r w:rsidR="008204B3">
        <w:rPr>
          <w:rFonts w:hint="eastAsia"/>
          <w:sz w:val="24"/>
        </w:rPr>
        <w:t>):</w:t>
      </w:r>
      <w:r w:rsidR="00F63DC9" w:rsidRPr="008204B3">
        <w:rPr>
          <w:sz w:val="24"/>
        </w:rPr>
        <w:t>74-75</w:t>
      </w:r>
    </w:p>
    <w:p w14:paraId="46CE347A" w14:textId="77777777" w:rsidR="0034411E" w:rsidRDefault="0034411E" w:rsidP="0034411E">
      <w:pPr>
        <w:spacing w:line="360" w:lineRule="auto"/>
        <w:ind w:left="480" w:hangingChars="200" w:hanging="480"/>
        <w:rPr>
          <w:sz w:val="24"/>
        </w:rPr>
      </w:pPr>
      <w:r w:rsidRPr="00010E69">
        <w:rPr>
          <w:rFonts w:hint="eastAsia"/>
          <w:sz w:val="24"/>
        </w:rPr>
        <w:t>冯敏</w:t>
      </w:r>
      <w:r>
        <w:rPr>
          <w:rFonts w:hint="eastAsia"/>
          <w:sz w:val="24"/>
        </w:rPr>
        <w:t xml:space="preserve">. </w:t>
      </w:r>
      <w:r w:rsidRPr="00010E69">
        <w:rPr>
          <w:rFonts w:hint="eastAsia"/>
          <w:sz w:val="24"/>
        </w:rPr>
        <w:t>科技英语的语言特点和翻译方法</w:t>
      </w:r>
      <w:r w:rsidRPr="00F63DC9">
        <w:rPr>
          <w:rFonts w:hint="eastAsia"/>
          <w:sz w:val="24"/>
        </w:rPr>
        <w:t>[J]</w:t>
      </w:r>
      <w:r>
        <w:rPr>
          <w:rFonts w:hint="eastAsia"/>
          <w:sz w:val="24"/>
        </w:rPr>
        <w:t xml:space="preserve">. </w:t>
      </w:r>
      <w:proofErr w:type="gramStart"/>
      <w:r w:rsidRPr="00010E69">
        <w:rPr>
          <w:rFonts w:hint="eastAsia"/>
          <w:sz w:val="24"/>
        </w:rPr>
        <w:t>国网技术</w:t>
      </w:r>
      <w:proofErr w:type="gramEnd"/>
      <w:r w:rsidRPr="00010E69">
        <w:rPr>
          <w:rFonts w:hint="eastAsia"/>
          <w:sz w:val="24"/>
        </w:rPr>
        <w:t>学院学报</w:t>
      </w:r>
      <w:r>
        <w:rPr>
          <w:rFonts w:hint="eastAsia"/>
          <w:sz w:val="24"/>
        </w:rPr>
        <w:t>, 2019(4):75-77</w:t>
      </w:r>
    </w:p>
    <w:p w14:paraId="6FC00841" w14:textId="77777777" w:rsidR="0034411E" w:rsidRPr="0034411E" w:rsidRDefault="0034411E" w:rsidP="0034411E">
      <w:pPr>
        <w:spacing w:line="360" w:lineRule="auto"/>
        <w:ind w:left="480" w:hangingChars="200" w:hanging="480"/>
        <w:rPr>
          <w:sz w:val="24"/>
        </w:rPr>
      </w:pPr>
      <w:r w:rsidRPr="00010E69">
        <w:rPr>
          <w:rFonts w:hint="eastAsia"/>
          <w:sz w:val="24"/>
        </w:rPr>
        <w:t>季明旸</w:t>
      </w:r>
      <w:r>
        <w:rPr>
          <w:rFonts w:hint="eastAsia"/>
          <w:sz w:val="24"/>
        </w:rPr>
        <w:t xml:space="preserve">. </w:t>
      </w:r>
      <w:r w:rsidRPr="00010E69">
        <w:rPr>
          <w:rFonts w:hint="eastAsia"/>
          <w:sz w:val="24"/>
        </w:rPr>
        <w:t>功能对等理论视角下的科技英语翻译策略</w:t>
      </w:r>
      <w:r w:rsidRPr="00F63DC9">
        <w:rPr>
          <w:rFonts w:hint="eastAsia"/>
          <w:sz w:val="24"/>
        </w:rPr>
        <w:t>[J]</w:t>
      </w:r>
      <w:r>
        <w:rPr>
          <w:rFonts w:hint="eastAsia"/>
          <w:sz w:val="24"/>
        </w:rPr>
        <w:t xml:space="preserve">. </w:t>
      </w:r>
      <w:r w:rsidRPr="00010E69">
        <w:rPr>
          <w:rFonts w:hint="eastAsia"/>
          <w:sz w:val="24"/>
        </w:rPr>
        <w:t>安徽电子信息职业技术学院学报</w:t>
      </w:r>
      <w:r>
        <w:rPr>
          <w:rFonts w:hint="eastAsia"/>
          <w:sz w:val="24"/>
        </w:rPr>
        <w:t xml:space="preserve">, </w:t>
      </w:r>
      <w:r w:rsidRPr="00010E69">
        <w:rPr>
          <w:rFonts w:hint="eastAsia"/>
          <w:sz w:val="24"/>
        </w:rPr>
        <w:t>2017</w:t>
      </w:r>
      <w:r>
        <w:rPr>
          <w:rFonts w:hint="eastAsia"/>
          <w:sz w:val="24"/>
        </w:rPr>
        <w:t>(</w:t>
      </w:r>
      <w:r w:rsidRPr="00010E69">
        <w:rPr>
          <w:rFonts w:hint="eastAsia"/>
          <w:sz w:val="24"/>
        </w:rPr>
        <w:t>3</w:t>
      </w:r>
      <w:r>
        <w:rPr>
          <w:rFonts w:hint="eastAsia"/>
          <w:sz w:val="24"/>
        </w:rPr>
        <w:t>):68</w:t>
      </w:r>
    </w:p>
    <w:p w14:paraId="3509A0F2" w14:textId="77777777" w:rsidR="00E171A1" w:rsidRDefault="00F63DC9" w:rsidP="0034411E">
      <w:pPr>
        <w:spacing w:line="360" w:lineRule="auto"/>
        <w:ind w:left="440" w:hangingChars="200" w:hanging="440"/>
        <w:rPr>
          <w:b/>
          <w:sz w:val="24"/>
        </w:rPr>
      </w:pPr>
      <w:r w:rsidRPr="00F63DC9">
        <w:rPr>
          <w:rFonts w:ascii="宋体" w:hAnsiTheme="minorHAnsi" w:cs="宋体" w:hint="eastAsia"/>
          <w:kern w:val="0"/>
          <w:sz w:val="22"/>
          <w:szCs w:val="22"/>
        </w:rPr>
        <w:t>罗顺江</w:t>
      </w:r>
      <w:r w:rsidR="008204B3">
        <w:rPr>
          <w:rFonts w:ascii="宋体" w:hAnsiTheme="minorHAnsi" w:cs="宋体" w:hint="eastAsia"/>
          <w:kern w:val="0"/>
          <w:sz w:val="22"/>
          <w:szCs w:val="22"/>
        </w:rPr>
        <w:t>.</w:t>
      </w:r>
      <w:r>
        <w:rPr>
          <w:rFonts w:ascii="宋体" w:hAnsiTheme="minorHAnsi" w:cs="宋体" w:hint="eastAsia"/>
          <w:kern w:val="0"/>
          <w:sz w:val="22"/>
          <w:szCs w:val="22"/>
        </w:rPr>
        <w:t xml:space="preserve"> </w:t>
      </w:r>
      <w:r w:rsidRPr="00F63DC9">
        <w:rPr>
          <w:rFonts w:ascii="宋体" w:hAnsiTheme="minorHAnsi" w:cs="宋体" w:hint="eastAsia"/>
          <w:kern w:val="0"/>
          <w:sz w:val="24"/>
        </w:rPr>
        <w:t>科技文本翻译的语言特点</w:t>
      </w:r>
      <w:r w:rsidR="008204B3" w:rsidRPr="00F63DC9">
        <w:rPr>
          <w:rFonts w:hint="eastAsia"/>
          <w:sz w:val="24"/>
        </w:rPr>
        <w:t>[J]</w:t>
      </w:r>
      <w:r w:rsidR="008204B3">
        <w:rPr>
          <w:rFonts w:hint="eastAsia"/>
          <w:sz w:val="24"/>
        </w:rPr>
        <w:t>.</w:t>
      </w:r>
      <w:r>
        <w:rPr>
          <w:rFonts w:ascii="宋体" w:hAnsiTheme="minorHAnsi" w:cs="宋体" w:hint="eastAsia"/>
          <w:kern w:val="0"/>
          <w:sz w:val="24"/>
        </w:rPr>
        <w:t xml:space="preserve"> </w:t>
      </w:r>
      <w:r w:rsidRPr="008204B3">
        <w:rPr>
          <w:kern w:val="0"/>
          <w:sz w:val="24"/>
        </w:rPr>
        <w:t xml:space="preserve">Science </w:t>
      </w:r>
      <w:proofErr w:type="gramStart"/>
      <w:r w:rsidRPr="008204B3">
        <w:rPr>
          <w:kern w:val="0"/>
          <w:sz w:val="24"/>
        </w:rPr>
        <w:t>et</w:t>
      </w:r>
      <w:proofErr w:type="gramEnd"/>
      <w:r w:rsidRPr="008204B3">
        <w:rPr>
          <w:kern w:val="0"/>
          <w:sz w:val="24"/>
        </w:rPr>
        <w:t xml:space="preserve"> vie</w:t>
      </w:r>
      <w:r w:rsidR="008204B3" w:rsidRPr="008204B3">
        <w:rPr>
          <w:kern w:val="0"/>
          <w:sz w:val="24"/>
        </w:rPr>
        <w:t>,</w:t>
      </w:r>
      <w:r w:rsidRPr="008204B3">
        <w:rPr>
          <w:kern w:val="0"/>
          <w:sz w:val="24"/>
        </w:rPr>
        <w:t xml:space="preserve"> 2006</w:t>
      </w:r>
      <w:r w:rsidR="008204B3" w:rsidRPr="008204B3">
        <w:rPr>
          <w:kern w:val="0"/>
          <w:sz w:val="24"/>
        </w:rPr>
        <w:t>(3):1</w:t>
      </w:r>
      <w:r w:rsidRPr="008204B3">
        <w:rPr>
          <w:kern w:val="0"/>
          <w:sz w:val="24"/>
        </w:rPr>
        <w:t>70</w:t>
      </w:r>
    </w:p>
    <w:p w14:paraId="4D703D27" w14:textId="77777777" w:rsidR="00F63DC9" w:rsidRDefault="00F63DC9" w:rsidP="0034411E">
      <w:pPr>
        <w:spacing w:line="360" w:lineRule="auto"/>
        <w:ind w:left="480" w:hangingChars="200" w:hanging="480"/>
        <w:rPr>
          <w:sz w:val="24"/>
        </w:rPr>
      </w:pPr>
      <w:r w:rsidRPr="00F63DC9">
        <w:rPr>
          <w:rFonts w:hint="eastAsia"/>
          <w:sz w:val="24"/>
        </w:rPr>
        <w:t>龙在林</w:t>
      </w:r>
      <w:r w:rsidR="008204B3">
        <w:rPr>
          <w:rFonts w:hint="eastAsia"/>
          <w:sz w:val="24"/>
        </w:rPr>
        <w:t>.</w:t>
      </w:r>
      <w:r>
        <w:rPr>
          <w:rFonts w:hint="eastAsia"/>
          <w:sz w:val="24"/>
        </w:rPr>
        <w:t xml:space="preserve"> </w:t>
      </w:r>
      <w:r w:rsidRPr="00F63DC9">
        <w:rPr>
          <w:rFonts w:hint="eastAsia"/>
          <w:sz w:val="24"/>
        </w:rPr>
        <w:t>科技英语的定义及其特点对翻译的启示</w:t>
      </w:r>
      <w:r w:rsidR="008204B3" w:rsidRPr="00F63DC9">
        <w:rPr>
          <w:rFonts w:hint="eastAsia"/>
          <w:sz w:val="24"/>
        </w:rPr>
        <w:t>[J]</w:t>
      </w:r>
      <w:r w:rsidR="008204B3">
        <w:rPr>
          <w:rFonts w:hint="eastAsia"/>
          <w:sz w:val="24"/>
        </w:rPr>
        <w:t>.</w:t>
      </w:r>
      <w:r>
        <w:rPr>
          <w:rFonts w:hint="eastAsia"/>
          <w:sz w:val="24"/>
        </w:rPr>
        <w:t xml:space="preserve"> </w:t>
      </w:r>
      <w:r w:rsidRPr="00F63DC9">
        <w:rPr>
          <w:rFonts w:hint="eastAsia"/>
          <w:sz w:val="24"/>
        </w:rPr>
        <w:t>才智·</w:t>
      </w:r>
      <w:r w:rsidRPr="00F63DC9">
        <w:rPr>
          <w:rFonts w:hint="eastAsia"/>
          <w:sz w:val="24"/>
        </w:rPr>
        <w:t>Ability And Wisdom</w:t>
      </w:r>
      <w:r w:rsidR="008204B3">
        <w:rPr>
          <w:rFonts w:hint="eastAsia"/>
          <w:sz w:val="24"/>
        </w:rPr>
        <w:t>,</w:t>
      </w:r>
      <w:r>
        <w:rPr>
          <w:rFonts w:hint="eastAsia"/>
          <w:sz w:val="24"/>
        </w:rPr>
        <w:t xml:space="preserve"> 2017</w:t>
      </w:r>
    </w:p>
    <w:p w14:paraId="65E6E7D1" w14:textId="77777777" w:rsidR="0034411E" w:rsidRPr="0034411E" w:rsidRDefault="0034411E" w:rsidP="0034411E">
      <w:pPr>
        <w:spacing w:line="360" w:lineRule="auto"/>
        <w:ind w:left="480" w:hangingChars="200" w:hanging="480"/>
        <w:rPr>
          <w:sz w:val="24"/>
        </w:rPr>
      </w:pPr>
      <w:r w:rsidRPr="00010E69">
        <w:rPr>
          <w:rFonts w:hint="eastAsia"/>
          <w:sz w:val="24"/>
        </w:rPr>
        <w:t>雷雯</w:t>
      </w:r>
      <w:r w:rsidRPr="00010E69">
        <w:rPr>
          <w:rFonts w:hint="eastAsia"/>
          <w:sz w:val="24"/>
        </w:rPr>
        <w:t xml:space="preserve">, </w:t>
      </w:r>
      <w:r w:rsidRPr="00010E69">
        <w:rPr>
          <w:rFonts w:hint="eastAsia"/>
          <w:sz w:val="24"/>
        </w:rPr>
        <w:t>浅谈英语翻译技巧与方法的应用</w:t>
      </w:r>
      <w:r w:rsidRPr="00010E69">
        <w:rPr>
          <w:rFonts w:hint="eastAsia"/>
          <w:sz w:val="24"/>
        </w:rPr>
        <w:t xml:space="preserve">[J]. </w:t>
      </w:r>
      <w:r w:rsidRPr="00010E69">
        <w:rPr>
          <w:rFonts w:hint="eastAsia"/>
          <w:sz w:val="24"/>
        </w:rPr>
        <w:t>海外英语</w:t>
      </w:r>
      <w:r w:rsidRPr="00010E69">
        <w:rPr>
          <w:rFonts w:hint="eastAsia"/>
          <w:sz w:val="24"/>
        </w:rPr>
        <w:t>, 2019(1):104</w:t>
      </w:r>
    </w:p>
    <w:p w14:paraId="66583748" w14:textId="77777777" w:rsidR="0034411E" w:rsidRPr="0034411E" w:rsidRDefault="0034411E" w:rsidP="0034411E">
      <w:pPr>
        <w:spacing w:line="360" w:lineRule="auto"/>
        <w:ind w:left="480" w:hangingChars="200" w:hanging="480"/>
        <w:rPr>
          <w:sz w:val="24"/>
        </w:rPr>
      </w:pPr>
      <w:r w:rsidRPr="00010E69">
        <w:rPr>
          <w:rFonts w:hint="eastAsia"/>
          <w:sz w:val="24"/>
        </w:rPr>
        <w:t>邱懋如</w:t>
      </w:r>
      <w:r w:rsidRPr="00010E69">
        <w:rPr>
          <w:rFonts w:hint="eastAsia"/>
          <w:sz w:val="24"/>
        </w:rPr>
        <w:t xml:space="preserve">. </w:t>
      </w:r>
      <w:r w:rsidRPr="00010E69">
        <w:rPr>
          <w:rFonts w:hint="eastAsia"/>
          <w:sz w:val="24"/>
        </w:rPr>
        <w:t>可译性及零翻译</w:t>
      </w:r>
      <w:r w:rsidRPr="00010E69">
        <w:rPr>
          <w:rFonts w:hint="eastAsia"/>
          <w:sz w:val="24"/>
        </w:rPr>
        <w:t xml:space="preserve">[J].  </w:t>
      </w:r>
      <w:r w:rsidRPr="00010E69">
        <w:rPr>
          <w:rFonts w:hint="eastAsia"/>
          <w:sz w:val="24"/>
        </w:rPr>
        <w:t>中国翻译</w:t>
      </w:r>
      <w:r w:rsidRPr="00010E69">
        <w:rPr>
          <w:rFonts w:hint="eastAsia"/>
          <w:sz w:val="24"/>
        </w:rPr>
        <w:t>, 2001(1):26</w:t>
      </w:r>
    </w:p>
    <w:p w14:paraId="614DB6BF" w14:textId="77777777" w:rsidR="00010E69" w:rsidRDefault="00010E69" w:rsidP="0034411E">
      <w:pPr>
        <w:spacing w:line="360" w:lineRule="auto"/>
        <w:ind w:left="480" w:hangingChars="200" w:hanging="480"/>
        <w:rPr>
          <w:sz w:val="24"/>
        </w:rPr>
      </w:pPr>
      <w:r w:rsidRPr="00010E69">
        <w:rPr>
          <w:rFonts w:hint="eastAsia"/>
          <w:sz w:val="24"/>
        </w:rPr>
        <w:t>谭载喜</w:t>
      </w:r>
      <w:r w:rsidRPr="00010E69">
        <w:rPr>
          <w:rFonts w:hint="eastAsia"/>
          <w:sz w:val="24"/>
        </w:rPr>
        <w:t xml:space="preserve">. </w:t>
      </w:r>
      <w:r w:rsidRPr="00010E69">
        <w:rPr>
          <w:rFonts w:hint="eastAsia"/>
          <w:sz w:val="24"/>
        </w:rPr>
        <w:t>翻译研究词典</w:t>
      </w:r>
      <w:r w:rsidRPr="00010E69">
        <w:rPr>
          <w:rFonts w:hint="eastAsia"/>
          <w:sz w:val="24"/>
        </w:rPr>
        <w:t xml:space="preserve">[M]. </w:t>
      </w:r>
      <w:r w:rsidRPr="00010E69">
        <w:rPr>
          <w:rFonts w:hint="eastAsia"/>
          <w:sz w:val="24"/>
        </w:rPr>
        <w:t>北京</w:t>
      </w:r>
      <w:r w:rsidRPr="00010E69">
        <w:rPr>
          <w:rFonts w:hint="eastAsia"/>
          <w:sz w:val="24"/>
        </w:rPr>
        <w:t>:</w:t>
      </w:r>
      <w:r w:rsidRPr="00010E69">
        <w:rPr>
          <w:rFonts w:hint="eastAsia"/>
          <w:sz w:val="24"/>
        </w:rPr>
        <w:t>外语教学与研究出版社</w:t>
      </w:r>
      <w:r w:rsidRPr="00010E69">
        <w:rPr>
          <w:rFonts w:hint="eastAsia"/>
          <w:sz w:val="24"/>
        </w:rPr>
        <w:t>, 2005:257.</w:t>
      </w:r>
    </w:p>
    <w:p w14:paraId="7D68A54F" w14:textId="77777777" w:rsidR="0034411E" w:rsidRDefault="0034411E" w:rsidP="0034411E">
      <w:pPr>
        <w:spacing w:line="360" w:lineRule="auto"/>
        <w:ind w:left="480" w:hangingChars="200" w:hanging="480"/>
        <w:rPr>
          <w:sz w:val="24"/>
        </w:rPr>
      </w:pPr>
      <w:r w:rsidRPr="00F63DC9">
        <w:rPr>
          <w:rFonts w:hint="eastAsia"/>
          <w:sz w:val="24"/>
        </w:rPr>
        <w:t>王丽君</w:t>
      </w:r>
      <w:r w:rsidRPr="00F63DC9">
        <w:rPr>
          <w:rFonts w:hint="eastAsia"/>
          <w:sz w:val="24"/>
        </w:rPr>
        <w:t xml:space="preserve">. </w:t>
      </w:r>
      <w:proofErr w:type="gramStart"/>
      <w:r w:rsidRPr="00F63DC9">
        <w:rPr>
          <w:rFonts w:hint="eastAsia"/>
          <w:sz w:val="24"/>
        </w:rPr>
        <w:t>奈达翻译</w:t>
      </w:r>
      <w:proofErr w:type="gramEnd"/>
      <w:r w:rsidRPr="00F63DC9">
        <w:rPr>
          <w:rFonts w:hint="eastAsia"/>
          <w:sz w:val="24"/>
        </w:rPr>
        <w:t>理论引发的启示</w:t>
      </w:r>
      <w:r w:rsidRPr="00F63DC9">
        <w:rPr>
          <w:rFonts w:hint="eastAsia"/>
          <w:sz w:val="24"/>
        </w:rPr>
        <w:t xml:space="preserve">[J]. </w:t>
      </w:r>
      <w:r w:rsidRPr="00F63DC9">
        <w:rPr>
          <w:rFonts w:hint="eastAsia"/>
          <w:sz w:val="24"/>
        </w:rPr>
        <w:t>唐山师范学院学报</w:t>
      </w:r>
      <w:r w:rsidRPr="00F63DC9">
        <w:rPr>
          <w:rFonts w:hint="eastAsia"/>
          <w:sz w:val="24"/>
        </w:rPr>
        <w:t>, 2004(4):44</w:t>
      </w:r>
    </w:p>
    <w:p w14:paraId="329AC56E" w14:textId="77777777" w:rsidR="0034411E" w:rsidRPr="0034411E" w:rsidRDefault="0034411E" w:rsidP="0034411E">
      <w:pPr>
        <w:spacing w:line="360" w:lineRule="auto"/>
        <w:ind w:left="480" w:hangingChars="200" w:hanging="480"/>
        <w:rPr>
          <w:sz w:val="24"/>
        </w:rPr>
      </w:pPr>
      <w:r w:rsidRPr="00010E69">
        <w:rPr>
          <w:rFonts w:hint="eastAsia"/>
          <w:sz w:val="24"/>
        </w:rPr>
        <w:t>赵佳</w:t>
      </w:r>
      <w:proofErr w:type="gramStart"/>
      <w:r w:rsidRPr="00010E69">
        <w:rPr>
          <w:rFonts w:hint="eastAsia"/>
          <w:sz w:val="24"/>
        </w:rPr>
        <w:t>佳</w:t>
      </w:r>
      <w:proofErr w:type="gramEnd"/>
      <w:r>
        <w:rPr>
          <w:rFonts w:hint="eastAsia"/>
          <w:sz w:val="24"/>
        </w:rPr>
        <w:t xml:space="preserve">. </w:t>
      </w:r>
      <w:r w:rsidRPr="00010E69">
        <w:rPr>
          <w:rFonts w:hint="eastAsia"/>
          <w:sz w:val="24"/>
        </w:rPr>
        <w:t>功能对等理论框架下的科技英语翻译研究</w:t>
      </w:r>
      <w:r w:rsidRPr="00F63DC9">
        <w:rPr>
          <w:rFonts w:hint="eastAsia"/>
          <w:sz w:val="24"/>
        </w:rPr>
        <w:t>[J]</w:t>
      </w:r>
      <w:r>
        <w:rPr>
          <w:rFonts w:hint="eastAsia"/>
          <w:sz w:val="24"/>
        </w:rPr>
        <w:t xml:space="preserve">. </w:t>
      </w:r>
      <w:r w:rsidRPr="00010E69">
        <w:rPr>
          <w:rFonts w:hint="eastAsia"/>
          <w:sz w:val="24"/>
        </w:rPr>
        <w:t>黑龙江教育学院学报</w:t>
      </w:r>
      <w:r>
        <w:rPr>
          <w:rFonts w:hint="eastAsia"/>
          <w:sz w:val="24"/>
        </w:rPr>
        <w:t>, 2017(</w:t>
      </w:r>
      <w:r w:rsidRPr="00010E69">
        <w:rPr>
          <w:rFonts w:hint="eastAsia"/>
          <w:sz w:val="24"/>
        </w:rPr>
        <w:t>1</w:t>
      </w:r>
      <w:r>
        <w:rPr>
          <w:rFonts w:hint="eastAsia"/>
          <w:sz w:val="24"/>
        </w:rPr>
        <w:t>):121-123</w:t>
      </w:r>
    </w:p>
    <w:p w14:paraId="7694DF01" w14:textId="77777777" w:rsidR="0034411E" w:rsidRPr="00F63DC9" w:rsidRDefault="0034411E" w:rsidP="0034411E">
      <w:pPr>
        <w:spacing w:line="360" w:lineRule="auto"/>
        <w:ind w:left="480" w:hangingChars="200" w:hanging="480"/>
        <w:rPr>
          <w:sz w:val="24"/>
        </w:rPr>
      </w:pPr>
      <w:proofErr w:type="gramStart"/>
      <w:r w:rsidRPr="00010E69">
        <w:rPr>
          <w:rFonts w:hint="eastAsia"/>
          <w:sz w:val="24"/>
        </w:rPr>
        <w:t>张普健</w:t>
      </w:r>
      <w:proofErr w:type="gramEnd"/>
      <w:r w:rsidRPr="00010E69">
        <w:rPr>
          <w:rFonts w:hint="eastAsia"/>
          <w:sz w:val="24"/>
        </w:rPr>
        <w:t xml:space="preserve">. </w:t>
      </w:r>
      <w:r w:rsidRPr="00010E69">
        <w:rPr>
          <w:rFonts w:hint="eastAsia"/>
          <w:sz w:val="24"/>
        </w:rPr>
        <w:t>科技英语的特点及翻译方法研究</w:t>
      </w:r>
      <w:r w:rsidRPr="00010E69">
        <w:rPr>
          <w:rFonts w:hint="eastAsia"/>
          <w:sz w:val="24"/>
        </w:rPr>
        <w:t xml:space="preserve">[J]. </w:t>
      </w:r>
      <w:r w:rsidRPr="00010E69">
        <w:rPr>
          <w:rFonts w:hint="eastAsia"/>
          <w:sz w:val="24"/>
        </w:rPr>
        <w:t>海外英语</w:t>
      </w:r>
      <w:r w:rsidRPr="00010E69">
        <w:rPr>
          <w:rFonts w:hint="eastAsia"/>
          <w:sz w:val="24"/>
        </w:rPr>
        <w:t>, 2017(7): 102-103</w:t>
      </w:r>
    </w:p>
    <w:p w14:paraId="483C2598" w14:textId="77777777" w:rsidR="00E171A1" w:rsidRPr="00243D7D" w:rsidRDefault="0034411E" w:rsidP="00243D7D">
      <w:pPr>
        <w:pStyle w:val="1"/>
        <w:jc w:val="center"/>
      </w:pPr>
      <w:bookmarkStart w:id="580" w:name="_Toc7886619"/>
      <w:bookmarkStart w:id="581" w:name="_Toc33970319"/>
      <w:bookmarkStart w:id="582" w:name="_Toc35679818"/>
      <w:r w:rsidRPr="00243D7D">
        <w:rPr>
          <w:rFonts w:hint="eastAsia"/>
        </w:rPr>
        <w:lastRenderedPageBreak/>
        <w:t>Appendix Source Text and Target Text</w:t>
      </w:r>
      <w:bookmarkEnd w:id="580"/>
      <w:bookmarkEnd w:id="581"/>
      <w:bookmarkEnd w:id="582"/>
    </w:p>
    <w:tbl>
      <w:tblPr>
        <w:tblStyle w:val="aa"/>
        <w:tblW w:w="8613" w:type="dxa"/>
        <w:tblLayout w:type="fixed"/>
        <w:tblLook w:val="04A0" w:firstRow="1" w:lastRow="0" w:firstColumn="1" w:lastColumn="0" w:noHBand="0" w:noVBand="1"/>
      </w:tblPr>
      <w:tblGrid>
        <w:gridCol w:w="4361"/>
        <w:gridCol w:w="4252"/>
      </w:tblGrid>
      <w:tr w:rsidR="0034411E" w:rsidRPr="00855F6C" w14:paraId="4397EECB" w14:textId="77777777" w:rsidTr="0034411E">
        <w:tc>
          <w:tcPr>
            <w:tcW w:w="4361" w:type="dxa"/>
          </w:tcPr>
          <w:p w14:paraId="467B185A" w14:textId="77777777" w:rsidR="0034411E" w:rsidRPr="00855F6C" w:rsidRDefault="0034411E" w:rsidP="0034411E">
            <w:pPr>
              <w:spacing w:line="480" w:lineRule="auto"/>
              <w:jc w:val="center"/>
              <w:rPr>
                <w:sz w:val="28"/>
                <w:szCs w:val="28"/>
                <w:lang w:val="en-GB"/>
              </w:rPr>
            </w:pPr>
            <w:r w:rsidRPr="00855F6C">
              <w:rPr>
                <w:rFonts w:eastAsia="黑体"/>
                <w:b/>
                <w:i/>
                <w:sz w:val="28"/>
                <w:szCs w:val="28"/>
              </w:rPr>
              <w:t>Technical Communication</w:t>
            </w:r>
            <w:r w:rsidR="00855F6C" w:rsidRPr="00855F6C">
              <w:rPr>
                <w:rFonts w:eastAsia="黑体" w:hint="eastAsia"/>
                <w:b/>
                <w:i/>
                <w:sz w:val="28"/>
                <w:szCs w:val="28"/>
              </w:rPr>
              <w:t>-Writing Job Application Materials</w:t>
            </w:r>
          </w:p>
          <w:p w14:paraId="7B621041" w14:textId="77777777" w:rsidR="0034411E" w:rsidRPr="00855F6C" w:rsidRDefault="00855F6C" w:rsidP="0034411E">
            <w:pPr>
              <w:jc w:val="center"/>
              <w:rPr>
                <w:rFonts w:eastAsiaTheme="minorEastAsia"/>
                <w:sz w:val="24"/>
              </w:rPr>
            </w:pPr>
            <w:r w:rsidRPr="00855F6C">
              <w:rPr>
                <w:rFonts w:eastAsiaTheme="minorEastAsia" w:hint="eastAsia"/>
                <w:sz w:val="24"/>
              </w:rPr>
              <w:t xml:space="preserve">by </w:t>
            </w:r>
            <w:r w:rsidRPr="00855F6C">
              <w:rPr>
                <w:sz w:val="24"/>
              </w:rPr>
              <w:t>M</w:t>
            </w:r>
            <w:r w:rsidRPr="00855F6C">
              <w:rPr>
                <w:rFonts w:hint="eastAsia"/>
                <w:sz w:val="24"/>
              </w:rPr>
              <w:t>ike</w:t>
            </w:r>
            <w:r w:rsidRPr="00855F6C">
              <w:rPr>
                <w:sz w:val="24"/>
              </w:rPr>
              <w:t xml:space="preserve"> </w:t>
            </w:r>
            <w:proofErr w:type="spellStart"/>
            <w:r w:rsidRPr="00855F6C">
              <w:rPr>
                <w:sz w:val="24"/>
              </w:rPr>
              <w:t>M</w:t>
            </w:r>
            <w:r w:rsidRPr="00855F6C">
              <w:rPr>
                <w:rFonts w:hint="eastAsia"/>
                <w:sz w:val="24"/>
              </w:rPr>
              <w:t>arke</w:t>
            </w:r>
            <w:proofErr w:type="spellEnd"/>
          </w:p>
          <w:p w14:paraId="7C168C77" w14:textId="77777777" w:rsidR="0034411E" w:rsidRPr="00855F6C" w:rsidRDefault="0034411E" w:rsidP="00855F6C">
            <w:pPr>
              <w:rPr>
                <w:rFonts w:eastAsiaTheme="minorEastAsia"/>
                <w:sz w:val="24"/>
              </w:rPr>
            </w:pPr>
          </w:p>
        </w:tc>
        <w:tc>
          <w:tcPr>
            <w:tcW w:w="4252" w:type="dxa"/>
          </w:tcPr>
          <w:p w14:paraId="08179F01" w14:textId="77777777" w:rsidR="0034411E" w:rsidRPr="00855F6C" w:rsidRDefault="00066C6D" w:rsidP="00855F6C">
            <w:pPr>
              <w:jc w:val="center"/>
              <w:rPr>
                <w:rFonts w:asciiTheme="minorHAnsi" w:eastAsiaTheme="minorEastAsia" w:hAnsiTheme="minorHAnsi" w:cstheme="minorBidi"/>
                <w:b/>
                <w:sz w:val="24"/>
              </w:rPr>
            </w:pPr>
            <w:r>
              <w:rPr>
                <w:rFonts w:asciiTheme="minorHAnsi" w:eastAsiaTheme="minorEastAsia" w:hAnsiTheme="minorHAnsi" w:cstheme="minorBidi" w:hint="eastAsia"/>
                <w:b/>
                <w:sz w:val="24"/>
              </w:rPr>
              <w:t>《技术交流</w:t>
            </w:r>
            <w:r w:rsidR="00855F6C" w:rsidRPr="00855F6C">
              <w:rPr>
                <w:rFonts w:asciiTheme="minorHAnsi" w:eastAsiaTheme="minorEastAsia" w:hAnsiTheme="minorHAnsi" w:cstheme="minorBidi" w:hint="eastAsia"/>
                <w:b/>
                <w:sz w:val="24"/>
              </w:rPr>
              <w:t>——撰写求职材料》</w:t>
            </w:r>
          </w:p>
          <w:p w14:paraId="0D3BA0E3" w14:textId="77777777" w:rsidR="00855F6C" w:rsidRPr="00855F6C" w:rsidRDefault="00855F6C" w:rsidP="00855F6C">
            <w:pPr>
              <w:jc w:val="center"/>
              <w:rPr>
                <w:rFonts w:asciiTheme="minorHAnsi" w:eastAsiaTheme="minorEastAsia" w:hAnsiTheme="minorHAnsi" w:cstheme="minorBidi"/>
                <w:sz w:val="24"/>
              </w:rPr>
            </w:pPr>
            <w:r>
              <w:rPr>
                <w:rFonts w:asciiTheme="minorHAnsi" w:eastAsiaTheme="minorEastAsia" w:hAnsiTheme="minorHAnsi" w:cstheme="minorBidi"/>
                <w:sz w:val="24"/>
              </w:rPr>
              <w:t>作者</w:t>
            </w:r>
            <w:r>
              <w:rPr>
                <w:rFonts w:asciiTheme="minorHAnsi" w:eastAsiaTheme="minorEastAsia" w:hAnsiTheme="minorHAnsi" w:cstheme="minorBidi" w:hint="eastAsia"/>
                <w:sz w:val="24"/>
              </w:rPr>
              <w:t>：迈克</w:t>
            </w:r>
            <w:r>
              <w:rPr>
                <w:rFonts w:hint="eastAsia"/>
                <w:sz w:val="24"/>
              </w:rPr>
              <w:t>·马克</w:t>
            </w:r>
          </w:p>
        </w:tc>
      </w:tr>
      <w:tr w:rsidR="0034411E" w:rsidRPr="00855F6C" w14:paraId="7E674926" w14:textId="77777777" w:rsidTr="0034411E">
        <w:tc>
          <w:tcPr>
            <w:tcW w:w="4361" w:type="dxa"/>
          </w:tcPr>
          <w:p w14:paraId="36B0C2C7" w14:textId="77777777" w:rsidR="0034411E" w:rsidRPr="00855F6C" w:rsidRDefault="0034411E" w:rsidP="0034411E">
            <w:pPr>
              <w:rPr>
                <w:rFonts w:eastAsiaTheme="minorEastAsia"/>
                <w:sz w:val="24"/>
              </w:rPr>
            </w:pPr>
            <w:r w:rsidRPr="00855F6C">
              <w:rPr>
                <w:rFonts w:eastAsiaTheme="minorEastAsia"/>
                <w:sz w:val="24"/>
              </w:rPr>
              <w:t>G</w:t>
            </w:r>
            <w:r w:rsidRPr="00855F6C">
              <w:rPr>
                <w:rFonts w:eastAsiaTheme="minorEastAsia" w:hint="eastAsia"/>
                <w:sz w:val="24"/>
              </w:rPr>
              <w:t>etting</w:t>
            </w:r>
            <w:r w:rsidRPr="00855F6C">
              <w:rPr>
                <w:rFonts w:eastAsiaTheme="minorEastAsia"/>
                <w:sz w:val="24"/>
              </w:rPr>
              <w:t xml:space="preserve"> </w:t>
            </w:r>
            <w:r w:rsidRPr="00855F6C">
              <w:rPr>
                <w:rFonts w:eastAsiaTheme="minorEastAsia" w:hint="eastAsia"/>
                <w:sz w:val="24"/>
              </w:rPr>
              <w:t>hired</w:t>
            </w:r>
            <w:r w:rsidRPr="00855F6C">
              <w:rPr>
                <w:rFonts w:eastAsiaTheme="minorEastAsia"/>
                <w:sz w:val="24"/>
              </w:rPr>
              <w:t xml:space="preserve"> has always involved writing. Whether you apply online</w:t>
            </w:r>
            <w:r w:rsidRPr="00855F6C">
              <w:rPr>
                <w:rFonts w:eastAsiaTheme="minorEastAsia" w:hint="eastAsia"/>
                <w:sz w:val="24"/>
              </w:rPr>
              <w:t xml:space="preserve"> </w:t>
            </w:r>
            <w:r w:rsidRPr="00855F6C">
              <w:rPr>
                <w:rFonts w:eastAsiaTheme="minorEastAsia"/>
                <w:sz w:val="24"/>
              </w:rPr>
              <w:t>through a company’s website, reply to a post on LinkedIn, or send a formal letter</w:t>
            </w:r>
            <w:r w:rsidRPr="00855F6C">
              <w:rPr>
                <w:rFonts w:eastAsiaTheme="minorEastAsia" w:hint="eastAsia"/>
                <w:sz w:val="24"/>
              </w:rPr>
              <w:t xml:space="preserve"> </w:t>
            </w:r>
            <w:r w:rsidRPr="00855F6C">
              <w:rPr>
                <w:rFonts w:eastAsiaTheme="minorEastAsia"/>
                <w:sz w:val="24"/>
              </w:rPr>
              <w:t>and résumé through the mail, you will use words to make the case that the</w:t>
            </w:r>
            <w:r w:rsidRPr="00855F6C">
              <w:rPr>
                <w:rFonts w:eastAsiaTheme="minorEastAsia" w:hint="eastAsia"/>
                <w:sz w:val="24"/>
              </w:rPr>
              <w:t xml:space="preserve"> </w:t>
            </w:r>
            <w:r w:rsidRPr="00855F6C">
              <w:rPr>
                <w:rFonts w:eastAsiaTheme="minorEastAsia"/>
                <w:sz w:val="24"/>
              </w:rPr>
              <w:t>organization should offer you a position.</w:t>
            </w:r>
          </w:p>
        </w:tc>
        <w:tc>
          <w:tcPr>
            <w:tcW w:w="4252" w:type="dxa"/>
          </w:tcPr>
          <w:p w14:paraId="362D2EC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求职时总是要涉及写作。无论您是通过公司网站在线申请、</w:t>
            </w:r>
            <w:proofErr w:type="gramStart"/>
            <w:r w:rsidRPr="00855F6C">
              <w:rPr>
                <w:rFonts w:asciiTheme="minorHAnsi" w:eastAsiaTheme="minorEastAsia" w:hAnsiTheme="minorHAnsi" w:cstheme="minorBidi" w:hint="eastAsia"/>
                <w:sz w:val="24"/>
              </w:rPr>
              <w:t>回复领英上</w:t>
            </w:r>
            <w:proofErr w:type="gramEnd"/>
            <w:r w:rsidRPr="00855F6C">
              <w:rPr>
                <w:rFonts w:asciiTheme="minorHAnsi" w:eastAsiaTheme="minorEastAsia" w:hAnsiTheme="minorHAnsi" w:cstheme="minorBidi" w:hint="eastAsia"/>
                <w:sz w:val="24"/>
              </w:rPr>
              <w:t>的帖子，还是通过邮件发送正式信函和简历，您都会用文字来说服公司为您提供一个职位。</w:t>
            </w:r>
          </w:p>
        </w:tc>
      </w:tr>
      <w:tr w:rsidR="0034411E" w:rsidRPr="00855F6C" w14:paraId="0508DDE5" w14:textId="77777777" w:rsidTr="0034411E">
        <w:tc>
          <w:tcPr>
            <w:tcW w:w="4361" w:type="dxa"/>
          </w:tcPr>
          <w:p w14:paraId="5B6E28FE" w14:textId="77777777" w:rsidR="0034411E" w:rsidRPr="00855F6C" w:rsidRDefault="0034411E" w:rsidP="0034411E">
            <w:pPr>
              <w:rPr>
                <w:rFonts w:eastAsiaTheme="minorEastAsia"/>
                <w:sz w:val="24"/>
              </w:rPr>
            </w:pPr>
            <w:r w:rsidRPr="00855F6C">
              <w:rPr>
                <w:rFonts w:eastAsiaTheme="minorEastAsia"/>
                <w:sz w:val="24"/>
              </w:rPr>
              <w:t>You will probably make that case quite a few times. According to the U.S.</w:t>
            </w:r>
            <w:r w:rsidRPr="00855F6C">
              <w:rPr>
                <w:rFonts w:eastAsiaTheme="minorEastAsia" w:hint="eastAsia"/>
                <w:sz w:val="24"/>
              </w:rPr>
              <w:t xml:space="preserve"> </w:t>
            </w:r>
            <w:r w:rsidRPr="00855F6C">
              <w:rPr>
                <w:rFonts w:eastAsiaTheme="minorEastAsia"/>
                <w:sz w:val="24"/>
              </w:rPr>
              <w:t>Department of Labor (2012), the typical American worker holds more than 11</w:t>
            </w:r>
            <w:r w:rsidRPr="00855F6C">
              <w:rPr>
                <w:rFonts w:eastAsiaTheme="minorEastAsia" w:hint="eastAsia"/>
                <w:sz w:val="24"/>
              </w:rPr>
              <w:t xml:space="preserve"> </w:t>
            </w:r>
            <w:r w:rsidRPr="00855F6C">
              <w:rPr>
                <w:rFonts w:eastAsiaTheme="minorEastAsia"/>
                <w:sz w:val="24"/>
              </w:rPr>
              <w:t>different jobs while he or she is between the ages of 18 and 40. Obviously, most</w:t>
            </w:r>
            <w:r w:rsidRPr="00855F6C">
              <w:rPr>
                <w:rFonts w:eastAsiaTheme="minorEastAsia" w:hint="eastAsia"/>
                <w:sz w:val="24"/>
              </w:rPr>
              <w:t xml:space="preserve"> </w:t>
            </w:r>
            <w:r w:rsidRPr="00855F6C">
              <w:rPr>
                <w:rFonts w:eastAsiaTheme="minorEastAsia"/>
                <w:sz w:val="24"/>
              </w:rPr>
              <w:t>of those jobs don’t last long. Even when American workers begin a new job</w:t>
            </w:r>
            <w:r w:rsidRPr="00855F6C">
              <w:rPr>
                <w:rFonts w:eastAsiaTheme="minorEastAsia" w:hint="eastAsia"/>
                <w:sz w:val="24"/>
              </w:rPr>
              <w:t xml:space="preserve"> </w:t>
            </w:r>
            <w:r w:rsidRPr="00855F6C">
              <w:rPr>
                <w:rFonts w:eastAsiaTheme="minorEastAsia"/>
                <w:sz w:val="24"/>
              </w:rPr>
              <w:t>between the ages of 40 and 46, a third of those workers will no longer be with</w:t>
            </w:r>
            <w:r w:rsidRPr="00855F6C">
              <w:rPr>
                <w:rFonts w:eastAsiaTheme="minorEastAsia" w:hint="eastAsia"/>
                <w:sz w:val="24"/>
              </w:rPr>
              <w:t xml:space="preserve"> </w:t>
            </w:r>
            <w:r w:rsidRPr="00855F6C">
              <w:rPr>
                <w:rFonts w:eastAsiaTheme="minorEastAsia"/>
                <w:sz w:val="24"/>
              </w:rPr>
              <w:t>that company at the end of one year, and two-thirds will no longer be there in five</w:t>
            </w:r>
            <w:r w:rsidRPr="00855F6C">
              <w:rPr>
                <w:rFonts w:eastAsiaTheme="minorEastAsia" w:hint="eastAsia"/>
                <w:sz w:val="24"/>
              </w:rPr>
              <w:t xml:space="preserve"> </w:t>
            </w:r>
            <w:r w:rsidRPr="00855F6C">
              <w:rPr>
                <w:rFonts w:eastAsiaTheme="minorEastAsia"/>
                <w:sz w:val="24"/>
              </w:rPr>
              <w:t>years.</w:t>
            </w:r>
          </w:p>
        </w:tc>
        <w:tc>
          <w:tcPr>
            <w:tcW w:w="4252" w:type="dxa"/>
          </w:tcPr>
          <w:p w14:paraId="2C27919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您也很可能会有这种情况。根据美国劳工部（</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年）的数据，有很多典型的美国工人在</w:t>
            </w:r>
            <w:r w:rsidRPr="00855F6C">
              <w:rPr>
                <w:rFonts w:asciiTheme="minorHAnsi" w:eastAsiaTheme="minorEastAsia" w:hAnsiTheme="minorHAnsi" w:cstheme="minorBidi" w:hint="eastAsia"/>
                <w:sz w:val="24"/>
              </w:rPr>
              <w:t>18</w:t>
            </w:r>
            <w:r w:rsidRPr="00855F6C">
              <w:rPr>
                <w:rFonts w:asciiTheme="minorHAnsi" w:eastAsiaTheme="minorEastAsia" w:hAnsiTheme="minorHAnsi" w:cstheme="minorBidi" w:hint="eastAsia"/>
                <w:sz w:val="24"/>
              </w:rPr>
              <w:t>岁到</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岁之间从事</w:t>
            </w:r>
            <w:r w:rsidRPr="00855F6C">
              <w:rPr>
                <w:rFonts w:asciiTheme="minorHAnsi" w:eastAsiaTheme="minorEastAsia" w:hAnsiTheme="minorHAnsi" w:cstheme="minorBidi" w:hint="eastAsia"/>
                <w:sz w:val="24"/>
              </w:rPr>
              <w:t>11</w:t>
            </w:r>
            <w:r w:rsidRPr="00855F6C">
              <w:rPr>
                <w:rFonts w:asciiTheme="minorHAnsi" w:eastAsiaTheme="minorEastAsia" w:hAnsiTheme="minorHAnsi" w:cstheme="minorBidi" w:hint="eastAsia"/>
                <w:sz w:val="24"/>
              </w:rPr>
              <w:t>种不同的工作。显然，这些工作时间大多不会持续太久。即使美国工人在</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岁到</w:t>
            </w:r>
            <w:r w:rsidRPr="00855F6C">
              <w:rPr>
                <w:rFonts w:asciiTheme="minorHAnsi" w:eastAsiaTheme="minorEastAsia" w:hAnsiTheme="minorHAnsi" w:cstheme="minorBidi" w:hint="eastAsia"/>
                <w:sz w:val="24"/>
              </w:rPr>
              <w:t>46</w:t>
            </w:r>
            <w:r w:rsidRPr="00855F6C">
              <w:rPr>
                <w:rFonts w:asciiTheme="minorHAnsi" w:eastAsiaTheme="minorEastAsia" w:hAnsiTheme="minorHAnsi" w:cstheme="minorBidi" w:hint="eastAsia"/>
                <w:sz w:val="24"/>
              </w:rPr>
              <w:t>岁之间开始新的工作，三分之一的工人将在一年内不会再在那家公司工作，三分之二的人将在五年内不再在那里工作。</w:t>
            </w:r>
          </w:p>
        </w:tc>
      </w:tr>
      <w:tr w:rsidR="0034411E" w:rsidRPr="00855F6C" w14:paraId="75737A59" w14:textId="77777777" w:rsidTr="0034411E">
        <w:tc>
          <w:tcPr>
            <w:tcW w:w="4361" w:type="dxa"/>
          </w:tcPr>
          <w:p w14:paraId="403548B9" w14:textId="77777777" w:rsidR="0034411E" w:rsidRPr="00855F6C" w:rsidRDefault="0034411E" w:rsidP="0034411E">
            <w:pPr>
              <w:rPr>
                <w:rFonts w:eastAsiaTheme="minorEastAsia"/>
                <w:sz w:val="24"/>
              </w:rPr>
            </w:pPr>
            <w:r w:rsidRPr="00855F6C">
              <w:rPr>
                <w:rFonts w:eastAsiaTheme="minorEastAsia"/>
                <w:sz w:val="24"/>
              </w:rPr>
              <w:t>For most of you, looking for professional work is the first nonacademic test of</w:t>
            </w:r>
            <w:r w:rsidRPr="00855F6C">
              <w:rPr>
                <w:rFonts w:eastAsiaTheme="minorEastAsia" w:hint="eastAsia"/>
                <w:sz w:val="24"/>
              </w:rPr>
              <w:t xml:space="preserve"> </w:t>
            </w:r>
            <w:r w:rsidRPr="00855F6C">
              <w:rPr>
                <w:rFonts w:eastAsiaTheme="minorEastAsia"/>
                <w:sz w:val="24"/>
              </w:rPr>
              <w:t xml:space="preserve">your technical-communication skills. And it’s an important test. Kyle </w:t>
            </w:r>
            <w:proofErr w:type="spellStart"/>
            <w:r w:rsidRPr="00855F6C">
              <w:rPr>
                <w:rFonts w:eastAsiaTheme="minorEastAsia"/>
                <w:sz w:val="24"/>
              </w:rPr>
              <w:t>Wiens</w:t>
            </w:r>
            <w:proofErr w:type="spellEnd"/>
            <w:r w:rsidRPr="00855F6C">
              <w:rPr>
                <w:rFonts w:eastAsiaTheme="minorEastAsia"/>
                <w:sz w:val="24"/>
              </w:rPr>
              <w:t>, CEO</w:t>
            </w:r>
            <w:r w:rsidRPr="00855F6C">
              <w:rPr>
                <w:rFonts w:eastAsiaTheme="minorEastAsia" w:hint="eastAsia"/>
                <w:sz w:val="24"/>
              </w:rPr>
              <w:t xml:space="preserve"> </w:t>
            </w:r>
            <w:r w:rsidRPr="00855F6C">
              <w:rPr>
                <w:rFonts w:eastAsiaTheme="minorEastAsia"/>
                <w:sz w:val="24"/>
              </w:rPr>
              <w:t xml:space="preserve">of two tech companies, </w:t>
            </w:r>
            <w:proofErr w:type="spellStart"/>
            <w:r w:rsidRPr="00855F6C">
              <w:rPr>
                <w:rFonts w:eastAsiaTheme="minorEastAsia"/>
                <w:sz w:val="24"/>
              </w:rPr>
              <w:t>iFixit</w:t>
            </w:r>
            <w:proofErr w:type="spellEnd"/>
            <w:r w:rsidRPr="00855F6C">
              <w:rPr>
                <w:rFonts w:eastAsiaTheme="minorEastAsia"/>
                <w:sz w:val="24"/>
              </w:rPr>
              <w:t xml:space="preserve"> and </w:t>
            </w:r>
            <w:proofErr w:type="spellStart"/>
            <w:r w:rsidRPr="00855F6C">
              <w:rPr>
                <w:rFonts w:eastAsiaTheme="minorEastAsia"/>
                <w:sz w:val="24"/>
              </w:rPr>
              <w:t>Dozuki</w:t>
            </w:r>
            <w:proofErr w:type="spellEnd"/>
            <w:r w:rsidRPr="00855F6C">
              <w:rPr>
                <w:rFonts w:eastAsiaTheme="minorEastAsia"/>
                <w:sz w:val="24"/>
              </w:rPr>
              <w:t>, requires all new employees to pass a</w:t>
            </w:r>
            <w:r w:rsidRPr="00855F6C">
              <w:rPr>
                <w:rFonts w:eastAsiaTheme="minorEastAsia" w:hint="eastAsia"/>
                <w:sz w:val="24"/>
              </w:rPr>
              <w:t xml:space="preserve"> </w:t>
            </w:r>
            <w:r w:rsidRPr="00855F6C">
              <w:rPr>
                <w:rFonts w:eastAsiaTheme="minorEastAsia"/>
                <w:sz w:val="24"/>
              </w:rPr>
              <w:t>writing test. His</w:t>
            </w:r>
            <w:r w:rsidRPr="00855F6C">
              <w:rPr>
                <w:rFonts w:eastAsiaTheme="minorEastAsia" w:hint="eastAsia"/>
                <w:sz w:val="24"/>
              </w:rPr>
              <w:t xml:space="preserve"> </w:t>
            </w:r>
            <w:r w:rsidRPr="00855F6C">
              <w:rPr>
                <w:rFonts w:eastAsiaTheme="minorEastAsia"/>
                <w:sz w:val="24"/>
              </w:rPr>
              <w:t>reason? “If it takes someone more than 20 years to notice how to</w:t>
            </w:r>
            <w:r w:rsidRPr="00855F6C">
              <w:rPr>
                <w:rFonts w:eastAsiaTheme="minorEastAsia" w:hint="eastAsia"/>
                <w:sz w:val="24"/>
              </w:rPr>
              <w:t xml:space="preserve"> </w:t>
            </w:r>
            <w:r w:rsidRPr="00855F6C">
              <w:rPr>
                <w:rFonts w:eastAsiaTheme="minorEastAsia"/>
                <w:sz w:val="24"/>
              </w:rPr>
              <w:t>properly use ‘it’s,’ then that’s not a learning curve I’m comfortable with” (Bowers,2013).</w:t>
            </w:r>
          </w:p>
        </w:tc>
        <w:tc>
          <w:tcPr>
            <w:tcW w:w="4252" w:type="dxa"/>
          </w:tcPr>
          <w:p w14:paraId="5733B35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大多数人来说，寻找专业工作是对您的技术沟通能力的第一次非学术性测试。这是一项重要的测试。拆解和多组机这两家科技公司的首席执行官凯尔·维恩斯要求所有新员工必须通过笔试。他的理由是什么呢？“如果一个人花了</w:t>
            </w:r>
            <w:r w:rsidRPr="00855F6C">
              <w:rPr>
                <w:rFonts w:asciiTheme="minorHAnsi" w:eastAsiaTheme="minorEastAsia" w:hAnsiTheme="minorHAnsi" w:cstheme="minorBidi" w:hint="eastAsia"/>
                <w:sz w:val="24"/>
              </w:rPr>
              <w:t>20</w:t>
            </w:r>
            <w:r w:rsidRPr="00855F6C">
              <w:rPr>
                <w:rFonts w:asciiTheme="minorHAnsi" w:eastAsiaTheme="minorEastAsia" w:hAnsiTheme="minorHAnsi" w:cstheme="minorBidi" w:hint="eastAsia"/>
                <w:sz w:val="24"/>
              </w:rPr>
              <w:t>年多的时间才注意到如何正确使用‘它’，那么这不是我所满意的学习曲线”（鲍尔斯，</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w:t>
            </w:r>
          </w:p>
        </w:tc>
      </w:tr>
      <w:tr w:rsidR="0034411E" w:rsidRPr="00855F6C" w14:paraId="7EA0F03A" w14:textId="77777777" w:rsidTr="0034411E">
        <w:tc>
          <w:tcPr>
            <w:tcW w:w="4361" w:type="dxa"/>
          </w:tcPr>
          <w:p w14:paraId="6A29AA8E" w14:textId="77777777" w:rsidR="0034411E" w:rsidRPr="00855F6C" w:rsidRDefault="0034411E" w:rsidP="0034411E">
            <w:pPr>
              <w:rPr>
                <w:rFonts w:eastAsiaTheme="minorEastAsia"/>
                <w:b/>
                <w:sz w:val="24"/>
              </w:rPr>
            </w:pPr>
            <w:r w:rsidRPr="00855F6C">
              <w:rPr>
                <w:rFonts w:eastAsiaTheme="minorEastAsia"/>
                <w:b/>
                <w:sz w:val="24"/>
              </w:rPr>
              <w:t>Understanding the Job-Application Process</w:t>
            </w:r>
          </w:p>
        </w:tc>
        <w:tc>
          <w:tcPr>
            <w:tcW w:w="4252" w:type="dxa"/>
          </w:tcPr>
          <w:p w14:paraId="5B80FE19"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了解求职申请流程</w:t>
            </w:r>
          </w:p>
        </w:tc>
      </w:tr>
      <w:tr w:rsidR="0034411E" w:rsidRPr="00855F6C" w14:paraId="43DD34FF" w14:textId="77777777" w:rsidTr="0034411E">
        <w:tc>
          <w:tcPr>
            <w:tcW w:w="4361" w:type="dxa"/>
          </w:tcPr>
          <w:p w14:paraId="7F2CD787" w14:textId="77777777" w:rsidR="0034411E" w:rsidRPr="00855F6C" w:rsidRDefault="0034411E" w:rsidP="0034411E">
            <w:pPr>
              <w:rPr>
                <w:rFonts w:eastAsiaTheme="minorEastAsia"/>
                <w:sz w:val="24"/>
              </w:rPr>
            </w:pPr>
            <w:r w:rsidRPr="00855F6C">
              <w:rPr>
                <w:rFonts w:eastAsiaTheme="minorEastAsia"/>
                <w:sz w:val="24"/>
              </w:rPr>
              <w:t>Preparing job-application materials requires weeks and months, not days,</w:t>
            </w:r>
            <w:r w:rsidRPr="00855F6C">
              <w:rPr>
                <w:rFonts w:eastAsiaTheme="minorEastAsia" w:hint="eastAsia"/>
                <w:sz w:val="24"/>
              </w:rPr>
              <w:t xml:space="preserve"> </w:t>
            </w:r>
            <w:r w:rsidRPr="00855F6C">
              <w:rPr>
                <w:rFonts w:eastAsiaTheme="minorEastAsia"/>
                <w:sz w:val="24"/>
              </w:rPr>
              <w:t xml:space="preserve">and there is no way to cut corners. The Focus </w:t>
            </w:r>
            <w:r w:rsidRPr="00855F6C">
              <w:rPr>
                <w:rFonts w:eastAsiaTheme="minorEastAsia"/>
                <w:sz w:val="24"/>
              </w:rPr>
              <w:lastRenderedPageBreak/>
              <w:t>on Process box (on page 387)</w:t>
            </w:r>
            <w:r w:rsidRPr="00855F6C">
              <w:rPr>
                <w:rFonts w:eastAsiaTheme="minorEastAsia" w:hint="eastAsia"/>
                <w:sz w:val="24"/>
              </w:rPr>
              <w:t xml:space="preserve"> </w:t>
            </w:r>
            <w:r w:rsidRPr="00855F6C">
              <w:rPr>
                <w:rFonts w:eastAsiaTheme="minorEastAsia"/>
                <w:sz w:val="24"/>
              </w:rPr>
              <w:t>presents an overview of the process.</w:t>
            </w:r>
          </w:p>
        </w:tc>
        <w:tc>
          <w:tcPr>
            <w:tcW w:w="4252" w:type="dxa"/>
          </w:tcPr>
          <w:p w14:paraId="76555CF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准备求职材料需要数周、数月，而不是几天的时间，没有捷径可走。“关注过程”栏（第</w:t>
            </w:r>
            <w:r w:rsidRPr="00855F6C">
              <w:rPr>
                <w:rFonts w:asciiTheme="minorHAnsi" w:eastAsiaTheme="minorEastAsia" w:hAnsiTheme="minorHAnsi" w:cstheme="minorBidi" w:hint="eastAsia"/>
                <w:sz w:val="24"/>
              </w:rPr>
              <w:t>387</w:t>
            </w:r>
            <w:r w:rsidRPr="00855F6C">
              <w:rPr>
                <w:rFonts w:asciiTheme="minorHAnsi" w:eastAsiaTheme="minorEastAsia" w:hAnsiTheme="minorHAnsi" w:cstheme="minorBidi" w:hint="eastAsia"/>
                <w:sz w:val="24"/>
              </w:rPr>
              <w:t>页）给出了过程的概述。</w:t>
            </w:r>
          </w:p>
        </w:tc>
      </w:tr>
      <w:tr w:rsidR="0034411E" w:rsidRPr="00855F6C" w14:paraId="27318270" w14:textId="77777777" w:rsidTr="0034411E">
        <w:tc>
          <w:tcPr>
            <w:tcW w:w="4361" w:type="dxa"/>
          </w:tcPr>
          <w:p w14:paraId="1846E172" w14:textId="77777777" w:rsidR="0034411E" w:rsidRPr="00855F6C" w:rsidRDefault="0034411E" w:rsidP="0034411E">
            <w:pPr>
              <w:rPr>
                <w:rFonts w:eastAsiaTheme="minorEastAsia"/>
                <w:b/>
                <w:sz w:val="24"/>
              </w:rPr>
            </w:pPr>
            <w:r w:rsidRPr="00855F6C">
              <w:rPr>
                <w:rFonts w:eastAsiaTheme="minorEastAsia"/>
                <w:b/>
                <w:sz w:val="24"/>
              </w:rPr>
              <w:lastRenderedPageBreak/>
              <w:t>Establishing Your Professional Brand</w:t>
            </w:r>
          </w:p>
        </w:tc>
        <w:tc>
          <w:tcPr>
            <w:tcW w:w="4252" w:type="dxa"/>
          </w:tcPr>
          <w:p w14:paraId="72439ED7"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打造您的专业品牌</w:t>
            </w:r>
          </w:p>
        </w:tc>
      </w:tr>
      <w:tr w:rsidR="0034411E" w:rsidRPr="00855F6C" w14:paraId="3051E99B" w14:textId="77777777" w:rsidTr="0034411E">
        <w:tc>
          <w:tcPr>
            <w:tcW w:w="4361" w:type="dxa"/>
          </w:tcPr>
          <w:p w14:paraId="3165BE8E" w14:textId="77777777" w:rsidR="0034411E" w:rsidRPr="00855F6C" w:rsidRDefault="0034411E" w:rsidP="0034411E">
            <w:pPr>
              <w:rPr>
                <w:rFonts w:eastAsiaTheme="minorEastAsia"/>
                <w:sz w:val="24"/>
              </w:rPr>
            </w:pPr>
            <w:r w:rsidRPr="00855F6C">
              <w:rPr>
                <w:rFonts w:eastAsiaTheme="minorEastAsia"/>
                <w:sz w:val="24"/>
              </w:rPr>
              <w:t>One way to look at the process of looking for work is to keep in mind that,</w:t>
            </w:r>
            <w:r w:rsidRPr="00855F6C">
              <w:rPr>
                <w:rFonts w:eastAsiaTheme="minorEastAsia" w:hint="eastAsia"/>
                <w:sz w:val="24"/>
              </w:rPr>
              <w:t xml:space="preserve"> </w:t>
            </w:r>
            <w:r w:rsidRPr="00855F6C">
              <w:rPr>
                <w:rFonts w:eastAsiaTheme="minorEastAsia"/>
                <w:sz w:val="24"/>
              </w:rPr>
              <w:t>except for those times when you don’t want to be in the workforce, you</w:t>
            </w:r>
            <w:r w:rsidRPr="00855F6C">
              <w:rPr>
                <w:rFonts w:eastAsiaTheme="minorEastAsia" w:hint="eastAsia"/>
                <w:sz w:val="24"/>
              </w:rPr>
              <w:t xml:space="preserve"> </w:t>
            </w:r>
            <w:r w:rsidRPr="00855F6C">
              <w:rPr>
                <w:rFonts w:eastAsiaTheme="minorEastAsia"/>
                <w:sz w:val="24"/>
              </w:rPr>
              <w:t>are always looking for work. That doesn’t literally mean you’re always</w:t>
            </w:r>
            <w:r w:rsidRPr="00855F6C">
              <w:rPr>
                <w:rFonts w:eastAsiaTheme="minorEastAsia" w:hint="eastAsia"/>
                <w:sz w:val="24"/>
              </w:rPr>
              <w:t xml:space="preserve"> </w:t>
            </w:r>
            <w:r w:rsidRPr="00855F6C">
              <w:rPr>
                <w:rFonts w:eastAsiaTheme="minorEastAsia"/>
                <w:sz w:val="24"/>
              </w:rPr>
              <w:t>applying for jobs; it means you’re always open to the possibility that a</w:t>
            </w:r>
            <w:r w:rsidRPr="00855F6C">
              <w:rPr>
                <w:rFonts w:eastAsiaTheme="minorEastAsia" w:hint="eastAsia"/>
                <w:sz w:val="24"/>
              </w:rPr>
              <w:t xml:space="preserve"> </w:t>
            </w:r>
            <w:r w:rsidRPr="00855F6C">
              <w:rPr>
                <w:rFonts w:eastAsiaTheme="minorEastAsia"/>
                <w:sz w:val="24"/>
              </w:rPr>
              <w:t>job that interests you will come along. In other words, you are a passive</w:t>
            </w:r>
            <w:r w:rsidRPr="00855F6C">
              <w:rPr>
                <w:rFonts w:eastAsiaTheme="minorEastAsia" w:hint="eastAsia"/>
                <w:sz w:val="24"/>
              </w:rPr>
              <w:t xml:space="preserve"> </w:t>
            </w:r>
            <w:r w:rsidRPr="00855F6C">
              <w:rPr>
                <w:rFonts w:eastAsiaTheme="minorEastAsia"/>
                <w:sz w:val="24"/>
              </w:rPr>
              <w:t>applicant. When employers have an opening, they seek out the best</w:t>
            </w:r>
            <w:r w:rsidRPr="00855F6C">
              <w:rPr>
                <w:rFonts w:eastAsiaTheme="minorEastAsia" w:hint="eastAsia"/>
                <w:sz w:val="24"/>
              </w:rPr>
              <w:t xml:space="preserve"> </w:t>
            </w:r>
            <w:r w:rsidRPr="00855F6C">
              <w:rPr>
                <w:rFonts w:eastAsiaTheme="minorEastAsia"/>
                <w:sz w:val="24"/>
              </w:rPr>
              <w:t>candidates—regardless of whether those candidates are looking actively</w:t>
            </w:r>
            <w:r w:rsidRPr="00855F6C">
              <w:rPr>
                <w:rFonts w:eastAsiaTheme="minorEastAsia" w:hint="eastAsia"/>
                <w:sz w:val="24"/>
              </w:rPr>
              <w:t xml:space="preserve"> </w:t>
            </w:r>
            <w:r w:rsidRPr="00855F6C">
              <w:rPr>
                <w:rFonts w:eastAsiaTheme="minorEastAsia"/>
                <w:sz w:val="24"/>
              </w:rPr>
              <w:t>or passively (Cohen, 2013).</w:t>
            </w:r>
          </w:p>
        </w:tc>
        <w:tc>
          <w:tcPr>
            <w:tcW w:w="4252" w:type="dxa"/>
          </w:tcPr>
          <w:p w14:paraId="274C2C7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查看寻找工作过程的一种方法是要时刻牢记，您总是在寻找工作，除了那些不想参加工作的时期。从字面意思上看这并不意味着您总是在求职；这意味着您总是乐于接受您感兴趣的工作。换句话说，您是被动申请人。当雇主有空缺职位时，他们会寻找最佳人选，而不管这些人是主动还是被动（科恩，</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14:paraId="7195B768" w14:textId="77777777" w:rsidTr="0034411E">
        <w:tc>
          <w:tcPr>
            <w:tcW w:w="4361" w:type="dxa"/>
          </w:tcPr>
          <w:p w14:paraId="517BB121" w14:textId="77777777" w:rsidR="0034411E" w:rsidRPr="00855F6C" w:rsidRDefault="0034411E" w:rsidP="0034411E">
            <w:pPr>
              <w:rPr>
                <w:rFonts w:eastAsiaTheme="minorEastAsia"/>
                <w:sz w:val="24"/>
              </w:rPr>
            </w:pPr>
            <w:r w:rsidRPr="00855F6C">
              <w:rPr>
                <w:rFonts w:eastAsiaTheme="minorEastAsia"/>
                <w:sz w:val="24"/>
              </w:rPr>
              <w:t>Being a successful job seeker requires a particular frame of mind. Think of</w:t>
            </w:r>
            <w:r w:rsidRPr="00855F6C">
              <w:rPr>
                <w:rFonts w:eastAsiaTheme="minorEastAsia" w:hint="eastAsia"/>
                <w:sz w:val="24"/>
              </w:rPr>
              <w:t xml:space="preserve"> </w:t>
            </w:r>
            <w:r w:rsidRPr="00855F6C">
              <w:rPr>
                <w:rFonts w:eastAsiaTheme="minorEastAsia"/>
                <w:sz w:val="24"/>
              </w:rPr>
              <w:t>yourself not as a student at this college or an employee of that company but</w:t>
            </w:r>
            <w:r w:rsidRPr="00855F6C">
              <w:rPr>
                <w:rFonts w:eastAsiaTheme="minorEastAsia" w:hint="eastAsia"/>
                <w:sz w:val="24"/>
              </w:rPr>
              <w:t xml:space="preserve"> </w:t>
            </w:r>
            <w:r w:rsidRPr="00855F6C">
              <w:rPr>
                <w:rFonts w:eastAsiaTheme="minorEastAsia"/>
                <w:sz w:val="24"/>
              </w:rPr>
              <w:t>rather as a professional with a brand to establish and maintain. For instance,</w:t>
            </w:r>
            <w:r w:rsidRPr="00855F6C">
              <w:rPr>
                <w:rFonts w:eastAsiaTheme="minorEastAsia" w:hint="eastAsia"/>
                <w:sz w:val="24"/>
              </w:rPr>
              <w:t xml:space="preserve"> </w:t>
            </w:r>
            <w:r w:rsidRPr="00855F6C">
              <w:rPr>
                <w:rFonts w:eastAsiaTheme="minorEastAsia"/>
                <w:sz w:val="24"/>
              </w:rPr>
              <w:t>say your name is Amber Cunningham, and you work as a human-resources</w:t>
            </w:r>
            <w:r w:rsidRPr="00855F6C">
              <w:rPr>
                <w:rFonts w:eastAsiaTheme="minorEastAsia" w:hint="eastAsia"/>
                <w:sz w:val="24"/>
              </w:rPr>
              <w:t xml:space="preserve"> </w:t>
            </w:r>
            <w:r w:rsidRPr="00855F6C">
              <w:rPr>
                <w:rFonts w:eastAsiaTheme="minorEastAsia"/>
                <w:sz w:val="24"/>
              </w:rPr>
              <w:t>officer for Apple. Don’t think of yourself as an Apple human-resources officer.</w:t>
            </w:r>
            <w:r w:rsidRPr="00855F6C">
              <w:rPr>
                <w:rFonts w:eastAsiaTheme="minorEastAsia" w:hint="eastAsia"/>
                <w:sz w:val="24"/>
              </w:rPr>
              <w:t xml:space="preserve"> </w:t>
            </w:r>
            <w:r w:rsidRPr="00855F6C">
              <w:rPr>
                <w:rFonts w:eastAsiaTheme="minorEastAsia"/>
                <w:sz w:val="24"/>
              </w:rPr>
              <w:t>Instead, think of yourself as Amber Cunningham, a human-resources specialist who has worked for several companies (including Apple) and who has</w:t>
            </w:r>
            <w:r w:rsidRPr="00855F6C">
              <w:rPr>
                <w:rFonts w:eastAsiaTheme="minorEastAsia" w:hint="eastAsia"/>
                <w:sz w:val="24"/>
              </w:rPr>
              <w:t xml:space="preserve"> </w:t>
            </w:r>
            <w:r w:rsidRPr="00855F6C">
              <w:rPr>
                <w:rFonts w:eastAsiaTheme="minorEastAsia"/>
                <w:sz w:val="24"/>
              </w:rPr>
              <w:t>a number of marketable skills and a substantial record of accomplishments.</w:t>
            </w:r>
            <w:r w:rsidRPr="00855F6C">
              <w:rPr>
                <w:rFonts w:eastAsiaTheme="minorEastAsia" w:hint="eastAsia"/>
                <w:sz w:val="24"/>
              </w:rPr>
              <w:t xml:space="preserve"> </w:t>
            </w:r>
            <w:r w:rsidRPr="00855F6C">
              <w:rPr>
                <w:rFonts w:eastAsiaTheme="minorEastAsia"/>
                <w:sz w:val="24"/>
              </w:rPr>
              <w:t>Your professional brand (sometimes referred to as a “personal brand”) is Amber</w:t>
            </w:r>
            <w:r w:rsidRPr="00855F6C">
              <w:rPr>
                <w:rFonts w:eastAsiaTheme="minorEastAsia" w:hint="eastAsia"/>
                <w:sz w:val="24"/>
              </w:rPr>
              <w:t xml:space="preserve"> </w:t>
            </w:r>
            <w:r w:rsidRPr="00855F6C">
              <w:rPr>
                <w:rFonts w:eastAsiaTheme="minorEastAsia"/>
                <w:sz w:val="24"/>
              </w:rPr>
              <w:t>Cunningham. Your challenge is to attract employers successfully—even if</w:t>
            </w:r>
            <w:r w:rsidRPr="00855F6C">
              <w:rPr>
                <w:rFonts w:eastAsiaTheme="minorEastAsia" w:hint="eastAsia"/>
                <w:sz w:val="24"/>
              </w:rPr>
              <w:t xml:space="preserve"> </w:t>
            </w:r>
            <w:r w:rsidRPr="00855F6C">
              <w:rPr>
                <w:rFonts w:eastAsiaTheme="minorEastAsia"/>
                <w:sz w:val="24"/>
              </w:rPr>
              <w:t>you’re happy with your current position at Apple and are not looking to</w:t>
            </w:r>
            <w:r w:rsidRPr="00855F6C">
              <w:rPr>
                <w:rFonts w:eastAsiaTheme="minorEastAsia" w:hint="eastAsia"/>
                <w:sz w:val="24"/>
              </w:rPr>
              <w:t xml:space="preserve"> </w:t>
            </w:r>
            <w:r w:rsidRPr="00855F6C">
              <w:rPr>
                <w:rFonts w:eastAsiaTheme="minorEastAsia"/>
                <w:sz w:val="24"/>
              </w:rPr>
              <w:t>change jobs.</w:t>
            </w:r>
          </w:p>
        </w:tc>
        <w:tc>
          <w:tcPr>
            <w:tcW w:w="4252" w:type="dxa"/>
          </w:tcPr>
          <w:p w14:paraId="1147265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想要成为一个成功的求职者需要一种特殊的心态。不要把自己看作是这所大学的学生或是那家公司的雇员，而要把自己看作是一个拥有品牌的专业人士。比如说，您的名字叫安珀·坎宁安，您是苹果公司的人力资源主管。别把自己当成苹果公司的人力资源官。相反，把自己想象成一个人力资源专家安珀•坎宁安，曾为几家公司（包括苹果）工作过，拥有许多市场化的技能和丰富的业绩记录。您的专业品牌（有时被称为“个人品牌”）是安珀•坎宁安。您的挑战是需要成功地吸引雇主——您对您目前在苹果的职位感到满意，也不想换工作。</w:t>
            </w:r>
          </w:p>
        </w:tc>
      </w:tr>
      <w:tr w:rsidR="0034411E" w:rsidRPr="00855F6C" w14:paraId="63F72E10" w14:textId="77777777" w:rsidTr="0034411E">
        <w:tc>
          <w:tcPr>
            <w:tcW w:w="4361" w:type="dxa"/>
          </w:tcPr>
          <w:p w14:paraId="17AA03A6" w14:textId="77777777" w:rsidR="0034411E" w:rsidRPr="00855F6C" w:rsidRDefault="0034411E" w:rsidP="0034411E">
            <w:pPr>
              <w:rPr>
                <w:rFonts w:eastAsiaTheme="minorEastAsia"/>
                <w:sz w:val="24"/>
              </w:rPr>
            </w:pPr>
            <w:r w:rsidRPr="00855F6C">
              <w:rPr>
                <w:rFonts w:eastAsiaTheme="minorEastAsia"/>
                <w:sz w:val="24"/>
              </w:rPr>
              <w:t>To present your professional brand successfully, you need to understand</w:t>
            </w:r>
            <w:r w:rsidRPr="00855F6C">
              <w:rPr>
                <w:rFonts w:eastAsiaTheme="minorEastAsia" w:hint="eastAsia"/>
                <w:sz w:val="24"/>
              </w:rPr>
              <w:t xml:space="preserve"> </w:t>
            </w:r>
            <w:r w:rsidRPr="00855F6C">
              <w:rPr>
                <w:rFonts w:eastAsiaTheme="minorEastAsia"/>
                <w:sz w:val="24"/>
              </w:rPr>
              <w:t>what employers are looking for, and then you need to craft the materials that</w:t>
            </w:r>
            <w:r w:rsidRPr="00855F6C">
              <w:rPr>
                <w:rFonts w:eastAsiaTheme="minorEastAsia" w:hint="eastAsia"/>
                <w:sz w:val="24"/>
              </w:rPr>
              <w:t xml:space="preserve"> </w:t>
            </w:r>
            <w:r w:rsidRPr="00855F6C">
              <w:rPr>
                <w:rFonts w:eastAsiaTheme="minorEastAsia"/>
                <w:sz w:val="24"/>
              </w:rPr>
              <w:t>will present that brand to the world.</w:t>
            </w:r>
          </w:p>
        </w:tc>
        <w:tc>
          <w:tcPr>
            <w:tcW w:w="4252" w:type="dxa"/>
          </w:tcPr>
          <w:p w14:paraId="705ABC5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要成功展示您的专业品牌，您需要了解雇主的需求，然后精心制作需要的材料，向大家展示您的品牌。</w:t>
            </w:r>
          </w:p>
        </w:tc>
      </w:tr>
      <w:tr w:rsidR="0034411E" w:rsidRPr="00855F6C" w14:paraId="61151053" w14:textId="77777777" w:rsidTr="0034411E">
        <w:tc>
          <w:tcPr>
            <w:tcW w:w="4361" w:type="dxa"/>
          </w:tcPr>
          <w:p w14:paraId="1CAF1653" w14:textId="77777777" w:rsidR="0034411E" w:rsidRPr="00855F6C" w:rsidRDefault="0034411E" w:rsidP="0034411E">
            <w:pPr>
              <w:rPr>
                <w:rFonts w:eastAsiaTheme="minorEastAsia"/>
                <w:b/>
                <w:sz w:val="24"/>
              </w:rPr>
            </w:pPr>
            <w:r w:rsidRPr="00855F6C">
              <w:rPr>
                <w:rFonts w:eastAsiaTheme="minorEastAsia"/>
                <w:b/>
                <w:sz w:val="24"/>
              </w:rPr>
              <w:t>FOCUS ON PROCESS</w:t>
            </w:r>
          </w:p>
        </w:tc>
        <w:tc>
          <w:tcPr>
            <w:tcW w:w="4252" w:type="dxa"/>
          </w:tcPr>
          <w:p w14:paraId="03F820F5"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关注过程</w:t>
            </w:r>
          </w:p>
        </w:tc>
      </w:tr>
      <w:tr w:rsidR="0034411E" w:rsidRPr="00855F6C" w14:paraId="1467F7D3" w14:textId="77777777" w:rsidTr="0034411E">
        <w:tc>
          <w:tcPr>
            <w:tcW w:w="4361" w:type="dxa"/>
          </w:tcPr>
          <w:p w14:paraId="00201846" w14:textId="77777777" w:rsidR="0034411E" w:rsidRPr="00855F6C" w:rsidRDefault="0034411E" w:rsidP="0034411E">
            <w:pPr>
              <w:rPr>
                <w:rFonts w:eastAsiaTheme="minorEastAsia"/>
                <w:sz w:val="24"/>
              </w:rPr>
            </w:pPr>
            <w:r w:rsidRPr="00855F6C">
              <w:rPr>
                <w:rFonts w:eastAsiaTheme="minorEastAsia"/>
                <w:sz w:val="24"/>
              </w:rPr>
              <w:lastRenderedPageBreak/>
              <w:t>In writing job-application materials, pay special attention to these steps in the writing</w:t>
            </w:r>
            <w:r w:rsidRPr="00855F6C">
              <w:rPr>
                <w:rFonts w:eastAsiaTheme="minorEastAsia" w:hint="eastAsia"/>
                <w:sz w:val="24"/>
              </w:rPr>
              <w:t xml:space="preserve"> </w:t>
            </w:r>
            <w:r w:rsidRPr="00855F6C">
              <w:rPr>
                <w:rFonts w:eastAsiaTheme="minorEastAsia"/>
                <w:sz w:val="24"/>
              </w:rPr>
              <w:t>process.</w:t>
            </w:r>
          </w:p>
        </w:tc>
        <w:tc>
          <w:tcPr>
            <w:tcW w:w="4252" w:type="dxa"/>
          </w:tcPr>
          <w:p w14:paraId="6A4FD9E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在撰写求职材料时，要特别注意编写过程中的这些步骤。</w:t>
            </w:r>
          </w:p>
        </w:tc>
      </w:tr>
      <w:tr w:rsidR="0034411E" w:rsidRPr="00855F6C" w14:paraId="6A6DF54F" w14:textId="77777777" w:rsidTr="0034411E">
        <w:tc>
          <w:tcPr>
            <w:tcW w:w="4361" w:type="dxa"/>
          </w:tcPr>
          <w:p w14:paraId="739B0748" w14:textId="77777777" w:rsidR="0034411E" w:rsidRPr="00855F6C" w:rsidRDefault="0034411E" w:rsidP="0034411E">
            <w:pPr>
              <w:rPr>
                <w:rFonts w:eastAsiaTheme="minorEastAsia"/>
                <w:sz w:val="24"/>
              </w:rPr>
            </w:pPr>
            <w:r w:rsidRPr="00855F6C">
              <w:rPr>
                <w:rFonts w:eastAsiaTheme="minorEastAsia"/>
                <w:sz w:val="24"/>
              </w:rPr>
              <w:t>PLANNING</w:t>
            </w:r>
            <w:r w:rsidRPr="00855F6C">
              <w:rPr>
                <w:rFonts w:eastAsiaTheme="minorEastAsia" w:hint="eastAsia"/>
                <w:sz w:val="24"/>
              </w:rPr>
              <w:t>：</w:t>
            </w:r>
            <w:r w:rsidRPr="00855F6C">
              <w:rPr>
                <w:rFonts w:eastAsiaTheme="minorEastAsia"/>
                <w:sz w:val="24"/>
              </w:rPr>
              <w:t>Learn as much as you can about the organizations to which you</w:t>
            </w:r>
            <w:r w:rsidRPr="00855F6C">
              <w:rPr>
                <w:rFonts w:eastAsiaTheme="minorEastAsia" w:hint="eastAsia"/>
                <w:sz w:val="24"/>
              </w:rPr>
              <w:t xml:space="preserve"> </w:t>
            </w:r>
            <w:r w:rsidRPr="00855F6C">
              <w:rPr>
                <w:rFonts w:eastAsiaTheme="minorEastAsia"/>
                <w:sz w:val="24"/>
              </w:rPr>
              <w:t>will apply. See Chapter 6 for help with research.</w:t>
            </w:r>
          </w:p>
        </w:tc>
        <w:tc>
          <w:tcPr>
            <w:tcW w:w="4252" w:type="dxa"/>
          </w:tcPr>
          <w:p w14:paraId="1D7346C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计划：尽可能多地了解您将要申请的机构组织。相关研究请参考第</w:t>
            </w:r>
            <w:r w:rsidRPr="00855F6C">
              <w:rPr>
                <w:rFonts w:asciiTheme="minorHAnsi" w:eastAsiaTheme="minorEastAsia" w:hAnsiTheme="minorHAnsi" w:cstheme="minorBidi" w:hint="eastAsia"/>
                <w:sz w:val="24"/>
              </w:rPr>
              <w:t>6</w:t>
            </w:r>
            <w:r w:rsidRPr="00855F6C">
              <w:rPr>
                <w:rFonts w:asciiTheme="minorHAnsi" w:eastAsiaTheme="minorEastAsia" w:hAnsiTheme="minorHAnsi" w:cstheme="minorBidi" w:hint="eastAsia"/>
                <w:sz w:val="24"/>
              </w:rPr>
              <w:t>章。</w:t>
            </w:r>
          </w:p>
        </w:tc>
      </w:tr>
      <w:tr w:rsidR="0034411E" w:rsidRPr="00855F6C" w14:paraId="7FD0F5D9" w14:textId="77777777" w:rsidTr="0034411E">
        <w:tc>
          <w:tcPr>
            <w:tcW w:w="4361" w:type="dxa"/>
          </w:tcPr>
          <w:p w14:paraId="1768D56F" w14:textId="77777777" w:rsidR="0034411E" w:rsidRPr="00855F6C" w:rsidRDefault="0034411E" w:rsidP="0034411E">
            <w:pPr>
              <w:rPr>
                <w:rFonts w:eastAsiaTheme="minorEastAsia"/>
                <w:sz w:val="24"/>
              </w:rPr>
            </w:pPr>
            <w:r w:rsidRPr="00855F6C">
              <w:rPr>
                <w:rFonts w:eastAsiaTheme="minorEastAsia"/>
                <w:sz w:val="24"/>
              </w:rPr>
              <w:t>DRAFTING</w:t>
            </w:r>
            <w:r w:rsidRPr="00855F6C">
              <w:rPr>
                <w:rFonts w:eastAsiaTheme="minorEastAsia" w:hint="eastAsia"/>
                <w:sz w:val="24"/>
              </w:rPr>
              <w:t>：</w:t>
            </w:r>
            <w:r w:rsidRPr="00855F6C">
              <w:rPr>
                <w:rFonts w:eastAsiaTheme="minorEastAsia"/>
                <w:sz w:val="24"/>
              </w:rPr>
              <w:t>Decide whether to write a chronological or skills résumé, and</w:t>
            </w:r>
            <w:r w:rsidRPr="00855F6C">
              <w:rPr>
                <w:rFonts w:eastAsiaTheme="minorEastAsia" w:hint="eastAsia"/>
                <w:sz w:val="24"/>
              </w:rPr>
              <w:t xml:space="preserve"> </w:t>
            </w:r>
            <w:r w:rsidRPr="00855F6C">
              <w:rPr>
                <w:rFonts w:eastAsiaTheme="minorEastAsia"/>
                <w:sz w:val="24"/>
              </w:rPr>
              <w:t>use traditional sections and headings. In your job-application</w:t>
            </w:r>
            <w:r w:rsidRPr="00855F6C">
              <w:rPr>
                <w:rFonts w:eastAsiaTheme="minorEastAsia" w:hint="eastAsia"/>
                <w:sz w:val="24"/>
              </w:rPr>
              <w:t xml:space="preserve"> </w:t>
            </w:r>
            <w:r w:rsidRPr="00855F6C">
              <w:rPr>
                <w:rFonts w:eastAsiaTheme="minorEastAsia"/>
                <w:sz w:val="24"/>
              </w:rPr>
              <w:t>letter, elaborate on key points from your résumé.</w:t>
            </w:r>
          </w:p>
        </w:tc>
        <w:tc>
          <w:tcPr>
            <w:tcW w:w="4252" w:type="dxa"/>
          </w:tcPr>
          <w:p w14:paraId="2BD0AED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起草：决定是按时间顺序还是按技能撰写简历，并使用传统的栏目和标题。在您的求职信中，详细说明您的简历要点。</w:t>
            </w:r>
          </w:p>
        </w:tc>
      </w:tr>
      <w:tr w:rsidR="0034411E" w:rsidRPr="00855F6C" w14:paraId="18CFB9D2" w14:textId="77777777" w:rsidTr="0034411E">
        <w:tc>
          <w:tcPr>
            <w:tcW w:w="4361" w:type="dxa"/>
          </w:tcPr>
          <w:p w14:paraId="0E74946D" w14:textId="77777777" w:rsidR="0034411E" w:rsidRPr="00855F6C" w:rsidRDefault="0034411E" w:rsidP="0034411E">
            <w:pPr>
              <w:rPr>
                <w:rFonts w:eastAsiaTheme="minorEastAsia"/>
                <w:sz w:val="24"/>
              </w:rPr>
            </w:pPr>
            <w:r w:rsidRPr="00855F6C">
              <w:rPr>
                <w:rFonts w:eastAsiaTheme="minorEastAsia"/>
                <w:sz w:val="24"/>
              </w:rPr>
              <w:t>REVISING</w:t>
            </w:r>
            <w:r w:rsidRPr="00855F6C">
              <w:rPr>
                <w:rFonts w:eastAsiaTheme="minorEastAsia" w:hint="eastAsia"/>
                <w:sz w:val="24"/>
              </w:rPr>
              <w:t xml:space="preserve">, </w:t>
            </w:r>
            <w:r w:rsidRPr="00855F6C">
              <w:rPr>
                <w:rFonts w:eastAsiaTheme="minorEastAsia"/>
                <w:sz w:val="24"/>
              </w:rPr>
              <w:t>EDITING</w:t>
            </w:r>
            <w:r w:rsidRPr="00855F6C">
              <w:rPr>
                <w:rFonts w:eastAsiaTheme="minorEastAsia" w:hint="eastAsia"/>
                <w:sz w:val="24"/>
              </w:rPr>
              <w:t xml:space="preserve">, </w:t>
            </w:r>
            <w:proofErr w:type="gramStart"/>
            <w:r w:rsidRPr="00855F6C">
              <w:rPr>
                <w:rFonts w:eastAsiaTheme="minorEastAsia"/>
                <w:sz w:val="24"/>
              </w:rPr>
              <w:t>PROOFREADING</w:t>
            </w:r>
            <w:proofErr w:type="gramEnd"/>
            <w:r w:rsidRPr="00855F6C">
              <w:rPr>
                <w:rFonts w:eastAsiaTheme="minorEastAsia" w:hint="eastAsia"/>
                <w:sz w:val="24"/>
              </w:rPr>
              <w:t xml:space="preserve">: </w:t>
            </w:r>
            <w:r w:rsidRPr="00855F6C">
              <w:rPr>
                <w:rFonts w:eastAsiaTheme="minorEastAsia"/>
                <w:sz w:val="24"/>
              </w:rPr>
              <w:t>You want these documents to be perfect. Ask several people</w:t>
            </w:r>
            <w:r w:rsidRPr="00855F6C">
              <w:rPr>
                <w:rFonts w:eastAsiaTheme="minorEastAsia" w:hint="eastAsia"/>
                <w:sz w:val="24"/>
              </w:rPr>
              <w:t xml:space="preserve"> </w:t>
            </w:r>
            <w:r w:rsidRPr="00855F6C">
              <w:rPr>
                <w:rFonts w:eastAsiaTheme="minorEastAsia"/>
                <w:sz w:val="24"/>
              </w:rPr>
              <w:t>to review them. See the Writer’s Checklist on page 416.</w:t>
            </w:r>
          </w:p>
        </w:tc>
        <w:tc>
          <w:tcPr>
            <w:tcW w:w="4252" w:type="dxa"/>
          </w:tcPr>
          <w:p w14:paraId="296EC03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修订，编辑，校对：如果您希望这些文档是完美的</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那么请一些人对其进行审查。请参考第</w:t>
            </w:r>
            <w:r w:rsidRPr="00855F6C">
              <w:rPr>
                <w:rFonts w:asciiTheme="minorHAnsi" w:eastAsiaTheme="minorEastAsia" w:hAnsiTheme="minorHAnsi" w:cstheme="minorBidi" w:hint="eastAsia"/>
                <w:sz w:val="24"/>
              </w:rPr>
              <w:t>416</w:t>
            </w:r>
            <w:r w:rsidRPr="00855F6C">
              <w:rPr>
                <w:rFonts w:asciiTheme="minorHAnsi" w:eastAsiaTheme="minorEastAsia" w:hAnsiTheme="minorHAnsi" w:cstheme="minorBidi" w:hint="eastAsia"/>
                <w:sz w:val="24"/>
              </w:rPr>
              <w:t>页的作者清单。</w:t>
            </w:r>
          </w:p>
        </w:tc>
      </w:tr>
      <w:tr w:rsidR="0034411E" w:rsidRPr="00855F6C" w14:paraId="081BACBF" w14:textId="77777777" w:rsidTr="0034411E">
        <w:tc>
          <w:tcPr>
            <w:tcW w:w="4361" w:type="dxa"/>
          </w:tcPr>
          <w:p w14:paraId="74187298" w14:textId="77777777" w:rsidR="0034411E" w:rsidRPr="00855F6C" w:rsidRDefault="0034411E" w:rsidP="0034411E">
            <w:pPr>
              <w:rPr>
                <w:rFonts w:eastAsiaTheme="minorEastAsia"/>
                <w:b/>
                <w:sz w:val="24"/>
              </w:rPr>
            </w:pPr>
            <w:r w:rsidRPr="00855F6C">
              <w:rPr>
                <w:rFonts w:eastAsiaTheme="minorEastAsia"/>
                <w:b/>
                <w:sz w:val="24"/>
              </w:rPr>
              <w:t>UNDERSTANDING WHAT EMPLOYERS WANT</w:t>
            </w:r>
          </w:p>
        </w:tc>
        <w:tc>
          <w:tcPr>
            <w:tcW w:w="4252" w:type="dxa"/>
          </w:tcPr>
          <w:p w14:paraId="68F13218"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了解雇主的需求</w:t>
            </w:r>
          </w:p>
        </w:tc>
      </w:tr>
      <w:tr w:rsidR="0034411E" w:rsidRPr="00855F6C" w14:paraId="1747AE32" w14:textId="77777777" w:rsidTr="0034411E">
        <w:tc>
          <w:tcPr>
            <w:tcW w:w="4361" w:type="dxa"/>
          </w:tcPr>
          <w:p w14:paraId="28BECFB0" w14:textId="77777777" w:rsidR="0034411E" w:rsidRPr="00855F6C" w:rsidRDefault="0034411E" w:rsidP="0034411E">
            <w:pPr>
              <w:rPr>
                <w:rFonts w:eastAsiaTheme="minorEastAsia"/>
                <w:sz w:val="24"/>
              </w:rPr>
            </w:pPr>
            <w:r w:rsidRPr="00855F6C">
              <w:rPr>
                <w:rFonts w:eastAsiaTheme="minorEastAsia"/>
                <w:sz w:val="24"/>
              </w:rPr>
              <w:t>There is really no mystery about what employers want in an employee.</w:t>
            </w:r>
            <w:r w:rsidRPr="00855F6C">
              <w:rPr>
                <w:rFonts w:eastAsiaTheme="minorEastAsia" w:hint="eastAsia"/>
                <w:sz w:val="24"/>
              </w:rPr>
              <w:t xml:space="preserve"> </w:t>
            </w:r>
            <w:r w:rsidRPr="00855F6C">
              <w:rPr>
                <w:rFonts w:eastAsiaTheme="minorEastAsia"/>
                <w:sz w:val="24"/>
              </w:rPr>
              <w:t>Across all fields, employers want a person who is honest, hard-working, technically competent, skilled at solving problems, able to work effectively alone</w:t>
            </w:r>
            <w:r w:rsidRPr="00855F6C">
              <w:rPr>
                <w:rFonts w:eastAsiaTheme="minorEastAsia" w:hint="eastAsia"/>
                <w:sz w:val="24"/>
              </w:rPr>
              <w:t xml:space="preserve"> </w:t>
            </w:r>
            <w:r w:rsidRPr="00855F6C">
              <w:rPr>
                <w:rFonts w:eastAsiaTheme="minorEastAsia"/>
                <w:sz w:val="24"/>
              </w:rPr>
              <w:t>and in teams, willing to share information with others, and eager to keep</w:t>
            </w:r>
            <w:r w:rsidRPr="00855F6C">
              <w:rPr>
                <w:rFonts w:eastAsiaTheme="minorEastAsia" w:hint="eastAsia"/>
                <w:sz w:val="24"/>
              </w:rPr>
              <w:t xml:space="preserve"> </w:t>
            </w:r>
            <w:r w:rsidRPr="00855F6C">
              <w:rPr>
                <w:rFonts w:eastAsiaTheme="minorEastAsia"/>
                <w:sz w:val="24"/>
              </w:rPr>
              <w:t>learning.</w:t>
            </w:r>
          </w:p>
        </w:tc>
        <w:tc>
          <w:tcPr>
            <w:tcW w:w="4252" w:type="dxa"/>
          </w:tcPr>
          <w:p w14:paraId="3B32648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雇主对雇员的要求其实很显而易见。在所有的工作领域中，雇主都希望有一个诚实，勤奋，技术能力强，善于解决问题，能够独自有效地工作，在团队合作中愿意与他人分享信息，并渴望继续学习的人。</w:t>
            </w:r>
          </w:p>
        </w:tc>
      </w:tr>
      <w:tr w:rsidR="0034411E" w:rsidRPr="00855F6C" w14:paraId="0986A394" w14:textId="77777777" w:rsidTr="0034411E">
        <w:tc>
          <w:tcPr>
            <w:tcW w:w="4361" w:type="dxa"/>
          </w:tcPr>
          <w:p w14:paraId="33F26026" w14:textId="77777777" w:rsidR="0034411E" w:rsidRPr="00855F6C" w:rsidRDefault="0034411E" w:rsidP="0034411E">
            <w:pPr>
              <w:rPr>
                <w:rFonts w:eastAsiaTheme="minorEastAsia"/>
                <w:sz w:val="24"/>
              </w:rPr>
            </w:pPr>
            <w:r w:rsidRPr="00855F6C">
              <w:rPr>
                <w:rFonts w:eastAsiaTheme="minorEastAsia"/>
                <w:sz w:val="24"/>
              </w:rPr>
              <w:t>You need to find the evidence that you can use to display these qualities.</w:t>
            </w:r>
            <w:r w:rsidRPr="00855F6C">
              <w:rPr>
                <w:rFonts w:eastAsiaTheme="minorEastAsia" w:hint="eastAsia"/>
                <w:sz w:val="24"/>
              </w:rPr>
              <w:t xml:space="preserve"> </w:t>
            </w:r>
            <w:r w:rsidRPr="00855F6C">
              <w:rPr>
                <w:rFonts w:eastAsiaTheme="minorEastAsia"/>
                <w:sz w:val="24"/>
              </w:rPr>
              <w:t>Begin by thinking about everything you have done throughout your college</w:t>
            </w:r>
            <w:r w:rsidRPr="00855F6C">
              <w:rPr>
                <w:rFonts w:eastAsiaTheme="minorEastAsia" w:hint="eastAsia"/>
                <w:sz w:val="24"/>
              </w:rPr>
              <w:t xml:space="preserve"> </w:t>
            </w:r>
            <w:r w:rsidRPr="00855F6C">
              <w:rPr>
                <w:rFonts w:eastAsiaTheme="minorEastAsia"/>
                <w:sz w:val="24"/>
              </w:rPr>
              <w:t>career (courses, projects, service-learning experiences, organizations, leadership roles) and your professional career (job responsibilities, supervision of</w:t>
            </w:r>
            <w:r w:rsidRPr="00855F6C">
              <w:rPr>
                <w:rFonts w:eastAsiaTheme="minorEastAsia" w:hint="eastAsia"/>
                <w:sz w:val="24"/>
              </w:rPr>
              <w:t xml:space="preserve"> </w:t>
            </w:r>
            <w:r w:rsidRPr="00855F6C">
              <w:rPr>
                <w:rFonts w:eastAsiaTheme="minorEastAsia"/>
                <w:sz w:val="24"/>
              </w:rPr>
              <w:t>others, accomplishments, awards). And don’t forget your volunteer activities; through these activities, many people acquire what are called transferable skills—skills that are useful or even necessary in seemingly unrelated</w:t>
            </w:r>
            <w:r w:rsidRPr="00855F6C">
              <w:rPr>
                <w:rFonts w:eastAsiaTheme="minorEastAsia" w:hint="eastAsia"/>
                <w:sz w:val="24"/>
              </w:rPr>
              <w:t xml:space="preserve"> </w:t>
            </w:r>
            <w:r w:rsidRPr="00855F6C">
              <w:rPr>
                <w:rFonts w:eastAsiaTheme="minorEastAsia"/>
                <w:sz w:val="24"/>
              </w:rPr>
              <w:t>jobs. For instance, volunteering for Habitat for Humanity says something</w:t>
            </w:r>
            <w:r w:rsidRPr="00855F6C">
              <w:rPr>
                <w:rFonts w:eastAsiaTheme="minorEastAsia" w:hint="eastAsia"/>
                <w:sz w:val="24"/>
              </w:rPr>
              <w:t xml:space="preserve"> </w:t>
            </w:r>
            <w:r w:rsidRPr="00855F6C">
              <w:rPr>
                <w:rFonts w:eastAsiaTheme="minorEastAsia"/>
                <w:sz w:val="24"/>
              </w:rPr>
              <w:t>important not only about your character but also about your ability to work</w:t>
            </w:r>
            <w:r w:rsidRPr="00855F6C">
              <w:rPr>
                <w:rFonts w:eastAsiaTheme="minorEastAsia" w:hint="eastAsia"/>
                <w:sz w:val="24"/>
              </w:rPr>
              <w:t xml:space="preserve"> </w:t>
            </w:r>
            <w:r w:rsidRPr="00855F6C">
              <w:rPr>
                <w:rFonts w:eastAsiaTheme="minorEastAsia"/>
                <w:sz w:val="24"/>
              </w:rPr>
              <w:t xml:space="preserve">effectively in a team </w:t>
            </w:r>
            <w:r w:rsidRPr="00855F6C">
              <w:rPr>
                <w:rFonts w:eastAsiaTheme="minorEastAsia"/>
                <w:sz w:val="24"/>
              </w:rPr>
              <w:lastRenderedPageBreak/>
              <w:t>and to solve problems. Even if you will never swing a</w:t>
            </w:r>
            <w:r w:rsidRPr="00855F6C">
              <w:rPr>
                <w:rFonts w:eastAsiaTheme="minorEastAsia" w:hint="eastAsia"/>
                <w:sz w:val="24"/>
              </w:rPr>
              <w:t xml:space="preserve"> </w:t>
            </w:r>
            <w:r w:rsidRPr="00855F6C">
              <w:rPr>
                <w:rFonts w:eastAsiaTheme="minorEastAsia"/>
                <w:sz w:val="24"/>
              </w:rPr>
              <w:t>hammer on the job, you will want to refer to this experience. Make a list—a</w:t>
            </w:r>
            <w:r w:rsidRPr="00855F6C">
              <w:rPr>
                <w:rFonts w:eastAsiaTheme="minorEastAsia" w:hint="eastAsia"/>
                <w:sz w:val="24"/>
              </w:rPr>
              <w:t xml:space="preserve"> </w:t>
            </w:r>
            <w:r w:rsidRPr="00855F6C">
              <w:rPr>
                <w:rFonts w:eastAsiaTheme="minorEastAsia"/>
                <w:sz w:val="24"/>
              </w:rPr>
              <w:t>long list—of your experiences, characteristics, skills, and accomplishments</w:t>
            </w:r>
            <w:r w:rsidRPr="00855F6C">
              <w:rPr>
                <w:rFonts w:eastAsiaTheme="minorEastAsia" w:hint="eastAsia"/>
                <w:sz w:val="24"/>
              </w:rPr>
              <w:t xml:space="preserve"> </w:t>
            </w:r>
            <w:r w:rsidRPr="00855F6C">
              <w:rPr>
                <w:rFonts w:eastAsiaTheme="minorEastAsia"/>
                <w:sz w:val="24"/>
              </w:rPr>
              <w:t>that will furnish the kinds of evidence that you can use in establishing your</w:t>
            </w:r>
            <w:r w:rsidRPr="00855F6C">
              <w:rPr>
                <w:rFonts w:eastAsiaTheme="minorEastAsia" w:hint="eastAsia"/>
                <w:sz w:val="24"/>
              </w:rPr>
              <w:t xml:space="preserve"> </w:t>
            </w:r>
            <w:r w:rsidRPr="00855F6C">
              <w:rPr>
                <w:rFonts w:eastAsiaTheme="minorEastAsia"/>
                <w:sz w:val="24"/>
              </w:rPr>
              <w:t>professional brand.</w:t>
            </w:r>
          </w:p>
        </w:tc>
        <w:tc>
          <w:tcPr>
            <w:tcW w:w="4252" w:type="dxa"/>
          </w:tcPr>
          <w:p w14:paraId="745F5D2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您需要找到可以用来表明这些品质的证明。从您在大学生涯中所做的一切开始（课程，项目，服务学习经历，组织，领导角色）和您的职业生涯（工作职责，对他人的监督，成就，奖励）。不要忘记还有您的志愿者活动。通过这些活动，许多人获得了所谓的可转移技能，这些技能在工作中看似是无关紧要的，但其实是有用的，甚至是必要的。例如，为仁爱之家做志愿服务的重要性不仅在于展示您的性格，也展示了您在团队中有效工作和解决问题的能力。即使您永远不会在工作中挥动锤子，但您也还是想参考一下这段经历。列一张清单——一张长长的清单，列出您的经历、特点、技能和成就，这将为您打造专业品牌提供各种证明。</w:t>
            </w:r>
          </w:p>
        </w:tc>
      </w:tr>
      <w:tr w:rsidR="0034411E" w:rsidRPr="00855F6C" w14:paraId="34AE9F15" w14:textId="77777777" w:rsidTr="0034411E">
        <w:tc>
          <w:tcPr>
            <w:tcW w:w="4361" w:type="dxa"/>
          </w:tcPr>
          <w:p w14:paraId="0D3E0D9B" w14:textId="77777777" w:rsidR="0034411E" w:rsidRPr="00855F6C" w:rsidRDefault="0034411E" w:rsidP="0034411E">
            <w:pPr>
              <w:rPr>
                <w:rFonts w:eastAsiaTheme="minorEastAsia"/>
                <w:b/>
                <w:sz w:val="24"/>
              </w:rPr>
            </w:pPr>
            <w:r w:rsidRPr="00855F6C">
              <w:rPr>
                <w:rFonts w:eastAsiaTheme="minorEastAsia"/>
                <w:b/>
                <w:sz w:val="24"/>
              </w:rPr>
              <w:lastRenderedPageBreak/>
              <w:t>Building the Foundation of Your</w:t>
            </w:r>
            <w:r w:rsidRPr="00855F6C">
              <w:rPr>
                <w:rFonts w:eastAsiaTheme="minorEastAsia" w:hint="eastAsia"/>
                <w:b/>
                <w:sz w:val="24"/>
              </w:rPr>
              <w:t xml:space="preserve"> </w:t>
            </w:r>
            <w:r w:rsidRPr="00855F6C">
              <w:rPr>
                <w:rFonts w:eastAsiaTheme="minorEastAsia"/>
                <w:b/>
                <w:sz w:val="24"/>
              </w:rPr>
              <w:t>Professional Brand</w:t>
            </w:r>
          </w:p>
        </w:tc>
        <w:tc>
          <w:tcPr>
            <w:tcW w:w="4252" w:type="dxa"/>
          </w:tcPr>
          <w:p w14:paraId="209CA690"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打造专业品牌的基础</w:t>
            </w:r>
          </w:p>
        </w:tc>
      </w:tr>
      <w:tr w:rsidR="0034411E" w:rsidRPr="00855F6C" w14:paraId="4910D1B0" w14:textId="77777777" w:rsidTr="0034411E">
        <w:tc>
          <w:tcPr>
            <w:tcW w:w="4361" w:type="dxa"/>
          </w:tcPr>
          <w:p w14:paraId="2A19A805" w14:textId="77777777" w:rsidR="0034411E" w:rsidRPr="00855F6C" w:rsidRDefault="0034411E" w:rsidP="0034411E">
            <w:pPr>
              <w:rPr>
                <w:rFonts w:eastAsiaTheme="minorEastAsia"/>
                <w:sz w:val="24"/>
              </w:rPr>
            </w:pPr>
            <w:r w:rsidRPr="00855F6C">
              <w:rPr>
                <w:rFonts w:eastAsiaTheme="minorEastAsia"/>
                <w:sz w:val="24"/>
              </w:rPr>
              <w:t>Follow these six guidelines in developing your professional brand</w:t>
            </w:r>
          </w:p>
        </w:tc>
        <w:tc>
          <w:tcPr>
            <w:tcW w:w="4252" w:type="dxa"/>
          </w:tcPr>
          <w:p w14:paraId="354F94E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遵循这六个准则来</w:t>
            </w:r>
            <w:proofErr w:type="gramStart"/>
            <w:r w:rsidRPr="00855F6C">
              <w:rPr>
                <w:rFonts w:asciiTheme="minorHAnsi" w:eastAsiaTheme="minorEastAsia" w:hAnsiTheme="minorHAnsi" w:cstheme="minorBidi" w:hint="eastAsia"/>
                <w:sz w:val="24"/>
              </w:rPr>
              <w:t>展开您</w:t>
            </w:r>
            <w:proofErr w:type="gramEnd"/>
            <w:r w:rsidRPr="00855F6C">
              <w:rPr>
                <w:rFonts w:asciiTheme="minorHAnsi" w:eastAsiaTheme="minorEastAsia" w:hAnsiTheme="minorHAnsi" w:cstheme="minorBidi" w:hint="eastAsia"/>
                <w:sz w:val="24"/>
              </w:rPr>
              <w:t>的专业品牌</w:t>
            </w:r>
          </w:p>
        </w:tc>
      </w:tr>
      <w:tr w:rsidR="0034411E" w:rsidRPr="00855F6C" w14:paraId="1292DC21" w14:textId="77777777" w:rsidTr="0034411E">
        <w:tc>
          <w:tcPr>
            <w:tcW w:w="4361" w:type="dxa"/>
          </w:tcPr>
          <w:p w14:paraId="2549305F" w14:textId="77777777" w:rsidR="0034411E" w:rsidRPr="00855F6C" w:rsidRDefault="0034411E" w:rsidP="0034411E">
            <w:pPr>
              <w:rPr>
                <w:rFonts w:eastAsiaTheme="minorEastAsia"/>
                <w:sz w:val="24"/>
              </w:rPr>
            </w:pPr>
            <w:r w:rsidRPr="00855F6C">
              <w:rPr>
                <w:rFonts w:eastAsiaTheme="minorEastAsia"/>
                <w:sz w:val="24"/>
              </w:rPr>
              <w:t>Research what others have done. What kinds of information do they present</w:t>
            </w:r>
            <w:r w:rsidRPr="00855F6C">
              <w:rPr>
                <w:rFonts w:eastAsiaTheme="minorEastAsia" w:hint="eastAsia"/>
                <w:sz w:val="24"/>
              </w:rPr>
              <w:t xml:space="preserve"> </w:t>
            </w:r>
            <w:r w:rsidRPr="00855F6C">
              <w:rPr>
                <w:rFonts w:eastAsiaTheme="minorEastAsia"/>
                <w:sz w:val="24"/>
              </w:rPr>
              <w:t>about themselves online? On which social-media sites are they active? What</w:t>
            </w:r>
            <w:r w:rsidRPr="00855F6C">
              <w:rPr>
                <w:rFonts w:eastAsiaTheme="minorEastAsia" w:hint="eastAsia"/>
                <w:sz w:val="24"/>
              </w:rPr>
              <w:t xml:space="preserve"> </w:t>
            </w:r>
            <w:r w:rsidRPr="00855F6C">
              <w:rPr>
                <w:rFonts w:eastAsiaTheme="minorEastAsia"/>
                <w:sz w:val="24"/>
              </w:rPr>
              <w:t>kinds of comments and questions do they post? How do they reply to what others have posted?</w:t>
            </w:r>
          </w:p>
        </w:tc>
        <w:tc>
          <w:tcPr>
            <w:tcW w:w="4252" w:type="dxa"/>
          </w:tcPr>
          <w:p w14:paraId="03D1616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研究其他人做了什么。他们在网上提供了自己的哪些信息？他们在哪些社交媒体网站上活跃？他们发表了什么样的评论和问题？</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他们如何回复别人发布的内容？</w:t>
            </w:r>
          </w:p>
        </w:tc>
      </w:tr>
      <w:tr w:rsidR="0034411E" w:rsidRPr="00855F6C" w14:paraId="2FF27343" w14:textId="77777777" w:rsidTr="0034411E">
        <w:tc>
          <w:tcPr>
            <w:tcW w:w="4361" w:type="dxa"/>
          </w:tcPr>
          <w:p w14:paraId="27138F71" w14:textId="77777777" w:rsidR="0034411E" w:rsidRPr="00855F6C" w:rsidRDefault="0034411E" w:rsidP="0034411E">
            <w:pPr>
              <w:rPr>
                <w:rFonts w:eastAsiaTheme="minorEastAsia"/>
                <w:sz w:val="24"/>
              </w:rPr>
            </w:pPr>
            <w:r w:rsidRPr="00855F6C">
              <w:rPr>
                <w:rFonts w:eastAsiaTheme="minorEastAsia"/>
                <w:sz w:val="24"/>
              </w:rPr>
              <w:t>Tell the truth. Statistics about how many people lie and exaggerate in describing</w:t>
            </w:r>
            <w:r w:rsidRPr="00855F6C">
              <w:rPr>
                <w:rFonts w:eastAsiaTheme="minorEastAsia" w:hint="eastAsia"/>
                <w:sz w:val="24"/>
              </w:rPr>
              <w:t xml:space="preserve"> </w:t>
            </w:r>
            <w:r w:rsidRPr="00855F6C">
              <w:rPr>
                <w:rFonts w:eastAsiaTheme="minorEastAsia"/>
                <w:sz w:val="24"/>
              </w:rPr>
              <w:t>themselves in the job search vary, but it is probably between a third and a half.</w:t>
            </w:r>
            <w:r w:rsidRPr="00855F6C">
              <w:rPr>
                <w:rFonts w:eastAsiaTheme="minorEastAsia" w:hint="eastAsia"/>
                <w:sz w:val="24"/>
              </w:rPr>
              <w:t xml:space="preserve"> </w:t>
            </w:r>
            <w:r w:rsidRPr="00855F6C">
              <w:rPr>
                <w:rFonts w:eastAsiaTheme="minorEastAsia"/>
                <w:sz w:val="24"/>
              </w:rPr>
              <w:t>Companies search online themselves or hire investigators to verify the information you provide about yourself, to see if you are honest.</w:t>
            </w:r>
          </w:p>
        </w:tc>
        <w:tc>
          <w:tcPr>
            <w:tcW w:w="4252" w:type="dxa"/>
          </w:tcPr>
          <w:p w14:paraId="3472B76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说实话，在求职中关于有多少人撒谎和夸大自己的数据各不相同，但可能在三分之一到一半之间。但可能在第三到一半之间。公司在网上搜索或雇佣调查员来核实您提供的信息，看看您是否诚实。</w:t>
            </w:r>
          </w:p>
        </w:tc>
      </w:tr>
      <w:tr w:rsidR="0034411E" w:rsidRPr="00855F6C" w14:paraId="5C65F5B3" w14:textId="77777777" w:rsidTr="0034411E">
        <w:tc>
          <w:tcPr>
            <w:tcW w:w="4361" w:type="dxa"/>
          </w:tcPr>
          <w:p w14:paraId="033C9574" w14:textId="77777777" w:rsidR="0034411E" w:rsidRPr="00855F6C" w:rsidRDefault="0034411E" w:rsidP="0034411E">
            <w:pPr>
              <w:rPr>
                <w:rFonts w:eastAsiaTheme="minorEastAsia"/>
                <w:sz w:val="24"/>
              </w:rPr>
            </w:pPr>
            <w:r w:rsidRPr="00855F6C">
              <w:rPr>
                <w:rFonts w:eastAsiaTheme="minorEastAsia"/>
                <w:sz w:val="24"/>
              </w:rPr>
              <w:t>Communicate professionally. Show that you can write clearly and correctly, and</w:t>
            </w:r>
            <w:r w:rsidRPr="00855F6C">
              <w:rPr>
                <w:rFonts w:eastAsiaTheme="minorEastAsia" w:hint="eastAsia"/>
                <w:sz w:val="24"/>
              </w:rPr>
              <w:t xml:space="preserve"> </w:t>
            </w:r>
            <w:r w:rsidRPr="00855F6C">
              <w:rPr>
                <w:rFonts w:eastAsiaTheme="minorEastAsia"/>
                <w:sz w:val="24"/>
              </w:rPr>
              <w:t>remember that it is inappropriate (and in some cases illegal) to divulge trade</w:t>
            </w:r>
            <w:r w:rsidRPr="00855F6C">
              <w:rPr>
                <w:rFonts w:eastAsiaTheme="minorEastAsia" w:hint="eastAsia"/>
                <w:sz w:val="24"/>
              </w:rPr>
              <w:t xml:space="preserve"> </w:t>
            </w:r>
            <w:r w:rsidRPr="00855F6C">
              <w:rPr>
                <w:rFonts w:eastAsiaTheme="minorEastAsia"/>
                <w:sz w:val="24"/>
              </w:rPr>
              <w:t>secrets or personal information about colleagues.</w:t>
            </w:r>
          </w:p>
        </w:tc>
        <w:tc>
          <w:tcPr>
            <w:tcW w:w="4252" w:type="dxa"/>
          </w:tcPr>
          <w:p w14:paraId="463E3AE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专业交流。表明您可以写得清楚和正确，并且记住泄露商业秘密或同事的个人信息是不合适的（在某些情况下是违法的）。</w:t>
            </w:r>
          </w:p>
        </w:tc>
      </w:tr>
      <w:tr w:rsidR="0034411E" w:rsidRPr="00855F6C" w14:paraId="2C196828" w14:textId="77777777" w:rsidTr="0034411E">
        <w:tc>
          <w:tcPr>
            <w:tcW w:w="4361" w:type="dxa"/>
          </w:tcPr>
          <w:p w14:paraId="4E8FBFB3" w14:textId="77777777" w:rsidR="0034411E" w:rsidRPr="00855F6C" w:rsidRDefault="0034411E" w:rsidP="0034411E">
            <w:pPr>
              <w:rPr>
                <w:rFonts w:eastAsiaTheme="minorEastAsia"/>
                <w:sz w:val="24"/>
              </w:rPr>
            </w:pPr>
            <w:r w:rsidRPr="00855F6C">
              <w:rPr>
                <w:rFonts w:eastAsiaTheme="minorEastAsia"/>
                <w:sz w:val="24"/>
              </w:rPr>
              <w:t>Describe your job skills. Employers want to see that you have the technical skills</w:t>
            </w:r>
            <w:r w:rsidRPr="00855F6C">
              <w:rPr>
                <w:rFonts w:eastAsiaTheme="minorEastAsia" w:hint="eastAsia"/>
                <w:sz w:val="24"/>
              </w:rPr>
              <w:t xml:space="preserve"> </w:t>
            </w:r>
            <w:r w:rsidRPr="00855F6C">
              <w:rPr>
                <w:rFonts w:eastAsiaTheme="minorEastAsia"/>
                <w:sz w:val="24"/>
              </w:rPr>
              <w:t>that the job requires. They look for degrees, certifications, speeches and publications, and descriptions of what you do in your present position and have done in</w:t>
            </w:r>
            <w:r w:rsidRPr="00855F6C">
              <w:rPr>
                <w:rFonts w:eastAsiaTheme="minorEastAsia" w:hint="eastAsia"/>
                <w:sz w:val="24"/>
              </w:rPr>
              <w:t xml:space="preserve"> </w:t>
            </w:r>
            <w:r w:rsidRPr="00855F6C">
              <w:rPr>
                <w:rFonts w:eastAsiaTheme="minorEastAsia"/>
                <w:sz w:val="24"/>
              </w:rPr>
              <w:t>previous positions.</w:t>
            </w:r>
          </w:p>
        </w:tc>
        <w:tc>
          <w:tcPr>
            <w:tcW w:w="4252" w:type="dxa"/>
          </w:tcPr>
          <w:p w14:paraId="7BBA108A" w14:textId="77777777" w:rsidR="0034411E" w:rsidRPr="00855F6C" w:rsidRDefault="0034411E" w:rsidP="0034411E">
            <w:pPr>
              <w:rPr>
                <w:rFonts w:asciiTheme="minorHAnsi" w:eastAsiaTheme="minorEastAsia" w:hAnsiTheme="minorHAnsi" w:cstheme="minorBidi"/>
                <w:sz w:val="24"/>
              </w:rPr>
            </w:pP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的工作技能。雇主希望看到您具备工作所需的技术技能。他们会寻找学位，证书，演讲和出版物，以及您对您的目前职位和以前职位的工作描述。</w:t>
            </w:r>
          </w:p>
        </w:tc>
      </w:tr>
      <w:tr w:rsidR="0034411E" w:rsidRPr="00855F6C" w14:paraId="644B9126" w14:textId="77777777" w:rsidTr="0034411E">
        <w:tc>
          <w:tcPr>
            <w:tcW w:w="4361" w:type="dxa"/>
          </w:tcPr>
          <w:p w14:paraId="65BDA144" w14:textId="77777777" w:rsidR="0034411E" w:rsidRPr="00855F6C" w:rsidRDefault="0034411E" w:rsidP="0034411E">
            <w:pPr>
              <w:rPr>
                <w:rFonts w:eastAsiaTheme="minorEastAsia"/>
                <w:sz w:val="24"/>
              </w:rPr>
            </w:pPr>
            <w:r w:rsidRPr="00855F6C">
              <w:rPr>
                <w:rFonts w:eastAsiaTheme="minorEastAsia"/>
                <w:sz w:val="24"/>
              </w:rPr>
              <w:t>Focus on problem-solving and accomplishments. The most compelling evidence that you would be a good hire is a solid record of identifying problems</w:t>
            </w:r>
            <w:r w:rsidRPr="00855F6C">
              <w:rPr>
                <w:rFonts w:eastAsiaTheme="minorEastAsia" w:hint="eastAsia"/>
                <w:sz w:val="24"/>
              </w:rPr>
              <w:t xml:space="preserve"> </w:t>
            </w:r>
            <w:r w:rsidRPr="00855F6C">
              <w:rPr>
                <w:rFonts w:eastAsiaTheme="minorEastAsia"/>
                <w:sz w:val="24"/>
              </w:rPr>
              <w:t xml:space="preserve">and devising solutions that met customers’ </w:t>
            </w:r>
            <w:r w:rsidRPr="00855F6C">
              <w:rPr>
                <w:rFonts w:eastAsiaTheme="minorEastAsia"/>
                <w:sz w:val="24"/>
              </w:rPr>
              <w:lastRenderedPageBreak/>
              <w:t>needs, reduced costs, increased</w:t>
            </w:r>
            <w:r w:rsidRPr="00855F6C">
              <w:rPr>
                <w:rFonts w:eastAsiaTheme="minorEastAsia" w:hint="eastAsia"/>
                <w:sz w:val="24"/>
              </w:rPr>
              <w:t xml:space="preserve"> </w:t>
            </w:r>
            <w:r w:rsidRPr="00855F6C">
              <w:rPr>
                <w:rFonts w:eastAsiaTheme="minorEastAsia"/>
                <w:sz w:val="24"/>
              </w:rPr>
              <w:t>revenues, improved safety, and reduced environmental impact. Numbers tell the</w:t>
            </w:r>
            <w:r w:rsidRPr="00855F6C">
              <w:rPr>
                <w:rFonts w:eastAsiaTheme="minorEastAsia" w:hint="eastAsia"/>
                <w:sz w:val="24"/>
              </w:rPr>
              <w:t xml:space="preserve"> </w:t>
            </w:r>
            <w:r w:rsidRPr="00855F6C">
              <w:rPr>
                <w:rFonts w:eastAsiaTheme="minorEastAsia"/>
                <w:sz w:val="24"/>
              </w:rPr>
              <w:t>story: try to present your accomplishments as quantifiable data.</w:t>
            </w:r>
          </w:p>
        </w:tc>
        <w:tc>
          <w:tcPr>
            <w:tcW w:w="4252" w:type="dxa"/>
          </w:tcPr>
          <w:p w14:paraId="36E0ACA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专注于解决问题和成就。能够将您聘为最佳人选的最有力证明是，在发现问题和设计出满足客户需求，降低成本，增加收入，提高安全性和减少环境影响的解决方案方面有着可靠的记录。数字可</w:t>
            </w:r>
            <w:r w:rsidRPr="00855F6C">
              <w:rPr>
                <w:rFonts w:asciiTheme="minorHAnsi" w:eastAsiaTheme="minorEastAsia" w:hAnsiTheme="minorHAnsi" w:cstheme="minorBidi" w:hint="eastAsia"/>
                <w:sz w:val="24"/>
              </w:rPr>
              <w:lastRenderedPageBreak/>
              <w:t>以说明问题：试着用可量化的数据来展示您的成就。</w:t>
            </w:r>
          </w:p>
        </w:tc>
      </w:tr>
      <w:tr w:rsidR="0034411E" w:rsidRPr="00855F6C" w14:paraId="540C53D5" w14:textId="77777777" w:rsidTr="0034411E">
        <w:tc>
          <w:tcPr>
            <w:tcW w:w="4361" w:type="dxa"/>
          </w:tcPr>
          <w:p w14:paraId="420C57E4" w14:textId="77777777" w:rsidR="0034411E" w:rsidRPr="00855F6C" w:rsidRDefault="0034411E" w:rsidP="0034411E">
            <w:pPr>
              <w:rPr>
                <w:rFonts w:eastAsiaTheme="minorEastAsia"/>
                <w:sz w:val="24"/>
              </w:rPr>
            </w:pPr>
            <w:r w:rsidRPr="00855F6C">
              <w:rPr>
                <w:rFonts w:eastAsiaTheme="minorEastAsia"/>
                <w:sz w:val="24"/>
              </w:rPr>
              <w:lastRenderedPageBreak/>
              <w:t>Participate actively online. One way to show you are a professional who would</w:t>
            </w:r>
            <w:r w:rsidRPr="00855F6C">
              <w:rPr>
                <w:rFonts w:eastAsiaTheme="minorEastAsia" w:hint="eastAsia"/>
                <w:sz w:val="24"/>
              </w:rPr>
              <w:t xml:space="preserve"> </w:t>
            </w:r>
            <w:r w:rsidRPr="00855F6C">
              <w:rPr>
                <w:rFonts w:eastAsiaTheme="minorEastAsia"/>
                <w:sz w:val="24"/>
              </w:rPr>
              <w:t>generously and appropriately share information and work well in a team is to</w:t>
            </w:r>
            <w:r w:rsidRPr="00855F6C">
              <w:rPr>
                <w:rFonts w:eastAsiaTheme="minorEastAsia" w:hint="eastAsia"/>
                <w:sz w:val="24"/>
              </w:rPr>
              <w:t xml:space="preserve"> </w:t>
            </w:r>
            <w:r w:rsidRPr="00855F6C">
              <w:rPr>
                <w:rFonts w:eastAsiaTheme="minorEastAsia"/>
                <w:sz w:val="24"/>
              </w:rPr>
              <w:t>display those characteristics online. Participate professionally through sites such</w:t>
            </w:r>
            <w:r w:rsidRPr="00855F6C">
              <w:rPr>
                <w:rFonts w:eastAsiaTheme="minorEastAsia" w:hint="eastAsia"/>
                <w:sz w:val="24"/>
              </w:rPr>
              <w:t xml:space="preserve"> </w:t>
            </w:r>
            <w:r w:rsidRPr="00855F6C">
              <w:rPr>
                <w:rFonts w:eastAsiaTheme="minorEastAsia"/>
                <w:sz w:val="24"/>
              </w:rPr>
              <w:t>as LinkedIn, Facebook, and Twitter.</w:t>
            </w:r>
          </w:p>
        </w:tc>
        <w:tc>
          <w:tcPr>
            <w:tcW w:w="4252" w:type="dxa"/>
          </w:tcPr>
          <w:p w14:paraId="6E948DA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积极在线参与。要展示您是专业人才的一个方式是，慷慨大方地分享信息并在团队中表现良好，也就是说您要在网上展示这些特征。通过领英、</w:t>
            </w:r>
            <w:proofErr w:type="gramStart"/>
            <w:r w:rsidRPr="00855F6C">
              <w:rPr>
                <w:rFonts w:asciiTheme="minorHAnsi" w:eastAsiaTheme="minorEastAsia" w:hAnsiTheme="minorHAnsi" w:cstheme="minorBidi" w:hint="eastAsia"/>
                <w:sz w:val="24"/>
              </w:rPr>
              <w:t>脸书和</w:t>
            </w:r>
            <w:proofErr w:type="gramEnd"/>
            <w:r w:rsidRPr="00855F6C">
              <w:rPr>
                <w:rFonts w:asciiTheme="minorHAnsi" w:eastAsiaTheme="minorEastAsia" w:hAnsiTheme="minorHAnsi" w:cstheme="minorBidi" w:hint="eastAsia"/>
                <w:sz w:val="24"/>
              </w:rPr>
              <w:t>推特等网站进行参与。</w:t>
            </w:r>
          </w:p>
        </w:tc>
      </w:tr>
      <w:tr w:rsidR="0034411E" w:rsidRPr="00855F6C" w14:paraId="2C8B61AD" w14:textId="77777777" w:rsidTr="0034411E">
        <w:tc>
          <w:tcPr>
            <w:tcW w:w="4361" w:type="dxa"/>
          </w:tcPr>
          <w:p w14:paraId="77F8E386" w14:textId="77777777" w:rsidR="0034411E" w:rsidRPr="00855F6C" w:rsidRDefault="0034411E" w:rsidP="0034411E">
            <w:pPr>
              <w:rPr>
                <w:rFonts w:eastAsiaTheme="minorEastAsia"/>
                <w:b/>
                <w:sz w:val="24"/>
              </w:rPr>
            </w:pPr>
            <w:r w:rsidRPr="00855F6C">
              <w:rPr>
                <w:rFonts w:eastAsiaTheme="minorEastAsia"/>
                <w:b/>
                <w:sz w:val="24"/>
              </w:rPr>
              <w:t>CRAFTING YOUR PROFESSIONAL BRAND</w:t>
            </w:r>
          </w:p>
        </w:tc>
        <w:tc>
          <w:tcPr>
            <w:tcW w:w="4252" w:type="dxa"/>
          </w:tcPr>
          <w:p w14:paraId="223D8105"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打造专业品牌</w:t>
            </w:r>
          </w:p>
        </w:tc>
      </w:tr>
      <w:tr w:rsidR="0034411E" w:rsidRPr="00855F6C" w14:paraId="3A9A142F" w14:textId="77777777" w:rsidTr="0034411E">
        <w:tc>
          <w:tcPr>
            <w:tcW w:w="4361" w:type="dxa"/>
          </w:tcPr>
          <w:p w14:paraId="7A2F00E9" w14:textId="77777777" w:rsidR="0034411E" w:rsidRPr="00855F6C" w:rsidRDefault="0034411E" w:rsidP="0034411E">
            <w:pPr>
              <w:rPr>
                <w:rFonts w:eastAsiaTheme="minorEastAsia"/>
                <w:sz w:val="24"/>
              </w:rPr>
            </w:pPr>
            <w:r w:rsidRPr="00855F6C">
              <w:rPr>
                <w:rFonts w:eastAsiaTheme="minorEastAsia"/>
                <w:sz w:val="24"/>
              </w:rPr>
              <w:t>With your long list of characteristics, experiences, skills, and accomplishments in hand, it’s time to start creating the materials—primarily online</w:t>
            </w:r>
            <w:r w:rsidRPr="00855F6C">
              <w:rPr>
                <w:rFonts w:eastAsiaTheme="minorEastAsia" w:hint="eastAsia"/>
                <w:sz w:val="24"/>
              </w:rPr>
              <w:t xml:space="preserve"> </w:t>
            </w:r>
            <w:r w:rsidRPr="00855F6C">
              <w:rPr>
                <w:rFonts w:eastAsiaTheme="minorEastAsia"/>
                <w:sz w:val="24"/>
              </w:rPr>
              <w:t>materials—that will display your professional brand.</w:t>
            </w:r>
          </w:p>
        </w:tc>
        <w:tc>
          <w:tcPr>
            <w:tcW w:w="4252" w:type="dxa"/>
          </w:tcPr>
          <w:p w14:paraId="7842ED6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有了众多品质，经验，技能和成就，现在该开始创建可以展示您的专业品牌的材料（主要是在线材料）了。</w:t>
            </w:r>
          </w:p>
        </w:tc>
      </w:tr>
      <w:tr w:rsidR="0034411E" w:rsidRPr="00855F6C" w14:paraId="2E02AD80" w14:textId="77777777" w:rsidTr="0034411E">
        <w:tc>
          <w:tcPr>
            <w:tcW w:w="4361" w:type="dxa"/>
          </w:tcPr>
          <w:p w14:paraId="4405167B" w14:textId="77777777" w:rsidR="0034411E" w:rsidRPr="00855F6C" w:rsidRDefault="0034411E" w:rsidP="0034411E">
            <w:pPr>
              <w:rPr>
                <w:rFonts w:eastAsiaTheme="minorEastAsia"/>
                <w:b/>
                <w:sz w:val="24"/>
              </w:rPr>
            </w:pPr>
            <w:r w:rsidRPr="00855F6C">
              <w:rPr>
                <w:rFonts w:eastAsiaTheme="minorEastAsia"/>
                <w:b/>
                <w:sz w:val="24"/>
              </w:rPr>
              <w:t>Presenting Your Professional Brand</w:t>
            </w:r>
          </w:p>
        </w:tc>
        <w:tc>
          <w:tcPr>
            <w:tcW w:w="4252" w:type="dxa"/>
          </w:tcPr>
          <w:p w14:paraId="123C4A7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展示您的专业品牌</w:t>
            </w:r>
          </w:p>
        </w:tc>
      </w:tr>
      <w:tr w:rsidR="0034411E" w:rsidRPr="00855F6C" w14:paraId="46F662A7" w14:textId="77777777" w:rsidTr="0034411E">
        <w:tc>
          <w:tcPr>
            <w:tcW w:w="4361" w:type="dxa"/>
          </w:tcPr>
          <w:p w14:paraId="37C6C64A" w14:textId="77777777" w:rsidR="0034411E" w:rsidRPr="00855F6C" w:rsidRDefault="0034411E" w:rsidP="0034411E">
            <w:pPr>
              <w:rPr>
                <w:rFonts w:eastAsiaTheme="minorEastAsia"/>
                <w:sz w:val="24"/>
              </w:rPr>
            </w:pPr>
            <w:r w:rsidRPr="00855F6C">
              <w:rPr>
                <w:rFonts w:eastAsiaTheme="minorEastAsia"/>
                <w:sz w:val="24"/>
              </w:rPr>
              <w:t>The following six guidelines can help you display your professional brand.</w:t>
            </w:r>
          </w:p>
        </w:tc>
        <w:tc>
          <w:tcPr>
            <w:tcW w:w="4252" w:type="dxa"/>
          </w:tcPr>
          <w:p w14:paraId="5FB1E6F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以下六个准则可以帮助您展示您的专业品牌。</w:t>
            </w:r>
          </w:p>
        </w:tc>
      </w:tr>
      <w:tr w:rsidR="0034411E" w:rsidRPr="00855F6C" w14:paraId="35E41D79" w14:textId="77777777" w:rsidTr="0034411E">
        <w:tc>
          <w:tcPr>
            <w:tcW w:w="4361" w:type="dxa"/>
          </w:tcPr>
          <w:p w14:paraId="75338119" w14:textId="77777777" w:rsidR="0034411E" w:rsidRPr="00855F6C" w:rsidRDefault="0034411E" w:rsidP="0034411E">
            <w:pPr>
              <w:rPr>
                <w:rFonts w:eastAsiaTheme="minorEastAsia"/>
                <w:sz w:val="24"/>
              </w:rPr>
            </w:pPr>
            <w:r w:rsidRPr="00855F6C">
              <w:rPr>
                <w:rFonts w:eastAsiaTheme="minorEastAsia"/>
                <w:sz w:val="24"/>
              </w:rPr>
              <w:t>Create a strong online presence. The best online presence is your own website, which functions as your online headquarters. All your other online activities will link back to this one site, the only site on the Internet that is all about</w:t>
            </w:r>
            <w:r w:rsidRPr="00855F6C">
              <w:rPr>
                <w:rFonts w:eastAsiaTheme="minorEastAsia" w:hint="eastAsia"/>
                <w:sz w:val="24"/>
              </w:rPr>
              <w:t xml:space="preserve"> </w:t>
            </w:r>
            <w:r w:rsidRPr="00855F6C">
              <w:rPr>
                <w:rFonts w:eastAsiaTheme="minorEastAsia"/>
                <w:sz w:val="24"/>
              </w:rPr>
              <w:t>you. Register a site and try to name it yourname.com (you will be required</w:t>
            </w:r>
            <w:r w:rsidRPr="00855F6C">
              <w:rPr>
                <w:rFonts w:eastAsiaTheme="minorEastAsia" w:hint="eastAsia"/>
                <w:sz w:val="24"/>
              </w:rPr>
              <w:t xml:space="preserve"> </w:t>
            </w:r>
            <w:r w:rsidRPr="00855F6C">
              <w:rPr>
                <w:rFonts w:eastAsiaTheme="minorEastAsia"/>
                <w:sz w:val="24"/>
              </w:rPr>
              <w:t>to pay a small fee to secure the domain name). If you aren’t experienced</w:t>
            </w:r>
            <w:r w:rsidRPr="00855F6C">
              <w:rPr>
                <w:rFonts w:eastAsiaTheme="minorEastAsia" w:hint="eastAsia"/>
                <w:sz w:val="24"/>
              </w:rPr>
              <w:t xml:space="preserve"> </w:t>
            </w:r>
            <w:r w:rsidRPr="00855F6C">
              <w:rPr>
                <w:rFonts w:eastAsiaTheme="minorEastAsia"/>
                <w:sz w:val="24"/>
              </w:rPr>
              <w:t xml:space="preserve">designing and creating sites, try a drag-and-drop site builder like </w:t>
            </w:r>
            <w:proofErr w:type="spellStart"/>
            <w:r w:rsidRPr="00855F6C">
              <w:rPr>
                <w:rFonts w:eastAsiaTheme="minorEastAsia"/>
                <w:sz w:val="24"/>
              </w:rPr>
              <w:t>Weebly</w:t>
            </w:r>
            <w:proofErr w:type="spellEnd"/>
            <w:r w:rsidRPr="00855F6C">
              <w:rPr>
                <w:rFonts w:eastAsiaTheme="minorEastAsia"/>
                <w:sz w:val="24"/>
              </w:rPr>
              <w:t xml:space="preserve"> or</w:t>
            </w:r>
            <w:r w:rsidRPr="00855F6C">
              <w:rPr>
                <w:rFonts w:eastAsiaTheme="minorEastAsia" w:hint="eastAsia"/>
                <w:sz w:val="24"/>
              </w:rPr>
              <w:t xml:space="preserve"> </w:t>
            </w:r>
            <w:proofErr w:type="spellStart"/>
            <w:r w:rsidRPr="00855F6C">
              <w:rPr>
                <w:rFonts w:eastAsiaTheme="minorEastAsia"/>
                <w:sz w:val="24"/>
              </w:rPr>
              <w:t>Squarespace</w:t>
            </w:r>
            <w:proofErr w:type="spellEnd"/>
            <w:r w:rsidRPr="00855F6C">
              <w:rPr>
                <w:rFonts w:eastAsiaTheme="minorEastAsia"/>
                <w:sz w:val="24"/>
              </w:rPr>
              <w:t xml:space="preserve">, or use a template from a free blogging site such as </w:t>
            </w:r>
            <w:proofErr w:type="spellStart"/>
            <w:r w:rsidRPr="00855F6C">
              <w:rPr>
                <w:rFonts w:eastAsiaTheme="minorEastAsia"/>
                <w:sz w:val="24"/>
              </w:rPr>
              <w:t>WordPress</w:t>
            </w:r>
            <w:proofErr w:type="spellEnd"/>
            <w:r w:rsidRPr="00855F6C">
              <w:rPr>
                <w:rFonts w:eastAsiaTheme="minorEastAsia"/>
                <w:sz w:val="24"/>
              </w:rPr>
              <w:t>.</w:t>
            </w:r>
            <w:r w:rsidRPr="00855F6C">
              <w:rPr>
                <w:rFonts w:eastAsiaTheme="minorEastAsia" w:hint="eastAsia"/>
                <w:sz w:val="24"/>
              </w:rPr>
              <w:t xml:space="preserve"> </w:t>
            </w:r>
            <w:r w:rsidRPr="00855F6C">
              <w:rPr>
                <w:rFonts w:eastAsiaTheme="minorEastAsia"/>
                <w:sz w:val="24"/>
              </w:rPr>
              <w:t>Upload to your site everything you want potential employers to see: contact</w:t>
            </w:r>
            <w:r w:rsidRPr="00855F6C">
              <w:rPr>
                <w:rFonts w:eastAsiaTheme="minorEastAsia" w:hint="eastAsia"/>
                <w:sz w:val="24"/>
              </w:rPr>
              <w:t xml:space="preserve"> </w:t>
            </w:r>
            <w:r w:rsidRPr="00855F6C">
              <w:rPr>
                <w:rFonts w:eastAsiaTheme="minorEastAsia"/>
                <w:sz w:val="24"/>
              </w:rPr>
              <w:t>information, a professional history, work samples, documents, and links to your</w:t>
            </w:r>
            <w:r w:rsidRPr="00855F6C">
              <w:rPr>
                <w:rFonts w:eastAsiaTheme="minorEastAsia" w:hint="eastAsia"/>
                <w:sz w:val="24"/>
              </w:rPr>
              <w:t xml:space="preserve"> </w:t>
            </w:r>
            <w:r w:rsidRPr="00855F6C">
              <w:rPr>
                <w:rFonts w:eastAsiaTheme="minorEastAsia"/>
                <w:sz w:val="24"/>
              </w:rPr>
              <w:t>accounts on social-media sites. If you don’t have a website, take advantage of</w:t>
            </w:r>
            <w:r w:rsidRPr="00855F6C">
              <w:rPr>
                <w:rFonts w:eastAsiaTheme="minorEastAsia" w:hint="eastAsia"/>
                <w:sz w:val="24"/>
              </w:rPr>
              <w:t xml:space="preserve"> </w:t>
            </w:r>
            <w:r w:rsidRPr="00855F6C">
              <w:rPr>
                <w:rFonts w:eastAsiaTheme="minorEastAsia"/>
                <w:sz w:val="24"/>
              </w:rPr>
              <w:t>all the features on LinkedIn.</w:t>
            </w:r>
          </w:p>
        </w:tc>
        <w:tc>
          <w:tcPr>
            <w:tcW w:w="4252" w:type="dxa"/>
          </w:tcPr>
          <w:p w14:paraId="53EC938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建立强大的在线状态。最好的在线服务是您自己的网站，它充当您的在线总部。您的所有其他在线活动将</w:t>
            </w:r>
            <w:proofErr w:type="gramStart"/>
            <w:r w:rsidRPr="00855F6C">
              <w:rPr>
                <w:rFonts w:asciiTheme="minorHAnsi" w:eastAsiaTheme="minorEastAsia" w:hAnsiTheme="minorHAnsi" w:cstheme="minorBidi" w:hint="eastAsia"/>
                <w:sz w:val="24"/>
              </w:rPr>
              <w:t>链接回</w:t>
            </w:r>
            <w:proofErr w:type="gramEnd"/>
            <w:r w:rsidRPr="00855F6C">
              <w:rPr>
                <w:rFonts w:asciiTheme="minorHAnsi" w:eastAsiaTheme="minorEastAsia" w:hAnsiTheme="minorHAnsi" w:cstheme="minorBidi" w:hint="eastAsia"/>
                <w:sz w:val="24"/>
              </w:rPr>
              <w:t>该站点，这是互联网上与</w:t>
            </w:r>
            <w:proofErr w:type="gramStart"/>
            <w:r w:rsidRPr="00855F6C">
              <w:rPr>
                <w:rFonts w:asciiTheme="minorHAnsi" w:eastAsiaTheme="minorEastAsia" w:hAnsiTheme="minorHAnsi" w:cstheme="minorBidi" w:hint="eastAsia"/>
                <w:sz w:val="24"/>
              </w:rPr>
              <w:t>您有关</w:t>
            </w:r>
            <w:proofErr w:type="gramEnd"/>
            <w:r w:rsidRPr="00855F6C">
              <w:rPr>
                <w:rFonts w:asciiTheme="minorHAnsi" w:eastAsiaTheme="minorEastAsia" w:hAnsiTheme="minorHAnsi" w:cstheme="minorBidi" w:hint="eastAsia"/>
                <w:sz w:val="24"/>
              </w:rPr>
              <w:t>的唯一站点。注册一个网站，然后尝试将其命名为“您的名字</w:t>
            </w:r>
            <w:r w:rsidRPr="00855F6C">
              <w:rPr>
                <w:rFonts w:asciiTheme="minorHAnsi" w:eastAsiaTheme="minorEastAsia" w:hAnsiTheme="minorHAnsi" w:cstheme="minorBidi" w:hint="eastAsia"/>
                <w:sz w:val="24"/>
              </w:rPr>
              <w:t>.com</w:t>
            </w:r>
            <w:r w:rsidRPr="00855F6C">
              <w:rPr>
                <w:rFonts w:asciiTheme="minorHAnsi" w:eastAsiaTheme="minorEastAsia" w:hAnsiTheme="minorHAnsi" w:cstheme="minorBidi" w:hint="eastAsia"/>
                <w:sz w:val="24"/>
              </w:rPr>
              <w:t>”（您需要支付一小笔费用来保护域名）。如果您没有设计和创建网站的经验，请尝试使用</w:t>
            </w:r>
            <w:proofErr w:type="spellStart"/>
            <w:r w:rsidRPr="00855F6C">
              <w:rPr>
                <w:rFonts w:asciiTheme="minorHAnsi" w:eastAsiaTheme="minorEastAsia" w:hAnsiTheme="minorHAnsi" w:cstheme="minorBidi" w:hint="eastAsia"/>
                <w:sz w:val="24"/>
              </w:rPr>
              <w:t>Weebly</w:t>
            </w:r>
            <w:proofErr w:type="spellEnd"/>
            <w:r w:rsidRPr="00855F6C">
              <w:rPr>
                <w:rFonts w:asciiTheme="minorHAnsi" w:eastAsiaTheme="minorEastAsia" w:hAnsiTheme="minorHAnsi" w:cstheme="minorBidi" w:hint="eastAsia"/>
                <w:sz w:val="24"/>
              </w:rPr>
              <w:t>或</w:t>
            </w:r>
            <w:proofErr w:type="spellStart"/>
            <w:r w:rsidRPr="00855F6C">
              <w:rPr>
                <w:rFonts w:asciiTheme="minorHAnsi" w:eastAsiaTheme="minorEastAsia" w:hAnsiTheme="minorHAnsi" w:cstheme="minorBidi"/>
                <w:sz w:val="24"/>
              </w:rPr>
              <w:t>Squarespace</w:t>
            </w:r>
            <w:proofErr w:type="spellEnd"/>
            <w:proofErr w:type="gramStart"/>
            <w:r w:rsidRPr="00855F6C">
              <w:rPr>
                <w:rFonts w:asciiTheme="minorHAnsi" w:eastAsiaTheme="minorEastAsia" w:hAnsiTheme="minorHAnsi" w:cstheme="minorBidi" w:hint="eastAsia"/>
                <w:sz w:val="24"/>
              </w:rPr>
              <w:t>等拖放式</w:t>
            </w:r>
            <w:proofErr w:type="gramEnd"/>
            <w:r w:rsidRPr="00855F6C">
              <w:rPr>
                <w:rFonts w:asciiTheme="minorHAnsi" w:eastAsiaTheme="minorEastAsia" w:hAnsiTheme="minorHAnsi" w:cstheme="minorBidi" w:hint="eastAsia"/>
                <w:sz w:val="24"/>
              </w:rPr>
              <w:t>网站生成器，或使用免费博客站点（例如</w:t>
            </w:r>
            <w:proofErr w:type="spellStart"/>
            <w:r w:rsidRPr="00855F6C">
              <w:rPr>
                <w:rFonts w:asciiTheme="minorHAnsi" w:eastAsiaTheme="minorEastAsia" w:hAnsiTheme="minorHAnsi" w:cstheme="minorBidi"/>
                <w:sz w:val="24"/>
              </w:rPr>
              <w:t>WordPress</w:t>
            </w:r>
            <w:proofErr w:type="spellEnd"/>
            <w:r w:rsidRPr="00855F6C">
              <w:rPr>
                <w:rFonts w:asciiTheme="minorHAnsi" w:eastAsiaTheme="minorEastAsia" w:hAnsiTheme="minorHAnsi" w:cstheme="minorBidi" w:hint="eastAsia"/>
                <w:sz w:val="24"/>
              </w:rPr>
              <w:t>）中的模板。将您希望潜在雇主看到的所有内容上传到您的网站：联系方式，职业经历，工作样本，文档以及社交媒体网站上的</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链接。</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如果您没有网站，那就</w:t>
            </w:r>
            <w:proofErr w:type="gramStart"/>
            <w:r w:rsidRPr="00855F6C">
              <w:rPr>
                <w:rFonts w:asciiTheme="minorHAnsi" w:eastAsiaTheme="minorEastAsia" w:hAnsiTheme="minorHAnsi" w:cstheme="minorBidi" w:hint="eastAsia"/>
                <w:sz w:val="24"/>
              </w:rPr>
              <w:t>利用领英上</w:t>
            </w:r>
            <w:proofErr w:type="gramEnd"/>
            <w:r w:rsidRPr="00855F6C">
              <w:rPr>
                <w:rFonts w:asciiTheme="minorHAnsi" w:eastAsiaTheme="minorEastAsia" w:hAnsiTheme="minorHAnsi" w:cstheme="minorBidi" w:hint="eastAsia"/>
                <w:sz w:val="24"/>
              </w:rPr>
              <w:t>的所有功能。</w:t>
            </w:r>
          </w:p>
        </w:tc>
      </w:tr>
      <w:tr w:rsidR="0034411E" w:rsidRPr="00855F6C" w14:paraId="5C177787" w14:textId="77777777" w:rsidTr="0034411E">
        <w:tc>
          <w:tcPr>
            <w:tcW w:w="4361" w:type="dxa"/>
          </w:tcPr>
          <w:p w14:paraId="0B4B81BA" w14:textId="77777777" w:rsidR="0034411E" w:rsidRPr="00855F6C" w:rsidRDefault="0034411E" w:rsidP="0034411E">
            <w:pPr>
              <w:rPr>
                <w:rFonts w:eastAsiaTheme="minorEastAsia"/>
                <w:sz w:val="24"/>
              </w:rPr>
            </w:pPr>
            <w:r w:rsidRPr="00855F6C">
              <w:rPr>
                <w:rFonts w:eastAsiaTheme="minorEastAsia"/>
                <w:sz w:val="24"/>
              </w:rPr>
              <w:t xml:space="preserve">Participate on LinkedIn. LinkedIn is the </w:t>
            </w:r>
            <w:r w:rsidRPr="00855F6C">
              <w:rPr>
                <w:rFonts w:eastAsiaTheme="minorEastAsia"/>
                <w:sz w:val="24"/>
              </w:rPr>
              <w:lastRenderedPageBreak/>
              <w:t>major social-media site used by</w:t>
            </w:r>
            <w:r w:rsidRPr="00855F6C">
              <w:rPr>
                <w:rFonts w:eastAsiaTheme="minorEastAsia" w:hint="eastAsia"/>
                <w:sz w:val="24"/>
              </w:rPr>
              <w:t xml:space="preserve"> </w:t>
            </w:r>
            <w:r w:rsidRPr="00855F6C">
              <w:rPr>
                <w:rFonts w:eastAsiaTheme="minorEastAsia"/>
                <w:sz w:val="24"/>
              </w:rPr>
              <w:t>employers to find employees. Set up a LinkedIn account and create a profile</w:t>
            </w:r>
            <w:r w:rsidRPr="00855F6C">
              <w:rPr>
                <w:rFonts w:eastAsiaTheme="minorEastAsia" w:hint="eastAsia"/>
                <w:sz w:val="24"/>
              </w:rPr>
              <w:t xml:space="preserve"> </w:t>
            </w:r>
            <w:r w:rsidRPr="00855F6C">
              <w:rPr>
                <w:rFonts w:eastAsiaTheme="minorEastAsia"/>
                <w:sz w:val="24"/>
              </w:rPr>
              <w:t>that includes the keywords that will attract potential employers. Rather than</w:t>
            </w:r>
            <w:r w:rsidRPr="00855F6C">
              <w:rPr>
                <w:rFonts w:eastAsiaTheme="minorEastAsia" w:hint="eastAsia"/>
                <w:sz w:val="24"/>
              </w:rPr>
              <w:t xml:space="preserve"> </w:t>
            </w:r>
            <w:r w:rsidRPr="00855F6C">
              <w:rPr>
                <w:rFonts w:eastAsiaTheme="minorEastAsia"/>
                <w:sz w:val="24"/>
              </w:rPr>
              <w:t>calling yourself a “programmer at ADP,” which describes your current situation,</w:t>
            </w:r>
            <w:r w:rsidRPr="00855F6C">
              <w:rPr>
                <w:rFonts w:eastAsiaTheme="minorEastAsia" w:hint="eastAsia"/>
                <w:sz w:val="24"/>
              </w:rPr>
              <w:t xml:space="preserve"> </w:t>
            </w:r>
            <w:r w:rsidRPr="00855F6C">
              <w:rPr>
                <w:rFonts w:eastAsiaTheme="minorEastAsia"/>
                <w:sz w:val="24"/>
              </w:rPr>
              <w:t>call yourself “an experienced programmer in various programming languages</w:t>
            </w:r>
            <w:r w:rsidRPr="00855F6C">
              <w:rPr>
                <w:rFonts w:eastAsiaTheme="minorEastAsia" w:hint="eastAsia"/>
                <w:sz w:val="24"/>
              </w:rPr>
              <w:t xml:space="preserve"> </w:t>
            </w:r>
            <w:r w:rsidRPr="00855F6C">
              <w:rPr>
                <w:rFonts w:eastAsiaTheme="minorEastAsia"/>
                <w:sz w:val="24"/>
              </w:rPr>
              <w:t>(Java, C, C ++ , and PHP) and scripting languages (JavaScript, Perl, WSH, and UNIX</w:t>
            </w:r>
            <w:r w:rsidRPr="00855F6C">
              <w:rPr>
                <w:rFonts w:eastAsiaTheme="minorEastAsia" w:hint="eastAsia"/>
                <w:sz w:val="24"/>
              </w:rPr>
              <w:t xml:space="preserve"> </w:t>
            </w:r>
            <w:r w:rsidRPr="00855F6C">
              <w:rPr>
                <w:rFonts w:eastAsiaTheme="minorEastAsia"/>
                <w:sz w:val="24"/>
              </w:rPr>
              <w:t>shells) who understands interactive web pages and web-based applications,</w:t>
            </w:r>
            <w:r w:rsidRPr="00855F6C">
              <w:rPr>
                <w:rFonts w:eastAsiaTheme="minorEastAsia" w:hint="eastAsia"/>
                <w:sz w:val="24"/>
              </w:rPr>
              <w:t xml:space="preserve"> </w:t>
            </w:r>
            <w:r w:rsidRPr="00855F6C">
              <w:rPr>
                <w:rFonts w:eastAsiaTheme="minorEastAsia"/>
                <w:sz w:val="24"/>
              </w:rPr>
              <w:t xml:space="preserve">including </w:t>
            </w:r>
            <w:proofErr w:type="spellStart"/>
            <w:r w:rsidRPr="00855F6C">
              <w:rPr>
                <w:rFonts w:eastAsiaTheme="minorEastAsia"/>
                <w:sz w:val="24"/>
              </w:rPr>
              <w:t>JavaServer</w:t>
            </w:r>
            <w:proofErr w:type="spellEnd"/>
            <w:r w:rsidRPr="00855F6C">
              <w:rPr>
                <w:rFonts w:eastAsiaTheme="minorEastAsia"/>
                <w:sz w:val="24"/>
              </w:rPr>
              <w:t xml:space="preserve"> Pages (JSP), Java servlets, Active Server Pages (ASP), and</w:t>
            </w:r>
            <w:r w:rsidRPr="00855F6C">
              <w:rPr>
                <w:rFonts w:eastAsiaTheme="minorEastAsia" w:hint="eastAsia"/>
                <w:sz w:val="24"/>
              </w:rPr>
              <w:t xml:space="preserve"> </w:t>
            </w:r>
            <w:r w:rsidRPr="00855F6C">
              <w:rPr>
                <w:rFonts w:eastAsiaTheme="minorEastAsia"/>
                <w:sz w:val="24"/>
              </w:rPr>
              <w:t>ActiveX controls.” Including keywords makes it easier for potential employers</w:t>
            </w:r>
            <w:r w:rsidRPr="00855F6C">
              <w:rPr>
                <w:rFonts w:eastAsiaTheme="minorEastAsia" w:hint="eastAsia"/>
                <w:sz w:val="24"/>
              </w:rPr>
              <w:t xml:space="preserve"> </w:t>
            </w:r>
            <w:r w:rsidRPr="00855F6C">
              <w:rPr>
                <w:rFonts w:eastAsiaTheme="minorEastAsia"/>
                <w:sz w:val="24"/>
              </w:rPr>
              <w:t>to find you when they search for employees. In addition, remember to list specific skills in the “Skills and Abilities” section of your profile. Potential employers</w:t>
            </w:r>
            <w:r w:rsidRPr="00855F6C">
              <w:rPr>
                <w:rFonts w:eastAsiaTheme="minorEastAsia" w:hint="eastAsia"/>
                <w:sz w:val="24"/>
              </w:rPr>
              <w:t xml:space="preserve"> </w:t>
            </w:r>
            <w:r w:rsidRPr="00855F6C">
              <w:rPr>
                <w:rFonts w:eastAsiaTheme="minorEastAsia"/>
                <w:sz w:val="24"/>
              </w:rPr>
              <w:t>searching for specific skills can then locate you more easily, and colleagues</w:t>
            </w:r>
            <w:r w:rsidRPr="00855F6C">
              <w:rPr>
                <w:rFonts w:eastAsiaTheme="minorEastAsia" w:hint="eastAsia"/>
                <w:sz w:val="24"/>
              </w:rPr>
              <w:t xml:space="preserve"> </w:t>
            </w:r>
            <w:r w:rsidRPr="00855F6C">
              <w:rPr>
                <w:rFonts w:eastAsiaTheme="minorEastAsia"/>
                <w:sz w:val="24"/>
              </w:rPr>
              <w:t>who know your work can endorse you for various skills. And don’t merely</w:t>
            </w:r>
            <w:r w:rsidRPr="00855F6C">
              <w:rPr>
                <w:rFonts w:eastAsiaTheme="minorEastAsia" w:hint="eastAsia"/>
                <w:sz w:val="24"/>
              </w:rPr>
              <w:t xml:space="preserve"> </w:t>
            </w:r>
            <w:r w:rsidRPr="00855F6C">
              <w:rPr>
                <w:rFonts w:eastAsiaTheme="minorEastAsia"/>
                <w:sz w:val="24"/>
              </w:rPr>
              <w:t>set up an account—participate actively on LinkedIn; when you read a good</w:t>
            </w:r>
            <w:r w:rsidRPr="00855F6C">
              <w:rPr>
                <w:rFonts w:eastAsiaTheme="minorEastAsia" w:hint="eastAsia"/>
                <w:sz w:val="24"/>
              </w:rPr>
              <w:t xml:space="preserve"> </w:t>
            </w:r>
            <w:r w:rsidRPr="00855F6C">
              <w:rPr>
                <w:rFonts w:eastAsiaTheme="minorEastAsia"/>
                <w:sz w:val="24"/>
              </w:rPr>
              <w:t>article or see a useful video, link to it so others can find it. Participate in forum</w:t>
            </w:r>
            <w:r w:rsidRPr="00855F6C">
              <w:rPr>
                <w:rFonts w:eastAsiaTheme="minorEastAsia" w:hint="eastAsia"/>
                <w:sz w:val="24"/>
              </w:rPr>
              <w:t xml:space="preserve"> </w:t>
            </w:r>
            <w:r w:rsidRPr="00855F6C">
              <w:rPr>
                <w:rFonts w:eastAsiaTheme="minorEastAsia"/>
                <w:sz w:val="24"/>
              </w:rPr>
              <w:t>discussions. Make connections and endorse people who you know have good</w:t>
            </w:r>
            <w:r w:rsidRPr="00855F6C">
              <w:rPr>
                <w:rFonts w:eastAsiaTheme="minorEastAsia" w:hint="eastAsia"/>
                <w:sz w:val="24"/>
              </w:rPr>
              <w:t xml:space="preserve"> </w:t>
            </w:r>
            <w:r w:rsidRPr="00855F6C">
              <w:rPr>
                <w:rFonts w:eastAsiaTheme="minorEastAsia"/>
                <w:sz w:val="24"/>
              </w:rPr>
              <w:t>qualifications.</w:t>
            </w:r>
          </w:p>
        </w:tc>
        <w:tc>
          <w:tcPr>
            <w:tcW w:w="4252" w:type="dxa"/>
          </w:tcPr>
          <w:p w14:paraId="6ABC7D1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加入领英。</w:t>
            </w:r>
            <w:proofErr w:type="gramStart"/>
            <w:r w:rsidRPr="00855F6C">
              <w:rPr>
                <w:rFonts w:asciiTheme="minorHAnsi" w:eastAsiaTheme="minorEastAsia" w:hAnsiTheme="minorHAnsi" w:cstheme="minorBidi" w:hint="eastAsia"/>
                <w:sz w:val="24"/>
              </w:rPr>
              <w:t>领英是</w:t>
            </w:r>
            <w:proofErr w:type="gramEnd"/>
            <w:r w:rsidRPr="00855F6C">
              <w:rPr>
                <w:rFonts w:asciiTheme="minorHAnsi" w:eastAsiaTheme="minorEastAsia" w:hAnsiTheme="minorHAnsi" w:cstheme="minorBidi" w:hint="eastAsia"/>
                <w:sz w:val="24"/>
              </w:rPr>
              <w:t>雇主用来寻找员工的</w:t>
            </w:r>
            <w:r w:rsidRPr="00855F6C">
              <w:rPr>
                <w:rFonts w:asciiTheme="minorHAnsi" w:eastAsiaTheme="minorEastAsia" w:hAnsiTheme="minorHAnsi" w:cstheme="minorBidi" w:hint="eastAsia"/>
                <w:sz w:val="24"/>
              </w:rPr>
              <w:lastRenderedPageBreak/>
              <w:t>主要社交媒体网站。注册一个</w:t>
            </w:r>
            <w:proofErr w:type="gramStart"/>
            <w:r w:rsidRPr="00855F6C">
              <w:rPr>
                <w:rFonts w:asciiTheme="minorHAnsi" w:eastAsiaTheme="minorEastAsia" w:hAnsiTheme="minorHAnsi" w:cstheme="minorBidi" w:hint="eastAsia"/>
                <w:sz w:val="24"/>
              </w:rPr>
              <w:t>领英账户</w:t>
            </w:r>
            <w:proofErr w:type="gramEnd"/>
            <w:r w:rsidRPr="00855F6C">
              <w:rPr>
                <w:rFonts w:asciiTheme="minorHAnsi" w:eastAsiaTheme="minorEastAsia" w:hAnsiTheme="minorHAnsi" w:cstheme="minorBidi" w:hint="eastAsia"/>
                <w:sz w:val="24"/>
              </w:rPr>
              <w:t>，然后创建一个个人资料文件，其中包含可以吸引潜在雇主的关键词。不要称自己为描述当前情况的“自动化数据处理程序员”，而是称自己为“具有各种编程语言（</w:t>
            </w:r>
            <w:r w:rsidRPr="00855F6C">
              <w:rPr>
                <w:rFonts w:asciiTheme="minorHAnsi" w:eastAsiaTheme="minorEastAsia" w:hAnsiTheme="minorHAnsi" w:cstheme="minorBidi" w:hint="eastAsia"/>
                <w:sz w:val="24"/>
              </w:rPr>
              <w:t>Java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C</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C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PHP</w:t>
            </w:r>
            <w:r w:rsidRPr="00855F6C">
              <w:rPr>
                <w:rFonts w:asciiTheme="minorHAnsi" w:eastAsiaTheme="minorEastAsia" w:hAnsiTheme="minorHAnsi" w:cstheme="minorBidi" w:hint="eastAsia"/>
                <w:sz w:val="24"/>
              </w:rPr>
              <w:t>）和脚本语言（</w:t>
            </w:r>
            <w:r w:rsidRPr="00855F6C">
              <w:rPr>
                <w:rFonts w:asciiTheme="minorHAnsi" w:eastAsiaTheme="minorEastAsia" w:hAnsiTheme="minorHAnsi" w:cstheme="minorBidi"/>
                <w:sz w:val="24"/>
              </w:rPr>
              <w:t xml:space="preserve">JavaScript, Perl, WSH,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 xml:space="preserve"> UNIX shells</w:t>
            </w:r>
            <w:r w:rsidRPr="00855F6C">
              <w:rPr>
                <w:rFonts w:asciiTheme="minorHAnsi" w:eastAsiaTheme="minorEastAsia" w:hAnsiTheme="minorHAnsi" w:cstheme="minorBidi" w:hint="eastAsia"/>
                <w:sz w:val="24"/>
              </w:rPr>
              <w:t>）经验的程序员。其中，您知道交互式网页和基于网络的应用程序，包括</w:t>
            </w:r>
            <w:proofErr w:type="spellStart"/>
            <w:r w:rsidRPr="00855F6C">
              <w:rPr>
                <w:rFonts w:asciiTheme="minorHAnsi" w:eastAsiaTheme="minorEastAsia" w:hAnsiTheme="minorHAnsi" w:cstheme="minorBidi"/>
                <w:sz w:val="24"/>
              </w:rPr>
              <w:t>JavaServer</w:t>
            </w:r>
            <w:proofErr w:type="spellEnd"/>
            <w:r w:rsidRPr="00855F6C">
              <w:rPr>
                <w:rFonts w:asciiTheme="minorHAnsi" w:eastAsiaTheme="minorEastAsia" w:hAnsiTheme="minorHAnsi" w:cstheme="minorBidi"/>
                <w:sz w:val="24"/>
              </w:rPr>
              <w:t xml:space="preserve"> Pages (JSP), Java </w:t>
            </w:r>
            <w:r w:rsidRPr="00855F6C">
              <w:rPr>
                <w:rFonts w:asciiTheme="minorHAnsi" w:eastAsiaTheme="minorEastAsia" w:hAnsiTheme="minorHAnsi" w:cstheme="minorBidi" w:hint="eastAsia"/>
                <w:sz w:val="24"/>
              </w:rPr>
              <w:t>服务程序</w:t>
            </w:r>
            <w:r w:rsidRPr="00855F6C">
              <w:rPr>
                <w:rFonts w:asciiTheme="minorHAnsi" w:eastAsiaTheme="minorEastAsia" w:hAnsiTheme="minorHAnsi" w:cstheme="minorBidi"/>
                <w:sz w:val="24"/>
              </w:rPr>
              <w:t xml:space="preserve">, Active Server Pages (ASP), </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 xml:space="preserve"> ActiveX </w:t>
            </w:r>
            <w:r w:rsidRPr="00855F6C">
              <w:rPr>
                <w:rFonts w:asciiTheme="minorHAnsi" w:eastAsiaTheme="minorEastAsia" w:hAnsiTheme="minorHAnsi" w:cstheme="minorBidi" w:hint="eastAsia"/>
                <w:sz w:val="24"/>
              </w:rPr>
              <w:t>控件。”所以，包含关键字可以使潜在雇主在寻找雇员时更容易找到您。此外，请记住在您的个人资料的“技能和能力”部分列出具体的技能。当潜在雇主在寻找具有特定技能的雇员时可以更容易地找到您，知道您工作的同事可以为您推荐各种技能。另外，不要仅仅只建立一个</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，还要</w:t>
            </w:r>
            <w:proofErr w:type="gramStart"/>
            <w:r w:rsidRPr="00855F6C">
              <w:rPr>
                <w:rFonts w:asciiTheme="minorHAnsi" w:eastAsiaTheme="minorEastAsia" w:hAnsiTheme="minorHAnsi" w:cstheme="minorBidi" w:hint="eastAsia"/>
                <w:sz w:val="24"/>
              </w:rPr>
              <w:t>在领英上</w:t>
            </w:r>
            <w:proofErr w:type="gramEnd"/>
            <w:r w:rsidRPr="00855F6C">
              <w:rPr>
                <w:rFonts w:asciiTheme="minorHAnsi" w:eastAsiaTheme="minorEastAsia" w:hAnsiTheme="minorHAnsi" w:cstheme="minorBidi" w:hint="eastAsia"/>
                <w:sz w:val="24"/>
              </w:rPr>
              <w:t>积极活跃。当您读到一篇好文章或看到一段有用的视频时，链接到它以便其他人可以看到。参加论坛讨论，与那些有名望的人建立联系并支持他们。</w:t>
            </w:r>
          </w:p>
        </w:tc>
      </w:tr>
      <w:tr w:rsidR="0034411E" w:rsidRPr="00855F6C" w14:paraId="3E12FEB3" w14:textId="77777777" w:rsidTr="0034411E">
        <w:tc>
          <w:tcPr>
            <w:tcW w:w="4361" w:type="dxa"/>
          </w:tcPr>
          <w:p w14:paraId="0B515B46" w14:textId="77777777" w:rsidR="0034411E" w:rsidRPr="00855F6C" w:rsidRDefault="0034411E" w:rsidP="0034411E">
            <w:pPr>
              <w:rPr>
                <w:rFonts w:eastAsiaTheme="minorEastAsia"/>
                <w:sz w:val="24"/>
              </w:rPr>
            </w:pPr>
            <w:r w:rsidRPr="00855F6C">
              <w:rPr>
                <w:rFonts w:eastAsiaTheme="minorEastAsia"/>
                <w:sz w:val="24"/>
              </w:rPr>
              <w:lastRenderedPageBreak/>
              <w:t>Participate on Facebook. You probably already have a Facebook account and</w:t>
            </w:r>
            <w:r w:rsidRPr="00855F6C">
              <w:rPr>
                <w:rFonts w:eastAsiaTheme="minorEastAsia" w:hint="eastAsia"/>
                <w:sz w:val="24"/>
              </w:rPr>
              <w:t xml:space="preserve"> </w:t>
            </w:r>
            <w:r w:rsidRPr="00855F6C">
              <w:rPr>
                <w:rFonts w:eastAsiaTheme="minorEastAsia"/>
                <w:sz w:val="24"/>
              </w:rPr>
              <w:t>use Facebook’s Timeline feature. Within your account, you also have the option of</w:t>
            </w:r>
            <w:r w:rsidRPr="00855F6C">
              <w:rPr>
                <w:rFonts w:eastAsiaTheme="minorEastAsia" w:hint="eastAsia"/>
                <w:sz w:val="24"/>
              </w:rPr>
              <w:t xml:space="preserve"> </w:t>
            </w:r>
            <w:r w:rsidRPr="00855F6C">
              <w:rPr>
                <w:rFonts w:eastAsiaTheme="minorEastAsia"/>
                <w:sz w:val="24"/>
              </w:rPr>
              <w:t>creating separate Pages for specific interests. Create a public Facebook Page and</w:t>
            </w:r>
            <w:r w:rsidRPr="00855F6C">
              <w:rPr>
                <w:rFonts w:eastAsiaTheme="minorEastAsia" w:hint="eastAsia"/>
                <w:sz w:val="24"/>
              </w:rPr>
              <w:t xml:space="preserve"> </w:t>
            </w:r>
            <w:r w:rsidRPr="00855F6C">
              <w:rPr>
                <w:rFonts w:eastAsiaTheme="minorEastAsia"/>
                <w:sz w:val="24"/>
              </w:rPr>
              <w:t>use it only for professional activities. Share information that will be interesting</w:t>
            </w:r>
            <w:r w:rsidRPr="00855F6C">
              <w:rPr>
                <w:rFonts w:eastAsiaTheme="minorEastAsia" w:hint="eastAsia"/>
                <w:sz w:val="24"/>
              </w:rPr>
              <w:t xml:space="preserve"> </w:t>
            </w:r>
            <w:r w:rsidRPr="00855F6C">
              <w:rPr>
                <w:rFonts w:eastAsiaTheme="minorEastAsia"/>
                <w:sz w:val="24"/>
              </w:rPr>
              <w:t>and useful to other professionals.</w:t>
            </w:r>
          </w:p>
        </w:tc>
        <w:tc>
          <w:tcPr>
            <w:tcW w:w="4252" w:type="dxa"/>
          </w:tcPr>
          <w:p w14:paraId="4B274F1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加入脸书。您可能已经有了一个脸书</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并使用</w:t>
            </w:r>
            <w:proofErr w:type="gramStart"/>
            <w:r w:rsidRPr="00855F6C">
              <w:rPr>
                <w:rFonts w:asciiTheme="minorHAnsi" w:eastAsiaTheme="minorEastAsia" w:hAnsiTheme="minorHAnsi" w:cstheme="minorBidi" w:hint="eastAsia"/>
                <w:sz w:val="24"/>
              </w:rPr>
              <w:t>了脸书的</w:t>
            </w:r>
            <w:proofErr w:type="gramEnd"/>
            <w:r w:rsidRPr="00855F6C">
              <w:rPr>
                <w:rFonts w:asciiTheme="minorHAnsi" w:eastAsiaTheme="minorEastAsia" w:hAnsiTheme="minorHAnsi" w:cstheme="minorBidi" w:hint="eastAsia"/>
                <w:sz w:val="24"/>
              </w:rPr>
              <w:t>时间轴功能。在</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中，您还可以选择针对特定兴趣创建单独的页面。创建一个公共的脸书页面，仅用于相关的专业活动。与其他专业人员分享对他们来说有兴趣的和有用的信息。</w:t>
            </w:r>
          </w:p>
        </w:tc>
      </w:tr>
      <w:tr w:rsidR="0034411E" w:rsidRPr="00855F6C" w14:paraId="38A09B16" w14:textId="77777777" w:rsidTr="0034411E">
        <w:tc>
          <w:tcPr>
            <w:tcW w:w="4361" w:type="dxa"/>
          </w:tcPr>
          <w:p w14:paraId="79C1F9D5" w14:textId="77777777" w:rsidR="0034411E" w:rsidRPr="00855F6C" w:rsidRDefault="0034411E" w:rsidP="0034411E">
            <w:pPr>
              <w:rPr>
                <w:rFonts w:eastAsiaTheme="minorEastAsia"/>
                <w:sz w:val="24"/>
              </w:rPr>
            </w:pPr>
            <w:r w:rsidRPr="00855F6C">
              <w:rPr>
                <w:rFonts w:eastAsiaTheme="minorEastAsia"/>
                <w:sz w:val="24"/>
              </w:rPr>
              <w:t>Participate on Twitter. Follow influential people in your industry on Twitter to see</w:t>
            </w:r>
            <w:r w:rsidRPr="00855F6C">
              <w:rPr>
                <w:rFonts w:eastAsiaTheme="minorEastAsia" w:hint="eastAsia"/>
                <w:sz w:val="24"/>
              </w:rPr>
              <w:t xml:space="preserve"> </w:t>
            </w:r>
            <w:r w:rsidRPr="00855F6C">
              <w:rPr>
                <w:rFonts w:eastAsiaTheme="minorEastAsia"/>
                <w:sz w:val="24"/>
              </w:rPr>
              <w:t xml:space="preserve">the kinds of activities, conferences, and publications that interest them. Comment </w:t>
            </w:r>
            <w:r w:rsidRPr="00855F6C">
              <w:rPr>
                <w:rFonts w:eastAsiaTheme="minorEastAsia"/>
                <w:sz w:val="24"/>
              </w:rPr>
              <w:lastRenderedPageBreak/>
              <w:t xml:space="preserve">on and </w:t>
            </w:r>
            <w:proofErr w:type="spellStart"/>
            <w:r w:rsidRPr="00855F6C">
              <w:rPr>
                <w:rFonts w:eastAsiaTheme="minorEastAsia"/>
                <w:sz w:val="24"/>
              </w:rPr>
              <w:t>retweet</w:t>
            </w:r>
            <w:proofErr w:type="spellEnd"/>
            <w:r w:rsidRPr="00855F6C">
              <w:rPr>
                <w:rFonts w:eastAsiaTheme="minorEastAsia"/>
                <w:sz w:val="24"/>
              </w:rPr>
              <w:t xml:space="preserve"> useful tweets, link to the best items you see in the media,</w:t>
            </w:r>
            <w:r w:rsidRPr="00855F6C">
              <w:rPr>
                <w:rFonts w:eastAsiaTheme="minorEastAsia" w:hint="eastAsia"/>
                <w:sz w:val="24"/>
              </w:rPr>
              <w:t xml:space="preserve"> </w:t>
            </w:r>
            <w:r w:rsidRPr="00855F6C">
              <w:rPr>
                <w:rFonts w:eastAsiaTheme="minorEastAsia"/>
                <w:sz w:val="24"/>
              </w:rPr>
              <w:t>and reply when others send you messages.</w:t>
            </w:r>
          </w:p>
        </w:tc>
        <w:tc>
          <w:tcPr>
            <w:tcW w:w="4252" w:type="dxa"/>
          </w:tcPr>
          <w:p w14:paraId="219A544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加入推特。在推特上关注行业内有影响力的人，看看他们感兴趣的活动、会议和出版物。评论并转发有用的推文，链接到您在媒体上看到的最佳项目，并在</w:t>
            </w:r>
            <w:r w:rsidRPr="00855F6C">
              <w:rPr>
                <w:rFonts w:asciiTheme="minorHAnsi" w:eastAsiaTheme="minorEastAsia" w:hAnsiTheme="minorHAnsi" w:cstheme="minorBidi" w:hint="eastAsia"/>
                <w:sz w:val="24"/>
              </w:rPr>
              <w:lastRenderedPageBreak/>
              <w:t>其他人向您发送消息时回复。</w:t>
            </w:r>
          </w:p>
        </w:tc>
      </w:tr>
      <w:tr w:rsidR="0034411E" w:rsidRPr="00855F6C" w14:paraId="459B7308" w14:textId="77777777" w:rsidTr="0034411E">
        <w:tc>
          <w:tcPr>
            <w:tcW w:w="4361" w:type="dxa"/>
          </w:tcPr>
          <w:p w14:paraId="046A6CAB" w14:textId="77777777" w:rsidR="0034411E" w:rsidRPr="00855F6C" w:rsidRDefault="0034411E" w:rsidP="0034411E">
            <w:pPr>
              <w:rPr>
                <w:rFonts w:eastAsiaTheme="minorEastAsia"/>
                <w:sz w:val="24"/>
              </w:rPr>
            </w:pPr>
            <w:r w:rsidRPr="00855F6C">
              <w:rPr>
                <w:rFonts w:eastAsiaTheme="minorEastAsia"/>
                <w:sz w:val="24"/>
              </w:rPr>
              <w:lastRenderedPageBreak/>
              <w:t>Create a business card. Having a business card if you’re a student might</w:t>
            </w:r>
            <w:r w:rsidRPr="00855F6C">
              <w:rPr>
                <w:rFonts w:eastAsiaTheme="minorEastAsia" w:hint="eastAsia"/>
                <w:sz w:val="24"/>
              </w:rPr>
              <w:t xml:space="preserve"> </w:t>
            </w:r>
            <w:r w:rsidRPr="00855F6C">
              <w:rPr>
                <w:rFonts w:eastAsiaTheme="minorEastAsia"/>
                <w:sz w:val="24"/>
              </w:rPr>
              <w:t>seem odd, but a card is the best way to direct people to your website when</w:t>
            </w:r>
            <w:r w:rsidRPr="00855F6C">
              <w:rPr>
                <w:rFonts w:eastAsiaTheme="minorEastAsia" w:hint="eastAsia"/>
                <w:sz w:val="24"/>
              </w:rPr>
              <w:t xml:space="preserve"> </w:t>
            </w:r>
            <w:r w:rsidRPr="00855F6C">
              <w:rPr>
                <w:rFonts w:eastAsiaTheme="minorEastAsia"/>
                <w:sz w:val="24"/>
              </w:rPr>
              <w:t>you meet them in person. Your card should have your contact information,</w:t>
            </w:r>
            <w:r w:rsidRPr="00855F6C">
              <w:rPr>
                <w:rFonts w:eastAsiaTheme="minorEastAsia" w:hint="eastAsia"/>
                <w:sz w:val="24"/>
              </w:rPr>
              <w:t xml:space="preserve"> </w:t>
            </w:r>
            <w:r w:rsidRPr="00855F6C">
              <w:rPr>
                <w:rFonts w:eastAsiaTheme="minorEastAsia"/>
                <w:sz w:val="24"/>
              </w:rPr>
              <w:t>a few phrases highlighting your skills, and the URL of your website. Some</w:t>
            </w:r>
            <w:r w:rsidRPr="00855F6C">
              <w:rPr>
                <w:rFonts w:eastAsiaTheme="minorEastAsia" w:hint="eastAsia"/>
                <w:sz w:val="24"/>
              </w:rPr>
              <w:t xml:space="preserve"> </w:t>
            </w:r>
            <w:r w:rsidRPr="00855F6C">
              <w:rPr>
                <w:rFonts w:eastAsiaTheme="minorEastAsia"/>
                <w:sz w:val="24"/>
              </w:rPr>
              <w:t>people add a QR code (a Quick Response code, the square barcode that</w:t>
            </w:r>
            <w:r w:rsidRPr="00855F6C">
              <w:rPr>
                <w:rFonts w:eastAsiaTheme="minorEastAsia" w:hint="eastAsia"/>
                <w:sz w:val="24"/>
              </w:rPr>
              <w:t xml:space="preserve"> </w:t>
            </w:r>
            <w:r w:rsidRPr="00855F6C">
              <w:rPr>
                <w:rFonts w:eastAsiaTheme="minorEastAsia"/>
                <w:sz w:val="24"/>
              </w:rPr>
              <w:t>smart phones can read) to allow others to link to their websites instantly</w:t>
            </w:r>
            <w:proofErr w:type="gramStart"/>
            <w:r w:rsidRPr="00855F6C">
              <w:rPr>
                <w:rFonts w:eastAsiaTheme="minorEastAsia"/>
                <w:sz w:val="24"/>
              </w:rPr>
              <w:t>.(</w:t>
            </w:r>
            <w:proofErr w:type="gramEnd"/>
            <w:r w:rsidRPr="00855F6C">
              <w:rPr>
                <w:rFonts w:eastAsiaTheme="minorEastAsia"/>
                <w:sz w:val="24"/>
              </w:rPr>
              <w:t>Search for “QR code generator” to find free sites that will help you generate a</w:t>
            </w:r>
            <w:r w:rsidRPr="00855F6C">
              <w:rPr>
                <w:rFonts w:eastAsiaTheme="minorEastAsia" w:hint="eastAsia"/>
                <w:sz w:val="24"/>
              </w:rPr>
              <w:t xml:space="preserve"> </w:t>
            </w:r>
            <w:r w:rsidRPr="00855F6C">
              <w:rPr>
                <w:rFonts w:eastAsiaTheme="minorEastAsia"/>
                <w:sz w:val="24"/>
              </w:rPr>
              <w:t>QR code.)</w:t>
            </w:r>
          </w:p>
        </w:tc>
        <w:tc>
          <w:tcPr>
            <w:tcW w:w="4252" w:type="dxa"/>
          </w:tcPr>
          <w:p w14:paraId="01D78F2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创建名片。如果您是一个学生，拥有一张名片可能会显得很奇怪，但是当您和别人见面时，名片是引导他们</w:t>
            </w:r>
            <w:proofErr w:type="gramStart"/>
            <w:r w:rsidRPr="00855F6C">
              <w:rPr>
                <w:rFonts w:asciiTheme="minorHAnsi" w:eastAsiaTheme="minorEastAsia" w:hAnsiTheme="minorHAnsi" w:cstheme="minorBidi" w:hint="eastAsia"/>
                <w:sz w:val="24"/>
              </w:rPr>
              <w:t>访问您网站</w:t>
            </w:r>
            <w:proofErr w:type="gramEnd"/>
            <w:r w:rsidRPr="00855F6C">
              <w:rPr>
                <w:rFonts w:asciiTheme="minorHAnsi" w:eastAsiaTheme="minorEastAsia" w:hAnsiTheme="minorHAnsi" w:cstheme="minorBidi" w:hint="eastAsia"/>
                <w:sz w:val="24"/>
              </w:rPr>
              <w:t>的最佳方法。名片上应该有您的联系方式，一些能突出您技能的词语，以及您的网站地址。有些人会添加一个</w:t>
            </w:r>
            <w:r w:rsidRPr="00855F6C">
              <w:rPr>
                <w:rFonts w:asciiTheme="minorHAnsi" w:eastAsiaTheme="minorEastAsia" w:hAnsiTheme="minorHAnsi" w:cstheme="minorBidi" w:hint="eastAsia"/>
                <w:sz w:val="24"/>
              </w:rPr>
              <w:t>QR</w:t>
            </w:r>
            <w:r w:rsidRPr="00855F6C">
              <w:rPr>
                <w:rFonts w:asciiTheme="minorHAnsi" w:eastAsiaTheme="minorEastAsia" w:hAnsiTheme="minorHAnsi" w:cstheme="minorBidi" w:hint="eastAsia"/>
                <w:sz w:val="24"/>
              </w:rPr>
              <w:t>码（一种快速响应代码，智能手机可以读取的方块条码），可以让其他人立即链接到网站地址。（搜索“</w:t>
            </w:r>
            <w:r w:rsidRPr="00855F6C">
              <w:rPr>
                <w:rFonts w:asciiTheme="minorHAnsi" w:eastAsiaTheme="minorEastAsia" w:hAnsiTheme="minorHAnsi" w:cstheme="minorBidi"/>
                <w:sz w:val="24"/>
              </w:rPr>
              <w:t>QR</w:t>
            </w:r>
            <w:r w:rsidRPr="00855F6C">
              <w:rPr>
                <w:rFonts w:asciiTheme="minorHAnsi" w:eastAsiaTheme="minorEastAsia" w:hAnsiTheme="minorHAnsi" w:cstheme="minorBidi" w:hint="eastAsia"/>
                <w:sz w:val="24"/>
              </w:rPr>
              <w:t>生成器”，找到免费的网站，可以帮助您生成</w:t>
            </w:r>
            <w:r w:rsidRPr="00855F6C">
              <w:rPr>
                <w:rFonts w:asciiTheme="minorHAnsi" w:eastAsiaTheme="minorEastAsia" w:hAnsiTheme="minorHAnsi" w:cstheme="minorBidi"/>
                <w:sz w:val="24"/>
              </w:rPr>
              <w:t>QR</w:t>
            </w:r>
            <w:r w:rsidRPr="00855F6C">
              <w:rPr>
                <w:rFonts w:asciiTheme="minorHAnsi" w:eastAsiaTheme="minorEastAsia" w:hAnsiTheme="minorHAnsi" w:cstheme="minorBidi"/>
                <w:sz w:val="24"/>
              </w:rPr>
              <w:t>码</w:t>
            </w:r>
            <w:r w:rsidRPr="00855F6C">
              <w:rPr>
                <w:rFonts w:asciiTheme="minorHAnsi" w:eastAsiaTheme="minorEastAsia" w:hAnsiTheme="minorHAnsi" w:cstheme="minorBidi" w:hint="eastAsia"/>
                <w:sz w:val="24"/>
              </w:rPr>
              <w:t>。）</w:t>
            </w:r>
          </w:p>
        </w:tc>
      </w:tr>
      <w:tr w:rsidR="0034411E" w:rsidRPr="00855F6C" w14:paraId="4F6485C4" w14:textId="77777777" w:rsidTr="0034411E">
        <w:tc>
          <w:tcPr>
            <w:tcW w:w="4361" w:type="dxa"/>
          </w:tcPr>
          <w:p w14:paraId="7798C5A8" w14:textId="77777777" w:rsidR="0034411E" w:rsidRPr="00855F6C" w:rsidRDefault="0034411E" w:rsidP="0034411E">
            <w:pPr>
              <w:rPr>
                <w:rFonts w:eastAsiaTheme="minorEastAsia"/>
                <w:sz w:val="24"/>
              </w:rPr>
            </w:pPr>
            <w:r w:rsidRPr="00855F6C">
              <w:rPr>
                <w:rFonts w:eastAsiaTheme="minorEastAsia"/>
                <w:sz w:val="24"/>
              </w:rPr>
              <w:t>Practice an “elevator pitch.” An elevator pitch is a brief oral summary of your credentials.</w:t>
            </w:r>
            <w:r w:rsidRPr="00855F6C">
              <w:rPr>
                <w:rFonts w:eastAsiaTheme="minorEastAsia" w:hint="eastAsia"/>
                <w:sz w:val="24"/>
              </w:rPr>
              <w:t xml:space="preserve"> </w:t>
            </w:r>
            <w:r w:rsidRPr="00855F6C">
              <w:rPr>
                <w:rFonts w:eastAsiaTheme="minorEastAsia"/>
                <w:sz w:val="24"/>
              </w:rPr>
              <w:t>At less than 20 seconds long, it’s brief enough that you can say it if</w:t>
            </w:r>
            <w:r w:rsidRPr="00855F6C">
              <w:rPr>
                <w:rFonts w:eastAsiaTheme="minorEastAsia" w:hint="eastAsia"/>
                <w:sz w:val="24"/>
              </w:rPr>
              <w:t xml:space="preserve"> </w:t>
            </w:r>
            <w:r w:rsidRPr="00855F6C">
              <w:rPr>
                <w:rFonts w:eastAsiaTheme="minorEastAsia"/>
                <w:sz w:val="24"/>
              </w:rPr>
              <w:t>you find yourself in an elevator with a potential employer. After the pitch, you</w:t>
            </w:r>
            <w:r w:rsidRPr="00855F6C">
              <w:rPr>
                <w:rFonts w:eastAsiaTheme="minorEastAsia" w:hint="eastAsia"/>
                <w:sz w:val="24"/>
              </w:rPr>
              <w:t xml:space="preserve"> </w:t>
            </w:r>
            <w:r w:rsidRPr="00855F6C">
              <w:rPr>
                <w:rFonts w:eastAsiaTheme="minorEastAsia"/>
                <w:sz w:val="24"/>
              </w:rPr>
              <w:t>hand the person your business card, which contains all the information he or she</w:t>
            </w:r>
            <w:r w:rsidRPr="00855F6C">
              <w:rPr>
                <w:rFonts w:eastAsiaTheme="minorEastAsia" w:hint="eastAsia"/>
                <w:sz w:val="24"/>
              </w:rPr>
              <w:t xml:space="preserve"> </w:t>
            </w:r>
            <w:r w:rsidRPr="00855F6C">
              <w:rPr>
                <w:rFonts w:eastAsiaTheme="minorEastAsia"/>
                <w:sz w:val="24"/>
              </w:rPr>
              <w:t>needs to get to your website, which links to everything else you want that person</w:t>
            </w:r>
            <w:r w:rsidRPr="00855F6C">
              <w:rPr>
                <w:rFonts w:eastAsiaTheme="minorEastAsia" w:hint="eastAsia"/>
                <w:sz w:val="24"/>
              </w:rPr>
              <w:t xml:space="preserve"> </w:t>
            </w:r>
            <w:r w:rsidRPr="00855F6C">
              <w:rPr>
                <w:rFonts w:eastAsiaTheme="minorEastAsia"/>
                <w:sz w:val="24"/>
              </w:rPr>
              <w:t>to see about you.</w:t>
            </w:r>
          </w:p>
        </w:tc>
        <w:tc>
          <w:tcPr>
            <w:tcW w:w="4252" w:type="dxa"/>
          </w:tcPr>
          <w:p w14:paraId="3AE3C7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练习“电梯法则”。电梯法则是一种简短的口头总结，它是</w:t>
            </w:r>
            <w:proofErr w:type="gramStart"/>
            <w:r w:rsidRPr="00855F6C">
              <w:rPr>
                <w:rFonts w:asciiTheme="minorHAnsi" w:eastAsiaTheme="minorEastAsia" w:hAnsiTheme="minorHAnsi" w:cstheme="minorBidi" w:hint="eastAsia"/>
                <w:sz w:val="24"/>
              </w:rPr>
              <w:t>总结您</w:t>
            </w:r>
            <w:proofErr w:type="gramEnd"/>
            <w:r w:rsidRPr="00855F6C">
              <w:rPr>
                <w:rFonts w:asciiTheme="minorHAnsi" w:eastAsiaTheme="minorEastAsia" w:hAnsiTheme="minorHAnsi" w:cstheme="minorBidi" w:hint="eastAsia"/>
                <w:sz w:val="24"/>
              </w:rPr>
              <w:t>的凭据。在不到</w:t>
            </w:r>
            <w:r w:rsidRPr="00855F6C">
              <w:rPr>
                <w:rFonts w:asciiTheme="minorHAnsi" w:eastAsiaTheme="minorEastAsia" w:hAnsiTheme="minorHAnsi" w:cstheme="minorBidi" w:hint="eastAsia"/>
                <w:sz w:val="24"/>
              </w:rPr>
              <w:t>20</w:t>
            </w:r>
            <w:r w:rsidRPr="00855F6C">
              <w:rPr>
                <w:rFonts w:asciiTheme="minorHAnsi" w:eastAsiaTheme="minorEastAsia" w:hAnsiTheme="minorHAnsi" w:cstheme="minorBidi" w:hint="eastAsia"/>
                <w:sz w:val="24"/>
              </w:rPr>
              <w:t>秒的时间里，如果您发现自己和一个潜在雇主在电梯里，您就可以说出来。说完后，您把名片递给对方，名片上有他或她可以</w:t>
            </w:r>
            <w:proofErr w:type="gramStart"/>
            <w:r w:rsidRPr="00855F6C">
              <w:rPr>
                <w:rFonts w:asciiTheme="minorHAnsi" w:eastAsiaTheme="minorEastAsia" w:hAnsiTheme="minorHAnsi" w:cstheme="minorBidi" w:hint="eastAsia"/>
                <w:sz w:val="24"/>
              </w:rPr>
              <w:t>访问您网站</w:t>
            </w:r>
            <w:proofErr w:type="gramEnd"/>
            <w:r w:rsidRPr="00855F6C">
              <w:rPr>
                <w:rFonts w:asciiTheme="minorHAnsi" w:eastAsiaTheme="minorEastAsia" w:hAnsiTheme="minorHAnsi" w:cstheme="minorBidi" w:hint="eastAsia"/>
                <w:sz w:val="24"/>
              </w:rPr>
              <w:t>的所有信息，链接到您希望对方看到的关于您的一切信息。</w:t>
            </w:r>
          </w:p>
        </w:tc>
      </w:tr>
      <w:tr w:rsidR="0034411E" w:rsidRPr="00855F6C" w14:paraId="073FB4E8" w14:textId="77777777" w:rsidTr="0034411E">
        <w:tc>
          <w:tcPr>
            <w:tcW w:w="4361" w:type="dxa"/>
          </w:tcPr>
          <w:p w14:paraId="5E6C8C83" w14:textId="77777777" w:rsidR="0034411E" w:rsidRPr="00855F6C" w:rsidRDefault="0034411E" w:rsidP="0034411E">
            <w:pPr>
              <w:rPr>
                <w:rFonts w:eastAsiaTheme="minorEastAsia"/>
                <w:sz w:val="24"/>
              </w:rPr>
            </w:pPr>
            <w:r w:rsidRPr="00855F6C">
              <w:rPr>
                <w:rFonts w:eastAsiaTheme="minorEastAsia"/>
                <w:sz w:val="24"/>
              </w:rPr>
              <w:t>In making their job offers, employers today use the information they learn</w:t>
            </w:r>
            <w:r w:rsidRPr="00855F6C">
              <w:rPr>
                <w:rFonts w:eastAsiaTheme="minorEastAsia" w:hint="eastAsia"/>
                <w:sz w:val="24"/>
              </w:rPr>
              <w:t xml:space="preserve"> </w:t>
            </w:r>
            <w:r w:rsidRPr="00855F6C">
              <w:rPr>
                <w:rFonts w:eastAsiaTheme="minorEastAsia"/>
                <w:sz w:val="24"/>
              </w:rPr>
              <w:t>about potential new employees on the Internet. According to a 2012 study</w:t>
            </w:r>
            <w:r w:rsidRPr="00855F6C">
              <w:rPr>
                <w:rFonts w:eastAsiaTheme="minorEastAsia" w:hint="eastAsia"/>
                <w:sz w:val="24"/>
              </w:rPr>
              <w:t xml:space="preserve"> </w:t>
            </w:r>
            <w:r w:rsidRPr="00855F6C">
              <w:rPr>
                <w:rFonts w:eastAsiaTheme="minorEastAsia"/>
                <w:sz w:val="24"/>
              </w:rPr>
              <w:t>commissioned by CareerBuilder of more than 2,000 hiring managers, 40</w:t>
            </w:r>
            <w:r w:rsidRPr="00855F6C">
              <w:rPr>
                <w:rFonts w:eastAsiaTheme="minorEastAsia" w:hint="eastAsia"/>
                <w:sz w:val="24"/>
              </w:rPr>
              <w:t xml:space="preserve"> </w:t>
            </w:r>
            <w:r w:rsidRPr="00855F6C">
              <w:rPr>
                <w:rFonts w:eastAsiaTheme="minorEastAsia"/>
                <w:sz w:val="24"/>
              </w:rPr>
              <w:t>percent of companies research job applicants on social media (</w:t>
            </w:r>
            <w:proofErr w:type="spellStart"/>
            <w:r w:rsidRPr="00855F6C">
              <w:rPr>
                <w:rFonts w:eastAsiaTheme="minorEastAsia"/>
                <w:sz w:val="24"/>
              </w:rPr>
              <w:t>Balderrama</w:t>
            </w:r>
            <w:proofErr w:type="spellEnd"/>
            <w:r w:rsidRPr="00855F6C">
              <w:rPr>
                <w:rFonts w:eastAsiaTheme="minorEastAsia"/>
                <w:sz w:val="24"/>
              </w:rPr>
              <w:t>,</w:t>
            </w:r>
            <w:r w:rsidRPr="00855F6C">
              <w:rPr>
                <w:rFonts w:eastAsiaTheme="minorEastAsia" w:hint="eastAsia"/>
                <w:sz w:val="24"/>
              </w:rPr>
              <w:t xml:space="preserve"> </w:t>
            </w:r>
            <w:r w:rsidRPr="00855F6C">
              <w:rPr>
                <w:rFonts w:eastAsiaTheme="minorEastAsia"/>
                <w:sz w:val="24"/>
              </w:rPr>
              <w:t>2012). The good news: 19 percent of those companies report that they found</w:t>
            </w:r>
            <w:r w:rsidRPr="00855F6C">
              <w:rPr>
                <w:rFonts w:eastAsiaTheme="minorEastAsia" w:hint="eastAsia"/>
                <w:sz w:val="24"/>
              </w:rPr>
              <w:t xml:space="preserve"> </w:t>
            </w:r>
            <w:r w:rsidRPr="00855F6C">
              <w:rPr>
                <w:rFonts w:eastAsiaTheme="minorEastAsia"/>
                <w:sz w:val="24"/>
              </w:rPr>
              <w:t>positive information that motivated them to seek out an applicant. The bad</w:t>
            </w:r>
            <w:r w:rsidRPr="00855F6C">
              <w:rPr>
                <w:rFonts w:eastAsiaTheme="minorEastAsia" w:hint="eastAsia"/>
                <w:sz w:val="24"/>
              </w:rPr>
              <w:t xml:space="preserve"> </w:t>
            </w:r>
            <w:r w:rsidRPr="00855F6C">
              <w:rPr>
                <w:rFonts w:eastAsiaTheme="minorEastAsia"/>
                <w:sz w:val="24"/>
              </w:rPr>
              <w:t>news: 43 percent found information that made them reject an applicant. (The</w:t>
            </w:r>
            <w:r w:rsidRPr="00855F6C">
              <w:rPr>
                <w:rFonts w:eastAsiaTheme="minorEastAsia" w:hint="eastAsia"/>
                <w:sz w:val="24"/>
              </w:rPr>
              <w:t xml:space="preserve"> </w:t>
            </w:r>
            <w:r w:rsidRPr="00855F6C">
              <w:rPr>
                <w:rFonts w:eastAsiaTheme="minorEastAsia"/>
                <w:sz w:val="24"/>
              </w:rPr>
              <w:t xml:space="preserve">percentage of companies reporting that they reject an applicant for unprofessional online information is </w:t>
            </w:r>
            <w:r w:rsidRPr="00855F6C">
              <w:rPr>
                <w:rFonts w:eastAsiaTheme="minorEastAsia"/>
                <w:sz w:val="24"/>
              </w:rPr>
              <w:lastRenderedPageBreak/>
              <w:t>growing: from 34 percent in 2012 to 43 percent</w:t>
            </w:r>
            <w:r w:rsidRPr="00855F6C">
              <w:rPr>
                <w:rFonts w:eastAsiaTheme="minorEastAsia" w:hint="eastAsia"/>
                <w:sz w:val="24"/>
              </w:rPr>
              <w:t xml:space="preserve"> </w:t>
            </w:r>
            <w:r w:rsidRPr="00855F6C">
              <w:rPr>
                <w:rFonts w:eastAsiaTheme="minorEastAsia"/>
                <w:sz w:val="24"/>
              </w:rPr>
              <w:t>in 2013. This statistic suggests that more people are posting unprofessional</w:t>
            </w:r>
            <w:r w:rsidRPr="00855F6C">
              <w:rPr>
                <w:rFonts w:eastAsiaTheme="minorEastAsia" w:hint="eastAsia"/>
                <w:sz w:val="24"/>
              </w:rPr>
              <w:t xml:space="preserve"> </w:t>
            </w:r>
            <w:r w:rsidRPr="00855F6C">
              <w:rPr>
                <w:rFonts w:eastAsiaTheme="minorEastAsia"/>
                <w:sz w:val="24"/>
              </w:rPr>
              <w:t>content, companies are looking more closely, or both.)</w:t>
            </w:r>
          </w:p>
        </w:tc>
        <w:tc>
          <w:tcPr>
            <w:tcW w:w="4252" w:type="dxa"/>
          </w:tcPr>
          <w:p w14:paraId="0557756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如今，雇主在提供工作机会时会使用他们在互联网上了解到的有关潜在新雇员的信息。根据</w:t>
            </w:r>
            <w:proofErr w:type="gramStart"/>
            <w:r w:rsidRPr="00855F6C">
              <w:rPr>
                <w:rFonts w:asciiTheme="minorHAnsi" w:eastAsiaTheme="minorEastAsia" w:hAnsiTheme="minorHAnsi" w:cstheme="minorBidi" w:hint="eastAsia"/>
                <w:sz w:val="24"/>
              </w:rPr>
              <w:t>凯</w:t>
            </w:r>
            <w:proofErr w:type="gramEnd"/>
            <w:r w:rsidRPr="00855F6C">
              <w:rPr>
                <w:rFonts w:asciiTheme="minorHAnsi" w:eastAsiaTheme="minorEastAsia" w:hAnsiTheme="minorHAnsi" w:cstheme="minorBidi" w:hint="eastAsia"/>
                <w:sz w:val="24"/>
              </w:rPr>
              <w:t>业必达网于</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年进行的一项针对</w:t>
            </w:r>
            <w:r w:rsidRPr="00855F6C">
              <w:rPr>
                <w:rFonts w:asciiTheme="minorHAnsi" w:eastAsiaTheme="minorEastAsia" w:hAnsiTheme="minorHAnsi" w:cstheme="minorBidi" w:hint="eastAsia"/>
                <w:sz w:val="24"/>
              </w:rPr>
              <w:t>2,000</w:t>
            </w:r>
            <w:r w:rsidRPr="00855F6C">
              <w:rPr>
                <w:rFonts w:asciiTheme="minorHAnsi" w:eastAsiaTheme="minorEastAsia" w:hAnsiTheme="minorHAnsi" w:cstheme="minorBidi" w:hint="eastAsia"/>
                <w:sz w:val="24"/>
              </w:rPr>
              <w:t>多名招聘经理的研究，有</w:t>
            </w:r>
            <w:r w:rsidRPr="00855F6C">
              <w:rPr>
                <w:rFonts w:asciiTheme="minorHAnsi" w:eastAsiaTheme="minorEastAsia" w:hAnsiTheme="minorHAnsi" w:cstheme="minorBidi" w:hint="eastAsia"/>
                <w:sz w:val="24"/>
              </w:rPr>
              <w:t>40</w:t>
            </w:r>
            <w:r w:rsidRPr="00855F6C">
              <w:rPr>
                <w:rFonts w:asciiTheme="minorHAnsi" w:eastAsiaTheme="minorEastAsia" w:hAnsiTheme="minorHAnsi" w:cstheme="minorBidi" w:hint="eastAsia"/>
                <w:sz w:val="24"/>
              </w:rPr>
              <w:t>％的公司在社交媒体上研究求职者（巴德拉马，</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年）。好消息是，在报告中有</w:t>
            </w:r>
            <w:r w:rsidRPr="00855F6C">
              <w:rPr>
                <w:rFonts w:asciiTheme="minorHAnsi" w:eastAsiaTheme="minorEastAsia" w:hAnsiTheme="minorHAnsi" w:cstheme="minorBidi" w:hint="eastAsia"/>
                <w:sz w:val="24"/>
              </w:rPr>
              <w:t>19%</w:t>
            </w:r>
            <w:r w:rsidRPr="00855F6C">
              <w:rPr>
                <w:rFonts w:asciiTheme="minorHAnsi" w:eastAsiaTheme="minorEastAsia" w:hAnsiTheme="minorHAnsi" w:cstheme="minorBidi" w:hint="eastAsia"/>
                <w:sz w:val="24"/>
              </w:rPr>
              <w:t>的公司说，他们发现了一些有用的信息，促使他们寻找求职者。坏消息是，</w:t>
            </w:r>
            <w:r w:rsidRPr="00855F6C">
              <w:rPr>
                <w:rFonts w:asciiTheme="minorHAnsi" w:eastAsiaTheme="minorEastAsia" w:hAnsiTheme="minorHAnsi" w:cstheme="minorBidi" w:hint="eastAsia"/>
                <w:sz w:val="24"/>
              </w:rPr>
              <w:t>43%</w:t>
            </w:r>
            <w:r w:rsidRPr="00855F6C">
              <w:rPr>
                <w:rFonts w:asciiTheme="minorHAnsi" w:eastAsiaTheme="minorEastAsia" w:hAnsiTheme="minorHAnsi" w:cstheme="minorBidi" w:hint="eastAsia"/>
                <w:sz w:val="24"/>
              </w:rPr>
              <w:t>的公司发现了令他们拒绝申请的信息。（公布拒绝非专业在线信息申请人的公司比例正在增长：从</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w:t>
            </w:r>
            <w:r w:rsidRPr="00855F6C">
              <w:rPr>
                <w:rFonts w:asciiTheme="minorHAnsi" w:eastAsiaTheme="minorEastAsia" w:hAnsiTheme="minorHAnsi" w:cstheme="minorBidi" w:hint="eastAsia"/>
                <w:sz w:val="24"/>
              </w:rPr>
              <w:t>34%</w:t>
            </w:r>
            <w:r w:rsidRPr="00855F6C">
              <w:rPr>
                <w:rFonts w:asciiTheme="minorHAnsi" w:eastAsiaTheme="minorEastAsia" w:hAnsiTheme="minorHAnsi" w:cstheme="minorBidi" w:hint="eastAsia"/>
                <w:sz w:val="24"/>
              </w:rPr>
              <w:t>上升到</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年的</w:t>
            </w:r>
            <w:r w:rsidRPr="00855F6C">
              <w:rPr>
                <w:rFonts w:asciiTheme="minorHAnsi" w:eastAsiaTheme="minorEastAsia" w:hAnsiTheme="minorHAnsi" w:cstheme="minorBidi" w:hint="eastAsia"/>
                <w:sz w:val="24"/>
              </w:rPr>
              <w:t>43%</w:t>
            </w:r>
            <w:r w:rsidRPr="00855F6C">
              <w:rPr>
                <w:rFonts w:asciiTheme="minorHAnsi" w:eastAsiaTheme="minorEastAsia" w:hAnsiTheme="minorHAnsi" w:cstheme="minorBidi" w:hint="eastAsia"/>
                <w:sz w:val="24"/>
              </w:rPr>
              <w:t>。这一统</w:t>
            </w:r>
            <w:proofErr w:type="gramStart"/>
            <w:r w:rsidRPr="00855F6C">
              <w:rPr>
                <w:rFonts w:asciiTheme="minorHAnsi" w:eastAsiaTheme="minorEastAsia" w:hAnsiTheme="minorHAnsi" w:cstheme="minorBidi" w:hint="eastAsia"/>
                <w:sz w:val="24"/>
              </w:rPr>
              <w:t>计数据</w:t>
            </w:r>
            <w:proofErr w:type="gramEnd"/>
            <w:r w:rsidRPr="00855F6C">
              <w:rPr>
                <w:rFonts w:asciiTheme="minorHAnsi" w:eastAsiaTheme="minorEastAsia" w:hAnsiTheme="minorHAnsi" w:cstheme="minorBidi" w:hint="eastAsia"/>
                <w:sz w:val="24"/>
              </w:rPr>
              <w:t>表明，越来越多的人发布非专业内容，公司正在密切关注，或者两者兼而有之。</w:t>
            </w:r>
          </w:p>
        </w:tc>
      </w:tr>
      <w:tr w:rsidR="0034411E" w:rsidRPr="00855F6C" w14:paraId="70E07519" w14:textId="77777777" w:rsidTr="0034411E">
        <w:tc>
          <w:tcPr>
            <w:tcW w:w="4361" w:type="dxa"/>
          </w:tcPr>
          <w:p w14:paraId="320BDC82" w14:textId="77777777" w:rsidR="0034411E" w:rsidRPr="00855F6C" w:rsidRDefault="0034411E" w:rsidP="0034411E">
            <w:pPr>
              <w:rPr>
                <w:rFonts w:eastAsiaTheme="minorEastAsia"/>
                <w:sz w:val="24"/>
              </w:rPr>
            </w:pPr>
            <w:r w:rsidRPr="00855F6C">
              <w:rPr>
                <w:rFonts w:eastAsiaTheme="minorEastAsia"/>
                <w:sz w:val="24"/>
              </w:rPr>
              <w:lastRenderedPageBreak/>
              <w:t xml:space="preserve">According to </w:t>
            </w:r>
            <w:proofErr w:type="spellStart"/>
            <w:r w:rsidRPr="00855F6C">
              <w:rPr>
                <w:rFonts w:eastAsiaTheme="minorEastAsia"/>
                <w:sz w:val="24"/>
              </w:rPr>
              <w:t>Balderrama</w:t>
            </w:r>
            <w:proofErr w:type="spellEnd"/>
            <w:r w:rsidRPr="00855F6C">
              <w:rPr>
                <w:rFonts w:eastAsiaTheme="minorEastAsia"/>
                <w:sz w:val="24"/>
              </w:rPr>
              <w:t>, the employers who rejected applicants cited the</w:t>
            </w:r>
            <w:r w:rsidRPr="00855F6C">
              <w:rPr>
                <w:rFonts w:eastAsiaTheme="minorEastAsia" w:hint="eastAsia"/>
                <w:sz w:val="24"/>
              </w:rPr>
              <w:t xml:space="preserve"> </w:t>
            </w:r>
            <w:r w:rsidRPr="00855F6C">
              <w:rPr>
                <w:rFonts w:eastAsiaTheme="minorEastAsia"/>
                <w:sz w:val="24"/>
              </w:rPr>
              <w:t>following six problems most often:</w:t>
            </w:r>
          </w:p>
        </w:tc>
        <w:tc>
          <w:tcPr>
            <w:tcW w:w="4252" w:type="dxa"/>
          </w:tcPr>
          <w:p w14:paraId="0C1731D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根据巴德拉马的说法，拒绝求职者的雇主最常提到以下六个问题：</w:t>
            </w:r>
          </w:p>
        </w:tc>
      </w:tr>
      <w:tr w:rsidR="0034411E" w:rsidRPr="00855F6C" w14:paraId="5B993C7C" w14:textId="77777777" w:rsidTr="0034411E">
        <w:tc>
          <w:tcPr>
            <w:tcW w:w="4361" w:type="dxa"/>
          </w:tcPr>
          <w:p w14:paraId="6DF9386A" w14:textId="77777777" w:rsidR="0034411E" w:rsidRPr="00855F6C" w:rsidRDefault="0034411E" w:rsidP="0034411E">
            <w:pPr>
              <w:rPr>
                <w:rFonts w:eastAsiaTheme="minorEastAsia"/>
                <w:sz w:val="24"/>
              </w:rPr>
            </w:pPr>
            <w:r w:rsidRPr="00855F6C">
              <w:rPr>
                <w:rFonts w:eastAsiaTheme="minorEastAsia"/>
                <w:sz w:val="24"/>
              </w:rPr>
              <w:t>1. Provocative or unprofessional photos or text (49 percent of employers who</w:t>
            </w:r>
            <w:r w:rsidRPr="00855F6C">
              <w:rPr>
                <w:rFonts w:eastAsiaTheme="minorEastAsia" w:hint="eastAsia"/>
                <w:sz w:val="24"/>
              </w:rPr>
              <w:t xml:space="preserve"> </w:t>
            </w:r>
            <w:r w:rsidRPr="00855F6C">
              <w:rPr>
                <w:rFonts w:eastAsiaTheme="minorEastAsia"/>
                <w:sz w:val="24"/>
              </w:rPr>
              <w:t>mentioned problems mentioned this one)</w:t>
            </w:r>
          </w:p>
        </w:tc>
        <w:tc>
          <w:tcPr>
            <w:tcW w:w="4252" w:type="dxa"/>
          </w:tcPr>
          <w:p w14:paraId="0CF62FED"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挑衅性或</w:t>
            </w:r>
            <w:proofErr w:type="gramStart"/>
            <w:r w:rsidRPr="00855F6C">
              <w:rPr>
                <w:rFonts w:asciiTheme="minorHAnsi" w:eastAsiaTheme="minorEastAsia" w:hAnsiTheme="minorHAnsi" w:cstheme="minorBidi" w:hint="eastAsia"/>
                <w:sz w:val="24"/>
              </w:rPr>
              <w:t>不</w:t>
            </w:r>
            <w:proofErr w:type="gramEnd"/>
            <w:r w:rsidRPr="00855F6C">
              <w:rPr>
                <w:rFonts w:asciiTheme="minorHAnsi" w:eastAsiaTheme="minorEastAsia" w:hAnsiTheme="minorHAnsi" w:cstheme="minorBidi" w:hint="eastAsia"/>
                <w:sz w:val="24"/>
              </w:rPr>
              <w:t>专业的照片或文字（提问题的雇主中有</w:t>
            </w:r>
            <w:r w:rsidRPr="00855F6C">
              <w:rPr>
                <w:rFonts w:asciiTheme="minorHAnsi" w:eastAsiaTheme="minorEastAsia" w:hAnsiTheme="minorHAnsi" w:cstheme="minorBidi" w:hint="eastAsia"/>
                <w:sz w:val="24"/>
              </w:rPr>
              <w:t>49</w:t>
            </w:r>
            <w:r w:rsidRPr="00855F6C">
              <w:rPr>
                <w:rFonts w:asciiTheme="minorHAnsi" w:eastAsiaTheme="minorEastAsia" w:hAnsiTheme="minorHAnsi" w:cstheme="minorBidi" w:hint="eastAsia"/>
                <w:sz w:val="24"/>
              </w:rPr>
              <w:t>％提到了这一点）。</w:t>
            </w:r>
          </w:p>
        </w:tc>
      </w:tr>
      <w:tr w:rsidR="0034411E" w:rsidRPr="00855F6C" w14:paraId="518CA25A" w14:textId="77777777" w:rsidTr="0034411E">
        <w:tc>
          <w:tcPr>
            <w:tcW w:w="4361" w:type="dxa"/>
          </w:tcPr>
          <w:p w14:paraId="20B25364" w14:textId="77777777" w:rsidR="0034411E" w:rsidRPr="00855F6C" w:rsidRDefault="0034411E" w:rsidP="0034411E">
            <w:pPr>
              <w:rPr>
                <w:rFonts w:eastAsiaTheme="minorEastAsia"/>
                <w:sz w:val="24"/>
              </w:rPr>
            </w:pPr>
            <w:r w:rsidRPr="00855F6C">
              <w:rPr>
                <w:rFonts w:eastAsiaTheme="minorEastAsia"/>
                <w:sz w:val="24"/>
              </w:rPr>
              <w:t>2. Photos or text showing drug or alcohol use (45 percent)</w:t>
            </w:r>
          </w:p>
        </w:tc>
        <w:tc>
          <w:tcPr>
            <w:tcW w:w="4252" w:type="dxa"/>
          </w:tcPr>
          <w:p w14:paraId="7435DDD8"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显示吸毒或酗酒的照片或文字（</w:t>
            </w:r>
            <w:r w:rsidRPr="00855F6C">
              <w:rPr>
                <w:rFonts w:asciiTheme="minorHAnsi" w:eastAsiaTheme="minorEastAsia" w:hAnsiTheme="minorHAnsi" w:cstheme="minorBidi" w:hint="eastAsia"/>
                <w:sz w:val="24"/>
              </w:rPr>
              <w:t>45%</w:t>
            </w:r>
            <w:r w:rsidRPr="00855F6C">
              <w:rPr>
                <w:rFonts w:asciiTheme="minorHAnsi" w:eastAsiaTheme="minorEastAsia" w:hAnsiTheme="minorHAnsi" w:cstheme="minorBidi" w:hint="eastAsia"/>
                <w:sz w:val="24"/>
              </w:rPr>
              <w:t>）。</w:t>
            </w:r>
          </w:p>
        </w:tc>
      </w:tr>
      <w:tr w:rsidR="0034411E" w:rsidRPr="00855F6C" w14:paraId="2984A391" w14:textId="77777777" w:rsidTr="0034411E">
        <w:tc>
          <w:tcPr>
            <w:tcW w:w="4361" w:type="dxa"/>
          </w:tcPr>
          <w:p w14:paraId="1B3D2C57" w14:textId="77777777" w:rsidR="0034411E" w:rsidRPr="00855F6C" w:rsidRDefault="0034411E" w:rsidP="0034411E">
            <w:pPr>
              <w:rPr>
                <w:rFonts w:eastAsiaTheme="minorEastAsia"/>
                <w:sz w:val="24"/>
              </w:rPr>
            </w:pPr>
            <w:r w:rsidRPr="00855F6C">
              <w:rPr>
                <w:rFonts w:eastAsiaTheme="minorEastAsia"/>
                <w:sz w:val="24"/>
              </w:rPr>
              <w:t>3. Poor writing (35 percent)</w:t>
            </w:r>
          </w:p>
        </w:tc>
        <w:tc>
          <w:tcPr>
            <w:tcW w:w="4252" w:type="dxa"/>
          </w:tcPr>
          <w:p w14:paraId="14DAD0B0"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写作不佳（</w:t>
            </w:r>
            <w:r w:rsidRPr="00855F6C">
              <w:rPr>
                <w:rFonts w:asciiTheme="minorHAnsi" w:eastAsiaTheme="minorEastAsia" w:hAnsiTheme="minorHAnsi" w:cstheme="minorBidi" w:hint="eastAsia"/>
                <w:sz w:val="24"/>
              </w:rPr>
              <w:t>35</w:t>
            </w:r>
            <w:r w:rsidRPr="00855F6C">
              <w:rPr>
                <w:rFonts w:asciiTheme="minorHAnsi" w:eastAsiaTheme="minorEastAsia" w:hAnsiTheme="minorHAnsi" w:cstheme="minorBidi" w:hint="eastAsia"/>
                <w:sz w:val="24"/>
              </w:rPr>
              <w:t>％）。</w:t>
            </w:r>
          </w:p>
        </w:tc>
      </w:tr>
      <w:tr w:rsidR="0034411E" w:rsidRPr="00855F6C" w14:paraId="7465DD13" w14:textId="77777777" w:rsidTr="0034411E">
        <w:tc>
          <w:tcPr>
            <w:tcW w:w="4361" w:type="dxa"/>
          </w:tcPr>
          <w:p w14:paraId="6083AAEB" w14:textId="77777777" w:rsidR="0034411E" w:rsidRPr="00855F6C" w:rsidRDefault="0034411E" w:rsidP="0034411E">
            <w:pPr>
              <w:rPr>
                <w:rFonts w:eastAsiaTheme="minorEastAsia"/>
                <w:sz w:val="24"/>
              </w:rPr>
            </w:pPr>
            <w:r w:rsidRPr="00855F6C">
              <w:rPr>
                <w:rFonts w:eastAsiaTheme="minorEastAsia"/>
                <w:sz w:val="24"/>
              </w:rPr>
              <w:t>4. Negative comments about current or former employers (33 percent)</w:t>
            </w:r>
          </w:p>
        </w:tc>
        <w:tc>
          <w:tcPr>
            <w:tcW w:w="4252" w:type="dxa"/>
          </w:tcPr>
          <w:p w14:paraId="3640F0E2"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对现任或前任雇主的负面评论（</w:t>
            </w:r>
            <w:r w:rsidRPr="00855F6C">
              <w:rPr>
                <w:rFonts w:asciiTheme="minorHAnsi" w:eastAsiaTheme="minorEastAsia" w:hAnsiTheme="minorHAnsi" w:cstheme="minorBidi" w:hint="eastAsia"/>
                <w:sz w:val="24"/>
              </w:rPr>
              <w:t>33%</w:t>
            </w:r>
            <w:r w:rsidRPr="00855F6C">
              <w:rPr>
                <w:rFonts w:asciiTheme="minorHAnsi" w:eastAsiaTheme="minorEastAsia" w:hAnsiTheme="minorHAnsi" w:cstheme="minorBidi" w:hint="eastAsia"/>
                <w:sz w:val="24"/>
              </w:rPr>
              <w:t>）。</w:t>
            </w:r>
          </w:p>
        </w:tc>
      </w:tr>
      <w:tr w:rsidR="0034411E" w:rsidRPr="00855F6C" w14:paraId="52CB7DC7" w14:textId="77777777" w:rsidTr="0034411E">
        <w:tc>
          <w:tcPr>
            <w:tcW w:w="4361" w:type="dxa"/>
          </w:tcPr>
          <w:p w14:paraId="02DF0CFB" w14:textId="77777777" w:rsidR="0034411E" w:rsidRPr="00855F6C" w:rsidRDefault="0034411E" w:rsidP="0034411E">
            <w:pPr>
              <w:rPr>
                <w:rFonts w:eastAsiaTheme="minorEastAsia"/>
                <w:sz w:val="24"/>
              </w:rPr>
            </w:pPr>
            <w:r w:rsidRPr="00855F6C">
              <w:rPr>
                <w:rFonts w:eastAsiaTheme="minorEastAsia"/>
                <w:sz w:val="24"/>
              </w:rPr>
              <w:t>5. Discriminatory comments about race, gender, or religion (28 percent)</w:t>
            </w:r>
          </w:p>
        </w:tc>
        <w:tc>
          <w:tcPr>
            <w:tcW w:w="4252" w:type="dxa"/>
          </w:tcPr>
          <w:p w14:paraId="42019C07"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关于种族，性别或宗教的歧视性评论（</w:t>
            </w:r>
            <w:r w:rsidRPr="00855F6C">
              <w:rPr>
                <w:rFonts w:asciiTheme="minorHAnsi" w:eastAsiaTheme="minorEastAsia" w:hAnsiTheme="minorHAnsi" w:cstheme="minorBidi" w:hint="eastAsia"/>
                <w:sz w:val="24"/>
              </w:rPr>
              <w:t>28</w:t>
            </w:r>
            <w:r w:rsidRPr="00855F6C">
              <w:rPr>
                <w:rFonts w:asciiTheme="minorHAnsi" w:eastAsiaTheme="minorEastAsia" w:hAnsiTheme="minorHAnsi" w:cstheme="minorBidi" w:hint="eastAsia"/>
                <w:sz w:val="24"/>
              </w:rPr>
              <w:t>％）。</w:t>
            </w:r>
          </w:p>
        </w:tc>
      </w:tr>
      <w:tr w:rsidR="0034411E" w:rsidRPr="00855F6C" w14:paraId="70C07C2F" w14:textId="77777777" w:rsidTr="0034411E">
        <w:tc>
          <w:tcPr>
            <w:tcW w:w="4361" w:type="dxa"/>
          </w:tcPr>
          <w:p w14:paraId="63A525D7" w14:textId="77777777" w:rsidR="0034411E" w:rsidRPr="00855F6C" w:rsidRDefault="0034411E" w:rsidP="0034411E">
            <w:pPr>
              <w:rPr>
                <w:rFonts w:eastAsiaTheme="minorEastAsia"/>
                <w:sz w:val="24"/>
              </w:rPr>
            </w:pPr>
            <w:r w:rsidRPr="00855F6C">
              <w:rPr>
                <w:rFonts w:eastAsiaTheme="minorEastAsia"/>
                <w:sz w:val="24"/>
              </w:rPr>
              <w:t>6. Lies about the candidate’s credentials (22 percent)</w:t>
            </w:r>
          </w:p>
        </w:tc>
        <w:tc>
          <w:tcPr>
            <w:tcW w:w="4252" w:type="dxa"/>
          </w:tcPr>
          <w:p w14:paraId="51A98E2F" w14:textId="77777777" w:rsidR="0034411E" w:rsidRPr="00855F6C" w:rsidRDefault="0034411E" w:rsidP="0034411E">
            <w:pPr>
              <w:numPr>
                <w:ilvl w:val="0"/>
                <w:numId w:val="10"/>
              </w:num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关于申请人资历的不虚假内容（</w:t>
            </w:r>
            <w:r w:rsidRPr="00855F6C">
              <w:rPr>
                <w:rFonts w:asciiTheme="minorHAnsi" w:eastAsiaTheme="minorEastAsia" w:hAnsiTheme="minorHAnsi" w:cstheme="minorBidi" w:hint="eastAsia"/>
                <w:sz w:val="24"/>
              </w:rPr>
              <w:t>22</w:t>
            </w:r>
            <w:r w:rsidRPr="00855F6C">
              <w:rPr>
                <w:rFonts w:asciiTheme="minorHAnsi" w:eastAsiaTheme="minorEastAsia" w:hAnsiTheme="minorHAnsi" w:cstheme="minorBidi" w:hint="eastAsia"/>
                <w:sz w:val="24"/>
              </w:rPr>
              <w:t>％）。</w:t>
            </w:r>
          </w:p>
        </w:tc>
      </w:tr>
      <w:tr w:rsidR="0034411E" w:rsidRPr="00855F6C" w14:paraId="68E8A57C" w14:textId="77777777" w:rsidTr="0034411E">
        <w:tc>
          <w:tcPr>
            <w:tcW w:w="4361" w:type="dxa"/>
          </w:tcPr>
          <w:p w14:paraId="2369127C" w14:textId="77777777" w:rsidR="0034411E" w:rsidRPr="00855F6C" w:rsidRDefault="0034411E" w:rsidP="0034411E">
            <w:pPr>
              <w:rPr>
                <w:rFonts w:eastAsiaTheme="minorEastAsia"/>
                <w:sz w:val="24"/>
              </w:rPr>
            </w:pPr>
            <w:r w:rsidRPr="00855F6C">
              <w:rPr>
                <w:rFonts w:eastAsiaTheme="minorEastAsia"/>
                <w:sz w:val="24"/>
              </w:rPr>
              <w:t>Start by searching online for your own name. Look at what potential</w:t>
            </w:r>
            <w:r w:rsidRPr="00855F6C">
              <w:rPr>
                <w:rFonts w:eastAsiaTheme="minorEastAsia" w:hint="eastAsia"/>
                <w:sz w:val="24"/>
              </w:rPr>
              <w:t xml:space="preserve"> </w:t>
            </w:r>
            <w:r w:rsidRPr="00855F6C">
              <w:rPr>
                <w:rFonts w:eastAsiaTheme="minorEastAsia"/>
                <w:sz w:val="24"/>
              </w:rPr>
              <w:t>employers will see and ask yourself whether your online personal brand is</w:t>
            </w:r>
            <w:r w:rsidRPr="00855F6C">
              <w:rPr>
                <w:rFonts w:eastAsiaTheme="minorEastAsia" w:hint="eastAsia"/>
                <w:sz w:val="24"/>
              </w:rPr>
              <w:t xml:space="preserve"> </w:t>
            </w:r>
            <w:r w:rsidRPr="00855F6C">
              <w:rPr>
                <w:rFonts w:eastAsiaTheme="minorEastAsia"/>
                <w:sz w:val="24"/>
              </w:rPr>
              <w:t>what you want to display. If it isn’t, start to change it.</w:t>
            </w:r>
          </w:p>
        </w:tc>
        <w:tc>
          <w:tcPr>
            <w:tcW w:w="4252" w:type="dxa"/>
          </w:tcPr>
          <w:p w14:paraId="10F6D8D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首先在线</w:t>
            </w:r>
            <w:proofErr w:type="gramStart"/>
            <w:r w:rsidRPr="00855F6C">
              <w:rPr>
                <w:rFonts w:asciiTheme="minorHAnsi" w:eastAsiaTheme="minorEastAsia" w:hAnsiTheme="minorHAnsi" w:cstheme="minorBidi" w:hint="eastAsia"/>
                <w:sz w:val="24"/>
              </w:rPr>
              <w:t>搜索您</w:t>
            </w:r>
            <w:proofErr w:type="gramEnd"/>
            <w:r w:rsidRPr="00855F6C">
              <w:rPr>
                <w:rFonts w:asciiTheme="minorHAnsi" w:eastAsiaTheme="minorEastAsia" w:hAnsiTheme="minorHAnsi" w:cstheme="minorBidi" w:hint="eastAsia"/>
                <w:sz w:val="24"/>
              </w:rPr>
              <w:t>自己的名字。看看潜在的雇主会看到什么，并问自己您的在线个人品牌是否是自己想要展示的。如果不是，请开始进行更改。</w:t>
            </w:r>
          </w:p>
        </w:tc>
      </w:tr>
      <w:tr w:rsidR="0034411E" w:rsidRPr="00855F6C" w14:paraId="1910C318" w14:textId="77777777" w:rsidTr="0034411E">
        <w:tc>
          <w:tcPr>
            <w:tcW w:w="4361" w:type="dxa"/>
          </w:tcPr>
          <w:p w14:paraId="402184E7" w14:textId="77777777" w:rsidR="0034411E" w:rsidRPr="00855F6C" w:rsidRDefault="0034411E" w:rsidP="0034411E">
            <w:pPr>
              <w:rPr>
                <w:rFonts w:eastAsiaTheme="minorEastAsia"/>
                <w:b/>
                <w:sz w:val="24"/>
              </w:rPr>
            </w:pPr>
            <w:r w:rsidRPr="00855F6C">
              <w:rPr>
                <w:rFonts w:eastAsiaTheme="minorEastAsia"/>
                <w:b/>
                <w:sz w:val="24"/>
              </w:rPr>
              <w:t>ETHICS NOTE</w:t>
            </w:r>
          </w:p>
        </w:tc>
        <w:tc>
          <w:tcPr>
            <w:tcW w:w="4252" w:type="dxa"/>
          </w:tcPr>
          <w:p w14:paraId="60F4593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道德规范</w:t>
            </w:r>
          </w:p>
        </w:tc>
      </w:tr>
      <w:tr w:rsidR="0034411E" w:rsidRPr="00855F6C" w14:paraId="434B89F0" w14:textId="77777777" w:rsidTr="0034411E">
        <w:tc>
          <w:tcPr>
            <w:tcW w:w="4361" w:type="dxa"/>
          </w:tcPr>
          <w:p w14:paraId="33193734" w14:textId="77777777" w:rsidR="0034411E" w:rsidRPr="00855F6C" w:rsidRDefault="0034411E" w:rsidP="0034411E">
            <w:pPr>
              <w:rPr>
                <w:rFonts w:eastAsiaTheme="minorEastAsia"/>
                <w:b/>
                <w:sz w:val="24"/>
              </w:rPr>
            </w:pPr>
            <w:r w:rsidRPr="00855F6C">
              <w:rPr>
                <w:rFonts w:eastAsiaTheme="minorEastAsia"/>
                <w:b/>
                <w:sz w:val="24"/>
              </w:rPr>
              <w:t>WRITING HONEST JOB-APPLICATION MATERIALS</w:t>
            </w:r>
          </w:p>
        </w:tc>
        <w:tc>
          <w:tcPr>
            <w:tcW w:w="4252" w:type="dxa"/>
          </w:tcPr>
          <w:p w14:paraId="6967844E"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撰写真实的求职材料</w:t>
            </w:r>
          </w:p>
        </w:tc>
      </w:tr>
      <w:tr w:rsidR="0034411E" w:rsidRPr="00855F6C" w14:paraId="421E0A50" w14:textId="77777777" w:rsidTr="0034411E">
        <w:tc>
          <w:tcPr>
            <w:tcW w:w="4361" w:type="dxa"/>
          </w:tcPr>
          <w:p w14:paraId="43F7A1B7" w14:textId="77777777" w:rsidR="0034411E" w:rsidRPr="00855F6C" w:rsidRDefault="0034411E" w:rsidP="0034411E">
            <w:pPr>
              <w:rPr>
                <w:rFonts w:eastAsiaTheme="minorEastAsia"/>
                <w:sz w:val="24"/>
              </w:rPr>
            </w:pPr>
            <w:r w:rsidRPr="00855F6C">
              <w:rPr>
                <w:rFonts w:eastAsiaTheme="minorEastAsia"/>
                <w:sz w:val="24"/>
              </w:rPr>
              <w:t>Many résumés contain lies or exaggerations. Job applicants say they attended colleges they</w:t>
            </w:r>
            <w:r w:rsidRPr="00855F6C">
              <w:rPr>
                <w:rFonts w:eastAsiaTheme="minorEastAsia" w:hint="eastAsia"/>
                <w:sz w:val="24"/>
              </w:rPr>
              <w:t xml:space="preserve"> </w:t>
            </w:r>
            <w:r w:rsidRPr="00855F6C">
              <w:rPr>
                <w:rFonts w:eastAsiaTheme="minorEastAsia"/>
                <w:sz w:val="24"/>
              </w:rPr>
              <w:t>didn’t and were awarded degrees they weren’t, give themselves inflated job titles, say they</w:t>
            </w:r>
            <w:r w:rsidRPr="00855F6C">
              <w:rPr>
                <w:rFonts w:eastAsiaTheme="minorEastAsia" w:hint="eastAsia"/>
                <w:sz w:val="24"/>
              </w:rPr>
              <w:t xml:space="preserve"> </w:t>
            </w:r>
            <w:r w:rsidRPr="00855F6C">
              <w:rPr>
                <w:rFonts w:eastAsiaTheme="minorEastAsia"/>
                <w:sz w:val="24"/>
              </w:rPr>
              <w:t>were laid off when they were really fired for poor performance, and inflate their accomplishments. A CareerBuilder survey found that 38 percent of employees have embellished their</w:t>
            </w:r>
            <w:r w:rsidRPr="00855F6C">
              <w:rPr>
                <w:rFonts w:eastAsiaTheme="minorEastAsia" w:hint="eastAsia"/>
                <w:sz w:val="24"/>
              </w:rPr>
              <w:t xml:space="preserve"> </w:t>
            </w:r>
            <w:r w:rsidRPr="00855F6C">
              <w:rPr>
                <w:rFonts w:eastAsiaTheme="minorEastAsia"/>
                <w:sz w:val="24"/>
              </w:rPr>
              <w:t>job responsibilities at some point, and 18 percent have lied about their skills (Lorenz, 2012).</w:t>
            </w:r>
            <w:r w:rsidRPr="00855F6C">
              <w:rPr>
                <w:rFonts w:eastAsiaTheme="minorEastAsia" w:hint="eastAsia"/>
                <w:sz w:val="24"/>
              </w:rPr>
              <w:t xml:space="preserve"> </w:t>
            </w:r>
            <w:r w:rsidRPr="00855F6C">
              <w:rPr>
                <w:rFonts w:eastAsiaTheme="minorEastAsia"/>
                <w:sz w:val="24"/>
              </w:rPr>
              <w:t xml:space="preserve">Economist Steven D. Levitt, co-author of </w:t>
            </w:r>
            <w:proofErr w:type="spellStart"/>
            <w:r w:rsidRPr="00855F6C">
              <w:rPr>
                <w:rFonts w:eastAsiaTheme="minorEastAsia"/>
                <w:sz w:val="24"/>
              </w:rPr>
              <w:t>Freakonomics</w:t>
            </w:r>
            <w:proofErr w:type="spellEnd"/>
            <w:r w:rsidRPr="00855F6C">
              <w:rPr>
                <w:rFonts w:eastAsiaTheme="minorEastAsia"/>
                <w:sz w:val="24"/>
              </w:rPr>
              <w:t>, concludes that more than 50 percent</w:t>
            </w:r>
            <w:r w:rsidRPr="00855F6C">
              <w:rPr>
                <w:rFonts w:eastAsiaTheme="minorEastAsia" w:hint="eastAsia"/>
                <w:sz w:val="24"/>
              </w:rPr>
              <w:t xml:space="preserve"> </w:t>
            </w:r>
            <w:r w:rsidRPr="00855F6C">
              <w:rPr>
                <w:rFonts w:eastAsiaTheme="minorEastAsia"/>
                <w:sz w:val="24"/>
              </w:rPr>
              <w:t>of job applicants lie on their résumés (Isaacs, 2012).</w:t>
            </w:r>
          </w:p>
        </w:tc>
        <w:tc>
          <w:tcPr>
            <w:tcW w:w="4252" w:type="dxa"/>
          </w:tcPr>
          <w:p w14:paraId="0E03C80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许多简历包含虚假的或夸大其词的内容。求职者说，他们上过没有上过的大学，并获得了他们本没有的学位，给自己起夸张的头衔，说自己因业绩不佳而被解雇，并夸大自己的成就。</w:t>
            </w:r>
            <w:proofErr w:type="gramStart"/>
            <w:r w:rsidRPr="00855F6C">
              <w:rPr>
                <w:rFonts w:asciiTheme="minorHAnsi" w:eastAsiaTheme="minorEastAsia" w:hAnsiTheme="minorHAnsi" w:cstheme="minorBidi" w:hint="eastAsia"/>
                <w:sz w:val="24"/>
              </w:rPr>
              <w:t>凯</w:t>
            </w:r>
            <w:proofErr w:type="gramEnd"/>
            <w:r w:rsidRPr="00855F6C">
              <w:rPr>
                <w:rFonts w:asciiTheme="minorHAnsi" w:eastAsiaTheme="minorEastAsia" w:hAnsiTheme="minorHAnsi" w:cstheme="minorBidi" w:hint="eastAsia"/>
                <w:sz w:val="24"/>
              </w:rPr>
              <w:t>业必达网的一项调查发现，</w:t>
            </w:r>
            <w:r w:rsidRPr="00855F6C">
              <w:rPr>
                <w:rFonts w:asciiTheme="minorHAnsi" w:eastAsiaTheme="minorEastAsia" w:hAnsiTheme="minorHAnsi" w:cstheme="minorBidi" w:hint="eastAsia"/>
                <w:sz w:val="24"/>
              </w:rPr>
              <w:t>38%</w:t>
            </w:r>
            <w:r w:rsidRPr="00855F6C">
              <w:rPr>
                <w:rFonts w:asciiTheme="minorHAnsi" w:eastAsiaTheme="minorEastAsia" w:hAnsiTheme="minorHAnsi" w:cstheme="minorBidi" w:hint="eastAsia"/>
                <w:sz w:val="24"/>
              </w:rPr>
              <w:t>的求职者在某个时候美化了自己的工作职责，</w:t>
            </w:r>
            <w:r w:rsidRPr="00855F6C">
              <w:rPr>
                <w:rFonts w:asciiTheme="minorHAnsi" w:eastAsiaTheme="minorEastAsia" w:hAnsiTheme="minorHAnsi" w:cstheme="minorBidi" w:hint="eastAsia"/>
                <w:sz w:val="24"/>
              </w:rPr>
              <w:t>18%</w:t>
            </w:r>
            <w:r w:rsidRPr="00855F6C">
              <w:rPr>
                <w:rFonts w:asciiTheme="minorHAnsi" w:eastAsiaTheme="minorEastAsia" w:hAnsiTheme="minorHAnsi" w:cstheme="minorBidi" w:hint="eastAsia"/>
                <w:sz w:val="24"/>
              </w:rPr>
              <w:t>的求职者对自己的技能撒了谎（洛伦兹，</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）。《怪诞经济学》的合著者、经济学家史蒂文•</w:t>
            </w:r>
            <w:r w:rsidRPr="00855F6C">
              <w:rPr>
                <w:rFonts w:asciiTheme="minorHAnsi" w:eastAsiaTheme="minorEastAsia" w:hAnsiTheme="minorHAnsi" w:cstheme="minorBidi" w:hint="eastAsia"/>
                <w:sz w:val="24"/>
              </w:rPr>
              <w:t>D</w:t>
            </w:r>
            <w:r w:rsidRPr="00855F6C">
              <w:rPr>
                <w:rFonts w:asciiTheme="minorHAnsi" w:eastAsiaTheme="minorEastAsia" w:hAnsiTheme="minorHAnsi" w:cstheme="minorBidi" w:hint="eastAsia"/>
                <w:sz w:val="24"/>
              </w:rPr>
              <w:t>•</w:t>
            </w:r>
            <w:proofErr w:type="gramStart"/>
            <w:r w:rsidRPr="00855F6C">
              <w:rPr>
                <w:rFonts w:asciiTheme="minorHAnsi" w:eastAsiaTheme="minorEastAsia" w:hAnsiTheme="minorHAnsi" w:cstheme="minorBidi" w:hint="eastAsia"/>
                <w:sz w:val="24"/>
              </w:rPr>
              <w:t>莱</w:t>
            </w:r>
            <w:proofErr w:type="gramEnd"/>
            <w:r w:rsidRPr="00855F6C">
              <w:rPr>
                <w:rFonts w:asciiTheme="minorHAnsi" w:eastAsiaTheme="minorEastAsia" w:hAnsiTheme="minorHAnsi" w:cstheme="minorBidi" w:hint="eastAsia"/>
                <w:sz w:val="24"/>
              </w:rPr>
              <w:t>维特得出结论，超过</w:t>
            </w:r>
            <w:r w:rsidRPr="00855F6C">
              <w:rPr>
                <w:rFonts w:asciiTheme="minorHAnsi" w:eastAsiaTheme="minorEastAsia" w:hAnsiTheme="minorHAnsi" w:cstheme="minorBidi" w:hint="eastAsia"/>
                <w:sz w:val="24"/>
              </w:rPr>
              <w:t>50%</w:t>
            </w:r>
            <w:r w:rsidRPr="00855F6C">
              <w:rPr>
                <w:rFonts w:asciiTheme="minorHAnsi" w:eastAsiaTheme="minorEastAsia" w:hAnsiTheme="minorHAnsi" w:cstheme="minorBidi" w:hint="eastAsia"/>
                <w:sz w:val="24"/>
              </w:rPr>
              <w:t>的求职者的简历有虚假的内容（艾萨克斯，</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w:t>
            </w:r>
          </w:p>
        </w:tc>
      </w:tr>
      <w:tr w:rsidR="0034411E" w:rsidRPr="00855F6C" w14:paraId="79D1C2E3" w14:textId="77777777" w:rsidTr="0034411E">
        <w:tc>
          <w:tcPr>
            <w:tcW w:w="4361" w:type="dxa"/>
          </w:tcPr>
          <w:p w14:paraId="157E815F" w14:textId="77777777" w:rsidR="0034411E" w:rsidRPr="00855F6C" w:rsidRDefault="0034411E" w:rsidP="0034411E">
            <w:pPr>
              <w:rPr>
                <w:rFonts w:eastAsiaTheme="minorEastAsia"/>
                <w:sz w:val="24"/>
              </w:rPr>
            </w:pPr>
            <w:r w:rsidRPr="00855F6C">
              <w:rPr>
                <w:rFonts w:eastAsiaTheme="minorEastAsia"/>
                <w:sz w:val="24"/>
              </w:rPr>
              <w:lastRenderedPageBreak/>
              <w:t>Companies take this problem seriously. They hire agencies that verify an applicant’s education</w:t>
            </w:r>
            <w:r w:rsidRPr="00855F6C">
              <w:rPr>
                <w:rFonts w:eastAsiaTheme="minorEastAsia" w:hint="eastAsia"/>
                <w:sz w:val="24"/>
              </w:rPr>
              <w:t xml:space="preserve"> </w:t>
            </w:r>
            <w:r w:rsidRPr="00855F6C">
              <w:rPr>
                <w:rFonts w:eastAsiaTheme="minorEastAsia"/>
                <w:sz w:val="24"/>
              </w:rPr>
              <w:t>and employment history and check for a criminal record. They do their own research online.</w:t>
            </w:r>
            <w:r w:rsidRPr="00855F6C">
              <w:rPr>
                <w:rFonts w:eastAsiaTheme="minorEastAsia" w:hint="eastAsia"/>
                <w:sz w:val="24"/>
              </w:rPr>
              <w:t xml:space="preserve"> </w:t>
            </w:r>
            <w:r w:rsidRPr="00855F6C">
              <w:rPr>
                <w:rFonts w:eastAsiaTheme="minorEastAsia"/>
                <w:sz w:val="24"/>
              </w:rPr>
              <w:t>They phone people whose names the candidate has provided. If they find any discrepancies,</w:t>
            </w:r>
            <w:r w:rsidRPr="00855F6C">
              <w:rPr>
                <w:rFonts w:eastAsiaTheme="minorEastAsia" w:hint="eastAsia"/>
                <w:sz w:val="24"/>
              </w:rPr>
              <w:t xml:space="preserve"> </w:t>
            </w:r>
            <w:r w:rsidRPr="00855F6C">
              <w:rPr>
                <w:rFonts w:eastAsiaTheme="minorEastAsia"/>
                <w:sz w:val="24"/>
              </w:rPr>
              <w:t>they do not offer the candidate a position. If the person is already working for the company</w:t>
            </w:r>
            <w:r w:rsidRPr="00855F6C">
              <w:rPr>
                <w:rFonts w:eastAsiaTheme="minorEastAsia" w:hint="eastAsia"/>
                <w:sz w:val="24"/>
              </w:rPr>
              <w:t xml:space="preserve"> </w:t>
            </w:r>
            <w:r w:rsidRPr="00855F6C">
              <w:rPr>
                <w:rFonts w:eastAsiaTheme="minorEastAsia"/>
                <w:sz w:val="24"/>
              </w:rPr>
              <w:t>when discrepancies arise, they fire the employee.</w:t>
            </w:r>
          </w:p>
        </w:tc>
        <w:tc>
          <w:tcPr>
            <w:tcW w:w="4252" w:type="dxa"/>
          </w:tcPr>
          <w:p w14:paraId="3135D8F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公司很严肃地对待这个问题。他们聘请机构来核实求职者的教育和工作经历，并检查犯罪记录。他们在网上做自己的调查，给求职者提供姓名的人打电话。如果他们发现有任何不符之处，就不给求职者提供职位。如果在出现不符合实际情况时此人已经在公司工作，则会解雇该员工。</w:t>
            </w:r>
          </w:p>
        </w:tc>
      </w:tr>
      <w:tr w:rsidR="0034411E" w:rsidRPr="00855F6C" w14:paraId="6D63EF3B" w14:textId="77777777" w:rsidTr="0034411E">
        <w:tc>
          <w:tcPr>
            <w:tcW w:w="4361" w:type="dxa"/>
          </w:tcPr>
          <w:p w14:paraId="7F2E7705" w14:textId="77777777" w:rsidR="0034411E" w:rsidRPr="00855F6C" w:rsidRDefault="0034411E" w:rsidP="0034411E">
            <w:pPr>
              <w:rPr>
                <w:rFonts w:eastAsiaTheme="minorEastAsia"/>
                <w:b/>
                <w:sz w:val="24"/>
              </w:rPr>
            </w:pPr>
            <w:r w:rsidRPr="00855F6C">
              <w:rPr>
                <w:rFonts w:eastAsiaTheme="minorEastAsia"/>
                <w:b/>
                <w:sz w:val="24"/>
              </w:rPr>
              <w:t>Planning the Job Search</w:t>
            </w:r>
          </w:p>
        </w:tc>
        <w:tc>
          <w:tcPr>
            <w:tcW w:w="4252" w:type="dxa"/>
          </w:tcPr>
          <w:p w14:paraId="3499050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求职规划</w:t>
            </w:r>
          </w:p>
        </w:tc>
      </w:tr>
      <w:tr w:rsidR="0034411E" w:rsidRPr="00855F6C" w14:paraId="74D54C6D" w14:textId="77777777" w:rsidTr="0034411E">
        <w:tc>
          <w:tcPr>
            <w:tcW w:w="4361" w:type="dxa"/>
          </w:tcPr>
          <w:p w14:paraId="2DDDA205" w14:textId="77777777" w:rsidR="0034411E" w:rsidRPr="00855F6C" w:rsidRDefault="0034411E" w:rsidP="0034411E">
            <w:pPr>
              <w:rPr>
                <w:rFonts w:eastAsiaTheme="minorEastAsia"/>
                <w:sz w:val="24"/>
              </w:rPr>
            </w:pPr>
            <w:r w:rsidRPr="00855F6C">
              <w:rPr>
                <w:rFonts w:eastAsiaTheme="minorEastAsia"/>
                <w:sz w:val="24"/>
              </w:rPr>
              <w:t>Many companies and other organizations use LinkedIn as a hiring</w:t>
            </w:r>
            <w:r w:rsidRPr="00855F6C">
              <w:rPr>
                <w:rFonts w:eastAsiaTheme="minorEastAsia" w:hint="eastAsia"/>
                <w:sz w:val="24"/>
              </w:rPr>
              <w:t xml:space="preserve"> </w:t>
            </w:r>
            <w:r w:rsidRPr="00855F6C">
              <w:rPr>
                <w:rFonts w:eastAsiaTheme="minorEastAsia"/>
                <w:sz w:val="24"/>
              </w:rPr>
              <w:t>portal. A typical portal includes</w:t>
            </w:r>
            <w:r w:rsidRPr="00855F6C">
              <w:rPr>
                <w:rFonts w:eastAsiaTheme="minorEastAsia" w:hint="eastAsia"/>
                <w:sz w:val="24"/>
              </w:rPr>
              <w:t xml:space="preserve"> </w:t>
            </w:r>
            <w:r w:rsidRPr="00855F6C">
              <w:rPr>
                <w:rFonts w:eastAsiaTheme="minorEastAsia"/>
                <w:sz w:val="24"/>
              </w:rPr>
              <w:t>descriptions and videos about</w:t>
            </w:r>
            <w:r w:rsidRPr="00855F6C">
              <w:rPr>
                <w:rFonts w:eastAsiaTheme="minorEastAsia" w:hint="eastAsia"/>
                <w:sz w:val="24"/>
              </w:rPr>
              <w:t xml:space="preserve"> </w:t>
            </w:r>
            <w:r w:rsidRPr="00855F6C">
              <w:rPr>
                <w:rFonts w:eastAsiaTheme="minorEastAsia"/>
                <w:sz w:val="24"/>
              </w:rPr>
              <w:t>the organization, lists of all open</w:t>
            </w:r>
            <w:r w:rsidRPr="00855F6C">
              <w:rPr>
                <w:rFonts w:eastAsiaTheme="minorEastAsia" w:hint="eastAsia"/>
                <w:sz w:val="24"/>
              </w:rPr>
              <w:t xml:space="preserve"> </w:t>
            </w:r>
            <w:r w:rsidRPr="00855F6C">
              <w:rPr>
                <w:rFonts w:eastAsiaTheme="minorEastAsia"/>
                <w:sz w:val="24"/>
              </w:rPr>
              <w:t>positions (and links to the organization website, where you can apply</w:t>
            </w:r>
            <w:r w:rsidRPr="00855F6C">
              <w:rPr>
                <w:rFonts w:eastAsiaTheme="minorEastAsia" w:hint="eastAsia"/>
                <w:sz w:val="24"/>
              </w:rPr>
              <w:t xml:space="preserve"> </w:t>
            </w:r>
            <w:r w:rsidRPr="00855F6C">
              <w:rPr>
                <w:rFonts w:eastAsiaTheme="minorEastAsia"/>
                <w:sz w:val="24"/>
              </w:rPr>
              <w:t>online), and profiles of employees.</w:t>
            </w:r>
            <w:r w:rsidRPr="00855F6C">
              <w:rPr>
                <w:rFonts w:eastAsiaTheme="minorEastAsia" w:hint="eastAsia"/>
                <w:sz w:val="24"/>
              </w:rPr>
              <w:t xml:space="preserve"> </w:t>
            </w:r>
            <w:r w:rsidRPr="00855F6C">
              <w:rPr>
                <w:rFonts w:eastAsiaTheme="minorEastAsia"/>
                <w:sz w:val="24"/>
              </w:rPr>
              <w:t>Because organizations want to</w:t>
            </w:r>
            <w:r w:rsidRPr="00855F6C">
              <w:rPr>
                <w:rFonts w:eastAsiaTheme="minorEastAsia" w:hint="eastAsia"/>
                <w:sz w:val="24"/>
              </w:rPr>
              <w:t xml:space="preserve"> </w:t>
            </w:r>
            <w:r w:rsidRPr="00855F6C">
              <w:rPr>
                <w:rFonts w:eastAsiaTheme="minorEastAsia"/>
                <w:sz w:val="24"/>
              </w:rPr>
              <w:t>attract the best candidates, they</w:t>
            </w:r>
            <w:r w:rsidRPr="00855F6C">
              <w:rPr>
                <w:rFonts w:eastAsiaTheme="minorEastAsia" w:hint="eastAsia"/>
                <w:sz w:val="24"/>
              </w:rPr>
              <w:t xml:space="preserve"> </w:t>
            </w:r>
            <w:r w:rsidRPr="00855F6C">
              <w:rPr>
                <w:rFonts w:eastAsiaTheme="minorEastAsia"/>
                <w:sz w:val="24"/>
              </w:rPr>
              <w:t>put real effort into presenting the</w:t>
            </w:r>
            <w:r w:rsidRPr="00855F6C">
              <w:rPr>
                <w:rFonts w:eastAsiaTheme="minorEastAsia" w:hint="eastAsia"/>
                <w:sz w:val="24"/>
              </w:rPr>
              <w:t xml:space="preserve"> </w:t>
            </w:r>
            <w:r w:rsidRPr="00855F6C">
              <w:rPr>
                <w:rFonts w:eastAsiaTheme="minorEastAsia"/>
                <w:sz w:val="24"/>
              </w:rPr>
              <w:t>information you will need to decide</w:t>
            </w:r>
            <w:r w:rsidRPr="00855F6C">
              <w:rPr>
                <w:rFonts w:eastAsiaTheme="minorEastAsia" w:hint="eastAsia"/>
                <w:sz w:val="24"/>
              </w:rPr>
              <w:t xml:space="preserve"> </w:t>
            </w:r>
            <w:r w:rsidRPr="00855F6C">
              <w:rPr>
                <w:rFonts w:eastAsiaTheme="minorEastAsia"/>
                <w:sz w:val="24"/>
              </w:rPr>
              <w:t>whether to apply.</w:t>
            </w:r>
          </w:p>
        </w:tc>
        <w:tc>
          <w:tcPr>
            <w:tcW w:w="4252" w:type="dxa"/>
          </w:tcPr>
          <w:p w14:paraId="2A9D6FC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许多公司和其他机构</w:t>
            </w:r>
            <w:proofErr w:type="gramStart"/>
            <w:r w:rsidRPr="00855F6C">
              <w:rPr>
                <w:rFonts w:asciiTheme="minorHAnsi" w:eastAsiaTheme="minorEastAsia" w:hAnsiTheme="minorHAnsi" w:cstheme="minorBidi" w:hint="eastAsia"/>
                <w:sz w:val="24"/>
              </w:rPr>
              <w:t>使用领英作为</w:t>
            </w:r>
            <w:proofErr w:type="gramEnd"/>
            <w:r w:rsidRPr="00855F6C">
              <w:rPr>
                <w:rFonts w:asciiTheme="minorHAnsi" w:eastAsiaTheme="minorEastAsia" w:hAnsiTheme="minorHAnsi" w:cstheme="minorBidi" w:hint="eastAsia"/>
                <w:sz w:val="24"/>
              </w:rPr>
              <w:t>招聘门户。这是一个典型的门户网站包括对有关机构的描述和视频、所有空缺职位的列表（以及到该机构网站的链接，您可以在线申请）以及员工资料。因为机构希望吸引最合适的人选，所以他们会竭尽全力提供您需要决定是否申请的信息。</w:t>
            </w:r>
          </w:p>
        </w:tc>
      </w:tr>
      <w:tr w:rsidR="0034411E" w:rsidRPr="00855F6C" w14:paraId="74BF7389" w14:textId="77777777" w:rsidTr="0034411E">
        <w:tc>
          <w:tcPr>
            <w:tcW w:w="4361" w:type="dxa"/>
          </w:tcPr>
          <w:p w14:paraId="35E1E177" w14:textId="77777777" w:rsidR="0034411E" w:rsidRPr="00855F6C" w:rsidRDefault="0034411E" w:rsidP="0034411E">
            <w:pPr>
              <w:rPr>
                <w:rFonts w:eastAsiaTheme="minorEastAsia"/>
                <w:sz w:val="24"/>
              </w:rPr>
            </w:pPr>
            <w:r w:rsidRPr="00855F6C">
              <w:rPr>
                <w:rFonts w:eastAsiaTheme="minorEastAsia"/>
                <w:sz w:val="24"/>
              </w:rPr>
              <w:t>Once you have constructed your personal brand online—a process that can</w:t>
            </w:r>
            <w:r w:rsidRPr="00855F6C">
              <w:rPr>
                <w:rFonts w:eastAsiaTheme="minorEastAsia" w:hint="eastAsia"/>
                <w:sz w:val="24"/>
              </w:rPr>
              <w:t xml:space="preserve"> </w:t>
            </w:r>
            <w:r w:rsidRPr="00855F6C">
              <w:rPr>
                <w:rFonts w:eastAsiaTheme="minorEastAsia"/>
                <w:sz w:val="24"/>
              </w:rPr>
              <w:t>take weeks or months—you can start to plan the job search. Planning calls</w:t>
            </w:r>
            <w:r w:rsidRPr="00855F6C">
              <w:rPr>
                <w:rFonts w:eastAsiaTheme="minorEastAsia" w:hint="eastAsia"/>
                <w:sz w:val="24"/>
              </w:rPr>
              <w:t xml:space="preserve"> </w:t>
            </w:r>
            <w:r w:rsidRPr="00855F6C">
              <w:rPr>
                <w:rFonts w:eastAsiaTheme="minorEastAsia"/>
                <w:sz w:val="24"/>
              </w:rPr>
              <w:t>for thinking about the type of work you want, learning about employers, and</w:t>
            </w:r>
            <w:r w:rsidRPr="00855F6C">
              <w:rPr>
                <w:rFonts w:eastAsiaTheme="minorEastAsia" w:hint="eastAsia"/>
                <w:sz w:val="24"/>
              </w:rPr>
              <w:t xml:space="preserve"> </w:t>
            </w:r>
            <w:r w:rsidRPr="00855F6C">
              <w:rPr>
                <w:rFonts w:eastAsiaTheme="minorEastAsia"/>
                <w:sz w:val="24"/>
              </w:rPr>
              <w:t>preparing the materials you will need.</w:t>
            </w:r>
          </w:p>
        </w:tc>
        <w:tc>
          <w:tcPr>
            <w:tcW w:w="4252" w:type="dxa"/>
          </w:tcPr>
          <w:p w14:paraId="3593736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一旦您在网上建立了自己的个人品牌——这个过程可能需要数周或数月的时间，您就可以开始计划求职了。</w:t>
            </w:r>
            <w:proofErr w:type="gramStart"/>
            <w:r w:rsidRPr="00855F6C">
              <w:rPr>
                <w:rFonts w:asciiTheme="minorHAnsi" w:eastAsiaTheme="minorEastAsia" w:hAnsiTheme="minorHAnsi" w:cstheme="minorBidi" w:hint="eastAsia"/>
                <w:sz w:val="24"/>
              </w:rPr>
              <w:t>计划您</w:t>
            </w:r>
            <w:proofErr w:type="gramEnd"/>
            <w:r w:rsidRPr="00855F6C">
              <w:rPr>
                <w:rFonts w:asciiTheme="minorHAnsi" w:eastAsiaTheme="minorEastAsia" w:hAnsiTheme="minorHAnsi" w:cstheme="minorBidi" w:hint="eastAsia"/>
                <w:sz w:val="24"/>
              </w:rPr>
              <w:t>想要的工作类型，对雇主的了解，和您需要准备的材料。</w:t>
            </w:r>
          </w:p>
        </w:tc>
      </w:tr>
      <w:tr w:rsidR="0034411E" w:rsidRPr="00855F6C" w14:paraId="7300197F" w14:textId="77777777" w:rsidTr="0034411E">
        <w:tc>
          <w:tcPr>
            <w:tcW w:w="4361" w:type="dxa"/>
          </w:tcPr>
          <w:p w14:paraId="6FC03A4A" w14:textId="77777777" w:rsidR="0034411E" w:rsidRPr="00855F6C" w:rsidRDefault="0034411E" w:rsidP="0034411E">
            <w:pPr>
              <w:rPr>
                <w:rFonts w:eastAsiaTheme="minorEastAsia"/>
                <w:sz w:val="24"/>
              </w:rPr>
            </w:pPr>
            <w:r w:rsidRPr="00855F6C">
              <w:rPr>
                <w:rFonts w:eastAsiaTheme="minorEastAsia"/>
                <w:sz w:val="24"/>
              </w:rPr>
              <w:t>Do a self-inventory. Before you can start thinking of where you want to</w:t>
            </w:r>
            <w:r w:rsidRPr="00855F6C">
              <w:rPr>
                <w:rFonts w:eastAsiaTheme="minorEastAsia" w:hint="eastAsia"/>
                <w:sz w:val="24"/>
              </w:rPr>
              <w:t xml:space="preserve"> </w:t>
            </w:r>
            <w:r w:rsidRPr="00855F6C">
              <w:rPr>
                <w:rFonts w:eastAsiaTheme="minorEastAsia"/>
                <w:sz w:val="24"/>
              </w:rPr>
              <w:t>work, you need to answer some questions about yourself:</w:t>
            </w:r>
          </w:p>
        </w:tc>
        <w:tc>
          <w:tcPr>
            <w:tcW w:w="4252" w:type="dxa"/>
          </w:tcPr>
          <w:p w14:paraId="3C891BE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做一个自我盘点。在您开始思考想去哪里工作之前，您需要回答一些关于您自己的问题：</w:t>
            </w:r>
          </w:p>
        </w:tc>
      </w:tr>
      <w:tr w:rsidR="0034411E" w:rsidRPr="00855F6C" w14:paraId="6E54B2A8" w14:textId="77777777" w:rsidTr="0034411E">
        <w:tc>
          <w:tcPr>
            <w:tcW w:w="4361" w:type="dxa"/>
          </w:tcPr>
          <w:p w14:paraId="65DF2042"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are your strengths and weaknesses? Are your skills primarily</w:t>
            </w:r>
            <w:r w:rsidRPr="00855F6C">
              <w:rPr>
                <w:rFonts w:eastAsiaTheme="minorEastAsia" w:hint="eastAsia"/>
                <w:sz w:val="24"/>
              </w:rPr>
              <w:t xml:space="preserve"> </w:t>
            </w:r>
            <w:r w:rsidRPr="00855F6C">
              <w:rPr>
                <w:rFonts w:eastAsiaTheme="minorEastAsia"/>
                <w:sz w:val="24"/>
              </w:rPr>
              <w:t>technical? Do you work best with others or on your own?</w:t>
            </w:r>
          </w:p>
        </w:tc>
        <w:tc>
          <w:tcPr>
            <w:tcW w:w="4252" w:type="dxa"/>
          </w:tcPr>
          <w:p w14:paraId="3BE57F6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——您的优势和弱势是什么？</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您的技能主要是技术性的吗？</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您是与他人一起工作还是独自工作？</w:t>
            </w:r>
          </w:p>
        </w:tc>
      </w:tr>
      <w:tr w:rsidR="0034411E" w:rsidRPr="00855F6C" w14:paraId="2370C282" w14:textId="77777777" w:rsidTr="0034411E">
        <w:tc>
          <w:tcPr>
            <w:tcW w:w="4361" w:type="dxa"/>
          </w:tcPr>
          <w:p w14:paraId="4256D1FD"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subjects do you like? Think about what you have liked or disliked</w:t>
            </w:r>
            <w:r w:rsidRPr="00855F6C">
              <w:rPr>
                <w:rFonts w:eastAsiaTheme="minorEastAsia" w:hint="eastAsia"/>
                <w:sz w:val="24"/>
              </w:rPr>
              <w:t xml:space="preserve"> </w:t>
            </w:r>
            <w:r w:rsidRPr="00855F6C">
              <w:rPr>
                <w:rFonts w:eastAsiaTheme="minorEastAsia"/>
                <w:sz w:val="24"/>
              </w:rPr>
              <w:t>about your jobs and college courses.</w:t>
            </w:r>
          </w:p>
        </w:tc>
        <w:tc>
          <w:tcPr>
            <w:tcW w:w="4252" w:type="dxa"/>
          </w:tcPr>
          <w:p w14:paraId="17C2B39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——您喜欢什么科目？</w:t>
            </w:r>
            <w:proofErr w:type="gramStart"/>
            <w:r w:rsidRPr="00855F6C">
              <w:rPr>
                <w:rFonts w:asciiTheme="minorHAnsi" w:eastAsiaTheme="minorEastAsia" w:hAnsiTheme="minorHAnsi" w:cstheme="minorBidi" w:hint="eastAsia"/>
                <w:sz w:val="24"/>
              </w:rPr>
              <w:t>想想您</w:t>
            </w:r>
            <w:proofErr w:type="gramEnd"/>
            <w:r w:rsidRPr="00855F6C">
              <w:rPr>
                <w:rFonts w:asciiTheme="minorHAnsi" w:eastAsiaTheme="minorEastAsia" w:hAnsiTheme="minorHAnsi" w:cstheme="minorBidi" w:hint="eastAsia"/>
                <w:sz w:val="24"/>
              </w:rPr>
              <w:t>对自己的工作和大学课程有什么好恶。</w:t>
            </w:r>
          </w:p>
        </w:tc>
      </w:tr>
      <w:tr w:rsidR="0034411E" w:rsidRPr="00855F6C" w14:paraId="4F43D378" w14:textId="77777777" w:rsidTr="0034411E">
        <w:tc>
          <w:tcPr>
            <w:tcW w:w="4361" w:type="dxa"/>
          </w:tcPr>
          <w:p w14:paraId="37E2CB78"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What kind of organization would you like to work for? For-profit or</w:t>
            </w:r>
            <w:r w:rsidRPr="00855F6C">
              <w:rPr>
                <w:rFonts w:eastAsiaTheme="minorEastAsia" w:hint="eastAsia"/>
                <w:sz w:val="24"/>
              </w:rPr>
              <w:t xml:space="preserve"> </w:t>
            </w:r>
            <w:r w:rsidRPr="00855F6C">
              <w:rPr>
                <w:rFonts w:eastAsiaTheme="minorEastAsia"/>
                <w:sz w:val="24"/>
              </w:rPr>
              <w:t xml:space="preserve">nonprofit? Government or private industry? Small or </w:t>
            </w:r>
            <w:r w:rsidRPr="00855F6C">
              <w:rPr>
                <w:rFonts w:eastAsiaTheme="minorEastAsia"/>
                <w:sz w:val="24"/>
              </w:rPr>
              <w:lastRenderedPageBreak/>
              <w:t>large? Startup or</w:t>
            </w:r>
            <w:r w:rsidRPr="00855F6C">
              <w:rPr>
                <w:rFonts w:eastAsiaTheme="minorEastAsia" w:hint="eastAsia"/>
                <w:sz w:val="24"/>
              </w:rPr>
              <w:t xml:space="preserve"> </w:t>
            </w:r>
            <w:r w:rsidRPr="00855F6C">
              <w:rPr>
                <w:rFonts w:eastAsiaTheme="minorEastAsia"/>
                <w:sz w:val="24"/>
              </w:rPr>
              <w:t>established?</w:t>
            </w:r>
          </w:p>
        </w:tc>
        <w:tc>
          <w:tcPr>
            <w:tcW w:w="4252" w:type="dxa"/>
          </w:tcPr>
          <w:p w14:paraId="12A4970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——您想为哪种机构工作？营利性还是非营利性？</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国企还是私营企业？小公司的还是大公司？未启动的还是已</w:t>
            </w:r>
            <w:r w:rsidRPr="00855F6C">
              <w:rPr>
                <w:rFonts w:asciiTheme="minorHAnsi" w:eastAsiaTheme="minorEastAsia" w:hAnsiTheme="minorHAnsi" w:cstheme="minorBidi" w:hint="eastAsia"/>
                <w:sz w:val="24"/>
              </w:rPr>
              <w:lastRenderedPageBreak/>
              <w:t>成立的？</w:t>
            </w:r>
          </w:p>
        </w:tc>
      </w:tr>
      <w:tr w:rsidR="0034411E" w:rsidRPr="00855F6C" w14:paraId="25C79850" w14:textId="77777777" w:rsidTr="0034411E">
        <w:tc>
          <w:tcPr>
            <w:tcW w:w="4361" w:type="dxa"/>
          </w:tcPr>
          <w:p w14:paraId="78148532" w14:textId="77777777" w:rsidR="0034411E" w:rsidRPr="00855F6C" w:rsidRDefault="0034411E" w:rsidP="0034411E">
            <w:pPr>
              <w:rPr>
                <w:rFonts w:eastAsiaTheme="minorEastAsia"/>
                <w:sz w:val="24"/>
              </w:rPr>
            </w:pPr>
            <w:r w:rsidRPr="00855F6C">
              <w:rPr>
                <w:rFonts w:eastAsiaTheme="minorEastAsia" w:hint="eastAsia"/>
                <w:sz w:val="24"/>
              </w:rPr>
              <w:lastRenderedPageBreak/>
              <w:t>—</w:t>
            </w:r>
            <w:r w:rsidRPr="00855F6C">
              <w:rPr>
                <w:rFonts w:eastAsiaTheme="minorEastAsia"/>
                <w:sz w:val="24"/>
              </w:rPr>
              <w:t xml:space="preserve"> What are your geographical preferences? If you are free to relocate, where</w:t>
            </w:r>
            <w:r w:rsidRPr="00855F6C">
              <w:rPr>
                <w:rFonts w:eastAsiaTheme="minorEastAsia" w:hint="eastAsia"/>
                <w:sz w:val="24"/>
              </w:rPr>
              <w:t xml:space="preserve"> </w:t>
            </w:r>
            <w:r w:rsidRPr="00855F6C">
              <w:rPr>
                <w:rFonts w:eastAsiaTheme="minorEastAsia"/>
                <w:sz w:val="24"/>
              </w:rPr>
              <w:t>would you like to live? How do you feel about commuting?</w:t>
            </w:r>
          </w:p>
        </w:tc>
        <w:tc>
          <w:tcPr>
            <w:tcW w:w="4252" w:type="dxa"/>
          </w:tcPr>
          <w:p w14:paraId="4646D0D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——您的地理偏好是什么？如果您可以自由搬迁，您想住在哪里？您觉得通勤怎么样？</w:t>
            </w:r>
          </w:p>
        </w:tc>
      </w:tr>
      <w:tr w:rsidR="0034411E" w:rsidRPr="00855F6C" w14:paraId="702F9018" w14:textId="77777777" w:rsidTr="0034411E">
        <w:tc>
          <w:tcPr>
            <w:tcW w:w="4361" w:type="dxa"/>
          </w:tcPr>
          <w:p w14:paraId="752AE95C" w14:textId="77777777" w:rsidR="0034411E" w:rsidRPr="00855F6C" w:rsidRDefault="0034411E" w:rsidP="0034411E">
            <w:pPr>
              <w:rPr>
                <w:rFonts w:eastAsiaTheme="minorEastAsia"/>
                <w:sz w:val="24"/>
              </w:rPr>
            </w:pPr>
            <w:r w:rsidRPr="00855F6C">
              <w:rPr>
                <w:rFonts w:eastAsiaTheme="minorEastAsia"/>
                <w:sz w:val="24"/>
              </w:rPr>
              <w:t>FIGURE 15.1 One Agency’s Portal on LinkedIn</w:t>
            </w:r>
          </w:p>
        </w:tc>
        <w:tc>
          <w:tcPr>
            <w:tcW w:w="4252" w:type="dxa"/>
          </w:tcPr>
          <w:p w14:paraId="0A47666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图</w:t>
            </w:r>
            <w:r w:rsidRPr="00855F6C">
              <w:rPr>
                <w:rFonts w:asciiTheme="minorHAnsi" w:eastAsiaTheme="minorEastAsia" w:hAnsiTheme="minorHAnsi" w:cstheme="minorBidi" w:hint="eastAsia"/>
                <w:sz w:val="24"/>
              </w:rPr>
              <w:t xml:space="preserve">15.1 </w:t>
            </w:r>
            <w:proofErr w:type="gramStart"/>
            <w:r w:rsidRPr="00855F6C">
              <w:rPr>
                <w:rFonts w:asciiTheme="minorHAnsi" w:eastAsiaTheme="minorEastAsia" w:hAnsiTheme="minorHAnsi" w:cstheme="minorBidi" w:hint="eastAsia"/>
                <w:sz w:val="24"/>
              </w:rPr>
              <w:t>领英上</w:t>
            </w:r>
            <w:proofErr w:type="gramEnd"/>
            <w:r w:rsidRPr="00855F6C">
              <w:rPr>
                <w:rFonts w:asciiTheme="minorHAnsi" w:eastAsiaTheme="minorEastAsia" w:hAnsiTheme="minorHAnsi" w:cstheme="minorBidi" w:hint="eastAsia"/>
                <w:sz w:val="24"/>
              </w:rPr>
              <w:t>一个机构的网站入口</w:t>
            </w:r>
          </w:p>
        </w:tc>
      </w:tr>
      <w:tr w:rsidR="0034411E" w:rsidRPr="00855F6C" w14:paraId="1057C504" w14:textId="77777777" w:rsidTr="0034411E">
        <w:tc>
          <w:tcPr>
            <w:tcW w:w="4361" w:type="dxa"/>
          </w:tcPr>
          <w:p w14:paraId="6BB7E865" w14:textId="77777777" w:rsidR="0034411E" w:rsidRPr="00855F6C" w:rsidRDefault="0034411E" w:rsidP="0034411E">
            <w:pPr>
              <w:rPr>
                <w:rFonts w:eastAsiaTheme="minorEastAsia"/>
                <w:sz w:val="24"/>
              </w:rPr>
            </w:pPr>
            <w:r w:rsidRPr="00855F6C">
              <w:rPr>
                <w:rFonts w:eastAsiaTheme="minorEastAsia"/>
                <w:sz w:val="24"/>
              </w:rPr>
              <w:t>Source: Centers for Disease Control and Prevention, 2014: https://www.linkedin.com/company/157336.</w:t>
            </w:r>
          </w:p>
        </w:tc>
        <w:tc>
          <w:tcPr>
            <w:tcW w:w="4252" w:type="dxa"/>
          </w:tcPr>
          <w:p w14:paraId="095B585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资料来源：疾病控制与预防中心，</w:t>
            </w:r>
            <w:r w:rsidRPr="00855F6C">
              <w:rPr>
                <w:rFonts w:asciiTheme="minorHAnsi" w:eastAsiaTheme="minorEastAsia" w:hAnsiTheme="minorHAnsi" w:cstheme="minorBidi" w:hint="eastAsia"/>
                <w:sz w:val="24"/>
              </w:rPr>
              <w:t>2014</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https://www.linkedin.com/company/157336.</w:t>
            </w:r>
          </w:p>
        </w:tc>
      </w:tr>
      <w:tr w:rsidR="0034411E" w:rsidRPr="00855F6C" w14:paraId="6A946358" w14:textId="77777777" w:rsidTr="0034411E">
        <w:tc>
          <w:tcPr>
            <w:tcW w:w="4361" w:type="dxa"/>
          </w:tcPr>
          <w:p w14:paraId="122DD6AA" w14:textId="77777777" w:rsidR="0034411E" w:rsidRPr="00855F6C" w:rsidRDefault="0034411E" w:rsidP="0034411E">
            <w:pPr>
              <w:rPr>
                <w:rFonts w:eastAsiaTheme="minorEastAsia"/>
                <w:sz w:val="24"/>
              </w:rPr>
            </w:pPr>
            <w:r w:rsidRPr="00855F6C">
              <w:rPr>
                <w:rFonts w:eastAsiaTheme="minorEastAsia"/>
                <w:sz w:val="24"/>
              </w:rPr>
              <w:t>Learn about potential employers. Once you’ve identified a company</w:t>
            </w:r>
            <w:r w:rsidRPr="00855F6C">
              <w:rPr>
                <w:rFonts w:eastAsiaTheme="minorEastAsia" w:hint="eastAsia"/>
                <w:sz w:val="24"/>
              </w:rPr>
              <w:t xml:space="preserve"> </w:t>
            </w:r>
            <w:r w:rsidRPr="00855F6C">
              <w:rPr>
                <w:rFonts w:eastAsiaTheme="minorEastAsia"/>
                <w:sz w:val="24"/>
              </w:rPr>
              <w:t>of interest—maybe because you have seen an ad for a position, know</w:t>
            </w:r>
            <w:r w:rsidRPr="00855F6C">
              <w:rPr>
                <w:rFonts w:eastAsiaTheme="minorEastAsia" w:hint="eastAsia"/>
                <w:sz w:val="24"/>
              </w:rPr>
              <w:t xml:space="preserve"> </w:t>
            </w:r>
            <w:r w:rsidRPr="00855F6C">
              <w:rPr>
                <w:rFonts w:eastAsiaTheme="minorEastAsia"/>
                <w:sz w:val="24"/>
              </w:rPr>
              <w:t>someone who works there, or have always thought about working there—start learning about the company by studying its website. But don’t stop</w:t>
            </w:r>
            <w:r w:rsidRPr="00855F6C">
              <w:rPr>
                <w:rFonts w:eastAsiaTheme="minorEastAsia" w:hint="eastAsia"/>
                <w:sz w:val="24"/>
              </w:rPr>
              <w:t xml:space="preserve"> </w:t>
            </w:r>
            <w:r w:rsidRPr="00855F6C">
              <w:rPr>
                <w:rFonts w:eastAsiaTheme="minorEastAsia"/>
                <w:sz w:val="24"/>
              </w:rPr>
              <w:t>there. Conduct informational interviews with people who have worked</w:t>
            </w:r>
            <w:r w:rsidRPr="00855F6C">
              <w:rPr>
                <w:rFonts w:eastAsiaTheme="minorEastAsia" w:hint="eastAsia"/>
                <w:sz w:val="24"/>
              </w:rPr>
              <w:t xml:space="preserve"> </w:t>
            </w:r>
            <w:r w:rsidRPr="00855F6C">
              <w:rPr>
                <w:rFonts w:eastAsiaTheme="minorEastAsia"/>
                <w:sz w:val="24"/>
              </w:rPr>
              <w:t>there or who know people who have; ask your professors if they can help</w:t>
            </w:r>
            <w:r w:rsidRPr="00855F6C">
              <w:rPr>
                <w:rFonts w:eastAsiaTheme="minorEastAsia" w:hint="eastAsia"/>
                <w:sz w:val="24"/>
              </w:rPr>
              <w:t xml:space="preserve"> </w:t>
            </w:r>
            <w:r w:rsidRPr="00855F6C">
              <w:rPr>
                <w:rFonts w:eastAsiaTheme="minorEastAsia"/>
                <w:sz w:val="24"/>
              </w:rPr>
              <w:t>you identify people to interview. Search the company’s name; the results</w:t>
            </w:r>
            <w:r w:rsidRPr="00855F6C">
              <w:rPr>
                <w:rFonts w:eastAsiaTheme="minorEastAsia" w:hint="eastAsia"/>
                <w:sz w:val="24"/>
              </w:rPr>
              <w:t xml:space="preserve"> </w:t>
            </w:r>
            <w:r w:rsidRPr="00855F6C">
              <w:rPr>
                <w:rFonts w:eastAsiaTheme="minorEastAsia"/>
                <w:sz w:val="24"/>
              </w:rPr>
              <w:t>will point you to articles in newspapers and magazines, as well as to blogs,</w:t>
            </w:r>
            <w:r w:rsidRPr="00855F6C">
              <w:rPr>
                <w:rFonts w:eastAsiaTheme="minorEastAsia" w:hint="eastAsia"/>
                <w:sz w:val="24"/>
              </w:rPr>
              <w:t xml:space="preserve"> </w:t>
            </w:r>
            <w:r w:rsidRPr="00855F6C">
              <w:rPr>
                <w:rFonts w:eastAsiaTheme="minorEastAsia"/>
                <w:sz w:val="24"/>
              </w:rPr>
              <w:t>discussion boards, and podcasts. Search for the company on LinkedIn.</w:t>
            </w:r>
            <w:r w:rsidRPr="00855F6C">
              <w:rPr>
                <w:rFonts w:eastAsiaTheme="minorEastAsia" w:hint="eastAsia"/>
                <w:sz w:val="24"/>
              </w:rPr>
              <w:t xml:space="preserve"> </w:t>
            </w:r>
            <w:r w:rsidRPr="00855F6C">
              <w:rPr>
                <w:rFonts w:eastAsiaTheme="minorEastAsia"/>
                <w:sz w:val="24"/>
              </w:rPr>
              <w:t>Many companies use LinkedIn as a hiring portal. Figure 15.1 shows a</w:t>
            </w:r>
            <w:r w:rsidRPr="00855F6C">
              <w:rPr>
                <w:rFonts w:eastAsiaTheme="minorEastAsia" w:hint="eastAsia"/>
                <w:sz w:val="24"/>
              </w:rPr>
              <w:t xml:space="preserve"> </w:t>
            </w:r>
            <w:r w:rsidRPr="00855F6C">
              <w:rPr>
                <w:rFonts w:eastAsiaTheme="minorEastAsia"/>
                <w:sz w:val="24"/>
              </w:rPr>
              <w:t>portion of the LinkedIn portal for the Centers for Disease Control and</w:t>
            </w:r>
            <w:r w:rsidRPr="00855F6C">
              <w:rPr>
                <w:rFonts w:eastAsiaTheme="minorEastAsia" w:hint="eastAsia"/>
                <w:sz w:val="24"/>
              </w:rPr>
              <w:t xml:space="preserve"> </w:t>
            </w:r>
            <w:r w:rsidRPr="00855F6C">
              <w:rPr>
                <w:rFonts w:eastAsiaTheme="minorEastAsia"/>
                <w:sz w:val="24"/>
              </w:rPr>
              <w:t>Prevention. Learn about the organization through other means as well:</w:t>
            </w:r>
          </w:p>
        </w:tc>
        <w:tc>
          <w:tcPr>
            <w:tcW w:w="4252" w:type="dxa"/>
          </w:tcPr>
          <w:p w14:paraId="0390F1A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了解潜在的雇主。一旦确定了感兴趣的公司——可能是因为您看过某个职位的广告，认识了在那工作的人或者一直想在那工作的人，便可以通过研究其网站来了解该公司。但是不要一直停在那里研究。与在那里工作或认识的人交流，收集信息；咨询您的教授是否可以帮助您确定要面试的人。</w:t>
            </w:r>
            <w:proofErr w:type="gramStart"/>
            <w:r w:rsidRPr="00855F6C">
              <w:rPr>
                <w:rFonts w:asciiTheme="minorHAnsi" w:eastAsiaTheme="minorEastAsia" w:hAnsiTheme="minorHAnsi" w:cstheme="minorBidi" w:hint="eastAsia"/>
                <w:sz w:val="24"/>
              </w:rPr>
              <w:t>在领英上</w:t>
            </w:r>
            <w:proofErr w:type="gramEnd"/>
            <w:r w:rsidRPr="00855F6C">
              <w:rPr>
                <w:rFonts w:asciiTheme="minorHAnsi" w:eastAsiaTheme="minorEastAsia" w:hAnsiTheme="minorHAnsi" w:cstheme="minorBidi" w:hint="eastAsia"/>
                <w:sz w:val="24"/>
              </w:rPr>
              <w:t>搜索公司。许多公司</w:t>
            </w:r>
            <w:proofErr w:type="gramStart"/>
            <w:r w:rsidRPr="00855F6C">
              <w:rPr>
                <w:rFonts w:asciiTheme="minorHAnsi" w:eastAsiaTheme="minorEastAsia" w:hAnsiTheme="minorHAnsi" w:cstheme="minorBidi" w:hint="eastAsia"/>
                <w:sz w:val="24"/>
              </w:rPr>
              <w:t>使用领英作为</w:t>
            </w:r>
            <w:proofErr w:type="gramEnd"/>
            <w:r w:rsidRPr="00855F6C">
              <w:rPr>
                <w:rFonts w:asciiTheme="minorHAnsi" w:eastAsiaTheme="minorEastAsia" w:hAnsiTheme="minorHAnsi" w:cstheme="minorBidi" w:hint="eastAsia"/>
                <w:sz w:val="24"/>
              </w:rPr>
              <w:t>招聘门户。图</w:t>
            </w:r>
            <w:r w:rsidRPr="00855F6C">
              <w:rPr>
                <w:rFonts w:asciiTheme="minorHAnsi" w:eastAsiaTheme="minorEastAsia" w:hAnsiTheme="minorHAnsi" w:cstheme="minorBidi" w:hint="eastAsia"/>
                <w:sz w:val="24"/>
              </w:rPr>
              <w:t>15.1</w:t>
            </w:r>
            <w:r w:rsidRPr="00855F6C">
              <w:rPr>
                <w:rFonts w:asciiTheme="minorHAnsi" w:eastAsiaTheme="minorEastAsia" w:hAnsiTheme="minorHAnsi" w:cstheme="minorBidi" w:hint="eastAsia"/>
                <w:sz w:val="24"/>
              </w:rPr>
              <w:t>显示了疾病控制与预防中心的</w:t>
            </w:r>
            <w:proofErr w:type="gramStart"/>
            <w:r w:rsidRPr="00855F6C">
              <w:rPr>
                <w:rFonts w:asciiTheme="minorHAnsi" w:eastAsiaTheme="minorEastAsia" w:hAnsiTheme="minorHAnsi" w:cstheme="minorBidi" w:hint="eastAsia"/>
                <w:sz w:val="24"/>
              </w:rPr>
              <w:t>领英门户</w:t>
            </w:r>
            <w:proofErr w:type="gramEnd"/>
            <w:r w:rsidRPr="00855F6C">
              <w:rPr>
                <w:rFonts w:asciiTheme="minorHAnsi" w:eastAsiaTheme="minorEastAsia" w:hAnsiTheme="minorHAnsi" w:cstheme="minorBidi" w:hint="eastAsia"/>
                <w:sz w:val="24"/>
              </w:rPr>
              <w:t>的一部分。还可以通过其他方式了解该机构：</w:t>
            </w:r>
          </w:p>
        </w:tc>
      </w:tr>
      <w:tr w:rsidR="0034411E" w:rsidRPr="00855F6C" w14:paraId="37D1D86B" w14:textId="77777777" w:rsidTr="0034411E">
        <w:tc>
          <w:tcPr>
            <w:tcW w:w="4361" w:type="dxa"/>
          </w:tcPr>
          <w:p w14:paraId="59B41D94"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Attend job fairs. Your college and your community probably hold job</w:t>
            </w:r>
            <w:r w:rsidRPr="00855F6C">
              <w:rPr>
                <w:rFonts w:eastAsiaTheme="minorEastAsia" w:hint="eastAsia"/>
                <w:sz w:val="24"/>
              </w:rPr>
              <w:t xml:space="preserve"> </w:t>
            </w:r>
            <w:r w:rsidRPr="00855F6C">
              <w:rPr>
                <w:rFonts w:eastAsiaTheme="minorEastAsia"/>
                <w:sz w:val="24"/>
              </w:rPr>
              <w:t>fairs, where employers provide information about their organizations.</w:t>
            </w:r>
            <w:r w:rsidRPr="00855F6C">
              <w:rPr>
                <w:rFonts w:eastAsiaTheme="minorEastAsia" w:hint="eastAsia"/>
                <w:sz w:val="24"/>
              </w:rPr>
              <w:t xml:space="preserve"> </w:t>
            </w:r>
            <w:r w:rsidRPr="00855F6C">
              <w:rPr>
                <w:rFonts w:eastAsiaTheme="minorEastAsia"/>
                <w:sz w:val="24"/>
              </w:rPr>
              <w:t>Sometimes, a single organization will hold a job fair to find qualified</w:t>
            </w:r>
            <w:r w:rsidRPr="00855F6C">
              <w:rPr>
                <w:rFonts w:eastAsiaTheme="minorEastAsia" w:hint="eastAsia"/>
                <w:sz w:val="24"/>
              </w:rPr>
              <w:t xml:space="preserve"> </w:t>
            </w:r>
            <w:r w:rsidRPr="00855F6C">
              <w:rPr>
                <w:rFonts w:eastAsiaTheme="minorEastAsia"/>
                <w:sz w:val="24"/>
              </w:rPr>
              <w:t>candidates for a wide variety of jobs.</w:t>
            </w:r>
          </w:p>
        </w:tc>
        <w:tc>
          <w:tcPr>
            <w:tcW w:w="4252" w:type="dxa"/>
          </w:tcPr>
          <w:p w14:paraId="6DDFA53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——参加招聘会。您的大学和社区可能举办招聘会，雇主在此提供有关其机构的信息。有时，一个机构会举行招聘会，以找到适合各种工作的合格人选。</w:t>
            </w:r>
          </w:p>
        </w:tc>
      </w:tr>
      <w:tr w:rsidR="0034411E" w:rsidRPr="00855F6C" w14:paraId="3CF57E9B" w14:textId="77777777" w:rsidTr="0034411E">
        <w:tc>
          <w:tcPr>
            <w:tcW w:w="4361" w:type="dxa"/>
          </w:tcPr>
          <w:p w14:paraId="08684596"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Find out about trends in your field. Read the Occupational Outlook</w:t>
            </w:r>
            <w:r w:rsidRPr="00855F6C">
              <w:rPr>
                <w:rFonts w:eastAsiaTheme="minorEastAsia" w:hint="eastAsia"/>
                <w:sz w:val="24"/>
              </w:rPr>
              <w:t xml:space="preserve"> </w:t>
            </w:r>
            <w:r w:rsidRPr="00855F6C">
              <w:rPr>
                <w:rFonts w:eastAsiaTheme="minorEastAsia"/>
                <w:sz w:val="24"/>
              </w:rPr>
              <w:t>Handbook, published by the U.S. Department of Labor, for information</w:t>
            </w:r>
            <w:r w:rsidRPr="00855F6C">
              <w:rPr>
                <w:rFonts w:eastAsiaTheme="minorEastAsia" w:hint="eastAsia"/>
                <w:sz w:val="24"/>
              </w:rPr>
              <w:t xml:space="preserve"> </w:t>
            </w:r>
            <w:r w:rsidRPr="00855F6C">
              <w:rPr>
                <w:rFonts w:eastAsiaTheme="minorEastAsia"/>
                <w:sz w:val="24"/>
              </w:rPr>
              <w:lastRenderedPageBreak/>
              <w:t>about your field and related fields. Talk with professors and with the</w:t>
            </w:r>
            <w:r w:rsidRPr="00855F6C">
              <w:rPr>
                <w:rFonts w:eastAsiaTheme="minorEastAsia" w:hint="eastAsia"/>
                <w:sz w:val="24"/>
              </w:rPr>
              <w:t xml:space="preserve"> </w:t>
            </w:r>
            <w:r w:rsidRPr="00855F6C">
              <w:rPr>
                <w:rFonts w:eastAsiaTheme="minorEastAsia"/>
                <w:sz w:val="24"/>
              </w:rPr>
              <w:t>staff at your job-placement office.</w:t>
            </w:r>
          </w:p>
        </w:tc>
        <w:tc>
          <w:tcPr>
            <w:tcW w:w="4252" w:type="dxa"/>
          </w:tcPr>
          <w:p w14:paraId="23422E4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——了解您所在领域的趋势。阅读由美国劳工部出版的《职业展望手册》，以获取有关您的领域和相关领域的信息。与就业办公室的教授和工作人员交谈。</w:t>
            </w:r>
          </w:p>
        </w:tc>
      </w:tr>
      <w:tr w:rsidR="0034411E" w:rsidRPr="00855F6C" w14:paraId="65A3E3E1" w14:textId="77777777" w:rsidTr="0034411E">
        <w:tc>
          <w:tcPr>
            <w:tcW w:w="4361" w:type="dxa"/>
          </w:tcPr>
          <w:p w14:paraId="3106D7FA" w14:textId="77777777" w:rsidR="0034411E" w:rsidRPr="00855F6C" w:rsidRDefault="0034411E" w:rsidP="0034411E">
            <w:pPr>
              <w:rPr>
                <w:rFonts w:eastAsiaTheme="minorEastAsia"/>
                <w:sz w:val="24"/>
              </w:rPr>
            </w:pPr>
            <w:r w:rsidRPr="00855F6C">
              <w:rPr>
                <w:rFonts w:eastAsiaTheme="minorEastAsia"/>
                <w:sz w:val="24"/>
              </w:rPr>
              <w:lastRenderedPageBreak/>
              <w:t>Prepare a résumé and (perhaps) a job-application letter (a cover letter). You</w:t>
            </w:r>
            <w:r w:rsidRPr="00855F6C">
              <w:rPr>
                <w:rFonts w:eastAsiaTheme="minorEastAsia" w:hint="eastAsia"/>
                <w:sz w:val="24"/>
              </w:rPr>
              <w:t xml:space="preserve"> </w:t>
            </w:r>
            <w:r w:rsidRPr="00855F6C">
              <w:rPr>
                <w:rFonts w:eastAsiaTheme="minorEastAsia"/>
                <w:sz w:val="24"/>
              </w:rPr>
              <w:t>will need a résumé, a one- or two-page document that describes your most</w:t>
            </w:r>
            <w:r w:rsidRPr="00855F6C">
              <w:rPr>
                <w:rFonts w:eastAsiaTheme="minorEastAsia" w:hint="eastAsia"/>
                <w:sz w:val="24"/>
              </w:rPr>
              <w:t xml:space="preserve"> </w:t>
            </w:r>
            <w:r w:rsidRPr="00855F6C">
              <w:rPr>
                <w:rFonts w:eastAsiaTheme="minorEastAsia"/>
                <w:sz w:val="24"/>
              </w:rPr>
              <w:t>important credentials. In most cases, you will upload a résumé to a job</w:t>
            </w:r>
            <w:r w:rsidRPr="00855F6C">
              <w:rPr>
                <w:rFonts w:eastAsiaTheme="minorEastAsia" w:hint="eastAsia"/>
                <w:sz w:val="24"/>
              </w:rPr>
              <w:t xml:space="preserve"> </w:t>
            </w:r>
            <w:r w:rsidRPr="00855F6C">
              <w:rPr>
                <w:rFonts w:eastAsiaTheme="minorEastAsia"/>
                <w:sz w:val="24"/>
              </w:rPr>
              <w:t>board such as Monster or to a company’s website; in some cases, you enter</w:t>
            </w:r>
            <w:r w:rsidRPr="00855F6C">
              <w:rPr>
                <w:rFonts w:eastAsiaTheme="minorEastAsia" w:hint="eastAsia"/>
                <w:sz w:val="24"/>
              </w:rPr>
              <w:t xml:space="preserve"> </w:t>
            </w:r>
            <w:r w:rsidRPr="00855F6C">
              <w:rPr>
                <w:rFonts w:eastAsiaTheme="minorEastAsia"/>
                <w:sz w:val="24"/>
              </w:rPr>
              <w:t>the information on a company’s web-based form. Some companies also</w:t>
            </w:r>
            <w:r w:rsidRPr="00855F6C">
              <w:rPr>
                <w:rFonts w:eastAsiaTheme="minorEastAsia" w:hint="eastAsia"/>
                <w:sz w:val="24"/>
              </w:rPr>
              <w:t xml:space="preserve"> </w:t>
            </w:r>
            <w:r w:rsidRPr="00855F6C">
              <w:rPr>
                <w:rFonts w:eastAsiaTheme="minorEastAsia"/>
                <w:sz w:val="24"/>
              </w:rPr>
              <w:t>request a job-application letter. Start planning early by obtaining materials</w:t>
            </w:r>
            <w:r w:rsidRPr="00855F6C">
              <w:rPr>
                <w:rFonts w:eastAsiaTheme="minorEastAsia" w:hint="eastAsia"/>
                <w:sz w:val="24"/>
              </w:rPr>
              <w:t xml:space="preserve"> </w:t>
            </w:r>
            <w:r w:rsidRPr="00855F6C">
              <w:rPr>
                <w:rFonts w:eastAsiaTheme="minorEastAsia"/>
                <w:sz w:val="24"/>
              </w:rPr>
              <w:t>from the career-placement office at your college. Talk with friends who have</w:t>
            </w:r>
            <w:r w:rsidRPr="00855F6C">
              <w:rPr>
                <w:rFonts w:eastAsiaTheme="minorEastAsia" w:hint="eastAsia"/>
                <w:sz w:val="24"/>
              </w:rPr>
              <w:t xml:space="preserve"> </w:t>
            </w:r>
            <w:r w:rsidRPr="00855F6C">
              <w:rPr>
                <w:rFonts w:eastAsiaTheme="minorEastAsia"/>
                <w:sz w:val="24"/>
              </w:rPr>
              <w:t>gone through the process successfully; study their application materials.</w:t>
            </w:r>
            <w:r w:rsidRPr="00855F6C">
              <w:rPr>
                <w:rFonts w:eastAsiaTheme="minorEastAsia" w:hint="eastAsia"/>
                <w:sz w:val="24"/>
              </w:rPr>
              <w:t xml:space="preserve"> </w:t>
            </w:r>
            <w:r w:rsidRPr="00855F6C">
              <w:rPr>
                <w:rFonts w:eastAsiaTheme="minorEastAsia"/>
                <w:sz w:val="24"/>
              </w:rPr>
              <w:t>Read books and visit websites about different aspects of the job search.</w:t>
            </w:r>
          </w:p>
        </w:tc>
        <w:tc>
          <w:tcPr>
            <w:tcW w:w="4252" w:type="dxa"/>
          </w:tcPr>
          <w:p w14:paraId="6E98593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准备一份简历，并（可能）准备一份求职信。您需要一份</w:t>
            </w:r>
            <w:proofErr w:type="gramStart"/>
            <w:r w:rsidRPr="00855F6C">
              <w:rPr>
                <w:rFonts w:asciiTheme="minorHAnsi" w:eastAsiaTheme="minorEastAsia" w:hAnsiTheme="minorHAnsi" w:cstheme="minorBidi" w:hint="eastAsia"/>
                <w:sz w:val="24"/>
              </w:rPr>
              <w:t>一</w:t>
            </w:r>
            <w:proofErr w:type="gramEnd"/>
            <w:r w:rsidRPr="00855F6C">
              <w:rPr>
                <w:rFonts w:asciiTheme="minorHAnsi" w:eastAsiaTheme="minorEastAsia" w:hAnsiTheme="minorHAnsi" w:cstheme="minorBidi" w:hint="eastAsia"/>
                <w:sz w:val="24"/>
              </w:rPr>
              <w:t>两页，</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最重要的资历的简历。在大多数情况下，您会将简历上传到怪兽等招聘网站或公司网站；在某些情况下，您会在公司的网络表单上输入信息。有些公司还要求提供求职信。从</w:t>
            </w:r>
            <w:proofErr w:type="gramStart"/>
            <w:r w:rsidRPr="00855F6C">
              <w:rPr>
                <w:rFonts w:asciiTheme="minorHAnsi" w:eastAsiaTheme="minorEastAsia" w:hAnsiTheme="minorHAnsi" w:cstheme="minorBidi" w:hint="eastAsia"/>
                <w:sz w:val="24"/>
              </w:rPr>
              <w:t>您大学</w:t>
            </w:r>
            <w:proofErr w:type="gramEnd"/>
            <w:r w:rsidRPr="00855F6C">
              <w:rPr>
                <w:rFonts w:asciiTheme="minorHAnsi" w:eastAsiaTheme="minorEastAsia" w:hAnsiTheme="minorHAnsi" w:cstheme="minorBidi" w:hint="eastAsia"/>
                <w:sz w:val="24"/>
              </w:rPr>
              <w:t>的就业办公室获取材料，尽早开始计划。与成功完成申请的朋友交谈，研究他们的申请材料。阅读书籍并访问有关求职不同方面的网站。</w:t>
            </w:r>
          </w:p>
        </w:tc>
      </w:tr>
      <w:tr w:rsidR="0034411E" w:rsidRPr="00855F6C" w14:paraId="01263DE7" w14:textId="77777777" w:rsidTr="0034411E">
        <w:tc>
          <w:tcPr>
            <w:tcW w:w="4361" w:type="dxa"/>
          </w:tcPr>
          <w:p w14:paraId="5B6A1876" w14:textId="77777777" w:rsidR="0034411E" w:rsidRPr="00855F6C" w:rsidRDefault="0034411E" w:rsidP="0034411E">
            <w:pPr>
              <w:rPr>
                <w:rFonts w:eastAsiaTheme="minorEastAsia"/>
                <w:sz w:val="24"/>
              </w:rPr>
            </w:pPr>
            <w:r w:rsidRPr="00855F6C">
              <w:rPr>
                <w:rFonts w:eastAsiaTheme="minorEastAsia"/>
                <w:sz w:val="24"/>
              </w:rPr>
              <w:t>Put your portfolio items online. A portfolio is a collection of your best</w:t>
            </w:r>
            <w:r w:rsidRPr="00855F6C">
              <w:rPr>
                <w:rFonts w:eastAsiaTheme="minorEastAsia" w:hint="eastAsia"/>
                <w:sz w:val="24"/>
              </w:rPr>
              <w:t xml:space="preserve"> </w:t>
            </w:r>
            <w:r w:rsidRPr="00855F6C">
              <w:rPr>
                <w:rFonts w:eastAsiaTheme="minorEastAsia"/>
                <w:sz w:val="24"/>
              </w:rPr>
              <w:t>work, including your résumé, letters of recommendation, transcripts</w:t>
            </w:r>
            <w:r w:rsidRPr="00855F6C">
              <w:rPr>
                <w:rFonts w:eastAsiaTheme="minorEastAsia" w:hint="eastAsia"/>
                <w:sz w:val="24"/>
              </w:rPr>
              <w:t xml:space="preserve"> </w:t>
            </w:r>
            <w:r w:rsidRPr="00855F6C">
              <w:rPr>
                <w:rFonts w:eastAsiaTheme="minorEastAsia"/>
                <w:sz w:val="24"/>
              </w:rPr>
              <w:t>and professional certifications, and reports, papers, websites, slides of</w:t>
            </w:r>
            <w:r w:rsidRPr="00855F6C">
              <w:rPr>
                <w:rFonts w:eastAsiaTheme="minorEastAsia" w:hint="eastAsia"/>
                <w:sz w:val="24"/>
              </w:rPr>
              <w:t xml:space="preserve"> </w:t>
            </w:r>
            <w:r w:rsidRPr="00855F6C">
              <w:rPr>
                <w:rFonts w:eastAsiaTheme="minorEastAsia"/>
                <w:sz w:val="24"/>
              </w:rPr>
              <w:t>oral presentations, and other types of documents you have written or</w:t>
            </w:r>
            <w:r w:rsidRPr="00855F6C">
              <w:rPr>
                <w:rFonts w:eastAsiaTheme="minorEastAsia" w:hint="eastAsia"/>
                <w:sz w:val="24"/>
              </w:rPr>
              <w:t xml:space="preserve"> </w:t>
            </w:r>
            <w:r w:rsidRPr="00855F6C">
              <w:rPr>
                <w:rFonts w:eastAsiaTheme="minorEastAsia"/>
                <w:sz w:val="24"/>
              </w:rPr>
              <w:t>created as a student or an employee. You should put your portfolio on your</w:t>
            </w:r>
            <w:r w:rsidRPr="00855F6C">
              <w:rPr>
                <w:rFonts w:eastAsiaTheme="minorEastAsia" w:hint="eastAsia"/>
                <w:sz w:val="24"/>
              </w:rPr>
              <w:t xml:space="preserve"> </w:t>
            </w:r>
            <w:r w:rsidRPr="00855F6C">
              <w:rPr>
                <w:rFonts w:eastAsiaTheme="minorEastAsia"/>
                <w:sz w:val="24"/>
              </w:rPr>
              <w:t>website and other online locations, such as your LinkedIn account. The</w:t>
            </w:r>
            <w:r w:rsidRPr="00855F6C">
              <w:rPr>
                <w:rFonts w:eastAsiaTheme="minorEastAsia" w:hint="eastAsia"/>
                <w:sz w:val="24"/>
              </w:rPr>
              <w:t xml:space="preserve"> </w:t>
            </w:r>
            <w:r w:rsidRPr="00855F6C">
              <w:rPr>
                <w:rFonts w:eastAsiaTheme="minorEastAsia"/>
                <w:sz w:val="24"/>
              </w:rPr>
              <w:t>more items you have online, the more likely it is your name will appear</w:t>
            </w:r>
            <w:r w:rsidRPr="00855F6C">
              <w:rPr>
                <w:rFonts w:eastAsiaTheme="minorEastAsia" w:hint="eastAsia"/>
                <w:sz w:val="24"/>
              </w:rPr>
              <w:t xml:space="preserve"> </w:t>
            </w:r>
            <w:r w:rsidRPr="00855F6C">
              <w:rPr>
                <w:rFonts w:eastAsiaTheme="minorEastAsia"/>
                <w:sz w:val="24"/>
              </w:rPr>
              <w:t>when a potential employer searches for applicants.</w:t>
            </w:r>
          </w:p>
        </w:tc>
        <w:tc>
          <w:tcPr>
            <w:tcW w:w="4252" w:type="dxa"/>
          </w:tcPr>
          <w:p w14:paraId="10394C0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把您的投资组合项目放到网上。公文包是您最好的作品的集合，包括您的简历、推荐信、成绩单和专业证书，以及您作为学生或雇员编写或创建的项目，比如报告、论文、网站、口头陈述的幻灯片和其他类型的文件。您应该将投资组合放在网站和其他在线网点，例如领英</w:t>
            </w:r>
            <w:proofErr w:type="gramStart"/>
            <w:r w:rsidRPr="00855F6C">
              <w:rPr>
                <w:rFonts w:asciiTheme="minorHAnsi" w:eastAsiaTheme="minorEastAsia" w:hAnsiTheme="minorHAnsi" w:cstheme="minorBidi" w:hint="eastAsia"/>
                <w:sz w:val="24"/>
              </w:rPr>
              <w:t>帐户</w:t>
            </w:r>
            <w:proofErr w:type="gramEnd"/>
            <w:r w:rsidRPr="00855F6C">
              <w:rPr>
                <w:rFonts w:asciiTheme="minorHAnsi" w:eastAsiaTheme="minorEastAsia" w:hAnsiTheme="minorHAnsi" w:cstheme="minorBidi" w:hint="eastAsia"/>
                <w:sz w:val="24"/>
              </w:rPr>
              <w:t>。您在线上拥有的东西越多，潜在雇主搜索求职者时，您的名字就越有可能出现。</w:t>
            </w:r>
          </w:p>
        </w:tc>
      </w:tr>
      <w:tr w:rsidR="0034411E" w:rsidRPr="00855F6C" w14:paraId="3A1A09B0" w14:textId="77777777" w:rsidTr="0034411E">
        <w:tc>
          <w:tcPr>
            <w:tcW w:w="4361" w:type="dxa"/>
          </w:tcPr>
          <w:p w14:paraId="3321717A" w14:textId="77777777" w:rsidR="0034411E" w:rsidRPr="00855F6C" w:rsidRDefault="0034411E" w:rsidP="0034411E">
            <w:pPr>
              <w:rPr>
                <w:rFonts w:eastAsiaTheme="minorEastAsia"/>
                <w:sz w:val="24"/>
              </w:rPr>
            </w:pPr>
            <w:r w:rsidRPr="00855F6C">
              <w:rPr>
                <w:rFonts w:eastAsiaTheme="minorEastAsia"/>
                <w:sz w:val="24"/>
              </w:rPr>
              <w:t>If you wish to apply for a position in another country, keep in mind that</w:t>
            </w:r>
            <w:r w:rsidRPr="00855F6C">
              <w:rPr>
                <w:rFonts w:eastAsiaTheme="minorEastAsia" w:hint="eastAsia"/>
                <w:sz w:val="24"/>
              </w:rPr>
              <w:t xml:space="preserve"> </w:t>
            </w:r>
            <w:r w:rsidRPr="00855F6C">
              <w:rPr>
                <w:rFonts w:eastAsiaTheme="minorEastAsia"/>
                <w:sz w:val="24"/>
              </w:rPr>
              <w:t>the conventions of the process vary—sometimes quite a bit. You will need to</w:t>
            </w:r>
            <w:r w:rsidRPr="00855F6C">
              <w:rPr>
                <w:rFonts w:eastAsiaTheme="minorEastAsia" w:hint="eastAsia"/>
                <w:sz w:val="24"/>
              </w:rPr>
              <w:t xml:space="preserve"> </w:t>
            </w:r>
            <w:r w:rsidRPr="00855F6C">
              <w:rPr>
                <w:rFonts w:eastAsiaTheme="minorEastAsia"/>
                <w:sz w:val="24"/>
              </w:rPr>
              <w:t>adapt your résumé and letter to the expectations of employers in the country</w:t>
            </w:r>
            <w:r w:rsidRPr="00855F6C">
              <w:rPr>
                <w:rFonts w:eastAsiaTheme="minorEastAsia" w:hint="eastAsia"/>
                <w:sz w:val="24"/>
              </w:rPr>
              <w:t xml:space="preserve"> </w:t>
            </w:r>
            <w:r w:rsidRPr="00855F6C">
              <w:rPr>
                <w:rFonts w:eastAsiaTheme="minorEastAsia"/>
                <w:sz w:val="24"/>
              </w:rPr>
              <w:t>in which you would like to work. For instance, résumés in the United States</w:t>
            </w:r>
            <w:r w:rsidRPr="00855F6C">
              <w:rPr>
                <w:rFonts w:eastAsiaTheme="minorEastAsia" w:hint="eastAsia"/>
                <w:sz w:val="24"/>
              </w:rPr>
              <w:t xml:space="preserve"> </w:t>
            </w:r>
            <w:r w:rsidRPr="00855F6C">
              <w:rPr>
                <w:rFonts w:eastAsiaTheme="minorEastAsia"/>
                <w:sz w:val="24"/>
              </w:rPr>
              <w:t>do not include information such as the writer’s height, weight, date of birth,</w:t>
            </w:r>
            <w:r w:rsidRPr="00855F6C">
              <w:rPr>
                <w:rFonts w:eastAsiaTheme="minorEastAsia" w:hint="eastAsia"/>
                <w:sz w:val="24"/>
              </w:rPr>
              <w:t xml:space="preserve"> </w:t>
            </w:r>
            <w:r w:rsidRPr="00855F6C">
              <w:rPr>
                <w:rFonts w:eastAsiaTheme="minorEastAsia"/>
                <w:sz w:val="24"/>
              </w:rPr>
              <w:t xml:space="preserve">and </w:t>
            </w:r>
            <w:r w:rsidRPr="00855F6C">
              <w:rPr>
                <w:rFonts w:eastAsiaTheme="minorEastAsia"/>
                <w:sz w:val="24"/>
              </w:rPr>
              <w:lastRenderedPageBreak/>
              <w:t>marital status; federal legislation prohibits organizations from asking</w:t>
            </w:r>
            <w:r w:rsidRPr="00855F6C">
              <w:rPr>
                <w:rFonts w:eastAsiaTheme="minorEastAsia" w:hint="eastAsia"/>
                <w:sz w:val="24"/>
              </w:rPr>
              <w:t xml:space="preserve"> </w:t>
            </w:r>
            <w:r w:rsidRPr="00855F6C">
              <w:rPr>
                <w:rFonts w:eastAsiaTheme="minorEastAsia"/>
                <w:sz w:val="24"/>
              </w:rPr>
              <w:t>for this information. In some other countries, however, personal information</w:t>
            </w:r>
            <w:r w:rsidRPr="00855F6C">
              <w:rPr>
                <w:rFonts w:eastAsiaTheme="minorEastAsia" w:hint="eastAsia"/>
                <w:sz w:val="24"/>
              </w:rPr>
              <w:t xml:space="preserve"> </w:t>
            </w:r>
            <w:r w:rsidRPr="00855F6C">
              <w:rPr>
                <w:rFonts w:eastAsiaTheme="minorEastAsia"/>
                <w:sz w:val="24"/>
              </w:rPr>
              <w:t>is expected on a résumé. Consult one of the following sources for advice on</w:t>
            </w:r>
            <w:r w:rsidRPr="00855F6C">
              <w:rPr>
                <w:rFonts w:eastAsiaTheme="minorEastAsia" w:hint="eastAsia"/>
                <w:sz w:val="24"/>
              </w:rPr>
              <w:t xml:space="preserve"> </w:t>
            </w:r>
            <w:r w:rsidRPr="00855F6C">
              <w:rPr>
                <w:rFonts w:eastAsiaTheme="minorEastAsia"/>
                <w:sz w:val="24"/>
              </w:rPr>
              <w:t>drafting résumés when applying for international positions:</w:t>
            </w:r>
          </w:p>
        </w:tc>
        <w:tc>
          <w:tcPr>
            <w:tcW w:w="4252" w:type="dxa"/>
          </w:tcPr>
          <w:p w14:paraId="250B35C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如果您想申请另一个国家的职位，请记住该过程的惯例会有所不同——甚至是有很大的不同。您需要</w:t>
            </w:r>
            <w:proofErr w:type="gramStart"/>
            <w:r w:rsidRPr="00855F6C">
              <w:rPr>
                <w:rFonts w:asciiTheme="minorHAnsi" w:eastAsiaTheme="minorEastAsia" w:hAnsiTheme="minorHAnsi" w:cstheme="minorBidi" w:hint="eastAsia"/>
                <w:sz w:val="24"/>
              </w:rPr>
              <w:t>调整您</w:t>
            </w:r>
            <w:proofErr w:type="gramEnd"/>
            <w:r w:rsidRPr="00855F6C">
              <w:rPr>
                <w:rFonts w:asciiTheme="minorHAnsi" w:eastAsiaTheme="minorEastAsia" w:hAnsiTheme="minorHAnsi" w:cstheme="minorBidi" w:hint="eastAsia"/>
                <w:sz w:val="24"/>
              </w:rPr>
              <w:t>的简历和信函，使之符合您想在那个国家工作的雇主的期望。例如，美国的简历不包含作者的身高，体重，出生日期和婚姻状况等信息；</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联邦法律禁止机构索取这些信息。但是，在其他一些国家</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地区，简历则应包含个人信息。在申请国际职位时，请咨询下列来源之一，以获</w:t>
            </w:r>
            <w:r w:rsidRPr="00855F6C">
              <w:rPr>
                <w:rFonts w:asciiTheme="minorHAnsi" w:eastAsiaTheme="minorEastAsia" w:hAnsiTheme="minorHAnsi" w:cstheme="minorBidi" w:hint="eastAsia"/>
                <w:sz w:val="24"/>
              </w:rPr>
              <w:lastRenderedPageBreak/>
              <w:t>得有关起草简历的建议：</w:t>
            </w:r>
          </w:p>
        </w:tc>
      </w:tr>
      <w:tr w:rsidR="0034411E" w:rsidRPr="00855F6C" w14:paraId="319CDDB4" w14:textId="77777777" w:rsidTr="0034411E">
        <w:tc>
          <w:tcPr>
            <w:tcW w:w="4361" w:type="dxa"/>
          </w:tcPr>
          <w:p w14:paraId="13F27B98" w14:textId="77777777" w:rsidR="0034411E" w:rsidRPr="00855F6C" w:rsidRDefault="0034411E" w:rsidP="0034411E">
            <w:pPr>
              <w:rPr>
                <w:rFonts w:eastAsiaTheme="minorEastAsia"/>
                <w:sz w:val="24"/>
              </w:rPr>
            </w:pPr>
            <w:r w:rsidRPr="00855F6C">
              <w:rPr>
                <w:rFonts w:eastAsiaTheme="minorEastAsia"/>
                <w:sz w:val="24"/>
              </w:rPr>
              <w:lastRenderedPageBreak/>
              <w:t>Goinglobal.com</w:t>
            </w:r>
            <w:r w:rsidRPr="00855F6C">
              <w:rPr>
                <w:rFonts w:eastAsiaTheme="minorEastAsia" w:hint="eastAsia"/>
                <w:sz w:val="24"/>
              </w:rPr>
              <w:t>：</w:t>
            </w:r>
            <w:r w:rsidR="00C75943">
              <w:fldChar w:fldCharType="begin"/>
            </w:r>
            <w:r w:rsidR="00C75943">
              <w:instrText xml:space="preserve"> HYPERLINK "http://www.Goinglobal.com" </w:instrText>
            </w:r>
            <w:r w:rsidR="00C75943">
              <w:fldChar w:fldCharType="separate"/>
            </w:r>
            <w:r w:rsidRPr="00855F6C">
              <w:rPr>
                <w:rFonts w:eastAsiaTheme="minorEastAsia"/>
                <w:color w:val="0000FF" w:themeColor="hyperlink"/>
                <w:sz w:val="24"/>
                <w:u w:val="single"/>
              </w:rPr>
              <w:t>http://www.Goinglobal.com</w:t>
            </w:r>
            <w:r w:rsidR="00C75943">
              <w:rPr>
                <w:rFonts w:eastAsiaTheme="minorEastAsia"/>
                <w:color w:val="0000FF" w:themeColor="hyperlink"/>
                <w:sz w:val="24"/>
                <w:u w:val="single"/>
              </w:rPr>
              <w:fldChar w:fldCharType="end"/>
            </w:r>
          </w:p>
        </w:tc>
        <w:tc>
          <w:tcPr>
            <w:tcW w:w="4252" w:type="dxa"/>
          </w:tcPr>
          <w:p w14:paraId="587C3F7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全球职业网：</w:t>
            </w:r>
            <w:r w:rsidR="00C75943">
              <w:fldChar w:fldCharType="begin"/>
            </w:r>
            <w:r w:rsidR="00C75943">
              <w:instrText xml:space="preserve"> HYPERLINK "http://www.Goinglobal.com" </w:instrText>
            </w:r>
            <w:r w:rsidR="00C75943">
              <w:fldChar w:fldCharType="separate"/>
            </w:r>
            <w:r w:rsidRPr="00855F6C">
              <w:rPr>
                <w:rFonts w:asciiTheme="minorHAnsi" w:eastAsiaTheme="minorEastAsia" w:hAnsiTheme="minorHAnsi" w:cstheme="minorBidi"/>
                <w:color w:val="0000FF" w:themeColor="hyperlink"/>
                <w:sz w:val="24"/>
                <w:u w:val="single"/>
              </w:rPr>
              <w:t>http://www.Goinglobal.com</w:t>
            </w:r>
            <w:r w:rsidR="00C75943">
              <w:rPr>
                <w:rFonts w:asciiTheme="minorHAnsi" w:eastAsiaTheme="minorEastAsia" w:hAnsiTheme="minorHAnsi" w:cstheme="minorBidi"/>
                <w:color w:val="0000FF" w:themeColor="hyperlink"/>
                <w:sz w:val="24"/>
                <w:u w:val="single"/>
              </w:rPr>
              <w:fldChar w:fldCharType="end"/>
            </w:r>
          </w:p>
        </w:tc>
      </w:tr>
      <w:tr w:rsidR="0034411E" w:rsidRPr="00855F6C" w14:paraId="1A8DC766" w14:textId="77777777" w:rsidTr="0034411E">
        <w:tc>
          <w:tcPr>
            <w:tcW w:w="4361" w:type="dxa"/>
          </w:tcPr>
          <w:p w14:paraId="69F211D0" w14:textId="77777777" w:rsidR="0034411E" w:rsidRPr="00855F6C" w:rsidRDefault="0034411E" w:rsidP="0034411E">
            <w:pPr>
              <w:rPr>
                <w:rFonts w:eastAsiaTheme="minorEastAsia"/>
                <w:sz w:val="24"/>
              </w:rPr>
            </w:pPr>
            <w:r w:rsidRPr="00855F6C">
              <w:rPr>
                <w:rFonts w:eastAsiaTheme="minorEastAsia"/>
                <w:sz w:val="24"/>
              </w:rPr>
              <w:t>MonsterGlobalGateway:</w:t>
            </w:r>
            <w:hyperlink r:id="rId12" w:history="1">
              <w:r w:rsidRPr="00855F6C">
                <w:rPr>
                  <w:rFonts w:eastAsiaTheme="minorEastAsia"/>
                  <w:color w:val="0000FF" w:themeColor="hyperlink"/>
                  <w:sz w:val="24"/>
                  <w:u w:val="single"/>
                </w:rPr>
                <w:t>http://www.monster.com/geo/siteselection.aspx</w:t>
              </w:r>
            </w:hyperlink>
          </w:p>
        </w:tc>
        <w:tc>
          <w:tcPr>
            <w:tcW w:w="4252" w:type="dxa"/>
          </w:tcPr>
          <w:p w14:paraId="06A247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sz w:val="24"/>
              </w:rPr>
              <w:t>怪兽网</w:t>
            </w:r>
            <w:r w:rsidRPr="00855F6C">
              <w:rPr>
                <w:rFonts w:asciiTheme="minorHAnsi" w:eastAsiaTheme="minorEastAsia" w:hAnsiTheme="minorHAnsi" w:cstheme="minorBidi" w:hint="eastAsia"/>
                <w:sz w:val="24"/>
              </w:rPr>
              <w:t>：</w:t>
            </w:r>
            <w:hyperlink r:id="rId13" w:history="1">
              <w:r w:rsidRPr="00855F6C">
                <w:rPr>
                  <w:rFonts w:asciiTheme="minorHAnsi" w:eastAsiaTheme="minorEastAsia" w:hAnsiTheme="minorHAnsi" w:cstheme="minorBidi"/>
                  <w:color w:val="0000FF" w:themeColor="hyperlink"/>
                  <w:sz w:val="24"/>
                  <w:u w:val="single"/>
                </w:rPr>
                <w:t>http://www.monster.com/geo/siteselection.aspx</w:t>
              </w:r>
            </w:hyperlink>
          </w:p>
        </w:tc>
      </w:tr>
      <w:tr w:rsidR="0034411E" w:rsidRPr="00855F6C" w14:paraId="1ACF17A2" w14:textId="77777777" w:rsidTr="0034411E">
        <w:tc>
          <w:tcPr>
            <w:tcW w:w="4361" w:type="dxa"/>
          </w:tcPr>
          <w:p w14:paraId="4C275491" w14:textId="77777777" w:rsidR="0034411E" w:rsidRPr="00855F6C" w:rsidRDefault="0034411E" w:rsidP="0034411E">
            <w:pPr>
              <w:rPr>
                <w:rFonts w:eastAsiaTheme="minorEastAsia"/>
                <w:sz w:val="24"/>
              </w:rPr>
            </w:pPr>
            <w:proofErr w:type="spellStart"/>
            <w:r w:rsidRPr="00855F6C">
              <w:rPr>
                <w:rFonts w:eastAsiaTheme="minorEastAsia"/>
                <w:sz w:val="24"/>
              </w:rPr>
              <w:t>Overseasjobs.com:</w:t>
            </w:r>
            <w:hyperlink r:id="rId14" w:history="1">
              <w:r w:rsidRPr="00855F6C">
                <w:rPr>
                  <w:rFonts w:eastAsiaTheme="minorEastAsia"/>
                  <w:color w:val="0000FF" w:themeColor="hyperlink"/>
                  <w:sz w:val="24"/>
                  <w:u w:val="single"/>
                </w:rPr>
                <w:t>http</w:t>
              </w:r>
              <w:proofErr w:type="spellEnd"/>
              <w:r w:rsidRPr="00855F6C">
                <w:rPr>
                  <w:rFonts w:eastAsiaTheme="minorEastAsia"/>
                  <w:color w:val="0000FF" w:themeColor="hyperlink"/>
                  <w:sz w:val="24"/>
                  <w:u w:val="single"/>
                </w:rPr>
                <w:t>://www.OverseasJobs.com</w:t>
              </w:r>
            </w:hyperlink>
          </w:p>
        </w:tc>
        <w:tc>
          <w:tcPr>
            <w:tcW w:w="4252" w:type="dxa"/>
          </w:tcPr>
          <w:p w14:paraId="1BE4279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sz w:val="24"/>
              </w:rPr>
              <w:t>海外网</w:t>
            </w:r>
            <w:r w:rsidRPr="00855F6C">
              <w:rPr>
                <w:rFonts w:asciiTheme="minorHAnsi" w:eastAsiaTheme="minorEastAsia" w:hAnsiTheme="minorHAnsi" w:cstheme="minorBidi" w:hint="eastAsia"/>
                <w:sz w:val="24"/>
              </w:rPr>
              <w:t>：</w:t>
            </w:r>
            <w:hyperlink r:id="rId15" w:history="1">
              <w:r w:rsidRPr="00855F6C">
                <w:rPr>
                  <w:rFonts w:asciiTheme="minorHAnsi" w:eastAsiaTheme="minorEastAsia" w:hAnsiTheme="minorHAnsi" w:cstheme="minorBidi"/>
                  <w:color w:val="0000FF" w:themeColor="hyperlink"/>
                  <w:sz w:val="24"/>
                  <w:u w:val="single"/>
                </w:rPr>
                <w:t>http://www.OverseasJobs.com</w:t>
              </w:r>
            </w:hyperlink>
          </w:p>
        </w:tc>
      </w:tr>
      <w:tr w:rsidR="0034411E" w:rsidRPr="00855F6C" w14:paraId="123287A2" w14:textId="77777777" w:rsidTr="0034411E">
        <w:tc>
          <w:tcPr>
            <w:tcW w:w="4361" w:type="dxa"/>
          </w:tcPr>
          <w:p w14:paraId="15CA648A" w14:textId="77777777" w:rsidR="0034411E" w:rsidRPr="00855F6C" w:rsidRDefault="0034411E" w:rsidP="0034411E">
            <w:pPr>
              <w:rPr>
                <w:rFonts w:eastAsiaTheme="minorEastAsia"/>
                <w:sz w:val="24"/>
              </w:rPr>
            </w:pPr>
            <w:r w:rsidRPr="00855F6C">
              <w:rPr>
                <w:rFonts w:eastAsiaTheme="minorEastAsia"/>
                <w:sz w:val="24"/>
              </w:rPr>
              <w:t>The Riley Guide: International Job Opportunities: Resources Covering MultipleCountriesandorRegions:</w:t>
            </w:r>
            <w:hyperlink r:id="rId16" w:history="1">
              <w:r w:rsidRPr="00855F6C">
                <w:rPr>
                  <w:rFonts w:eastAsiaTheme="minorEastAsia"/>
                  <w:color w:val="0000FF" w:themeColor="hyperlink"/>
                  <w:sz w:val="24"/>
                  <w:u w:val="single"/>
                </w:rPr>
                <w:t>http://www.rileyguide.com/internat.html</w:t>
              </w:r>
            </w:hyperlink>
          </w:p>
        </w:tc>
        <w:tc>
          <w:tcPr>
            <w:tcW w:w="4252" w:type="dxa"/>
          </w:tcPr>
          <w:p w14:paraId="107FCEF0" w14:textId="77777777" w:rsidR="0034411E" w:rsidRPr="00855F6C" w:rsidRDefault="0034411E" w:rsidP="0034411E">
            <w:pPr>
              <w:rPr>
                <w:rFonts w:asciiTheme="minorHAnsi" w:eastAsiaTheme="minorEastAsia" w:hAnsiTheme="minorHAnsi" w:cstheme="minorBidi"/>
                <w:sz w:val="24"/>
              </w:rPr>
            </w:pPr>
            <w:proofErr w:type="gramStart"/>
            <w:r w:rsidRPr="00855F6C">
              <w:rPr>
                <w:rFonts w:asciiTheme="minorHAnsi" w:eastAsiaTheme="minorEastAsia" w:hAnsiTheme="minorHAnsi" w:cstheme="minorBidi" w:hint="eastAsia"/>
                <w:sz w:val="24"/>
              </w:rPr>
              <w:t>莱</w:t>
            </w:r>
            <w:proofErr w:type="gramEnd"/>
            <w:r w:rsidRPr="00855F6C">
              <w:rPr>
                <w:rFonts w:asciiTheme="minorHAnsi" w:eastAsiaTheme="minorEastAsia" w:hAnsiTheme="minorHAnsi" w:cstheme="minorBidi" w:hint="eastAsia"/>
                <w:sz w:val="24"/>
              </w:rPr>
              <w:t>利指南：国际就业机会：覆盖多个国家和和地区的资源：</w:t>
            </w:r>
            <w:hyperlink r:id="rId17" w:history="1">
              <w:r w:rsidRPr="00855F6C">
                <w:rPr>
                  <w:rFonts w:asciiTheme="minorHAnsi" w:eastAsiaTheme="minorEastAsia" w:hAnsiTheme="minorHAnsi" w:cstheme="minorBidi"/>
                  <w:color w:val="0000FF" w:themeColor="hyperlink"/>
                  <w:sz w:val="24"/>
                  <w:u w:val="single"/>
                </w:rPr>
                <w:t>http://www.rileyguide.com/internat.html</w:t>
              </w:r>
            </w:hyperlink>
          </w:p>
        </w:tc>
      </w:tr>
      <w:tr w:rsidR="0034411E" w:rsidRPr="00855F6C" w14:paraId="5C85B1C7" w14:textId="77777777" w:rsidTr="0034411E">
        <w:tc>
          <w:tcPr>
            <w:tcW w:w="4361" w:type="dxa"/>
          </w:tcPr>
          <w:p w14:paraId="378A1F67" w14:textId="77777777" w:rsidR="0034411E" w:rsidRPr="00855F6C" w:rsidRDefault="0034411E" w:rsidP="0034411E">
            <w:pPr>
              <w:rPr>
                <w:rFonts w:eastAsiaTheme="minorEastAsia"/>
                <w:b/>
                <w:sz w:val="24"/>
              </w:rPr>
            </w:pPr>
            <w:r w:rsidRPr="00855F6C">
              <w:rPr>
                <w:rFonts w:eastAsiaTheme="minorEastAsia"/>
                <w:b/>
                <w:sz w:val="24"/>
              </w:rPr>
              <w:t>Understanding Four Major</w:t>
            </w:r>
            <w:r w:rsidRPr="00855F6C">
              <w:rPr>
                <w:rFonts w:eastAsiaTheme="minorEastAsia" w:hint="eastAsia"/>
                <w:b/>
                <w:sz w:val="24"/>
              </w:rPr>
              <w:t xml:space="preserve"> </w:t>
            </w:r>
            <w:r w:rsidRPr="00855F6C">
              <w:rPr>
                <w:rFonts w:eastAsiaTheme="minorEastAsia"/>
                <w:b/>
                <w:sz w:val="24"/>
              </w:rPr>
              <w:t>Ways To Look for a Position</w:t>
            </w:r>
          </w:p>
        </w:tc>
        <w:tc>
          <w:tcPr>
            <w:tcW w:w="4252" w:type="dxa"/>
          </w:tcPr>
          <w:p w14:paraId="48E38C2F"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了解求职的四种主要方法</w:t>
            </w:r>
          </w:p>
        </w:tc>
      </w:tr>
      <w:tr w:rsidR="0034411E" w:rsidRPr="00855F6C" w14:paraId="02278737" w14:textId="77777777" w:rsidTr="0034411E">
        <w:tc>
          <w:tcPr>
            <w:tcW w:w="4361" w:type="dxa"/>
          </w:tcPr>
          <w:p w14:paraId="1001FCCF" w14:textId="77777777" w:rsidR="0034411E" w:rsidRPr="00855F6C" w:rsidRDefault="0034411E" w:rsidP="0034411E">
            <w:pPr>
              <w:rPr>
                <w:rFonts w:eastAsiaTheme="minorEastAsia"/>
                <w:sz w:val="24"/>
              </w:rPr>
            </w:pPr>
            <w:r w:rsidRPr="00855F6C">
              <w:rPr>
                <w:rFonts w:eastAsiaTheme="minorEastAsia"/>
                <w:sz w:val="24"/>
              </w:rPr>
              <w:t>Once you have done your planning, you can start to look for a position. There</w:t>
            </w:r>
            <w:r w:rsidRPr="00855F6C">
              <w:rPr>
                <w:rFonts w:eastAsiaTheme="minorEastAsia" w:hint="eastAsia"/>
                <w:sz w:val="24"/>
              </w:rPr>
              <w:t xml:space="preserve"> </w:t>
            </w:r>
            <w:r w:rsidRPr="00855F6C">
              <w:rPr>
                <w:rFonts w:eastAsiaTheme="minorEastAsia"/>
                <w:sz w:val="24"/>
              </w:rPr>
              <w:t>are four major ways to find a job.</w:t>
            </w:r>
          </w:p>
        </w:tc>
        <w:tc>
          <w:tcPr>
            <w:tcW w:w="4252" w:type="dxa"/>
          </w:tcPr>
          <w:p w14:paraId="374C38B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一旦</w:t>
            </w:r>
            <w:proofErr w:type="gramStart"/>
            <w:r w:rsidRPr="00855F6C">
              <w:rPr>
                <w:rFonts w:asciiTheme="minorHAnsi" w:eastAsiaTheme="minorEastAsia" w:hAnsiTheme="minorHAnsi" w:cstheme="minorBidi" w:hint="eastAsia"/>
                <w:sz w:val="24"/>
              </w:rPr>
              <w:t>您做好</w:t>
            </w:r>
            <w:proofErr w:type="gramEnd"/>
            <w:r w:rsidRPr="00855F6C">
              <w:rPr>
                <w:rFonts w:asciiTheme="minorHAnsi" w:eastAsiaTheme="minorEastAsia" w:hAnsiTheme="minorHAnsi" w:cstheme="minorBidi" w:hint="eastAsia"/>
                <w:sz w:val="24"/>
              </w:rPr>
              <w:t>了计划，您就可以开始找工作了。找工作主要有四种方法。</w:t>
            </w:r>
          </w:p>
        </w:tc>
      </w:tr>
      <w:tr w:rsidR="0034411E" w:rsidRPr="00855F6C" w14:paraId="74D376E6" w14:textId="77777777" w:rsidTr="0034411E">
        <w:tc>
          <w:tcPr>
            <w:tcW w:w="4361" w:type="dxa"/>
          </w:tcPr>
          <w:p w14:paraId="417B0333" w14:textId="77777777" w:rsidR="0034411E" w:rsidRPr="00855F6C" w:rsidRDefault="0034411E" w:rsidP="0034411E">
            <w:pPr>
              <w:rPr>
                <w:rFonts w:eastAsiaTheme="minorEastAsia"/>
                <w:sz w:val="24"/>
              </w:rPr>
            </w:pPr>
            <w:r w:rsidRPr="00855F6C">
              <w:rPr>
                <w:rFonts w:eastAsiaTheme="minorEastAsia"/>
                <w:sz w:val="24"/>
              </w:rPr>
              <w:t>Through an organization’s website. Most organizations list their job</w:t>
            </w:r>
            <w:r w:rsidRPr="00855F6C">
              <w:rPr>
                <w:rFonts w:eastAsiaTheme="minorEastAsia" w:hint="eastAsia"/>
                <w:sz w:val="24"/>
              </w:rPr>
              <w:t xml:space="preserve"> </w:t>
            </w:r>
            <w:r w:rsidRPr="00855F6C">
              <w:rPr>
                <w:rFonts w:eastAsiaTheme="minorEastAsia"/>
                <w:sz w:val="24"/>
              </w:rPr>
              <w:t>offerings in a careers section on their websites and explain how to apply. If</w:t>
            </w:r>
            <w:r w:rsidRPr="00855F6C">
              <w:rPr>
                <w:rFonts w:eastAsiaTheme="minorEastAsia" w:hint="eastAsia"/>
                <w:sz w:val="24"/>
              </w:rPr>
              <w:t xml:space="preserve"> </w:t>
            </w:r>
            <w:r w:rsidRPr="00855F6C">
              <w:rPr>
                <w:rFonts w:eastAsiaTheme="minorEastAsia"/>
                <w:sz w:val="24"/>
              </w:rPr>
              <w:t>you are interested in a particular organization, start with its own site.</w:t>
            </w:r>
          </w:p>
        </w:tc>
        <w:tc>
          <w:tcPr>
            <w:tcW w:w="4252" w:type="dxa"/>
          </w:tcPr>
          <w:p w14:paraId="27369A8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通过机构的网站。大多数机构在其网站上的“职业”部分中提供了他们的工作岗位，并解释了如何申请。如果您对一个特定机构感兴趣，请从它的网站开始。</w:t>
            </w:r>
          </w:p>
        </w:tc>
      </w:tr>
      <w:tr w:rsidR="0034411E" w:rsidRPr="00855F6C" w14:paraId="029E2D1A" w14:textId="77777777" w:rsidTr="0034411E">
        <w:tc>
          <w:tcPr>
            <w:tcW w:w="4361" w:type="dxa"/>
          </w:tcPr>
          <w:p w14:paraId="6F853C6E" w14:textId="77777777" w:rsidR="0034411E" w:rsidRPr="00855F6C" w:rsidRDefault="0034411E" w:rsidP="0034411E">
            <w:pPr>
              <w:rPr>
                <w:rFonts w:eastAsiaTheme="minorEastAsia"/>
                <w:sz w:val="24"/>
              </w:rPr>
            </w:pPr>
            <w:r w:rsidRPr="00855F6C">
              <w:rPr>
                <w:rFonts w:eastAsiaTheme="minorEastAsia"/>
                <w:sz w:val="24"/>
              </w:rPr>
              <w:t>Through a job board on the Internet. Job boards are sites sponsored by federal</w:t>
            </w:r>
            <w:r w:rsidRPr="00855F6C">
              <w:rPr>
                <w:rFonts w:eastAsiaTheme="minorEastAsia" w:hint="eastAsia"/>
                <w:sz w:val="24"/>
              </w:rPr>
              <w:t xml:space="preserve"> </w:t>
            </w:r>
            <w:r w:rsidRPr="00855F6C">
              <w:rPr>
                <w:rFonts w:eastAsiaTheme="minorEastAsia"/>
                <w:sz w:val="24"/>
              </w:rPr>
              <w:t>agencies, Internet service providers, and private organizations. Some sites</w:t>
            </w:r>
            <w:r w:rsidRPr="00855F6C">
              <w:rPr>
                <w:rFonts w:eastAsiaTheme="minorEastAsia" w:hint="eastAsia"/>
                <w:sz w:val="24"/>
              </w:rPr>
              <w:t xml:space="preserve"> </w:t>
            </w:r>
            <w:r w:rsidRPr="00855F6C">
              <w:rPr>
                <w:rFonts w:eastAsiaTheme="minorEastAsia"/>
                <w:sz w:val="24"/>
              </w:rPr>
              <w:t>merely list positions; you respond to such listings by email. Other sites let</w:t>
            </w:r>
            <w:r w:rsidRPr="00855F6C">
              <w:rPr>
                <w:rFonts w:eastAsiaTheme="minorEastAsia" w:hint="eastAsia"/>
                <w:sz w:val="24"/>
              </w:rPr>
              <w:t xml:space="preserve"> </w:t>
            </w:r>
            <w:r w:rsidRPr="00855F6C">
              <w:rPr>
                <w:rFonts w:eastAsiaTheme="minorEastAsia"/>
                <w:sz w:val="24"/>
              </w:rPr>
              <w:t>you upload your résumé electronically, so that employers can get in touch</w:t>
            </w:r>
            <w:r w:rsidRPr="00855F6C">
              <w:rPr>
                <w:rFonts w:eastAsiaTheme="minorEastAsia" w:hint="eastAsia"/>
                <w:sz w:val="24"/>
              </w:rPr>
              <w:t xml:space="preserve"> </w:t>
            </w:r>
            <w:r w:rsidRPr="00855F6C">
              <w:rPr>
                <w:rFonts w:eastAsiaTheme="minorEastAsia"/>
                <w:sz w:val="24"/>
              </w:rPr>
              <w:t>with you. Some job boards offer resources on how to prepare job-application</w:t>
            </w:r>
            <w:r w:rsidRPr="00855F6C">
              <w:rPr>
                <w:rFonts w:eastAsiaTheme="minorEastAsia" w:hint="eastAsia"/>
                <w:sz w:val="24"/>
              </w:rPr>
              <w:t xml:space="preserve"> </w:t>
            </w:r>
            <w:r w:rsidRPr="00855F6C">
              <w:rPr>
                <w:rFonts w:eastAsiaTheme="minorEastAsia"/>
                <w:sz w:val="24"/>
              </w:rPr>
              <w:t>materials; others do not. Among the biggest job boards are the following:</w:t>
            </w:r>
          </w:p>
        </w:tc>
        <w:tc>
          <w:tcPr>
            <w:tcW w:w="4252" w:type="dxa"/>
          </w:tcPr>
          <w:p w14:paraId="656C30E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通过互联网上的招聘网站。招聘网站是由联邦机构、互联网服务提供商和私人组织赞助的网站。有些网站只列出职位；您可以通过电子邮件回复。其他网站允许您以电子方式上传简历，这样雇主就可以与</w:t>
            </w:r>
            <w:proofErr w:type="gramStart"/>
            <w:r w:rsidRPr="00855F6C">
              <w:rPr>
                <w:rFonts w:asciiTheme="minorHAnsi" w:eastAsiaTheme="minorEastAsia" w:hAnsiTheme="minorHAnsi" w:cstheme="minorBidi" w:hint="eastAsia"/>
                <w:sz w:val="24"/>
              </w:rPr>
              <w:t>您取得</w:t>
            </w:r>
            <w:proofErr w:type="gramEnd"/>
            <w:r w:rsidRPr="00855F6C">
              <w:rPr>
                <w:rFonts w:asciiTheme="minorHAnsi" w:eastAsiaTheme="minorEastAsia" w:hAnsiTheme="minorHAnsi" w:cstheme="minorBidi" w:hint="eastAsia"/>
                <w:sz w:val="24"/>
              </w:rPr>
              <w:t>联系。有些招聘网站会提供如何准备工作申请材料的资源，而另一些则没有。以下是最大的招聘网站：</w:t>
            </w:r>
          </w:p>
        </w:tc>
      </w:tr>
      <w:tr w:rsidR="0034411E" w:rsidRPr="00855F6C" w14:paraId="058BB9CC" w14:textId="77777777" w:rsidTr="0034411E">
        <w:tc>
          <w:tcPr>
            <w:tcW w:w="4361" w:type="dxa"/>
          </w:tcPr>
          <w:p w14:paraId="0934DD9F"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t>
            </w:r>
            <w:proofErr w:type="spellStart"/>
            <w:r w:rsidRPr="00855F6C">
              <w:rPr>
                <w:rFonts w:eastAsiaTheme="minorEastAsia"/>
                <w:sz w:val="24"/>
              </w:rPr>
              <w:t>AfterCollege</w:t>
            </w:r>
            <w:proofErr w:type="spellEnd"/>
          </w:p>
        </w:tc>
        <w:tc>
          <w:tcPr>
            <w:tcW w:w="4252" w:type="dxa"/>
          </w:tcPr>
          <w:p w14:paraId="4C26BF75"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——毕业生网</w:t>
            </w:r>
          </w:p>
        </w:tc>
      </w:tr>
      <w:tr w:rsidR="0034411E" w:rsidRPr="00855F6C" w14:paraId="75F0A55B" w14:textId="77777777" w:rsidTr="0034411E">
        <w:tc>
          <w:tcPr>
            <w:tcW w:w="4361" w:type="dxa"/>
          </w:tcPr>
          <w:p w14:paraId="5C638A8B"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CareerBuilder</w:t>
            </w:r>
          </w:p>
        </w:tc>
        <w:tc>
          <w:tcPr>
            <w:tcW w:w="4252" w:type="dxa"/>
          </w:tcPr>
          <w:p w14:paraId="71C6E29D"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w:t>
            </w:r>
            <w:proofErr w:type="gramStart"/>
            <w:r w:rsidRPr="00855F6C">
              <w:rPr>
                <w:rFonts w:ascii="宋体" w:hAnsi="宋体" w:cstheme="minorBidi" w:hint="eastAsia"/>
                <w:sz w:val="24"/>
              </w:rPr>
              <w:t>凯</w:t>
            </w:r>
            <w:proofErr w:type="gramEnd"/>
            <w:r w:rsidRPr="00855F6C">
              <w:rPr>
                <w:rFonts w:ascii="宋体" w:hAnsi="宋体" w:cstheme="minorBidi" w:hint="eastAsia"/>
                <w:sz w:val="24"/>
              </w:rPr>
              <w:t>业必达网</w:t>
            </w:r>
          </w:p>
        </w:tc>
      </w:tr>
      <w:tr w:rsidR="0034411E" w:rsidRPr="00855F6C" w14:paraId="7513F898" w14:textId="77777777" w:rsidTr="0034411E">
        <w:tc>
          <w:tcPr>
            <w:tcW w:w="4361" w:type="dxa"/>
          </w:tcPr>
          <w:p w14:paraId="2C048BDF"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t>
            </w:r>
            <w:proofErr w:type="spellStart"/>
            <w:r w:rsidRPr="00855F6C">
              <w:rPr>
                <w:rFonts w:eastAsiaTheme="minorEastAsia"/>
                <w:sz w:val="24"/>
              </w:rPr>
              <w:t>CareerMag</w:t>
            </w:r>
            <w:proofErr w:type="spellEnd"/>
          </w:p>
        </w:tc>
        <w:tc>
          <w:tcPr>
            <w:tcW w:w="4252" w:type="dxa"/>
          </w:tcPr>
          <w:p w14:paraId="4576AE92"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——美格工作网</w:t>
            </w:r>
          </w:p>
        </w:tc>
      </w:tr>
      <w:tr w:rsidR="0034411E" w:rsidRPr="00855F6C" w14:paraId="1CEADCC1" w14:textId="77777777" w:rsidTr="0034411E">
        <w:tc>
          <w:tcPr>
            <w:tcW w:w="4361" w:type="dxa"/>
          </w:tcPr>
          <w:p w14:paraId="1A34CC18" w14:textId="77777777" w:rsidR="0034411E" w:rsidRPr="00855F6C" w:rsidRDefault="0034411E" w:rsidP="0034411E">
            <w:pPr>
              <w:rPr>
                <w:rFonts w:eastAsiaTheme="minorEastAsia"/>
                <w:sz w:val="24"/>
              </w:rPr>
            </w:pPr>
            <w:r w:rsidRPr="00855F6C">
              <w:rPr>
                <w:rFonts w:eastAsiaTheme="minorEastAsia" w:hint="eastAsia"/>
                <w:sz w:val="24"/>
              </w:rPr>
              <w:lastRenderedPageBreak/>
              <w:t>—</w:t>
            </w:r>
            <w:r w:rsidRPr="00855F6C">
              <w:rPr>
                <w:rFonts w:eastAsiaTheme="minorEastAsia"/>
                <w:sz w:val="24"/>
              </w:rPr>
              <w:t xml:space="preserve"> </w:t>
            </w:r>
            <w:proofErr w:type="spellStart"/>
            <w:r w:rsidRPr="00855F6C">
              <w:rPr>
                <w:rFonts w:eastAsiaTheme="minorEastAsia"/>
                <w:sz w:val="24"/>
              </w:rPr>
              <w:t>CareerOneStop</w:t>
            </w:r>
            <w:proofErr w:type="spellEnd"/>
            <w:r w:rsidRPr="00855F6C">
              <w:rPr>
                <w:rFonts w:eastAsiaTheme="minorEastAsia"/>
                <w:sz w:val="24"/>
              </w:rPr>
              <w:t xml:space="preserve"> (sponsored by the U.S. Department of Labor)</w:t>
            </w:r>
          </w:p>
        </w:tc>
        <w:tc>
          <w:tcPr>
            <w:tcW w:w="4252" w:type="dxa"/>
          </w:tcPr>
          <w:p w14:paraId="76866558"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——万业平网（由美国劳工部赞助）</w:t>
            </w:r>
          </w:p>
        </w:tc>
      </w:tr>
      <w:tr w:rsidR="0034411E" w:rsidRPr="00855F6C" w14:paraId="4B5B85A5" w14:textId="77777777" w:rsidTr="0034411E">
        <w:tc>
          <w:tcPr>
            <w:tcW w:w="4361" w:type="dxa"/>
          </w:tcPr>
          <w:p w14:paraId="79238E49"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Indeed.com (a </w:t>
            </w:r>
            <w:proofErr w:type="spellStart"/>
            <w:r w:rsidRPr="00855F6C">
              <w:rPr>
                <w:rFonts w:eastAsiaTheme="minorEastAsia"/>
                <w:sz w:val="24"/>
              </w:rPr>
              <w:t>metasearch</w:t>
            </w:r>
            <w:proofErr w:type="spellEnd"/>
            <w:r w:rsidRPr="00855F6C">
              <w:rPr>
                <w:rFonts w:eastAsiaTheme="minorEastAsia"/>
                <w:sz w:val="24"/>
              </w:rPr>
              <w:t xml:space="preserve"> engine for job seekers)</w:t>
            </w:r>
          </w:p>
        </w:tc>
        <w:tc>
          <w:tcPr>
            <w:tcW w:w="4252" w:type="dxa"/>
          </w:tcPr>
          <w:p w14:paraId="64166CDF"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w:t>
            </w:r>
            <w:proofErr w:type="gramStart"/>
            <w:r w:rsidRPr="00855F6C">
              <w:rPr>
                <w:rFonts w:ascii="宋体" w:hAnsi="宋体" w:cstheme="minorBidi" w:hint="eastAsia"/>
                <w:sz w:val="24"/>
              </w:rPr>
              <w:t>英递网</w:t>
            </w:r>
            <w:proofErr w:type="gramEnd"/>
            <w:r w:rsidRPr="00855F6C">
              <w:rPr>
                <w:rFonts w:ascii="宋体" w:hAnsi="宋体" w:cstheme="minorBidi" w:hint="eastAsia"/>
                <w:sz w:val="24"/>
              </w:rPr>
              <w:t>（面向求职者的元搜索引擎）</w:t>
            </w:r>
          </w:p>
        </w:tc>
      </w:tr>
      <w:tr w:rsidR="0034411E" w:rsidRPr="00855F6C" w14:paraId="0A631CD7" w14:textId="77777777" w:rsidTr="0034411E">
        <w:tc>
          <w:tcPr>
            <w:tcW w:w="4361" w:type="dxa"/>
          </w:tcPr>
          <w:p w14:paraId="1122F498"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Monster</w:t>
            </w:r>
          </w:p>
        </w:tc>
        <w:tc>
          <w:tcPr>
            <w:tcW w:w="4252" w:type="dxa"/>
          </w:tcPr>
          <w:p w14:paraId="050E230B" w14:textId="77777777" w:rsidR="0034411E" w:rsidRPr="00855F6C" w:rsidRDefault="0034411E" w:rsidP="0034411E">
            <w:pPr>
              <w:rPr>
                <w:rFonts w:ascii="宋体" w:hAnsi="宋体" w:cstheme="minorBidi"/>
                <w:sz w:val="24"/>
              </w:rPr>
            </w:pPr>
            <w:r w:rsidRPr="00855F6C">
              <w:rPr>
                <w:rFonts w:ascii="宋体" w:hAnsi="宋体" w:cstheme="minorBidi" w:hint="eastAsia"/>
                <w:sz w:val="24"/>
              </w:rPr>
              <w:t>——</w:t>
            </w:r>
            <w:proofErr w:type="gramStart"/>
            <w:r w:rsidRPr="00855F6C">
              <w:rPr>
                <w:rFonts w:ascii="宋体" w:hAnsi="宋体" w:cstheme="minorBidi" w:hint="eastAsia"/>
                <w:sz w:val="24"/>
              </w:rPr>
              <w:t>怪兽网</w:t>
            </w:r>
            <w:proofErr w:type="gramEnd"/>
          </w:p>
        </w:tc>
      </w:tr>
      <w:tr w:rsidR="0034411E" w:rsidRPr="00855F6C" w14:paraId="4EE5C76B" w14:textId="77777777" w:rsidTr="0034411E">
        <w:tc>
          <w:tcPr>
            <w:tcW w:w="4361" w:type="dxa"/>
          </w:tcPr>
          <w:p w14:paraId="17560E4B" w14:textId="77777777" w:rsidR="0034411E" w:rsidRPr="00855F6C" w:rsidRDefault="0034411E" w:rsidP="0034411E">
            <w:pPr>
              <w:rPr>
                <w:rFonts w:eastAsiaTheme="minorEastAsia"/>
                <w:sz w:val="24"/>
              </w:rPr>
            </w:pPr>
            <w:r w:rsidRPr="00855F6C">
              <w:rPr>
                <w:rFonts w:eastAsiaTheme="minorEastAsia"/>
                <w:sz w:val="24"/>
              </w:rPr>
              <w:t>One caution about using job boards: once you upload your résumé to an</w:t>
            </w:r>
            <w:r w:rsidRPr="00855F6C">
              <w:rPr>
                <w:rFonts w:eastAsiaTheme="minorEastAsia" w:hint="eastAsia"/>
                <w:sz w:val="24"/>
              </w:rPr>
              <w:t xml:space="preserve"> </w:t>
            </w:r>
            <w:r w:rsidRPr="00855F6C">
              <w:rPr>
                <w:rFonts w:eastAsiaTheme="minorEastAsia"/>
                <w:sz w:val="24"/>
              </w:rPr>
              <w:t>Internet site, you probably have lost control of it. Here are four questions</w:t>
            </w:r>
            <w:r w:rsidRPr="00855F6C">
              <w:rPr>
                <w:rFonts w:eastAsiaTheme="minorEastAsia" w:hint="eastAsia"/>
                <w:sz w:val="24"/>
              </w:rPr>
              <w:t xml:space="preserve"> </w:t>
            </w:r>
            <w:r w:rsidRPr="00855F6C">
              <w:rPr>
                <w:rFonts w:eastAsiaTheme="minorEastAsia"/>
                <w:sz w:val="24"/>
              </w:rPr>
              <w:t>to consider before you post to a job board:</w:t>
            </w:r>
          </w:p>
        </w:tc>
        <w:tc>
          <w:tcPr>
            <w:tcW w:w="4252" w:type="dxa"/>
          </w:tcPr>
          <w:p w14:paraId="5B6F10D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使用招聘网站时要注意一点：一旦您把简历上传到网站上，您可能已经失去了对它的控制。在发布到招聘网站之前，有四个问题需要考虑：</w:t>
            </w:r>
          </w:p>
        </w:tc>
      </w:tr>
      <w:tr w:rsidR="0034411E" w:rsidRPr="00855F6C" w14:paraId="7C1ECD8B" w14:textId="77777777" w:rsidTr="0034411E">
        <w:tc>
          <w:tcPr>
            <w:tcW w:w="4361" w:type="dxa"/>
          </w:tcPr>
          <w:p w14:paraId="6020405E"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Who has access to your résumé? You might want to remove your home</w:t>
            </w:r>
            <w:r w:rsidRPr="00855F6C">
              <w:rPr>
                <w:rFonts w:eastAsiaTheme="minorEastAsia" w:hint="eastAsia"/>
                <w:sz w:val="24"/>
              </w:rPr>
              <w:t xml:space="preserve"> </w:t>
            </w:r>
            <w:r w:rsidRPr="00855F6C">
              <w:rPr>
                <w:rFonts w:eastAsiaTheme="minorEastAsia"/>
                <w:sz w:val="24"/>
              </w:rPr>
              <w:t>address and phone number from it if anyone can view it.</w:t>
            </w:r>
          </w:p>
        </w:tc>
        <w:tc>
          <w:tcPr>
            <w:tcW w:w="4252" w:type="dxa"/>
          </w:tcPr>
          <w:p w14:paraId="5052309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——谁有权</w:t>
            </w:r>
            <w:proofErr w:type="gramStart"/>
            <w:r w:rsidRPr="00855F6C">
              <w:rPr>
                <w:rFonts w:asciiTheme="minorHAnsi" w:eastAsiaTheme="minorEastAsia" w:hAnsiTheme="minorHAnsi" w:cstheme="minorBidi" w:hint="eastAsia"/>
                <w:sz w:val="24"/>
              </w:rPr>
              <w:t>查阅您</w:t>
            </w:r>
            <w:proofErr w:type="gramEnd"/>
            <w:r w:rsidRPr="00855F6C">
              <w:rPr>
                <w:rFonts w:asciiTheme="minorHAnsi" w:eastAsiaTheme="minorEastAsia" w:hAnsiTheme="minorHAnsi" w:cstheme="minorBidi" w:hint="eastAsia"/>
                <w:sz w:val="24"/>
              </w:rPr>
              <w:t>的简历？如果任何人都可以查看，那么您可能要从其中</w:t>
            </w:r>
            <w:proofErr w:type="gramStart"/>
            <w:r w:rsidRPr="00855F6C">
              <w:rPr>
                <w:rFonts w:asciiTheme="minorHAnsi" w:eastAsiaTheme="minorEastAsia" w:hAnsiTheme="minorHAnsi" w:cstheme="minorBidi" w:hint="eastAsia"/>
                <w:sz w:val="24"/>
              </w:rPr>
              <w:t>删除您</w:t>
            </w:r>
            <w:proofErr w:type="gramEnd"/>
            <w:r w:rsidRPr="00855F6C">
              <w:rPr>
                <w:rFonts w:asciiTheme="minorHAnsi" w:eastAsiaTheme="minorEastAsia" w:hAnsiTheme="minorHAnsi" w:cstheme="minorBidi" w:hint="eastAsia"/>
                <w:sz w:val="24"/>
              </w:rPr>
              <w:t>的家庭住址和电话号码。</w:t>
            </w:r>
          </w:p>
        </w:tc>
      </w:tr>
      <w:tr w:rsidR="0034411E" w:rsidRPr="00855F6C" w14:paraId="2FE5E213" w14:textId="77777777" w:rsidTr="0034411E">
        <w:tc>
          <w:tcPr>
            <w:tcW w:w="4361" w:type="dxa"/>
          </w:tcPr>
          <w:p w14:paraId="44C052A5"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How will you know if an employer requests your résumé? Will you be</w:t>
            </w:r>
            <w:r w:rsidRPr="00855F6C">
              <w:rPr>
                <w:rFonts w:eastAsiaTheme="minorEastAsia" w:hint="eastAsia"/>
                <w:sz w:val="24"/>
              </w:rPr>
              <w:t xml:space="preserve"> </w:t>
            </w:r>
            <w:r w:rsidRPr="00855F6C">
              <w:rPr>
                <w:rFonts w:eastAsiaTheme="minorEastAsia"/>
                <w:sz w:val="24"/>
              </w:rPr>
              <w:t>notified by the job board?</w:t>
            </w:r>
          </w:p>
        </w:tc>
        <w:tc>
          <w:tcPr>
            <w:tcW w:w="4252" w:type="dxa"/>
          </w:tcPr>
          <w:p w14:paraId="212F553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——如果雇主要您的简历，您如何得知？招聘网站会通知您吗？</w:t>
            </w:r>
          </w:p>
        </w:tc>
      </w:tr>
      <w:tr w:rsidR="0034411E" w:rsidRPr="00855F6C" w14:paraId="301B6EEA" w14:textId="77777777" w:rsidTr="0034411E">
        <w:tc>
          <w:tcPr>
            <w:tcW w:w="4361" w:type="dxa"/>
          </w:tcPr>
          <w:p w14:paraId="211EAF5F"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Can your current employer see your résumé? If your employer discovers that</w:t>
            </w:r>
            <w:r w:rsidRPr="00855F6C">
              <w:rPr>
                <w:rFonts w:eastAsiaTheme="minorEastAsia" w:hint="eastAsia"/>
                <w:sz w:val="24"/>
              </w:rPr>
              <w:t xml:space="preserve"> </w:t>
            </w:r>
            <w:r w:rsidRPr="00855F6C">
              <w:rPr>
                <w:rFonts w:eastAsiaTheme="minorEastAsia"/>
                <w:sz w:val="24"/>
              </w:rPr>
              <w:t>you are looking for a new job, your current position could be in jeopardy.</w:t>
            </w:r>
          </w:p>
        </w:tc>
        <w:tc>
          <w:tcPr>
            <w:tcW w:w="4252" w:type="dxa"/>
          </w:tcPr>
          <w:p w14:paraId="313A996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——您现在的雇主能看到您的简历吗？如果您的雇主发现您正在寻找一份新工作，那么您现在的职位岌岌可危。</w:t>
            </w:r>
          </w:p>
        </w:tc>
      </w:tr>
      <w:tr w:rsidR="0034411E" w:rsidRPr="00855F6C" w14:paraId="2FC89594" w14:textId="77777777" w:rsidTr="0034411E">
        <w:tc>
          <w:tcPr>
            <w:tcW w:w="4361" w:type="dxa"/>
          </w:tcPr>
          <w:p w14:paraId="277ADBD4" w14:textId="77777777" w:rsidR="0034411E" w:rsidRPr="00855F6C" w:rsidRDefault="0034411E" w:rsidP="0034411E">
            <w:pPr>
              <w:rPr>
                <w:rFonts w:eastAsiaTheme="minorEastAsia"/>
                <w:sz w:val="24"/>
              </w:rPr>
            </w:pPr>
            <w:r w:rsidRPr="00855F6C">
              <w:rPr>
                <w:rFonts w:eastAsiaTheme="minorEastAsia" w:hint="eastAsia"/>
                <w:sz w:val="24"/>
              </w:rPr>
              <w:t>—</w:t>
            </w:r>
            <w:r w:rsidRPr="00855F6C">
              <w:rPr>
                <w:rFonts w:eastAsiaTheme="minorEastAsia"/>
                <w:sz w:val="24"/>
              </w:rPr>
              <w:t xml:space="preserve"> Can you update your résumé at no cost? Some job boards charge you</w:t>
            </w:r>
            <w:r w:rsidRPr="00855F6C">
              <w:rPr>
                <w:rFonts w:eastAsiaTheme="minorEastAsia" w:hint="eastAsia"/>
                <w:sz w:val="24"/>
              </w:rPr>
              <w:t xml:space="preserve"> </w:t>
            </w:r>
            <w:r w:rsidRPr="00855F6C">
              <w:rPr>
                <w:rFonts w:eastAsiaTheme="minorEastAsia"/>
                <w:sz w:val="24"/>
              </w:rPr>
              <w:t>each time you update your résumé.</w:t>
            </w:r>
          </w:p>
        </w:tc>
        <w:tc>
          <w:tcPr>
            <w:tcW w:w="4252" w:type="dxa"/>
          </w:tcPr>
          <w:p w14:paraId="2F501F2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——您能免费</w:t>
            </w:r>
            <w:proofErr w:type="gramStart"/>
            <w:r w:rsidRPr="00855F6C">
              <w:rPr>
                <w:rFonts w:asciiTheme="minorHAnsi" w:eastAsiaTheme="minorEastAsia" w:hAnsiTheme="minorHAnsi" w:cstheme="minorBidi" w:hint="eastAsia"/>
                <w:sz w:val="24"/>
              </w:rPr>
              <w:t>更新您</w:t>
            </w:r>
            <w:proofErr w:type="gramEnd"/>
            <w:r w:rsidRPr="00855F6C">
              <w:rPr>
                <w:rFonts w:asciiTheme="minorHAnsi" w:eastAsiaTheme="minorEastAsia" w:hAnsiTheme="minorHAnsi" w:cstheme="minorBidi" w:hint="eastAsia"/>
                <w:sz w:val="24"/>
              </w:rPr>
              <w:t>的简历吗？有些招聘网站会在您每次更新简历时向您收费。</w:t>
            </w:r>
          </w:p>
        </w:tc>
      </w:tr>
      <w:tr w:rsidR="0034411E" w:rsidRPr="00855F6C" w14:paraId="20F7F72B" w14:textId="77777777" w:rsidTr="0034411E">
        <w:tc>
          <w:tcPr>
            <w:tcW w:w="4361" w:type="dxa"/>
          </w:tcPr>
          <w:p w14:paraId="3D1F2A41" w14:textId="77777777" w:rsidR="0034411E" w:rsidRPr="00855F6C" w:rsidRDefault="0034411E" w:rsidP="0034411E">
            <w:pPr>
              <w:rPr>
                <w:rFonts w:eastAsiaTheme="minorEastAsia"/>
                <w:sz w:val="24"/>
              </w:rPr>
            </w:pPr>
            <w:r w:rsidRPr="00855F6C">
              <w:rPr>
                <w:rFonts w:eastAsiaTheme="minorEastAsia"/>
                <w:sz w:val="24"/>
              </w:rPr>
              <w:t>Through your network. A relative or an acquaintance can exert influence</w:t>
            </w:r>
            <w:r w:rsidRPr="00855F6C">
              <w:rPr>
                <w:rFonts w:eastAsiaTheme="minorEastAsia" w:hint="eastAsia"/>
                <w:sz w:val="24"/>
              </w:rPr>
              <w:t xml:space="preserve"> </w:t>
            </w:r>
            <w:r w:rsidRPr="00855F6C">
              <w:rPr>
                <w:rFonts w:eastAsiaTheme="minorEastAsia"/>
                <w:sz w:val="24"/>
              </w:rPr>
              <w:t>to help you get a job, or at least point out a new position. Other good</w:t>
            </w:r>
            <w:r w:rsidRPr="00855F6C">
              <w:rPr>
                <w:rFonts w:eastAsiaTheme="minorEastAsia" w:hint="eastAsia"/>
                <w:sz w:val="24"/>
              </w:rPr>
              <w:t xml:space="preserve"> </w:t>
            </w:r>
            <w:r w:rsidRPr="00855F6C">
              <w:rPr>
                <w:rFonts w:eastAsiaTheme="minorEastAsia"/>
                <w:sz w:val="24"/>
              </w:rPr>
              <w:t>contacts include past employers and professors. Also consider becoming</w:t>
            </w:r>
            <w:r w:rsidRPr="00855F6C">
              <w:rPr>
                <w:rFonts w:eastAsiaTheme="minorEastAsia" w:hint="eastAsia"/>
                <w:sz w:val="24"/>
              </w:rPr>
              <w:t xml:space="preserve"> </w:t>
            </w:r>
            <w:r w:rsidRPr="00855F6C">
              <w:rPr>
                <w:rFonts w:eastAsiaTheme="minorEastAsia"/>
                <w:sz w:val="24"/>
              </w:rPr>
              <w:t>active in the student chapter of a professional organization in your field,</w:t>
            </w:r>
            <w:r w:rsidRPr="00855F6C">
              <w:rPr>
                <w:rFonts w:eastAsiaTheme="minorEastAsia" w:hint="eastAsia"/>
                <w:sz w:val="24"/>
              </w:rPr>
              <w:t xml:space="preserve"> </w:t>
            </w:r>
            <w:r w:rsidRPr="00855F6C">
              <w:rPr>
                <w:rFonts w:eastAsiaTheme="minorEastAsia"/>
                <w:sz w:val="24"/>
              </w:rPr>
              <w:t>through which you can meet professionals in your local area. Many</w:t>
            </w:r>
            <w:r w:rsidRPr="00855F6C">
              <w:rPr>
                <w:rFonts w:eastAsiaTheme="minorEastAsia" w:hint="eastAsia"/>
                <w:sz w:val="24"/>
              </w:rPr>
              <w:t xml:space="preserve"> </w:t>
            </w:r>
            <w:r w:rsidRPr="00855F6C">
              <w:rPr>
                <w:rFonts w:eastAsiaTheme="minorEastAsia"/>
                <w:sz w:val="24"/>
              </w:rPr>
              <w:t>people use Twitter, Facebook, and—in particular—LinkedIn to connect</w:t>
            </w:r>
            <w:r w:rsidRPr="00855F6C">
              <w:rPr>
                <w:rFonts w:eastAsiaTheme="minorEastAsia" w:hint="eastAsia"/>
                <w:sz w:val="24"/>
              </w:rPr>
              <w:t xml:space="preserve"> </w:t>
            </w:r>
            <w:r w:rsidRPr="00855F6C">
              <w:rPr>
                <w:rFonts w:eastAsiaTheme="minorEastAsia"/>
                <w:sz w:val="24"/>
              </w:rPr>
              <w:t>with their contacts, as well as to try to identify hiring officers and other</w:t>
            </w:r>
            <w:r w:rsidRPr="00855F6C">
              <w:rPr>
                <w:rFonts w:eastAsiaTheme="minorEastAsia" w:hint="eastAsia"/>
                <w:sz w:val="24"/>
              </w:rPr>
              <w:t xml:space="preserve"> </w:t>
            </w:r>
            <w:r w:rsidRPr="00855F6C">
              <w:rPr>
                <w:rFonts w:eastAsiaTheme="minorEastAsia"/>
                <w:sz w:val="24"/>
              </w:rPr>
              <w:t>professionals who can help them apply. Figure 15.2 shows an excerpt from</w:t>
            </w:r>
            <w:r w:rsidRPr="00855F6C">
              <w:rPr>
                <w:rFonts w:eastAsiaTheme="minorEastAsia" w:hint="eastAsia"/>
                <w:sz w:val="24"/>
              </w:rPr>
              <w:t xml:space="preserve"> </w:t>
            </w:r>
            <w:r w:rsidRPr="00855F6C">
              <w:rPr>
                <w:rFonts w:eastAsiaTheme="minorEastAsia"/>
                <w:sz w:val="24"/>
              </w:rPr>
              <w:t>one professional’s LinkedIn profile.</w:t>
            </w:r>
          </w:p>
        </w:tc>
        <w:tc>
          <w:tcPr>
            <w:tcW w:w="4252" w:type="dxa"/>
          </w:tcPr>
          <w:p w14:paraId="6FA4D12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通过您的人际网络。亲戚或熟人可以发挥影响力来帮助您找到工作，或者至少指出新的职位。其他良好的人脉包括过去的雇主和教授。</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还可以考虑在您所在领域的专业组织的学生部门中变得活跃起来，</w:t>
            </w:r>
            <w:proofErr w:type="gramStart"/>
            <w:r w:rsidRPr="00855F6C">
              <w:rPr>
                <w:rFonts w:asciiTheme="minorHAnsi" w:eastAsiaTheme="minorEastAsia" w:hAnsiTheme="minorHAnsi" w:cstheme="minorBidi" w:hint="eastAsia"/>
                <w:sz w:val="24"/>
              </w:rPr>
              <w:t>通过它您可以</w:t>
            </w:r>
            <w:proofErr w:type="gramEnd"/>
            <w:r w:rsidRPr="00855F6C">
              <w:rPr>
                <w:rFonts w:asciiTheme="minorHAnsi" w:eastAsiaTheme="minorEastAsia" w:hAnsiTheme="minorHAnsi" w:cstheme="minorBidi" w:hint="eastAsia"/>
                <w:sz w:val="24"/>
              </w:rPr>
              <w:t>结识本地专家。许多人使用推特、脸书，</w:t>
            </w:r>
            <w:proofErr w:type="gramStart"/>
            <w:r w:rsidRPr="00855F6C">
              <w:rPr>
                <w:rFonts w:asciiTheme="minorHAnsi" w:eastAsiaTheme="minorEastAsia" w:hAnsiTheme="minorHAnsi" w:cstheme="minorBidi" w:hint="eastAsia"/>
                <w:sz w:val="24"/>
              </w:rPr>
              <w:t>特别是领英与</w:t>
            </w:r>
            <w:proofErr w:type="gramEnd"/>
            <w:r w:rsidRPr="00855F6C">
              <w:rPr>
                <w:rFonts w:asciiTheme="minorHAnsi" w:eastAsiaTheme="minorEastAsia" w:hAnsiTheme="minorHAnsi" w:cstheme="minorBidi" w:hint="eastAsia"/>
                <w:sz w:val="24"/>
              </w:rPr>
              <w:t>他们的联系人建立联系，并试图找出能够帮助他们申请的招聘官和其他专业人士。图</w:t>
            </w:r>
            <w:r w:rsidRPr="00855F6C">
              <w:rPr>
                <w:rFonts w:asciiTheme="minorHAnsi" w:eastAsiaTheme="minorEastAsia" w:hAnsiTheme="minorHAnsi" w:cstheme="minorBidi" w:hint="eastAsia"/>
                <w:sz w:val="24"/>
              </w:rPr>
              <w:t>15.2</w:t>
            </w:r>
            <w:r w:rsidRPr="00855F6C">
              <w:rPr>
                <w:rFonts w:asciiTheme="minorHAnsi" w:eastAsiaTheme="minorEastAsia" w:hAnsiTheme="minorHAnsi" w:cstheme="minorBidi" w:hint="eastAsia"/>
                <w:sz w:val="24"/>
              </w:rPr>
              <w:t>显示了一位专业人士</w:t>
            </w:r>
            <w:proofErr w:type="gramStart"/>
            <w:r w:rsidRPr="00855F6C">
              <w:rPr>
                <w:rFonts w:asciiTheme="minorHAnsi" w:eastAsiaTheme="minorEastAsia" w:hAnsiTheme="minorHAnsi" w:cstheme="minorBidi" w:hint="eastAsia"/>
                <w:sz w:val="24"/>
              </w:rPr>
              <w:t>的领英简介</w:t>
            </w:r>
            <w:proofErr w:type="gramEnd"/>
            <w:r w:rsidRPr="00855F6C">
              <w:rPr>
                <w:rFonts w:asciiTheme="minorHAnsi" w:eastAsiaTheme="minorEastAsia" w:hAnsiTheme="minorHAnsi" w:cstheme="minorBidi" w:hint="eastAsia"/>
                <w:sz w:val="24"/>
              </w:rPr>
              <w:t>摘录。</w:t>
            </w:r>
          </w:p>
        </w:tc>
      </w:tr>
      <w:tr w:rsidR="0034411E" w:rsidRPr="00855F6C" w14:paraId="70708A55" w14:textId="77777777" w:rsidTr="0034411E">
        <w:tc>
          <w:tcPr>
            <w:tcW w:w="4361" w:type="dxa"/>
          </w:tcPr>
          <w:p w14:paraId="63D20329" w14:textId="77777777" w:rsidR="0034411E" w:rsidRPr="00855F6C" w:rsidRDefault="0034411E" w:rsidP="0034411E">
            <w:pPr>
              <w:rPr>
                <w:rFonts w:eastAsiaTheme="minorEastAsia"/>
                <w:sz w:val="24"/>
              </w:rPr>
            </w:pPr>
            <w:r w:rsidRPr="00855F6C">
              <w:rPr>
                <w:rFonts w:eastAsiaTheme="minorEastAsia"/>
                <w:sz w:val="24"/>
              </w:rPr>
              <w:t>Everything in this excerpt from</w:t>
            </w:r>
            <w:r w:rsidRPr="00855F6C">
              <w:rPr>
                <w:rFonts w:eastAsiaTheme="minorEastAsia" w:hint="eastAsia"/>
                <w:sz w:val="24"/>
              </w:rPr>
              <w:t xml:space="preserve"> </w:t>
            </w:r>
            <w:r w:rsidRPr="00855F6C">
              <w:rPr>
                <w:rFonts w:eastAsiaTheme="minorEastAsia"/>
                <w:sz w:val="24"/>
              </w:rPr>
              <w:t xml:space="preserve">Joseph </w:t>
            </w:r>
            <w:proofErr w:type="spellStart"/>
            <w:r w:rsidRPr="00855F6C">
              <w:rPr>
                <w:rFonts w:eastAsiaTheme="minorEastAsia"/>
                <w:sz w:val="24"/>
              </w:rPr>
              <w:t>Cauteruccio’s</w:t>
            </w:r>
            <w:proofErr w:type="spellEnd"/>
            <w:r w:rsidRPr="00855F6C">
              <w:rPr>
                <w:rFonts w:eastAsiaTheme="minorEastAsia"/>
                <w:sz w:val="24"/>
              </w:rPr>
              <w:t xml:space="preserve"> LinkedIn</w:t>
            </w:r>
            <w:r w:rsidRPr="00855F6C">
              <w:rPr>
                <w:rFonts w:eastAsiaTheme="minorEastAsia" w:hint="eastAsia"/>
                <w:sz w:val="24"/>
              </w:rPr>
              <w:t xml:space="preserve"> </w:t>
            </w:r>
            <w:r w:rsidRPr="00855F6C">
              <w:rPr>
                <w:rFonts w:eastAsiaTheme="minorEastAsia"/>
                <w:sz w:val="24"/>
              </w:rPr>
              <w:t>profile makes the argument that</w:t>
            </w:r>
            <w:r w:rsidRPr="00855F6C">
              <w:rPr>
                <w:rFonts w:eastAsiaTheme="minorEastAsia" w:hint="eastAsia"/>
                <w:sz w:val="24"/>
              </w:rPr>
              <w:t xml:space="preserve"> </w:t>
            </w:r>
            <w:r w:rsidRPr="00855F6C">
              <w:rPr>
                <w:rFonts w:eastAsiaTheme="minorEastAsia"/>
                <w:sz w:val="24"/>
              </w:rPr>
              <w:t>he is talented, hard-working, and</w:t>
            </w:r>
            <w:r w:rsidRPr="00855F6C">
              <w:rPr>
                <w:rFonts w:eastAsiaTheme="minorEastAsia" w:hint="eastAsia"/>
                <w:sz w:val="24"/>
              </w:rPr>
              <w:t xml:space="preserve"> </w:t>
            </w:r>
            <w:r w:rsidRPr="00855F6C">
              <w:rPr>
                <w:rFonts w:eastAsiaTheme="minorEastAsia"/>
                <w:sz w:val="24"/>
              </w:rPr>
              <w:t>ambitious.</w:t>
            </w:r>
          </w:p>
        </w:tc>
        <w:tc>
          <w:tcPr>
            <w:tcW w:w="4252" w:type="dxa"/>
          </w:tcPr>
          <w:p w14:paraId="0AD0343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摘录自约瑟夫·考特鲁乔</w:t>
            </w:r>
            <w:proofErr w:type="gramStart"/>
            <w:r w:rsidRPr="00855F6C">
              <w:rPr>
                <w:rFonts w:asciiTheme="minorHAnsi" w:eastAsiaTheme="minorEastAsia" w:hAnsiTheme="minorHAnsi" w:cstheme="minorBidi" w:hint="eastAsia"/>
                <w:sz w:val="24"/>
              </w:rPr>
              <w:t>的领英个人</w:t>
            </w:r>
            <w:proofErr w:type="gramEnd"/>
            <w:r w:rsidRPr="00855F6C">
              <w:rPr>
                <w:rFonts w:asciiTheme="minorHAnsi" w:eastAsiaTheme="minorEastAsia" w:hAnsiTheme="minorHAnsi" w:cstheme="minorBidi" w:hint="eastAsia"/>
                <w:sz w:val="24"/>
              </w:rPr>
              <w:t>资料，其中的所有内容都证明了他才华横溢，工作勤奋且雄心勃勃。</w:t>
            </w:r>
          </w:p>
        </w:tc>
      </w:tr>
      <w:tr w:rsidR="0034411E" w:rsidRPr="00855F6C" w14:paraId="6C2B185C" w14:textId="77777777" w:rsidTr="0034411E">
        <w:tc>
          <w:tcPr>
            <w:tcW w:w="4361" w:type="dxa"/>
          </w:tcPr>
          <w:p w14:paraId="2877C2FC" w14:textId="77777777" w:rsidR="0034411E" w:rsidRPr="00855F6C" w:rsidRDefault="0034411E" w:rsidP="0034411E">
            <w:pPr>
              <w:rPr>
                <w:rFonts w:eastAsiaTheme="minorEastAsia"/>
                <w:sz w:val="24"/>
              </w:rPr>
            </w:pPr>
            <w:r w:rsidRPr="00855F6C">
              <w:rPr>
                <w:rFonts w:eastAsiaTheme="minorEastAsia"/>
                <w:sz w:val="24"/>
              </w:rPr>
              <w:lastRenderedPageBreak/>
              <w:t>Although the photograph was not</w:t>
            </w:r>
            <w:r w:rsidRPr="00855F6C">
              <w:rPr>
                <w:rFonts w:eastAsiaTheme="minorEastAsia" w:hint="eastAsia"/>
                <w:sz w:val="24"/>
              </w:rPr>
              <w:t xml:space="preserve"> </w:t>
            </w:r>
            <w:r w:rsidRPr="00855F6C">
              <w:rPr>
                <w:rFonts w:eastAsiaTheme="minorEastAsia"/>
                <w:sz w:val="24"/>
              </w:rPr>
              <w:t>taken by a professional, Joseph</w:t>
            </w:r>
            <w:r w:rsidRPr="00855F6C">
              <w:rPr>
                <w:rFonts w:eastAsiaTheme="minorEastAsia" w:hint="eastAsia"/>
                <w:sz w:val="24"/>
              </w:rPr>
              <w:t xml:space="preserve"> </w:t>
            </w:r>
            <w:r w:rsidRPr="00855F6C">
              <w:rPr>
                <w:rFonts w:eastAsiaTheme="minorEastAsia"/>
                <w:sz w:val="24"/>
              </w:rPr>
              <w:t>dressed professionally and looks as</w:t>
            </w:r>
            <w:r w:rsidRPr="00855F6C">
              <w:rPr>
                <w:rFonts w:eastAsiaTheme="minorEastAsia" w:hint="eastAsia"/>
                <w:sz w:val="24"/>
              </w:rPr>
              <w:t xml:space="preserve"> </w:t>
            </w:r>
            <w:r w:rsidRPr="00855F6C">
              <w:rPr>
                <w:rFonts w:eastAsiaTheme="minorEastAsia"/>
                <w:sz w:val="24"/>
              </w:rPr>
              <w:t>if he’s eager to get into the office</w:t>
            </w:r>
            <w:r w:rsidRPr="00855F6C">
              <w:rPr>
                <w:rFonts w:eastAsiaTheme="minorEastAsia" w:hint="eastAsia"/>
                <w:sz w:val="24"/>
              </w:rPr>
              <w:t xml:space="preserve"> </w:t>
            </w:r>
            <w:r w:rsidRPr="00855F6C">
              <w:rPr>
                <w:rFonts w:eastAsiaTheme="minorEastAsia"/>
                <w:sz w:val="24"/>
              </w:rPr>
              <w:t>and get to work</w:t>
            </w:r>
            <w:r w:rsidRPr="00855F6C">
              <w:rPr>
                <w:rFonts w:eastAsiaTheme="minorEastAsia" w:hint="eastAsia"/>
                <w:sz w:val="24"/>
              </w:rPr>
              <w:t>.</w:t>
            </w:r>
          </w:p>
        </w:tc>
        <w:tc>
          <w:tcPr>
            <w:tcW w:w="4252" w:type="dxa"/>
          </w:tcPr>
          <w:p w14:paraId="15800AC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尽管照片不是由专业人士拍摄的，但约瑟夫穿着正式，看上去他渴望进入办公室并开始工作。</w:t>
            </w:r>
          </w:p>
        </w:tc>
      </w:tr>
      <w:tr w:rsidR="0034411E" w:rsidRPr="00855F6C" w14:paraId="43A5C567" w14:textId="77777777" w:rsidTr="0034411E">
        <w:tc>
          <w:tcPr>
            <w:tcW w:w="4361" w:type="dxa"/>
          </w:tcPr>
          <w:p w14:paraId="4C5282F9" w14:textId="77777777" w:rsidR="0034411E" w:rsidRPr="00855F6C" w:rsidRDefault="0034411E" w:rsidP="0034411E">
            <w:pPr>
              <w:rPr>
                <w:rFonts w:eastAsiaTheme="minorEastAsia"/>
                <w:sz w:val="24"/>
              </w:rPr>
            </w:pPr>
            <w:r w:rsidRPr="00855F6C">
              <w:rPr>
                <w:rFonts w:eastAsiaTheme="minorEastAsia"/>
                <w:sz w:val="24"/>
              </w:rPr>
              <w:t>The summary statement includes</w:t>
            </w:r>
            <w:r w:rsidRPr="00855F6C">
              <w:rPr>
                <w:rFonts w:eastAsiaTheme="minorEastAsia" w:hint="eastAsia"/>
                <w:sz w:val="24"/>
              </w:rPr>
              <w:t xml:space="preserve"> </w:t>
            </w:r>
            <w:r w:rsidRPr="00855F6C">
              <w:rPr>
                <w:rFonts w:eastAsiaTheme="minorEastAsia"/>
                <w:sz w:val="24"/>
              </w:rPr>
              <w:t>a paragraph describing his major</w:t>
            </w:r>
            <w:r w:rsidRPr="00855F6C">
              <w:rPr>
                <w:rFonts w:eastAsiaTheme="minorEastAsia" w:hint="eastAsia"/>
                <w:sz w:val="24"/>
              </w:rPr>
              <w:t xml:space="preserve"> </w:t>
            </w:r>
            <w:r w:rsidRPr="00855F6C">
              <w:rPr>
                <w:rFonts w:eastAsiaTheme="minorEastAsia"/>
                <w:sz w:val="24"/>
              </w:rPr>
              <w:t>responsibilities and a summary of</w:t>
            </w:r>
            <w:r w:rsidRPr="00855F6C">
              <w:rPr>
                <w:rFonts w:eastAsiaTheme="minorEastAsia" w:hint="eastAsia"/>
                <w:sz w:val="24"/>
              </w:rPr>
              <w:t xml:space="preserve"> </w:t>
            </w:r>
            <w:r w:rsidRPr="00855F6C">
              <w:rPr>
                <w:rFonts w:eastAsiaTheme="minorEastAsia"/>
                <w:sz w:val="24"/>
              </w:rPr>
              <w:t>his educational credentials. Note</w:t>
            </w:r>
            <w:r w:rsidRPr="00855F6C">
              <w:rPr>
                <w:rFonts w:eastAsiaTheme="minorEastAsia" w:hint="eastAsia"/>
                <w:sz w:val="24"/>
              </w:rPr>
              <w:t xml:space="preserve"> </w:t>
            </w:r>
            <w:r w:rsidRPr="00855F6C">
              <w:rPr>
                <w:rFonts w:eastAsiaTheme="minorEastAsia"/>
                <w:sz w:val="24"/>
              </w:rPr>
              <w:t>that Joseph also includes a number</w:t>
            </w:r>
            <w:r w:rsidRPr="00855F6C">
              <w:rPr>
                <w:rFonts w:eastAsiaTheme="minorEastAsia" w:hint="eastAsia"/>
                <w:sz w:val="24"/>
              </w:rPr>
              <w:t xml:space="preserve"> </w:t>
            </w:r>
            <w:r w:rsidRPr="00855F6C">
              <w:rPr>
                <w:rFonts w:eastAsiaTheme="minorEastAsia"/>
                <w:sz w:val="24"/>
              </w:rPr>
              <w:t>of keywords categorized under</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Specialties” and “Programming</w:t>
            </w:r>
            <w:r w:rsidRPr="00855F6C">
              <w:rPr>
                <w:rFonts w:eastAsiaTheme="minorEastAsia" w:hint="eastAsia"/>
                <w:sz w:val="24"/>
              </w:rPr>
              <w:t xml:space="preserve"> </w:t>
            </w:r>
            <w:r w:rsidRPr="00855F6C">
              <w:rPr>
                <w:rFonts w:eastAsiaTheme="minorEastAsia"/>
                <w:sz w:val="24"/>
              </w:rPr>
              <w:t>Languages.” These keywords will</w:t>
            </w:r>
            <w:r w:rsidRPr="00855F6C">
              <w:rPr>
                <w:rFonts w:eastAsiaTheme="minorEastAsia" w:hint="eastAsia"/>
                <w:sz w:val="24"/>
              </w:rPr>
              <w:t xml:space="preserve"> </w:t>
            </w:r>
            <w:r w:rsidRPr="00855F6C">
              <w:rPr>
                <w:rFonts w:eastAsiaTheme="minorEastAsia"/>
                <w:sz w:val="24"/>
              </w:rPr>
              <w:t>help potential employers locate his</w:t>
            </w:r>
            <w:r w:rsidRPr="00855F6C">
              <w:rPr>
                <w:rFonts w:eastAsiaTheme="minorEastAsia" w:hint="eastAsia"/>
                <w:sz w:val="24"/>
              </w:rPr>
              <w:t xml:space="preserve"> </w:t>
            </w:r>
            <w:r w:rsidRPr="00855F6C">
              <w:rPr>
                <w:rFonts w:eastAsiaTheme="minorEastAsia"/>
                <w:sz w:val="24"/>
              </w:rPr>
              <w:t>profile more easily.</w:t>
            </w:r>
          </w:p>
        </w:tc>
        <w:tc>
          <w:tcPr>
            <w:tcW w:w="4252" w:type="dxa"/>
          </w:tcPr>
          <w:p w14:paraId="1477668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摘要包括了一段描述其主要职责和学历证明的内容。请注意，约瑟夫还添加了许多归类于“专业”和“编程语言”下的关键字。这些关键字将帮助潜在的雇主更容易地找到他的个人资料。</w:t>
            </w:r>
          </w:p>
        </w:tc>
      </w:tr>
      <w:tr w:rsidR="0034411E" w:rsidRPr="00855F6C" w14:paraId="758101D0" w14:textId="77777777" w:rsidTr="0034411E">
        <w:tc>
          <w:tcPr>
            <w:tcW w:w="4361" w:type="dxa"/>
          </w:tcPr>
          <w:p w14:paraId="4992D144" w14:textId="77777777" w:rsidR="0034411E" w:rsidRPr="00855F6C" w:rsidRDefault="0034411E" w:rsidP="0034411E">
            <w:pPr>
              <w:rPr>
                <w:rFonts w:eastAsiaTheme="minorEastAsia"/>
                <w:sz w:val="24"/>
              </w:rPr>
            </w:pPr>
            <w:r w:rsidRPr="00855F6C">
              <w:rPr>
                <w:rFonts w:eastAsiaTheme="minorEastAsia"/>
                <w:sz w:val="24"/>
              </w:rPr>
              <w:t>The description of Joseph’s current position is unusually full,</w:t>
            </w:r>
            <w:r w:rsidRPr="00855F6C">
              <w:rPr>
                <w:rFonts w:eastAsiaTheme="minorEastAsia" w:hint="eastAsia"/>
                <w:sz w:val="24"/>
              </w:rPr>
              <w:t xml:space="preserve"> </w:t>
            </w:r>
            <w:r w:rsidRPr="00855F6C">
              <w:rPr>
                <w:rFonts w:eastAsiaTheme="minorEastAsia"/>
                <w:sz w:val="24"/>
              </w:rPr>
              <w:t>with details about his managerial</w:t>
            </w:r>
            <w:r w:rsidRPr="00855F6C">
              <w:rPr>
                <w:rFonts w:eastAsiaTheme="minorEastAsia" w:hint="eastAsia"/>
                <w:sz w:val="24"/>
              </w:rPr>
              <w:t xml:space="preserve"> </w:t>
            </w:r>
            <w:r w:rsidRPr="00855F6C">
              <w:rPr>
                <w:rFonts w:eastAsiaTheme="minorEastAsia"/>
                <w:sz w:val="24"/>
              </w:rPr>
              <w:t>responsibilities, specific types of</w:t>
            </w:r>
            <w:r w:rsidRPr="00855F6C">
              <w:rPr>
                <w:rFonts w:eastAsiaTheme="minorEastAsia" w:hint="eastAsia"/>
                <w:sz w:val="24"/>
              </w:rPr>
              <w:t xml:space="preserve"> </w:t>
            </w:r>
            <w:r w:rsidRPr="00855F6C">
              <w:rPr>
                <w:rFonts w:eastAsiaTheme="minorEastAsia"/>
                <w:sz w:val="24"/>
              </w:rPr>
              <w:t>projects he’s completed, and methodologies he’s employed to do so.</w:t>
            </w:r>
            <w:r w:rsidRPr="00855F6C">
              <w:rPr>
                <w:rFonts w:eastAsiaTheme="minorEastAsia" w:hint="eastAsia"/>
                <w:sz w:val="24"/>
              </w:rPr>
              <w:t xml:space="preserve"> </w:t>
            </w:r>
            <w:r w:rsidRPr="00855F6C">
              <w:rPr>
                <w:rFonts w:eastAsiaTheme="minorEastAsia"/>
                <w:sz w:val="24"/>
              </w:rPr>
              <w:t>All of this detail not only increases</w:t>
            </w:r>
            <w:r w:rsidRPr="00855F6C">
              <w:rPr>
                <w:rFonts w:eastAsiaTheme="minorEastAsia" w:hint="eastAsia"/>
                <w:sz w:val="24"/>
              </w:rPr>
              <w:t xml:space="preserve"> </w:t>
            </w:r>
            <w:r w:rsidRPr="00855F6C">
              <w:rPr>
                <w:rFonts w:eastAsiaTheme="minorEastAsia"/>
                <w:sz w:val="24"/>
              </w:rPr>
              <w:t>his chances of attracting potential</w:t>
            </w:r>
            <w:r w:rsidRPr="00855F6C">
              <w:rPr>
                <w:rFonts w:eastAsiaTheme="minorEastAsia" w:hint="eastAsia"/>
                <w:sz w:val="24"/>
              </w:rPr>
              <w:t xml:space="preserve"> </w:t>
            </w:r>
            <w:r w:rsidRPr="00855F6C">
              <w:rPr>
                <w:rFonts w:eastAsiaTheme="minorEastAsia"/>
                <w:sz w:val="24"/>
              </w:rPr>
              <w:t>employers but also makes clear that</w:t>
            </w:r>
            <w:r w:rsidRPr="00855F6C">
              <w:rPr>
                <w:rFonts w:eastAsiaTheme="minorEastAsia" w:hint="eastAsia"/>
                <w:sz w:val="24"/>
              </w:rPr>
              <w:t xml:space="preserve"> </w:t>
            </w:r>
            <w:r w:rsidRPr="00855F6C">
              <w:rPr>
                <w:rFonts w:eastAsiaTheme="minorEastAsia"/>
                <w:sz w:val="24"/>
              </w:rPr>
              <w:t>he loves his job and has energy to</w:t>
            </w:r>
            <w:r w:rsidRPr="00855F6C">
              <w:rPr>
                <w:rFonts w:eastAsiaTheme="minorEastAsia" w:hint="eastAsia"/>
                <w:sz w:val="24"/>
              </w:rPr>
              <w:t xml:space="preserve"> </w:t>
            </w:r>
            <w:r w:rsidRPr="00855F6C">
              <w:rPr>
                <w:rFonts w:eastAsiaTheme="minorEastAsia"/>
                <w:sz w:val="24"/>
              </w:rPr>
              <w:t>burn. You get the clear impression</w:t>
            </w:r>
            <w:r w:rsidRPr="00855F6C">
              <w:rPr>
                <w:rFonts w:eastAsiaTheme="minorEastAsia" w:hint="eastAsia"/>
                <w:sz w:val="24"/>
              </w:rPr>
              <w:t xml:space="preserve"> </w:t>
            </w:r>
            <w:r w:rsidRPr="00855F6C">
              <w:rPr>
                <w:rFonts w:eastAsiaTheme="minorEastAsia"/>
                <w:sz w:val="24"/>
              </w:rPr>
              <w:t>he’ll be the first one in the office</w:t>
            </w:r>
            <w:r w:rsidRPr="00855F6C">
              <w:rPr>
                <w:rFonts w:eastAsiaTheme="minorEastAsia" w:hint="eastAsia"/>
                <w:sz w:val="24"/>
              </w:rPr>
              <w:t xml:space="preserve"> </w:t>
            </w:r>
            <w:r w:rsidRPr="00855F6C">
              <w:rPr>
                <w:rFonts w:eastAsiaTheme="minorEastAsia"/>
                <w:sz w:val="24"/>
              </w:rPr>
              <w:t>in the morning and the last one to</w:t>
            </w:r>
            <w:r w:rsidRPr="00855F6C">
              <w:rPr>
                <w:rFonts w:eastAsiaTheme="minorEastAsia" w:hint="eastAsia"/>
                <w:sz w:val="24"/>
              </w:rPr>
              <w:t xml:space="preserve"> </w:t>
            </w:r>
            <w:r w:rsidRPr="00855F6C">
              <w:rPr>
                <w:rFonts w:eastAsiaTheme="minorEastAsia"/>
                <w:sz w:val="24"/>
              </w:rPr>
              <w:t>leave at night.</w:t>
            </w:r>
          </w:p>
        </w:tc>
        <w:tc>
          <w:tcPr>
            <w:tcW w:w="4252" w:type="dxa"/>
          </w:tcPr>
          <w:p w14:paraId="2072F72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对目前职位的描述异常全面，包括他的管理职责、他完成的具体项目类型以及他所采用的方法。所有这些细节不仅增加了他吸引潜在雇主的机会，而且清楚地表明他热爱自己的工作，精力旺盛，燃烧自己。您仿佛会有这样一个清楚的印象，他将是早上第一个在办公室，晚上最后一个离开的人。</w:t>
            </w:r>
          </w:p>
        </w:tc>
      </w:tr>
      <w:tr w:rsidR="0034411E" w:rsidRPr="00855F6C" w14:paraId="7D851F68" w14:textId="77777777" w:rsidTr="0034411E">
        <w:tc>
          <w:tcPr>
            <w:tcW w:w="4361" w:type="dxa"/>
          </w:tcPr>
          <w:p w14:paraId="712F768E" w14:textId="77777777" w:rsidR="0034411E" w:rsidRPr="00855F6C" w:rsidRDefault="0034411E" w:rsidP="0034411E">
            <w:pPr>
              <w:rPr>
                <w:rFonts w:eastAsiaTheme="minorEastAsia"/>
                <w:sz w:val="24"/>
              </w:rPr>
            </w:pPr>
            <w:r w:rsidRPr="00855F6C">
              <w:rPr>
                <w:rFonts w:eastAsiaTheme="minorEastAsia"/>
                <w:sz w:val="24"/>
              </w:rPr>
              <w:t>Joseph also listed a number of specific skills in the “Skills &amp; Endorsements” section of his profile. Many</w:t>
            </w:r>
            <w:r w:rsidRPr="00855F6C">
              <w:rPr>
                <w:rFonts w:eastAsiaTheme="minorEastAsia" w:hint="eastAsia"/>
                <w:sz w:val="24"/>
              </w:rPr>
              <w:t xml:space="preserve"> </w:t>
            </w:r>
            <w:r w:rsidRPr="00855F6C">
              <w:rPr>
                <w:rFonts w:eastAsiaTheme="minorEastAsia"/>
                <w:sz w:val="24"/>
              </w:rPr>
              <w:t>LinkedIn users have endorsed his</w:t>
            </w:r>
            <w:r w:rsidRPr="00855F6C">
              <w:rPr>
                <w:rFonts w:eastAsiaTheme="minorEastAsia" w:hint="eastAsia"/>
                <w:sz w:val="24"/>
              </w:rPr>
              <w:t xml:space="preserve"> </w:t>
            </w:r>
            <w:r w:rsidRPr="00855F6C">
              <w:rPr>
                <w:rFonts w:eastAsiaTheme="minorEastAsia"/>
                <w:sz w:val="24"/>
              </w:rPr>
              <w:t>skills, not only affirming Joseph’s</w:t>
            </w:r>
            <w:r w:rsidRPr="00855F6C">
              <w:rPr>
                <w:rFonts w:eastAsiaTheme="minorEastAsia" w:hint="eastAsia"/>
                <w:sz w:val="24"/>
              </w:rPr>
              <w:t xml:space="preserve"> </w:t>
            </w:r>
            <w:r w:rsidRPr="00855F6C">
              <w:rPr>
                <w:rFonts w:eastAsiaTheme="minorEastAsia"/>
                <w:sz w:val="24"/>
              </w:rPr>
              <w:t>abilities but also suggesting that</w:t>
            </w:r>
            <w:r w:rsidRPr="00855F6C">
              <w:rPr>
                <w:rFonts w:eastAsiaTheme="minorEastAsia" w:hint="eastAsia"/>
                <w:sz w:val="24"/>
              </w:rPr>
              <w:t xml:space="preserve"> </w:t>
            </w:r>
            <w:r w:rsidRPr="00855F6C">
              <w:rPr>
                <w:rFonts w:eastAsiaTheme="minorEastAsia"/>
                <w:sz w:val="24"/>
              </w:rPr>
              <w:t>he is an active LinkedIn user who</w:t>
            </w:r>
            <w:r w:rsidRPr="00855F6C">
              <w:rPr>
                <w:rFonts w:eastAsiaTheme="minorEastAsia" w:hint="eastAsia"/>
                <w:sz w:val="24"/>
              </w:rPr>
              <w:t xml:space="preserve"> </w:t>
            </w:r>
            <w:r w:rsidRPr="00855F6C">
              <w:rPr>
                <w:rFonts w:eastAsiaTheme="minorEastAsia"/>
                <w:sz w:val="24"/>
              </w:rPr>
              <w:t>probably endorses his colleagues,</w:t>
            </w:r>
            <w:r w:rsidRPr="00855F6C">
              <w:rPr>
                <w:rFonts w:eastAsiaTheme="minorEastAsia" w:hint="eastAsia"/>
                <w:sz w:val="24"/>
              </w:rPr>
              <w:t xml:space="preserve"> </w:t>
            </w:r>
            <w:r w:rsidRPr="00855F6C">
              <w:rPr>
                <w:rFonts w:eastAsiaTheme="minorEastAsia"/>
                <w:sz w:val="24"/>
              </w:rPr>
              <w:t>as is appropriate, in return.</w:t>
            </w:r>
          </w:p>
        </w:tc>
        <w:tc>
          <w:tcPr>
            <w:tcW w:w="4252" w:type="dxa"/>
          </w:tcPr>
          <w:p w14:paraId="44E4184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约瑟夫还在个人资料的“技能与认可”部分列出了一些特定技能。</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许多</w:t>
            </w:r>
            <w:proofErr w:type="gramStart"/>
            <w:r w:rsidRPr="00855F6C">
              <w:rPr>
                <w:rFonts w:asciiTheme="minorHAnsi" w:eastAsiaTheme="minorEastAsia" w:hAnsiTheme="minorHAnsi" w:cstheme="minorBidi" w:hint="eastAsia"/>
                <w:sz w:val="24"/>
              </w:rPr>
              <w:t>领英用户</w:t>
            </w:r>
            <w:proofErr w:type="gramEnd"/>
            <w:r w:rsidRPr="00855F6C">
              <w:rPr>
                <w:rFonts w:asciiTheme="minorHAnsi" w:eastAsiaTheme="minorEastAsia" w:hAnsiTheme="minorHAnsi" w:cstheme="minorBidi" w:hint="eastAsia"/>
                <w:sz w:val="24"/>
              </w:rPr>
              <w:t>都认可了他的技能，不仅肯定了约瑟夫的能力，还暗示了他是一个活跃的</w:t>
            </w:r>
            <w:proofErr w:type="gramStart"/>
            <w:r w:rsidRPr="00855F6C">
              <w:rPr>
                <w:rFonts w:asciiTheme="minorHAnsi" w:eastAsiaTheme="minorEastAsia" w:hAnsiTheme="minorHAnsi" w:cstheme="minorBidi" w:hint="eastAsia"/>
                <w:sz w:val="24"/>
              </w:rPr>
              <w:t>领英用户</w:t>
            </w:r>
            <w:proofErr w:type="gramEnd"/>
            <w:r w:rsidRPr="00855F6C">
              <w:rPr>
                <w:rFonts w:asciiTheme="minorHAnsi" w:eastAsiaTheme="minorEastAsia" w:hAnsiTheme="minorHAnsi" w:cstheme="minorBidi" w:hint="eastAsia"/>
                <w:sz w:val="24"/>
              </w:rPr>
              <w:t>。作为回报，他可能会在适当的时候支持他的同事。</w:t>
            </w:r>
          </w:p>
        </w:tc>
      </w:tr>
      <w:tr w:rsidR="0034411E" w:rsidRPr="00855F6C" w14:paraId="12461037" w14:textId="77777777" w:rsidTr="0034411E">
        <w:tc>
          <w:tcPr>
            <w:tcW w:w="4361" w:type="dxa"/>
          </w:tcPr>
          <w:p w14:paraId="7712C606" w14:textId="77777777" w:rsidR="0034411E" w:rsidRPr="00855F6C" w:rsidRDefault="0034411E" w:rsidP="0034411E">
            <w:pPr>
              <w:rPr>
                <w:rFonts w:eastAsiaTheme="minorEastAsia"/>
                <w:sz w:val="24"/>
              </w:rPr>
            </w:pPr>
            <w:r w:rsidRPr="00855F6C">
              <w:rPr>
                <w:rFonts w:eastAsiaTheme="minorEastAsia"/>
                <w:sz w:val="24"/>
              </w:rPr>
              <w:t>Joseph also follows a number of</w:t>
            </w:r>
            <w:r w:rsidRPr="00855F6C">
              <w:rPr>
                <w:rFonts w:eastAsiaTheme="minorEastAsia" w:hint="eastAsia"/>
                <w:sz w:val="24"/>
              </w:rPr>
              <w:t xml:space="preserve"> </w:t>
            </w:r>
            <w:r w:rsidRPr="00855F6C">
              <w:rPr>
                <w:rFonts w:eastAsiaTheme="minorEastAsia"/>
                <w:sz w:val="24"/>
              </w:rPr>
              <w:t>LinkedIn influencers and companies</w:t>
            </w:r>
            <w:r w:rsidRPr="00855F6C">
              <w:rPr>
                <w:rFonts w:eastAsiaTheme="minorEastAsia" w:hint="eastAsia"/>
                <w:sz w:val="24"/>
              </w:rPr>
              <w:t xml:space="preserve"> </w:t>
            </w:r>
            <w:r w:rsidRPr="00855F6C">
              <w:rPr>
                <w:rFonts w:eastAsiaTheme="minorEastAsia"/>
                <w:sz w:val="24"/>
              </w:rPr>
              <w:t>within his industry, signaling to</w:t>
            </w:r>
            <w:r w:rsidRPr="00855F6C">
              <w:rPr>
                <w:rFonts w:eastAsiaTheme="minorEastAsia" w:hint="eastAsia"/>
                <w:sz w:val="24"/>
              </w:rPr>
              <w:t xml:space="preserve"> </w:t>
            </w:r>
            <w:r w:rsidRPr="00855F6C">
              <w:rPr>
                <w:rFonts w:eastAsiaTheme="minorEastAsia"/>
                <w:sz w:val="24"/>
              </w:rPr>
              <w:t>potential employers his dedication to his field and desire to grow</w:t>
            </w:r>
            <w:r w:rsidRPr="00855F6C">
              <w:rPr>
                <w:rFonts w:eastAsiaTheme="minorEastAsia" w:hint="eastAsia"/>
                <w:sz w:val="24"/>
              </w:rPr>
              <w:t xml:space="preserve"> </w:t>
            </w:r>
            <w:r w:rsidRPr="00855F6C">
              <w:rPr>
                <w:rFonts w:eastAsiaTheme="minorEastAsia"/>
                <w:sz w:val="24"/>
              </w:rPr>
              <w:t>professionally.</w:t>
            </w:r>
          </w:p>
        </w:tc>
        <w:tc>
          <w:tcPr>
            <w:tcW w:w="4252" w:type="dxa"/>
          </w:tcPr>
          <w:p w14:paraId="2643CE1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约瑟夫还关注了一些人和公司，他们对于该行业</w:t>
            </w:r>
            <w:proofErr w:type="gramStart"/>
            <w:r w:rsidRPr="00855F6C">
              <w:rPr>
                <w:rFonts w:asciiTheme="minorHAnsi" w:eastAsiaTheme="minorEastAsia" w:hAnsiTheme="minorHAnsi" w:cstheme="minorBidi" w:hint="eastAsia"/>
                <w:sz w:val="24"/>
              </w:rPr>
              <w:t>在领英中</w:t>
            </w:r>
            <w:proofErr w:type="gramEnd"/>
            <w:r w:rsidRPr="00855F6C">
              <w:rPr>
                <w:rFonts w:asciiTheme="minorHAnsi" w:eastAsiaTheme="minorEastAsia" w:hAnsiTheme="minorHAnsi" w:cstheme="minorBidi" w:hint="eastAsia"/>
                <w:sz w:val="24"/>
              </w:rPr>
              <w:t>都具有一定的影响力。约瑟夫向潜在雇主传达了他对自己领域的奉献精神以及对职业发展的渴望。</w:t>
            </w:r>
          </w:p>
        </w:tc>
      </w:tr>
      <w:tr w:rsidR="0034411E" w:rsidRPr="00855F6C" w14:paraId="6BEDC5E9" w14:textId="77777777" w:rsidTr="0034411E">
        <w:tc>
          <w:tcPr>
            <w:tcW w:w="4361" w:type="dxa"/>
          </w:tcPr>
          <w:p w14:paraId="24E8C8E0" w14:textId="77777777" w:rsidR="0034411E" w:rsidRPr="00855F6C" w:rsidRDefault="0034411E" w:rsidP="0034411E">
            <w:pPr>
              <w:rPr>
                <w:rFonts w:eastAsiaTheme="minorEastAsia"/>
                <w:sz w:val="24"/>
              </w:rPr>
            </w:pPr>
            <w:r w:rsidRPr="00855F6C">
              <w:rPr>
                <w:rFonts w:eastAsiaTheme="minorEastAsia"/>
                <w:sz w:val="24"/>
              </w:rPr>
              <w:t>Through a college or university placement office or professional placement</w:t>
            </w:r>
            <w:r w:rsidRPr="00855F6C">
              <w:rPr>
                <w:rFonts w:eastAsiaTheme="minorEastAsia" w:hint="eastAsia"/>
                <w:sz w:val="24"/>
              </w:rPr>
              <w:t xml:space="preserve"> </w:t>
            </w:r>
            <w:r w:rsidRPr="00855F6C">
              <w:rPr>
                <w:rFonts w:eastAsiaTheme="minorEastAsia"/>
                <w:sz w:val="24"/>
              </w:rPr>
              <w:t>bureau. College and university placement offices bring companies and</w:t>
            </w:r>
            <w:r w:rsidRPr="00855F6C">
              <w:rPr>
                <w:rFonts w:eastAsiaTheme="minorEastAsia" w:hint="eastAsia"/>
                <w:sz w:val="24"/>
              </w:rPr>
              <w:t xml:space="preserve"> </w:t>
            </w:r>
            <w:r w:rsidRPr="00855F6C">
              <w:rPr>
                <w:rFonts w:eastAsiaTheme="minorEastAsia"/>
                <w:sz w:val="24"/>
              </w:rPr>
              <w:t>students together. Student résumés are made available to representatives</w:t>
            </w:r>
            <w:r w:rsidRPr="00855F6C">
              <w:rPr>
                <w:rFonts w:eastAsiaTheme="minorEastAsia" w:hint="eastAsia"/>
                <w:sz w:val="24"/>
              </w:rPr>
              <w:t xml:space="preserve"> </w:t>
            </w:r>
            <w:r w:rsidRPr="00855F6C">
              <w:rPr>
                <w:rFonts w:eastAsiaTheme="minorEastAsia"/>
                <w:sz w:val="24"/>
              </w:rPr>
              <w:t xml:space="preserve">of business, government, </w:t>
            </w:r>
            <w:r w:rsidRPr="00855F6C">
              <w:rPr>
                <w:rFonts w:eastAsiaTheme="minorEastAsia"/>
                <w:sz w:val="24"/>
              </w:rPr>
              <w:lastRenderedPageBreak/>
              <w:t>and industry, who arrange on-campus</w:t>
            </w:r>
            <w:r w:rsidRPr="00855F6C">
              <w:rPr>
                <w:rFonts w:eastAsiaTheme="minorEastAsia" w:hint="eastAsia"/>
                <w:sz w:val="24"/>
              </w:rPr>
              <w:t xml:space="preserve"> </w:t>
            </w:r>
            <w:r w:rsidRPr="00855F6C">
              <w:rPr>
                <w:rFonts w:eastAsiaTheme="minorEastAsia"/>
                <w:sz w:val="24"/>
              </w:rPr>
              <w:t>interviews. Students who do well in the campus interviews are then</w:t>
            </w:r>
            <w:r w:rsidRPr="00855F6C">
              <w:rPr>
                <w:rFonts w:eastAsiaTheme="minorEastAsia" w:hint="eastAsia"/>
                <w:sz w:val="24"/>
              </w:rPr>
              <w:t xml:space="preserve"> </w:t>
            </w:r>
            <w:r w:rsidRPr="00855F6C">
              <w:rPr>
                <w:rFonts w:eastAsiaTheme="minorEastAsia"/>
                <w:sz w:val="24"/>
              </w:rPr>
              <w:t>invited by the representatives to visit the organization for a tour and</w:t>
            </w:r>
            <w:r w:rsidRPr="00855F6C">
              <w:rPr>
                <w:rFonts w:eastAsiaTheme="minorEastAsia" w:hint="eastAsia"/>
                <w:sz w:val="24"/>
              </w:rPr>
              <w:t xml:space="preserve"> </w:t>
            </w:r>
            <w:r w:rsidRPr="00855F6C">
              <w:rPr>
                <w:rFonts w:eastAsiaTheme="minorEastAsia"/>
                <w:sz w:val="24"/>
              </w:rPr>
              <w:t>another interview. A professional placement bureau offers essentially</w:t>
            </w:r>
            <w:r w:rsidRPr="00855F6C">
              <w:rPr>
                <w:rFonts w:eastAsiaTheme="minorEastAsia" w:hint="eastAsia"/>
                <w:sz w:val="24"/>
              </w:rPr>
              <w:t xml:space="preserve"> </w:t>
            </w:r>
            <w:r w:rsidRPr="00855F6C">
              <w:rPr>
                <w:rFonts w:eastAsiaTheme="minorEastAsia"/>
                <w:sz w:val="24"/>
              </w:rPr>
              <w:t>the same service but charges a fee (payable by either the employer or the</w:t>
            </w:r>
            <w:r w:rsidRPr="00855F6C">
              <w:rPr>
                <w:rFonts w:eastAsiaTheme="minorEastAsia" w:hint="eastAsia"/>
                <w:sz w:val="24"/>
              </w:rPr>
              <w:t xml:space="preserve"> </w:t>
            </w:r>
            <w:r w:rsidRPr="00855F6C">
              <w:rPr>
                <w:rFonts w:eastAsiaTheme="minorEastAsia"/>
                <w:sz w:val="24"/>
              </w:rPr>
              <w:t>person who is hired for a job). Placement bureaus cater primarily to more advanced professionals who are changing jobs.</w:t>
            </w:r>
          </w:p>
        </w:tc>
        <w:tc>
          <w:tcPr>
            <w:tcW w:w="4252" w:type="dxa"/>
          </w:tcPr>
          <w:p w14:paraId="116F0A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通过学院、大学就业办公室或就业局。学院和大学的就业办公室把公司和学生聚集在一起。他们提供学生简历给企业，政府和行业代表，并安排在校园内进行面试。表现出色的学生会被代表们邀请参观该机构和另一次面试。就业局</w:t>
            </w:r>
            <w:r w:rsidRPr="00855F6C">
              <w:rPr>
                <w:rFonts w:asciiTheme="minorHAnsi" w:eastAsiaTheme="minorEastAsia" w:hAnsiTheme="minorHAnsi" w:cstheme="minorBidi" w:hint="eastAsia"/>
                <w:sz w:val="24"/>
              </w:rPr>
              <w:lastRenderedPageBreak/>
              <w:t>提供的服务基本上相同，但要收费（由雇主或受雇者支付）。就业局主要为正在跳槽的高级专业人士服务。</w:t>
            </w:r>
          </w:p>
        </w:tc>
      </w:tr>
      <w:tr w:rsidR="0034411E" w:rsidRPr="00855F6C" w14:paraId="28FDB9EE" w14:textId="77777777" w:rsidTr="0034411E">
        <w:tc>
          <w:tcPr>
            <w:tcW w:w="4361" w:type="dxa"/>
          </w:tcPr>
          <w:p w14:paraId="1BCE6EF6" w14:textId="77777777" w:rsidR="0034411E" w:rsidRPr="00855F6C" w:rsidRDefault="0034411E" w:rsidP="0034411E">
            <w:pPr>
              <w:rPr>
                <w:rFonts w:eastAsiaTheme="minorEastAsia"/>
                <w:b/>
                <w:sz w:val="24"/>
              </w:rPr>
            </w:pPr>
            <w:r w:rsidRPr="00855F6C">
              <w:rPr>
                <w:rFonts w:eastAsiaTheme="minorEastAsia"/>
                <w:b/>
                <w:sz w:val="24"/>
              </w:rPr>
              <w:lastRenderedPageBreak/>
              <w:t>Using LinkedIn’s Employment Features</w:t>
            </w:r>
          </w:p>
        </w:tc>
        <w:tc>
          <w:tcPr>
            <w:tcW w:w="4252" w:type="dxa"/>
          </w:tcPr>
          <w:p w14:paraId="59839BD2" w14:textId="77777777" w:rsidR="0034411E" w:rsidRPr="00855F6C" w:rsidRDefault="0034411E" w:rsidP="0034411E">
            <w:pPr>
              <w:rPr>
                <w:rFonts w:asciiTheme="minorHAnsi" w:eastAsiaTheme="minorEastAsia" w:hAnsiTheme="minorHAnsi" w:cstheme="minorBidi"/>
                <w:b/>
                <w:sz w:val="24"/>
              </w:rPr>
            </w:pPr>
            <w:proofErr w:type="gramStart"/>
            <w:r w:rsidRPr="00855F6C">
              <w:rPr>
                <w:rFonts w:asciiTheme="minorHAnsi" w:eastAsiaTheme="minorEastAsia" w:hAnsiTheme="minorHAnsi" w:cstheme="minorBidi" w:hint="eastAsia"/>
                <w:b/>
                <w:sz w:val="24"/>
              </w:rPr>
              <w:t>使用领英的</w:t>
            </w:r>
            <w:proofErr w:type="gramEnd"/>
            <w:r w:rsidRPr="00855F6C">
              <w:rPr>
                <w:rFonts w:asciiTheme="minorHAnsi" w:eastAsiaTheme="minorEastAsia" w:hAnsiTheme="minorHAnsi" w:cstheme="minorBidi" w:hint="eastAsia"/>
                <w:b/>
                <w:sz w:val="24"/>
              </w:rPr>
              <w:t>就业功能</w:t>
            </w:r>
          </w:p>
        </w:tc>
      </w:tr>
      <w:tr w:rsidR="0034411E" w:rsidRPr="00855F6C" w14:paraId="66E1DC5C" w14:textId="77777777" w:rsidTr="0034411E">
        <w:tc>
          <w:tcPr>
            <w:tcW w:w="4361" w:type="dxa"/>
          </w:tcPr>
          <w:p w14:paraId="28D2B5DB" w14:textId="77777777" w:rsidR="0034411E" w:rsidRPr="00855F6C" w:rsidRDefault="0034411E" w:rsidP="0034411E">
            <w:pPr>
              <w:rPr>
                <w:rFonts w:eastAsiaTheme="minorEastAsia"/>
                <w:sz w:val="24"/>
              </w:rPr>
            </w:pPr>
            <w:r w:rsidRPr="00855F6C">
              <w:rPr>
                <w:rFonts w:eastAsiaTheme="minorEastAsia"/>
                <w:sz w:val="24"/>
              </w:rPr>
              <w:t>In 2013, 77 percent of employers used social media to recruit. Among those employers, 94 percent said they used LinkedIn (Society for Human Resource Management,</w:t>
            </w:r>
            <w:r w:rsidRPr="00855F6C">
              <w:rPr>
                <w:rFonts w:eastAsiaTheme="minorEastAsia" w:hint="eastAsia"/>
                <w:sz w:val="24"/>
              </w:rPr>
              <w:t xml:space="preserve"> </w:t>
            </w:r>
            <w:r w:rsidRPr="00855F6C">
              <w:rPr>
                <w:rFonts w:eastAsiaTheme="minorEastAsia"/>
                <w:sz w:val="24"/>
              </w:rPr>
              <w:t>2013). The following five guidelines can help you take advantage of the employment</w:t>
            </w:r>
            <w:r w:rsidRPr="00855F6C">
              <w:rPr>
                <w:rFonts w:eastAsiaTheme="minorEastAsia" w:hint="eastAsia"/>
                <w:sz w:val="24"/>
              </w:rPr>
              <w:t xml:space="preserve"> </w:t>
            </w:r>
            <w:r w:rsidRPr="00855F6C">
              <w:rPr>
                <w:rFonts w:eastAsiaTheme="minorEastAsia"/>
                <w:sz w:val="24"/>
              </w:rPr>
              <w:t>features on the world’s most influential networking site for professionals.</w:t>
            </w:r>
          </w:p>
        </w:tc>
        <w:tc>
          <w:tcPr>
            <w:tcW w:w="4252" w:type="dxa"/>
          </w:tcPr>
          <w:p w14:paraId="3697569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年，有</w:t>
            </w:r>
            <w:r w:rsidRPr="00855F6C">
              <w:rPr>
                <w:rFonts w:asciiTheme="minorHAnsi" w:eastAsiaTheme="minorEastAsia" w:hAnsiTheme="minorHAnsi" w:cstheme="minorBidi" w:hint="eastAsia"/>
                <w:sz w:val="24"/>
              </w:rPr>
              <w:t>77</w:t>
            </w:r>
            <w:r w:rsidRPr="00855F6C">
              <w:rPr>
                <w:rFonts w:asciiTheme="minorHAnsi" w:eastAsiaTheme="minorEastAsia" w:hAnsiTheme="minorHAnsi" w:cstheme="minorBidi" w:hint="eastAsia"/>
                <w:sz w:val="24"/>
              </w:rPr>
              <w:t>％的雇主使用社交媒体进行招聘。在这些雇主中，有</w:t>
            </w:r>
            <w:r w:rsidRPr="00855F6C">
              <w:rPr>
                <w:rFonts w:asciiTheme="minorHAnsi" w:eastAsiaTheme="minorEastAsia" w:hAnsiTheme="minorHAnsi" w:cstheme="minorBidi" w:hint="eastAsia"/>
                <w:sz w:val="24"/>
              </w:rPr>
              <w:t>94</w:t>
            </w:r>
            <w:r w:rsidRPr="00855F6C">
              <w:rPr>
                <w:rFonts w:asciiTheme="minorHAnsi" w:eastAsiaTheme="minorEastAsia" w:hAnsiTheme="minorHAnsi" w:cstheme="minorBidi" w:hint="eastAsia"/>
                <w:sz w:val="24"/>
              </w:rPr>
              <w:t>％的人表示他们使用了领英（人力资源管理学会，</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年）。以下五项准则可以帮助</w:t>
            </w:r>
            <w:proofErr w:type="gramStart"/>
            <w:r w:rsidRPr="00855F6C">
              <w:rPr>
                <w:rFonts w:asciiTheme="minorHAnsi" w:eastAsiaTheme="minorEastAsia" w:hAnsiTheme="minorHAnsi" w:cstheme="minorBidi" w:hint="eastAsia"/>
                <w:sz w:val="24"/>
              </w:rPr>
              <w:t>您利用</w:t>
            </w:r>
            <w:proofErr w:type="gramEnd"/>
            <w:r w:rsidRPr="00855F6C">
              <w:rPr>
                <w:rFonts w:asciiTheme="minorHAnsi" w:eastAsiaTheme="minorEastAsia" w:hAnsiTheme="minorHAnsi" w:cstheme="minorBidi" w:hint="eastAsia"/>
                <w:sz w:val="24"/>
              </w:rPr>
              <w:t>全球最具影响力的专业网站的就业功能。</w:t>
            </w:r>
          </w:p>
        </w:tc>
      </w:tr>
      <w:tr w:rsidR="0034411E" w:rsidRPr="00855F6C" w14:paraId="657C0798" w14:textId="77777777" w:rsidTr="0034411E">
        <w:tc>
          <w:tcPr>
            <w:tcW w:w="4361" w:type="dxa"/>
          </w:tcPr>
          <w:p w14:paraId="01CF98C8" w14:textId="77777777" w:rsidR="0034411E" w:rsidRPr="00855F6C" w:rsidRDefault="0034411E" w:rsidP="0034411E">
            <w:pPr>
              <w:rPr>
                <w:rFonts w:eastAsiaTheme="minorEastAsia"/>
                <w:sz w:val="24"/>
              </w:rPr>
            </w:pPr>
            <w:r w:rsidRPr="00855F6C">
              <w:rPr>
                <w:rFonts w:eastAsiaTheme="minorEastAsia"/>
                <w:sz w:val="24"/>
              </w:rPr>
              <w:t>Use the profile section fully. The profile section includes information from your</w:t>
            </w:r>
            <w:r w:rsidRPr="00855F6C">
              <w:rPr>
                <w:rFonts w:eastAsiaTheme="minorEastAsia" w:hint="eastAsia"/>
                <w:sz w:val="24"/>
              </w:rPr>
              <w:t xml:space="preserve"> </w:t>
            </w:r>
            <w:r w:rsidRPr="00855F6C">
              <w:rPr>
                <w:rFonts w:eastAsiaTheme="minorEastAsia"/>
                <w:sz w:val="24"/>
              </w:rPr>
              <w:t>résumé, but unlike a résumé, which needs to be concise and contains only words,</w:t>
            </w:r>
            <w:r w:rsidRPr="00855F6C">
              <w:rPr>
                <w:rFonts w:eastAsiaTheme="minorEastAsia" w:hint="eastAsia"/>
                <w:sz w:val="24"/>
              </w:rPr>
              <w:t xml:space="preserve"> </w:t>
            </w:r>
            <w:r w:rsidRPr="00855F6C">
              <w:rPr>
                <w:rFonts w:eastAsiaTheme="minorEastAsia"/>
                <w:sz w:val="24"/>
              </w:rPr>
              <w:t>the profile section can include any kind of digital file, such as presentation slides</w:t>
            </w:r>
            <w:r w:rsidRPr="00855F6C">
              <w:rPr>
                <w:rFonts w:eastAsiaTheme="minorEastAsia" w:hint="eastAsia"/>
                <w:sz w:val="24"/>
              </w:rPr>
              <w:t xml:space="preserve"> </w:t>
            </w:r>
            <w:r w:rsidRPr="00855F6C">
              <w:rPr>
                <w:rFonts w:eastAsiaTheme="minorEastAsia"/>
                <w:sz w:val="24"/>
              </w:rPr>
              <w:t>or videos. Describe your education and professional jobs in detail; remember that</w:t>
            </w:r>
            <w:r w:rsidRPr="00855F6C">
              <w:rPr>
                <w:rFonts w:eastAsiaTheme="minorEastAsia" w:hint="eastAsia"/>
                <w:sz w:val="24"/>
              </w:rPr>
              <w:t xml:space="preserve"> </w:t>
            </w:r>
            <w:r w:rsidRPr="00855F6C">
              <w:rPr>
                <w:rFonts w:eastAsiaTheme="minorEastAsia"/>
                <w:sz w:val="24"/>
              </w:rPr>
              <w:t>the keywords in your descriptions will enable potential employers to find you as</w:t>
            </w:r>
            <w:r w:rsidRPr="00855F6C">
              <w:rPr>
                <w:rFonts w:eastAsiaTheme="minorEastAsia" w:hint="eastAsia"/>
                <w:sz w:val="24"/>
              </w:rPr>
              <w:t xml:space="preserve"> </w:t>
            </w:r>
            <w:r w:rsidRPr="00855F6C">
              <w:rPr>
                <w:rFonts w:eastAsiaTheme="minorEastAsia"/>
                <w:sz w:val="24"/>
              </w:rPr>
              <w:t>they search for employees. If you add “skills” to your profile, others have an opportunity to “endorse” those skills, adding credibility to your profile.</w:t>
            </w:r>
          </w:p>
        </w:tc>
        <w:tc>
          <w:tcPr>
            <w:tcW w:w="4252" w:type="dxa"/>
          </w:tcPr>
          <w:p w14:paraId="1424DE9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充分使用配置文件部分。配置文件部分包含您的简历中的信息，但与简历不同。简历需要简洁明了，仅包含文字，配置文件部分可以包含任何类型的数字文件，例如演示幻灯片或视频。详细</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的教育和专业工作；请记住，描述中的关键字将使潜在的雇主在搜索员工时能够找到您。如果您在个人资料中添加“技能”，其他人就有机会“认可”这些技能，从而增加个人资料的可信度。</w:t>
            </w:r>
          </w:p>
        </w:tc>
      </w:tr>
      <w:tr w:rsidR="0034411E" w:rsidRPr="00855F6C" w14:paraId="036EF796" w14:textId="77777777" w:rsidTr="0034411E">
        <w:tc>
          <w:tcPr>
            <w:tcW w:w="4361" w:type="dxa"/>
          </w:tcPr>
          <w:p w14:paraId="623C40A9" w14:textId="77777777" w:rsidR="0034411E" w:rsidRPr="00855F6C" w:rsidRDefault="0034411E" w:rsidP="0034411E">
            <w:pPr>
              <w:rPr>
                <w:rFonts w:eastAsiaTheme="minorEastAsia"/>
                <w:sz w:val="24"/>
              </w:rPr>
            </w:pPr>
            <w:r w:rsidRPr="00855F6C">
              <w:rPr>
                <w:rFonts w:eastAsiaTheme="minorEastAsia"/>
                <w:sz w:val="24"/>
              </w:rPr>
              <w:t>Include a picture. A picture increases by sevenfold the chances that a reader will</w:t>
            </w:r>
            <w:r w:rsidRPr="00855F6C">
              <w:rPr>
                <w:rFonts w:eastAsiaTheme="minorEastAsia" w:hint="eastAsia"/>
                <w:sz w:val="24"/>
              </w:rPr>
              <w:t xml:space="preserve"> </w:t>
            </w:r>
            <w:r w:rsidRPr="00855F6C">
              <w:rPr>
                <w:rFonts w:eastAsiaTheme="minorEastAsia"/>
                <w:sz w:val="24"/>
              </w:rPr>
              <w:t>read your profile (</w:t>
            </w:r>
            <w:proofErr w:type="spellStart"/>
            <w:r w:rsidRPr="00855F6C">
              <w:rPr>
                <w:rFonts w:eastAsiaTheme="minorEastAsia"/>
                <w:sz w:val="24"/>
              </w:rPr>
              <w:t>Halzack</w:t>
            </w:r>
            <w:proofErr w:type="spellEnd"/>
            <w:r w:rsidRPr="00855F6C">
              <w:rPr>
                <w:rFonts w:eastAsiaTheme="minorEastAsia"/>
                <w:sz w:val="24"/>
              </w:rPr>
              <w:t>, 2013).</w:t>
            </w:r>
          </w:p>
        </w:tc>
        <w:tc>
          <w:tcPr>
            <w:tcW w:w="4252" w:type="dxa"/>
          </w:tcPr>
          <w:p w14:paraId="3C89898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附上图片。图片使读者阅读您的个人资料的机率增加了七倍（哈尔扎克，</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14:paraId="0677A22B" w14:textId="77777777" w:rsidTr="0034411E">
        <w:tc>
          <w:tcPr>
            <w:tcW w:w="4361" w:type="dxa"/>
          </w:tcPr>
          <w:p w14:paraId="531CF7A7" w14:textId="77777777" w:rsidR="0034411E" w:rsidRPr="00855F6C" w:rsidRDefault="0034411E" w:rsidP="0034411E">
            <w:pPr>
              <w:rPr>
                <w:rFonts w:eastAsiaTheme="minorEastAsia"/>
                <w:sz w:val="24"/>
              </w:rPr>
            </w:pPr>
            <w:r w:rsidRPr="00855F6C">
              <w:rPr>
                <w:rFonts w:eastAsiaTheme="minorEastAsia"/>
                <w:sz w:val="24"/>
              </w:rPr>
              <w:t>Post updates. Post information about interesting articles you have read, conferences you are attending, and other professional activities. Be generous in praising co-workers and others you follow on the Internet. Mention your volunteer</w:t>
            </w:r>
            <w:r w:rsidRPr="00855F6C">
              <w:rPr>
                <w:rFonts w:eastAsiaTheme="minorEastAsia" w:hint="eastAsia"/>
                <w:sz w:val="24"/>
              </w:rPr>
              <w:t xml:space="preserve"> </w:t>
            </w:r>
            <w:r w:rsidRPr="00855F6C">
              <w:rPr>
                <w:rFonts w:eastAsiaTheme="minorEastAsia"/>
                <w:sz w:val="24"/>
              </w:rPr>
              <w:lastRenderedPageBreak/>
              <w:t>activities. Nicole Williams, a career expert at LinkedIn, writes that posting an</w:t>
            </w:r>
            <w:r w:rsidRPr="00855F6C">
              <w:rPr>
                <w:rFonts w:eastAsiaTheme="minorEastAsia" w:hint="eastAsia"/>
                <w:sz w:val="24"/>
              </w:rPr>
              <w:t xml:space="preserve"> </w:t>
            </w:r>
            <w:r w:rsidRPr="00855F6C">
              <w:rPr>
                <w:rFonts w:eastAsiaTheme="minorEastAsia"/>
                <w:sz w:val="24"/>
              </w:rPr>
              <w:t>update once a week makes you 10 times more likely to have your profile viewed</w:t>
            </w:r>
            <w:r w:rsidRPr="00855F6C">
              <w:rPr>
                <w:rFonts w:eastAsiaTheme="minorEastAsia" w:hint="eastAsia"/>
                <w:sz w:val="24"/>
              </w:rPr>
              <w:t xml:space="preserve"> </w:t>
            </w:r>
            <w:r w:rsidRPr="00855F6C">
              <w:rPr>
                <w:rFonts w:eastAsiaTheme="minorEastAsia"/>
                <w:sz w:val="24"/>
              </w:rPr>
              <w:t>by a hiring manager (</w:t>
            </w:r>
            <w:proofErr w:type="spellStart"/>
            <w:r w:rsidRPr="00855F6C">
              <w:rPr>
                <w:rFonts w:eastAsiaTheme="minorEastAsia"/>
                <w:sz w:val="24"/>
              </w:rPr>
              <w:t>Halzack</w:t>
            </w:r>
            <w:proofErr w:type="spellEnd"/>
            <w:r w:rsidRPr="00855F6C">
              <w:rPr>
                <w:rFonts w:eastAsiaTheme="minorEastAsia"/>
                <w:sz w:val="24"/>
              </w:rPr>
              <w:t>, 2013).</w:t>
            </w:r>
          </w:p>
        </w:tc>
        <w:tc>
          <w:tcPr>
            <w:tcW w:w="4252" w:type="dxa"/>
          </w:tcPr>
          <w:p w14:paraId="1955AA6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发布更新。发布有关您已阅读的有趣文章，您正在参加的会议以及其他专业活动的信息，大方地赞扬您在网上关注的同事和其他人，提及您的志愿者活动。</w:t>
            </w:r>
            <w:proofErr w:type="gramStart"/>
            <w:r w:rsidRPr="00855F6C">
              <w:rPr>
                <w:rFonts w:asciiTheme="minorHAnsi" w:eastAsiaTheme="minorEastAsia" w:hAnsiTheme="minorHAnsi" w:cstheme="minorBidi" w:hint="eastAsia"/>
                <w:sz w:val="24"/>
              </w:rPr>
              <w:t>领英职业</w:t>
            </w:r>
            <w:proofErr w:type="gramEnd"/>
            <w:r w:rsidRPr="00855F6C">
              <w:rPr>
                <w:rFonts w:asciiTheme="minorHAnsi" w:eastAsiaTheme="minorEastAsia" w:hAnsiTheme="minorHAnsi" w:cstheme="minorBidi" w:hint="eastAsia"/>
                <w:sz w:val="24"/>
              </w:rPr>
              <w:t>专家尼科尔•威廉姆斯写道，每</w:t>
            </w:r>
            <w:proofErr w:type="gramStart"/>
            <w:r w:rsidRPr="00855F6C">
              <w:rPr>
                <w:rFonts w:asciiTheme="minorHAnsi" w:eastAsiaTheme="minorEastAsia" w:hAnsiTheme="minorHAnsi" w:cstheme="minorBidi" w:hint="eastAsia"/>
                <w:sz w:val="24"/>
              </w:rPr>
              <w:t>周发布</w:t>
            </w:r>
            <w:proofErr w:type="gramEnd"/>
            <w:r w:rsidRPr="00855F6C">
              <w:rPr>
                <w:rFonts w:asciiTheme="minorHAnsi" w:eastAsiaTheme="minorEastAsia" w:hAnsiTheme="minorHAnsi" w:cstheme="minorBidi" w:hint="eastAsia"/>
                <w:sz w:val="24"/>
              </w:rPr>
              <w:t>一次最新消息，会让招聘经理</w:t>
            </w:r>
            <w:proofErr w:type="gramStart"/>
            <w:r w:rsidRPr="00855F6C">
              <w:rPr>
                <w:rFonts w:asciiTheme="minorHAnsi" w:eastAsiaTheme="minorEastAsia" w:hAnsiTheme="minorHAnsi" w:cstheme="minorBidi" w:hint="eastAsia"/>
                <w:sz w:val="24"/>
              </w:rPr>
              <w:lastRenderedPageBreak/>
              <w:t>查看您</w:t>
            </w:r>
            <w:proofErr w:type="gramEnd"/>
            <w:r w:rsidRPr="00855F6C">
              <w:rPr>
                <w:rFonts w:asciiTheme="minorHAnsi" w:eastAsiaTheme="minorEastAsia" w:hAnsiTheme="minorHAnsi" w:cstheme="minorBidi" w:hint="eastAsia"/>
                <w:sz w:val="24"/>
              </w:rPr>
              <w:t>的个人资料的可能性增加</w:t>
            </w:r>
            <w:r w:rsidRPr="00855F6C">
              <w:rPr>
                <w:rFonts w:asciiTheme="minorHAnsi" w:eastAsiaTheme="minorEastAsia" w:hAnsiTheme="minorHAnsi" w:cstheme="minorBidi" w:hint="eastAsia"/>
                <w:sz w:val="24"/>
              </w:rPr>
              <w:t>10</w:t>
            </w:r>
            <w:r w:rsidRPr="00855F6C">
              <w:rPr>
                <w:rFonts w:asciiTheme="minorHAnsi" w:eastAsiaTheme="minorEastAsia" w:hAnsiTheme="minorHAnsi" w:cstheme="minorBidi" w:hint="eastAsia"/>
                <w:sz w:val="24"/>
              </w:rPr>
              <w:t>倍（哈尔扎克，</w:t>
            </w:r>
            <w:r w:rsidRPr="00855F6C">
              <w:rPr>
                <w:rFonts w:asciiTheme="minorHAnsi" w:eastAsiaTheme="minorEastAsia" w:hAnsiTheme="minorHAnsi" w:cstheme="minorBidi" w:hint="eastAsia"/>
                <w:sz w:val="24"/>
              </w:rPr>
              <w:t>2013</w:t>
            </w:r>
            <w:r w:rsidRPr="00855F6C">
              <w:rPr>
                <w:rFonts w:asciiTheme="minorHAnsi" w:eastAsiaTheme="minorEastAsia" w:hAnsiTheme="minorHAnsi" w:cstheme="minorBidi" w:hint="eastAsia"/>
                <w:sz w:val="24"/>
              </w:rPr>
              <w:t>年）。</w:t>
            </w:r>
          </w:p>
        </w:tc>
      </w:tr>
      <w:tr w:rsidR="0034411E" w:rsidRPr="00855F6C" w14:paraId="4910FC43" w14:textId="77777777" w:rsidTr="0034411E">
        <w:tc>
          <w:tcPr>
            <w:tcW w:w="4361" w:type="dxa"/>
          </w:tcPr>
          <w:p w14:paraId="3694F030" w14:textId="77777777" w:rsidR="0034411E" w:rsidRPr="00855F6C" w:rsidRDefault="0034411E" w:rsidP="0034411E">
            <w:pPr>
              <w:rPr>
                <w:rFonts w:eastAsiaTheme="minorEastAsia"/>
                <w:sz w:val="24"/>
              </w:rPr>
            </w:pPr>
            <w:r w:rsidRPr="00855F6C">
              <w:rPr>
                <w:rFonts w:eastAsiaTheme="minorEastAsia"/>
                <w:sz w:val="24"/>
              </w:rPr>
              <w:lastRenderedPageBreak/>
              <w:t>Write unique invitation requests. You can ask one of your connections to introduce you to someone who is not one of your connections. In doing so, explain</w:t>
            </w:r>
            <w:r w:rsidRPr="00855F6C">
              <w:rPr>
                <w:rFonts w:eastAsiaTheme="minorEastAsia" w:hint="eastAsia"/>
                <w:sz w:val="24"/>
              </w:rPr>
              <w:t xml:space="preserve"> </w:t>
            </w:r>
            <w:r w:rsidRPr="00855F6C">
              <w:rPr>
                <w:rFonts w:eastAsiaTheme="minorEastAsia"/>
                <w:sz w:val="24"/>
              </w:rPr>
              <w:t>why you want to be introduced (“I plan to relocate to Bill’s city later this year and</w:t>
            </w:r>
            <w:r w:rsidRPr="00855F6C">
              <w:rPr>
                <w:rFonts w:eastAsiaTheme="minorEastAsia" w:hint="eastAsia"/>
                <w:sz w:val="24"/>
              </w:rPr>
              <w:t xml:space="preserve"> </w:t>
            </w:r>
            <w:r w:rsidRPr="00855F6C">
              <w:rPr>
                <w:rFonts w:eastAsiaTheme="minorEastAsia"/>
                <w:sz w:val="24"/>
              </w:rPr>
              <w:t>want to describe the services I offer”), give your connection the opportunity to</w:t>
            </w:r>
            <w:r w:rsidRPr="00855F6C">
              <w:rPr>
                <w:rFonts w:eastAsiaTheme="minorEastAsia" w:hint="eastAsia"/>
                <w:sz w:val="24"/>
              </w:rPr>
              <w:t xml:space="preserve"> </w:t>
            </w:r>
            <w:r w:rsidRPr="00855F6C">
              <w:rPr>
                <w:rFonts w:eastAsiaTheme="minorEastAsia"/>
                <w:sz w:val="24"/>
              </w:rPr>
              <w:t>say no gracefully (“Would you be willing to help me make this introduction? If</w:t>
            </w:r>
            <w:r w:rsidRPr="00855F6C">
              <w:rPr>
                <w:rFonts w:eastAsiaTheme="minorEastAsia" w:hint="eastAsia"/>
                <w:sz w:val="24"/>
              </w:rPr>
              <w:t xml:space="preserve"> </w:t>
            </w:r>
            <w:r w:rsidRPr="00855F6C">
              <w:rPr>
                <w:rFonts w:eastAsiaTheme="minorEastAsia"/>
                <w:sz w:val="24"/>
              </w:rPr>
              <w:t>not, I understand”), and thank your connection (“I really appreciate your taking</w:t>
            </w:r>
            <w:r w:rsidRPr="00855F6C">
              <w:rPr>
                <w:rFonts w:eastAsiaTheme="minorEastAsia" w:hint="eastAsia"/>
                <w:sz w:val="24"/>
              </w:rPr>
              <w:t xml:space="preserve"> </w:t>
            </w:r>
            <w:r w:rsidRPr="00855F6C">
              <w:rPr>
                <w:rFonts w:eastAsiaTheme="minorEastAsia"/>
                <w:sz w:val="24"/>
              </w:rPr>
              <w:t>the time to consider my request”).</w:t>
            </w:r>
          </w:p>
        </w:tc>
        <w:tc>
          <w:tcPr>
            <w:tcW w:w="4252" w:type="dxa"/>
          </w:tcPr>
          <w:p w14:paraId="0ACF2D7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独特的邀请请求。您可以让您的一个关系人把您介绍给一个不是您关系人的人。在这样做的时候，解释一下为什么您想被介绍（“我计划今年晚些时候搬到比尔的城市，并想描述一下我提供的服务”），给您的联系人一个体面地说“不”的机会（</w:t>
            </w:r>
            <w:proofErr w:type="gramStart"/>
            <w:r w:rsidRPr="00855F6C">
              <w:rPr>
                <w:rFonts w:asciiTheme="minorHAnsi" w:eastAsiaTheme="minorEastAsia" w:hAnsiTheme="minorHAnsi" w:cstheme="minorBidi" w:hint="eastAsia"/>
                <w:sz w:val="24"/>
              </w:rPr>
              <w:t>“</w:t>
            </w:r>
            <w:proofErr w:type="gramEnd"/>
            <w:r w:rsidRPr="00855F6C">
              <w:rPr>
                <w:rFonts w:asciiTheme="minorHAnsi" w:eastAsiaTheme="minorEastAsia" w:hAnsiTheme="minorHAnsi" w:cstheme="minorBidi" w:hint="eastAsia"/>
                <w:sz w:val="24"/>
              </w:rPr>
              <w:t>您愿意帮助我做这个介绍吗？如果不能，我理解），并感谢您的联系（“我非常感谢您抽出宝贵的时间考虑我的请求”）。</w:t>
            </w:r>
          </w:p>
        </w:tc>
      </w:tr>
      <w:tr w:rsidR="0034411E" w:rsidRPr="00855F6C" w14:paraId="452278C4" w14:textId="77777777" w:rsidTr="0034411E">
        <w:tc>
          <w:tcPr>
            <w:tcW w:w="4361" w:type="dxa"/>
          </w:tcPr>
          <w:p w14:paraId="2BAA66BD" w14:textId="77777777" w:rsidR="0034411E" w:rsidRPr="00855F6C" w:rsidRDefault="0034411E" w:rsidP="0034411E">
            <w:pPr>
              <w:rPr>
                <w:rFonts w:eastAsiaTheme="minorEastAsia"/>
                <w:sz w:val="24"/>
              </w:rPr>
            </w:pPr>
            <w:r w:rsidRPr="00855F6C">
              <w:rPr>
                <w:rFonts w:eastAsiaTheme="minorEastAsia"/>
                <w:sz w:val="24"/>
              </w:rPr>
              <w:t>Write unique invitations to connect. When you want to connect with another</w:t>
            </w:r>
            <w:r w:rsidRPr="00855F6C">
              <w:rPr>
                <w:rFonts w:eastAsiaTheme="minorEastAsia" w:hint="eastAsia"/>
                <w:sz w:val="24"/>
              </w:rPr>
              <w:t xml:space="preserve"> </w:t>
            </w:r>
            <w:r w:rsidRPr="00855F6C">
              <w:rPr>
                <w:rFonts w:eastAsiaTheme="minorEastAsia"/>
                <w:sz w:val="24"/>
              </w:rPr>
              <w:t>LinkedIn member, especially one whom you do not know well in person, avoid</w:t>
            </w:r>
            <w:r w:rsidRPr="00855F6C">
              <w:rPr>
                <w:rFonts w:eastAsiaTheme="minorEastAsia" w:hint="eastAsia"/>
                <w:sz w:val="24"/>
              </w:rPr>
              <w:t xml:space="preserve"> </w:t>
            </w:r>
            <w:r w:rsidRPr="00855F6C">
              <w:rPr>
                <w:rFonts w:eastAsiaTheme="minorEastAsia"/>
                <w:sz w:val="24"/>
              </w:rPr>
              <w:t>the template invitation, “I’d like to add you to my professional network.” Explain</w:t>
            </w:r>
            <w:r w:rsidRPr="00855F6C">
              <w:rPr>
                <w:rFonts w:eastAsiaTheme="minorEastAsia" w:hint="eastAsia"/>
                <w:sz w:val="24"/>
              </w:rPr>
              <w:t xml:space="preserve"> </w:t>
            </w:r>
            <w:r w:rsidRPr="00855F6C">
              <w:rPr>
                <w:rFonts w:eastAsiaTheme="minorEastAsia"/>
                <w:sz w:val="24"/>
              </w:rPr>
              <w:t>how you know the other person: “As a fellow Aggie who’s admired your company’s strategy for some time, I’d like to connect.”</w:t>
            </w:r>
          </w:p>
        </w:tc>
        <w:tc>
          <w:tcPr>
            <w:tcW w:w="4252" w:type="dxa"/>
          </w:tcPr>
          <w:p w14:paraId="433436A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编写独特的邀请以进行联系。当您想与另一个</w:t>
            </w:r>
            <w:proofErr w:type="gramStart"/>
            <w:r w:rsidRPr="00855F6C">
              <w:rPr>
                <w:rFonts w:asciiTheme="minorHAnsi" w:eastAsiaTheme="minorEastAsia" w:hAnsiTheme="minorHAnsi" w:cstheme="minorBidi" w:hint="eastAsia"/>
                <w:sz w:val="24"/>
              </w:rPr>
              <w:t>领英成员</w:t>
            </w:r>
            <w:proofErr w:type="gramEnd"/>
            <w:r w:rsidRPr="00855F6C">
              <w:rPr>
                <w:rFonts w:asciiTheme="minorHAnsi" w:eastAsiaTheme="minorEastAsia" w:hAnsiTheme="minorHAnsi" w:cstheme="minorBidi" w:hint="eastAsia"/>
                <w:sz w:val="24"/>
              </w:rPr>
              <w:t>建立联系时，尤其是与您不太熟悉的人建立联系时，</w:t>
            </w:r>
            <w:proofErr w:type="gramStart"/>
            <w:r w:rsidRPr="00855F6C">
              <w:rPr>
                <w:rFonts w:asciiTheme="minorHAnsi" w:eastAsiaTheme="minorEastAsia" w:hAnsiTheme="minorHAnsi" w:cstheme="minorBidi" w:hint="eastAsia"/>
                <w:sz w:val="24"/>
              </w:rPr>
              <w:t>请避免</w:t>
            </w:r>
            <w:proofErr w:type="gramEnd"/>
            <w:r w:rsidRPr="00855F6C">
              <w:rPr>
                <w:rFonts w:asciiTheme="minorHAnsi" w:eastAsiaTheme="minorEastAsia" w:hAnsiTheme="minorHAnsi" w:cstheme="minorBidi" w:hint="eastAsia"/>
                <w:sz w:val="24"/>
              </w:rPr>
              <w:t>模板式邀请：“我想将您添加到我的专业网络中。”</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解释一下您是如何认识对方的：“我是艾吉的同事，她很欣赏贵公司的战略，所以我想与您建立联系。”</w:t>
            </w:r>
          </w:p>
        </w:tc>
      </w:tr>
      <w:tr w:rsidR="0034411E" w:rsidRPr="00855F6C" w14:paraId="3F76A961" w14:textId="77777777" w:rsidTr="0034411E">
        <w:tc>
          <w:tcPr>
            <w:tcW w:w="4361" w:type="dxa"/>
          </w:tcPr>
          <w:p w14:paraId="567FE2F3" w14:textId="77777777" w:rsidR="0034411E" w:rsidRPr="00855F6C" w:rsidRDefault="0034411E" w:rsidP="0034411E">
            <w:pPr>
              <w:rPr>
                <w:rFonts w:eastAsiaTheme="minorEastAsia"/>
                <w:b/>
                <w:sz w:val="24"/>
              </w:rPr>
            </w:pPr>
            <w:r w:rsidRPr="00855F6C">
              <w:rPr>
                <w:rFonts w:eastAsiaTheme="minorEastAsia"/>
                <w:b/>
                <w:sz w:val="24"/>
              </w:rPr>
              <w:t>Writing Résumés</w:t>
            </w:r>
          </w:p>
        </w:tc>
        <w:tc>
          <w:tcPr>
            <w:tcW w:w="4252" w:type="dxa"/>
          </w:tcPr>
          <w:p w14:paraId="033265C3"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撰写简历</w:t>
            </w:r>
          </w:p>
        </w:tc>
      </w:tr>
      <w:tr w:rsidR="0034411E" w:rsidRPr="00855F6C" w14:paraId="4A997F20" w14:textId="77777777" w:rsidTr="0034411E">
        <w:tc>
          <w:tcPr>
            <w:tcW w:w="4361" w:type="dxa"/>
          </w:tcPr>
          <w:p w14:paraId="464CC947" w14:textId="77777777" w:rsidR="0034411E" w:rsidRPr="00855F6C" w:rsidRDefault="0034411E" w:rsidP="0034411E">
            <w:pPr>
              <w:rPr>
                <w:rFonts w:eastAsiaTheme="minorEastAsia"/>
                <w:sz w:val="24"/>
              </w:rPr>
            </w:pPr>
            <w:r w:rsidRPr="00855F6C">
              <w:rPr>
                <w:rFonts w:eastAsiaTheme="minorEastAsia"/>
                <w:sz w:val="24"/>
              </w:rPr>
              <w:t>Although you will present your credentials on LinkedIn and other sites, you</w:t>
            </w:r>
            <w:r w:rsidRPr="00855F6C">
              <w:rPr>
                <w:rFonts w:eastAsiaTheme="minorEastAsia" w:hint="eastAsia"/>
                <w:sz w:val="24"/>
              </w:rPr>
              <w:t xml:space="preserve"> </w:t>
            </w:r>
            <w:r w:rsidRPr="00855F6C">
              <w:rPr>
                <w:rFonts w:eastAsiaTheme="minorEastAsia"/>
                <w:sz w:val="24"/>
              </w:rPr>
              <w:t>will also need to create a résumé, which you will upload to a job board or a</w:t>
            </w:r>
            <w:r w:rsidRPr="00855F6C">
              <w:rPr>
                <w:rFonts w:eastAsiaTheme="minorEastAsia" w:hint="eastAsia"/>
                <w:sz w:val="24"/>
              </w:rPr>
              <w:t xml:space="preserve"> </w:t>
            </w:r>
            <w:r w:rsidRPr="00855F6C">
              <w:rPr>
                <w:rFonts w:eastAsiaTheme="minorEastAsia"/>
                <w:sz w:val="24"/>
              </w:rPr>
              <w:t>company’s website, email to the company, or paste into a web-based form.</w:t>
            </w:r>
          </w:p>
        </w:tc>
        <w:tc>
          <w:tcPr>
            <w:tcW w:w="4252" w:type="dxa"/>
          </w:tcPr>
          <w:p w14:paraId="0AD28DE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虽然您</w:t>
            </w:r>
            <w:proofErr w:type="gramStart"/>
            <w:r w:rsidRPr="00855F6C">
              <w:rPr>
                <w:rFonts w:asciiTheme="minorHAnsi" w:eastAsiaTheme="minorEastAsia" w:hAnsiTheme="minorHAnsi" w:cstheme="minorBidi" w:hint="eastAsia"/>
                <w:sz w:val="24"/>
              </w:rPr>
              <w:t>在领英和</w:t>
            </w:r>
            <w:proofErr w:type="gramEnd"/>
            <w:r w:rsidRPr="00855F6C">
              <w:rPr>
                <w:rFonts w:asciiTheme="minorHAnsi" w:eastAsiaTheme="minorEastAsia" w:hAnsiTheme="minorHAnsi" w:cstheme="minorBidi" w:hint="eastAsia"/>
                <w:sz w:val="24"/>
              </w:rPr>
              <w:t>其他网站上展示您的证件，但您也需要撰写一份简历，然后将其上传到招聘网站或公司网站，通过电子邮件发送给公司，或粘贴到基于网络的表单中。</w:t>
            </w:r>
          </w:p>
        </w:tc>
      </w:tr>
      <w:tr w:rsidR="0034411E" w:rsidRPr="00855F6C" w14:paraId="603E5474" w14:textId="77777777" w:rsidTr="0034411E">
        <w:tc>
          <w:tcPr>
            <w:tcW w:w="4361" w:type="dxa"/>
          </w:tcPr>
          <w:p w14:paraId="7DAEC3AA" w14:textId="77777777" w:rsidR="0034411E" w:rsidRPr="00855F6C" w:rsidRDefault="0034411E" w:rsidP="0034411E">
            <w:pPr>
              <w:rPr>
                <w:rFonts w:eastAsiaTheme="minorEastAsia"/>
                <w:sz w:val="24"/>
              </w:rPr>
            </w:pPr>
            <w:r w:rsidRPr="00855F6C">
              <w:rPr>
                <w:rFonts w:eastAsiaTheme="minorEastAsia"/>
                <w:sz w:val="24"/>
              </w:rPr>
              <w:t>Many students wonder whether to write their résumés themselves or use</w:t>
            </w:r>
            <w:r w:rsidRPr="00855F6C">
              <w:rPr>
                <w:rFonts w:eastAsiaTheme="minorEastAsia" w:hint="eastAsia"/>
                <w:sz w:val="24"/>
              </w:rPr>
              <w:t xml:space="preserve"> </w:t>
            </w:r>
            <w:r w:rsidRPr="00855F6C">
              <w:rPr>
                <w:rFonts w:eastAsiaTheme="minorEastAsia"/>
                <w:sz w:val="24"/>
              </w:rPr>
              <w:t>a résumé-preparation agency. It is best to write your own résumé, for three</w:t>
            </w:r>
            <w:r w:rsidRPr="00855F6C">
              <w:rPr>
                <w:rFonts w:eastAsiaTheme="minorEastAsia" w:hint="eastAsia"/>
                <w:sz w:val="24"/>
              </w:rPr>
              <w:t xml:space="preserve"> </w:t>
            </w:r>
            <w:r w:rsidRPr="00855F6C">
              <w:rPr>
                <w:rFonts w:eastAsiaTheme="minorEastAsia"/>
                <w:sz w:val="24"/>
              </w:rPr>
              <w:t>reasons:</w:t>
            </w:r>
          </w:p>
        </w:tc>
        <w:tc>
          <w:tcPr>
            <w:tcW w:w="4252" w:type="dxa"/>
          </w:tcPr>
          <w:p w14:paraId="3495572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许多学生想知道是自己写简历还是使用简历编制机构的简历。最好自己写一份简历，原因有三：</w:t>
            </w:r>
          </w:p>
        </w:tc>
      </w:tr>
      <w:tr w:rsidR="0034411E" w:rsidRPr="00855F6C" w14:paraId="784CD590" w14:textId="77777777" w:rsidTr="0034411E">
        <w:tc>
          <w:tcPr>
            <w:tcW w:w="4361" w:type="dxa"/>
          </w:tcPr>
          <w:p w14:paraId="523AD0B0" w14:textId="77777777" w:rsidR="0034411E" w:rsidRPr="00855F6C" w:rsidRDefault="0034411E" w:rsidP="0034411E">
            <w:pPr>
              <w:rPr>
                <w:rFonts w:eastAsiaTheme="minorEastAsia"/>
                <w:sz w:val="24"/>
              </w:rPr>
            </w:pPr>
            <w:r w:rsidRPr="00855F6C">
              <w:rPr>
                <w:rFonts w:eastAsiaTheme="minorEastAsia"/>
                <w:sz w:val="24"/>
              </w:rPr>
              <w:t>You know yourself better than anyone else does. No matter how</w:t>
            </w:r>
            <w:r w:rsidRPr="00855F6C">
              <w:rPr>
                <w:rFonts w:eastAsiaTheme="minorEastAsia" w:hint="eastAsia"/>
                <w:sz w:val="24"/>
              </w:rPr>
              <w:t xml:space="preserve"> </w:t>
            </w:r>
            <w:r w:rsidRPr="00855F6C">
              <w:rPr>
                <w:rFonts w:eastAsiaTheme="minorEastAsia"/>
                <w:sz w:val="24"/>
              </w:rPr>
              <w:t>professional the work of a résumé-preparation agency is, you can do a</w:t>
            </w:r>
            <w:r w:rsidRPr="00855F6C">
              <w:rPr>
                <w:rFonts w:eastAsiaTheme="minorEastAsia" w:hint="eastAsia"/>
                <w:sz w:val="24"/>
              </w:rPr>
              <w:t xml:space="preserve"> </w:t>
            </w:r>
            <w:r w:rsidRPr="00855F6C">
              <w:rPr>
                <w:rFonts w:eastAsiaTheme="minorEastAsia"/>
                <w:sz w:val="24"/>
              </w:rPr>
              <w:t>better job communicating important information about yourself.</w:t>
            </w:r>
          </w:p>
        </w:tc>
        <w:tc>
          <w:tcPr>
            <w:tcW w:w="4252" w:type="dxa"/>
          </w:tcPr>
          <w:p w14:paraId="3564D50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您比别人更了解自己。就算简历编制机构再专业，在表达关于自己的重要信息方面，您都可以自己做得更好。</w:t>
            </w:r>
          </w:p>
        </w:tc>
      </w:tr>
      <w:tr w:rsidR="0034411E" w:rsidRPr="00855F6C" w14:paraId="6B6D2C61" w14:textId="77777777" w:rsidTr="0034411E">
        <w:tc>
          <w:tcPr>
            <w:tcW w:w="4361" w:type="dxa"/>
          </w:tcPr>
          <w:p w14:paraId="36A9F0B8" w14:textId="77777777" w:rsidR="0034411E" w:rsidRPr="00855F6C" w:rsidRDefault="0034411E" w:rsidP="0034411E">
            <w:pPr>
              <w:rPr>
                <w:rFonts w:eastAsiaTheme="minorEastAsia"/>
                <w:sz w:val="24"/>
              </w:rPr>
            </w:pPr>
            <w:r w:rsidRPr="00855F6C">
              <w:rPr>
                <w:rFonts w:eastAsiaTheme="minorEastAsia"/>
                <w:sz w:val="24"/>
              </w:rPr>
              <w:lastRenderedPageBreak/>
              <w:t>Employment officers know the style of the local agencies. Readers who</w:t>
            </w:r>
            <w:r w:rsidRPr="00855F6C">
              <w:rPr>
                <w:rFonts w:eastAsiaTheme="minorEastAsia" w:hint="eastAsia"/>
                <w:sz w:val="24"/>
              </w:rPr>
              <w:t xml:space="preserve"> </w:t>
            </w:r>
            <w:r w:rsidRPr="00855F6C">
              <w:rPr>
                <w:rFonts w:eastAsiaTheme="minorEastAsia"/>
                <w:sz w:val="24"/>
              </w:rPr>
              <w:t>recognize that you did not write your own résumé might wonder whether</w:t>
            </w:r>
            <w:r w:rsidRPr="00855F6C">
              <w:rPr>
                <w:rFonts w:eastAsiaTheme="minorEastAsia" w:hint="eastAsia"/>
                <w:sz w:val="24"/>
              </w:rPr>
              <w:t xml:space="preserve"> </w:t>
            </w:r>
            <w:r w:rsidRPr="00855F6C">
              <w:rPr>
                <w:rFonts w:eastAsiaTheme="minorEastAsia"/>
                <w:sz w:val="24"/>
              </w:rPr>
              <w:t>you are hiding any deficiencies.</w:t>
            </w:r>
          </w:p>
        </w:tc>
        <w:tc>
          <w:tcPr>
            <w:tcW w:w="4252" w:type="dxa"/>
          </w:tcPr>
          <w:p w14:paraId="3084A2F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就业工作人员了解当地机构的作风。意识到您没有自己写简历的读者可能会怀疑您是否隐藏了您的任何不足之处。</w:t>
            </w:r>
          </w:p>
        </w:tc>
      </w:tr>
      <w:tr w:rsidR="0034411E" w:rsidRPr="00855F6C" w14:paraId="19CC2D70" w14:textId="77777777" w:rsidTr="0034411E">
        <w:tc>
          <w:tcPr>
            <w:tcW w:w="4361" w:type="dxa"/>
          </w:tcPr>
          <w:p w14:paraId="564C8417" w14:textId="77777777" w:rsidR="0034411E" w:rsidRPr="00855F6C" w:rsidRDefault="0034411E" w:rsidP="0034411E">
            <w:pPr>
              <w:rPr>
                <w:rFonts w:eastAsiaTheme="minorEastAsia"/>
                <w:sz w:val="24"/>
              </w:rPr>
            </w:pPr>
            <w:r w:rsidRPr="00855F6C">
              <w:rPr>
                <w:rFonts w:eastAsiaTheme="minorEastAsia"/>
                <w:sz w:val="24"/>
              </w:rPr>
              <w:t>If you write your own résumé, you will be more likely to adapt it to different</w:t>
            </w:r>
            <w:r w:rsidRPr="00855F6C">
              <w:rPr>
                <w:rFonts w:eastAsiaTheme="minorEastAsia" w:hint="eastAsia"/>
                <w:sz w:val="24"/>
              </w:rPr>
              <w:t xml:space="preserve"> </w:t>
            </w:r>
            <w:r w:rsidRPr="00855F6C">
              <w:rPr>
                <w:rFonts w:eastAsiaTheme="minorEastAsia"/>
                <w:sz w:val="24"/>
              </w:rPr>
              <w:t>situations. You are unlikely to return to a résumé-preparation agency and</w:t>
            </w:r>
            <w:r w:rsidRPr="00855F6C">
              <w:rPr>
                <w:rFonts w:eastAsiaTheme="minorEastAsia" w:hint="eastAsia"/>
                <w:sz w:val="24"/>
              </w:rPr>
              <w:t xml:space="preserve"> </w:t>
            </w:r>
            <w:r w:rsidRPr="00855F6C">
              <w:rPr>
                <w:rFonts w:eastAsiaTheme="minorEastAsia"/>
                <w:sz w:val="24"/>
              </w:rPr>
              <w:t>pay an additional fee to make a minor revision.</w:t>
            </w:r>
          </w:p>
        </w:tc>
        <w:tc>
          <w:tcPr>
            <w:tcW w:w="4252" w:type="dxa"/>
          </w:tcPr>
          <w:p w14:paraId="5074542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如果您自己撰写简历，可能就能让它适应不同的情况，也就不用返回简历编制机构并支付额外的费用来进行一处小修改。</w:t>
            </w:r>
          </w:p>
        </w:tc>
      </w:tr>
      <w:tr w:rsidR="0034411E" w:rsidRPr="00855F6C" w14:paraId="47709DAC" w14:textId="77777777" w:rsidTr="0034411E">
        <w:tc>
          <w:tcPr>
            <w:tcW w:w="4361" w:type="dxa"/>
          </w:tcPr>
          <w:p w14:paraId="48F7E50C" w14:textId="77777777" w:rsidR="0034411E" w:rsidRPr="00855F6C" w:rsidRDefault="0034411E" w:rsidP="0034411E">
            <w:pPr>
              <w:rPr>
                <w:rFonts w:eastAsiaTheme="minorEastAsia"/>
                <w:sz w:val="24"/>
              </w:rPr>
            </w:pPr>
            <w:r w:rsidRPr="00855F6C">
              <w:rPr>
                <w:rFonts w:eastAsiaTheme="minorEastAsia"/>
                <w:sz w:val="24"/>
              </w:rPr>
              <w:t>Because most companies use résumé-application software to scan résumés</w:t>
            </w:r>
            <w:r w:rsidRPr="00855F6C">
              <w:rPr>
                <w:rFonts w:eastAsiaTheme="minorEastAsia" w:hint="eastAsia"/>
                <w:sz w:val="24"/>
              </w:rPr>
              <w:t xml:space="preserve"> </w:t>
            </w:r>
            <w:r w:rsidRPr="00855F6C">
              <w:rPr>
                <w:rFonts w:eastAsiaTheme="minorEastAsia"/>
                <w:sz w:val="24"/>
              </w:rPr>
              <w:t>into databases and search for keywords, a good résumé includes the right key-words. Only after a résumé has made it through that initial electronic pass will</w:t>
            </w:r>
            <w:r w:rsidRPr="00855F6C">
              <w:rPr>
                <w:rFonts w:eastAsiaTheme="minorEastAsia" w:hint="eastAsia"/>
                <w:sz w:val="24"/>
              </w:rPr>
              <w:t xml:space="preserve"> </w:t>
            </w:r>
            <w:r w:rsidRPr="00855F6C">
              <w:rPr>
                <w:rFonts w:eastAsiaTheme="minorEastAsia"/>
                <w:sz w:val="24"/>
              </w:rPr>
              <w:t xml:space="preserve">it be read by a person. Résumé consultant Ramsey </w:t>
            </w:r>
            <w:proofErr w:type="spellStart"/>
            <w:r w:rsidRPr="00855F6C">
              <w:rPr>
                <w:rFonts w:eastAsiaTheme="minorEastAsia"/>
                <w:sz w:val="24"/>
              </w:rPr>
              <w:t>Penegar</w:t>
            </w:r>
            <w:proofErr w:type="spellEnd"/>
            <w:r w:rsidRPr="00855F6C">
              <w:rPr>
                <w:rFonts w:eastAsiaTheme="minorEastAsia"/>
                <w:sz w:val="24"/>
              </w:rPr>
              <w:t xml:space="preserve"> puts it this way:</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If your résumé doesn’t have the keywords that match their job requirements,</w:t>
            </w:r>
            <w:r w:rsidRPr="00855F6C">
              <w:rPr>
                <w:rFonts w:eastAsiaTheme="minorEastAsia" w:hint="eastAsia"/>
                <w:sz w:val="24"/>
              </w:rPr>
              <w:t xml:space="preserve"> </w:t>
            </w:r>
            <w:r w:rsidRPr="00855F6C">
              <w:rPr>
                <w:rFonts w:eastAsiaTheme="minorEastAsia"/>
                <w:sz w:val="24"/>
              </w:rPr>
              <w:t>your résumé may hit the ‘no’ pile early in the process” (</w:t>
            </w:r>
            <w:proofErr w:type="spellStart"/>
            <w:r w:rsidRPr="00855F6C">
              <w:rPr>
                <w:rFonts w:eastAsiaTheme="minorEastAsia"/>
                <w:sz w:val="24"/>
              </w:rPr>
              <w:t>Auerbach</w:t>
            </w:r>
            <w:proofErr w:type="spellEnd"/>
            <w:r w:rsidRPr="00855F6C">
              <w:rPr>
                <w:rFonts w:eastAsiaTheme="minorEastAsia"/>
                <w:sz w:val="24"/>
              </w:rPr>
              <w:t>, 2012).</w:t>
            </w:r>
          </w:p>
        </w:tc>
        <w:tc>
          <w:tcPr>
            <w:tcW w:w="4252" w:type="dxa"/>
          </w:tcPr>
          <w:p w14:paraId="691AE28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因为大多数公司都使用简历应用程序软件将简历扫描到数据库中并搜索关键字，所以好的简历应包含正确的关键字。只有通过初始电子通行证的简历才能被人阅读。简历顾问拉姆齐·佩内加尔说：“如果您的简历没有与工作要求相匹配的关键字，那么您的简历可能会在此过程中早早的就被淘汰”（奥尔巴赫，</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w:t>
            </w:r>
          </w:p>
        </w:tc>
      </w:tr>
      <w:tr w:rsidR="0034411E" w:rsidRPr="00855F6C" w14:paraId="6C928D0D" w14:textId="77777777" w:rsidTr="0034411E">
        <w:tc>
          <w:tcPr>
            <w:tcW w:w="4361" w:type="dxa"/>
          </w:tcPr>
          <w:p w14:paraId="465DA068" w14:textId="77777777" w:rsidR="0034411E" w:rsidRPr="00855F6C" w:rsidRDefault="0034411E" w:rsidP="0034411E">
            <w:pPr>
              <w:rPr>
                <w:rFonts w:eastAsiaTheme="minorEastAsia"/>
                <w:sz w:val="24"/>
              </w:rPr>
            </w:pPr>
            <w:r w:rsidRPr="00855F6C">
              <w:rPr>
                <w:rFonts w:eastAsiaTheme="minorEastAsia"/>
                <w:sz w:val="24"/>
              </w:rPr>
              <w:t>The best way to be sure you have the appropriate keywords in your</w:t>
            </w:r>
            <w:r w:rsidRPr="00855F6C">
              <w:rPr>
                <w:rFonts w:eastAsiaTheme="minorEastAsia" w:hint="eastAsia"/>
                <w:sz w:val="24"/>
              </w:rPr>
              <w:t xml:space="preserve"> </w:t>
            </w:r>
            <w:r w:rsidRPr="00855F6C">
              <w:rPr>
                <w:rFonts w:eastAsiaTheme="minorEastAsia"/>
                <w:sz w:val="24"/>
              </w:rPr>
              <w:t>résumé is to study the job description in the actual job posting you want to</w:t>
            </w:r>
            <w:r w:rsidRPr="00855F6C">
              <w:rPr>
                <w:rFonts w:eastAsiaTheme="minorEastAsia" w:hint="eastAsia"/>
                <w:sz w:val="24"/>
              </w:rPr>
              <w:t xml:space="preserve"> </w:t>
            </w:r>
            <w:r w:rsidRPr="00855F6C">
              <w:rPr>
                <w:rFonts w:eastAsiaTheme="minorEastAsia"/>
                <w:sz w:val="24"/>
              </w:rPr>
              <w:t>respond to. Then find ten other ads for similar positions and identify the</w:t>
            </w:r>
            <w:r w:rsidRPr="00855F6C">
              <w:rPr>
                <w:rFonts w:eastAsiaTheme="minorEastAsia" w:hint="eastAsia"/>
                <w:sz w:val="24"/>
              </w:rPr>
              <w:t xml:space="preserve"> </w:t>
            </w:r>
            <w:r w:rsidRPr="00855F6C">
              <w:rPr>
                <w:rFonts w:eastAsiaTheme="minorEastAsia"/>
                <w:sz w:val="24"/>
              </w:rPr>
              <w:t>terms that come up frequently. Think in terms of job titles, names of products, companies, technologies, and professional organizations. For instance,</w:t>
            </w:r>
            <w:r w:rsidRPr="00855F6C">
              <w:rPr>
                <w:rFonts w:eastAsiaTheme="minorEastAsia" w:hint="eastAsia"/>
                <w:sz w:val="24"/>
              </w:rPr>
              <w:t xml:space="preserve"> </w:t>
            </w:r>
            <w:r w:rsidRPr="00855F6C">
              <w:rPr>
                <w:rFonts w:eastAsiaTheme="minorEastAsia"/>
                <w:sz w:val="24"/>
              </w:rPr>
              <w:t>if the job is to develop web pages, you will likely see many references to “web</w:t>
            </w:r>
            <w:r w:rsidRPr="00855F6C">
              <w:rPr>
                <w:rFonts w:eastAsiaTheme="minorEastAsia" w:hint="eastAsia"/>
                <w:sz w:val="24"/>
              </w:rPr>
              <w:t xml:space="preserve"> </w:t>
            </w:r>
            <w:r w:rsidRPr="00855F6C">
              <w:rPr>
                <w:rFonts w:eastAsiaTheme="minorEastAsia"/>
                <w:sz w:val="24"/>
              </w:rPr>
              <w:t>page,” “Internet,” “XHTML,” “HTML5,” “Java,” “W3C,” and “CSS.” Also include</w:t>
            </w:r>
            <w:r w:rsidRPr="00855F6C">
              <w:rPr>
                <w:rFonts w:eastAsiaTheme="minorEastAsia" w:hint="eastAsia"/>
                <w:sz w:val="24"/>
              </w:rPr>
              <w:t xml:space="preserve"> </w:t>
            </w:r>
            <w:r w:rsidRPr="00855F6C">
              <w:rPr>
                <w:rFonts w:eastAsiaTheme="minorEastAsia"/>
                <w:sz w:val="24"/>
              </w:rPr>
              <w:t>keywords that refer to your communication skills, such as “public speaking,”</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oral communication,” and “communication skills.”</w:t>
            </w:r>
          </w:p>
        </w:tc>
        <w:tc>
          <w:tcPr>
            <w:tcW w:w="4252" w:type="dxa"/>
          </w:tcPr>
          <w:p w14:paraId="10DF963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您要回复的实际职位帖子中研究它的职位描述，这是确保您的简历是否包含适当关键字的最佳方法。然后找出其他十个类似职位的广告，找出出现频率高的词汇。从职称、产品名称、公司、技术和专业组织等方面考虑。例如，如果工作是开发网页，您可能会看到许多对“</w:t>
            </w:r>
            <w:r w:rsidRPr="00855F6C">
              <w:rPr>
                <w:rFonts w:asciiTheme="minorHAnsi" w:eastAsiaTheme="minorEastAsia" w:hAnsiTheme="minorHAnsi" w:cstheme="minorBidi"/>
                <w:sz w:val="24"/>
              </w:rPr>
              <w:t>web page</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Internet</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XHTML</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HTML5</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Java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W3C</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sz w:val="24"/>
              </w:rPr>
              <w:t>CSS</w:t>
            </w:r>
            <w:r w:rsidRPr="00855F6C">
              <w:rPr>
                <w:rFonts w:asciiTheme="minorHAnsi" w:eastAsiaTheme="minorEastAsia" w:hAnsiTheme="minorHAnsi" w:cstheme="minorBidi" w:hint="eastAsia"/>
                <w:sz w:val="24"/>
              </w:rPr>
              <w:t>”的引用。包括与您的沟通技巧相关的关键字，例如“公开演讲”，“口头沟通”和“沟通技巧”。</w:t>
            </w:r>
          </w:p>
        </w:tc>
      </w:tr>
      <w:tr w:rsidR="0034411E" w:rsidRPr="00855F6C" w14:paraId="4C4E70D9" w14:textId="77777777" w:rsidTr="0034411E">
        <w:tc>
          <w:tcPr>
            <w:tcW w:w="4361" w:type="dxa"/>
          </w:tcPr>
          <w:p w14:paraId="4D3A1A17" w14:textId="77777777" w:rsidR="0034411E" w:rsidRPr="00855F6C" w:rsidRDefault="0034411E" w:rsidP="0034411E">
            <w:pPr>
              <w:rPr>
                <w:rFonts w:eastAsiaTheme="minorEastAsia"/>
                <w:sz w:val="24"/>
              </w:rPr>
            </w:pPr>
            <w:r w:rsidRPr="00855F6C">
              <w:rPr>
                <w:rFonts w:eastAsiaTheme="minorEastAsia"/>
                <w:sz w:val="24"/>
              </w:rPr>
              <w:t>But don’t just list the keywords. Instead, integrate them into sentences</w:t>
            </w:r>
            <w:r w:rsidRPr="00855F6C">
              <w:rPr>
                <w:rFonts w:eastAsiaTheme="minorEastAsia" w:hint="eastAsia"/>
                <w:sz w:val="24"/>
              </w:rPr>
              <w:t xml:space="preserve"> </w:t>
            </w:r>
            <w:r w:rsidRPr="00855F6C">
              <w:rPr>
                <w:rFonts w:eastAsiaTheme="minorEastAsia"/>
                <w:sz w:val="24"/>
              </w:rPr>
              <w:t>about your skills and accomplishments. For instance, a computer-science</w:t>
            </w:r>
            <w:r w:rsidRPr="00855F6C">
              <w:rPr>
                <w:rFonts w:eastAsiaTheme="minorEastAsia" w:hint="eastAsia"/>
                <w:sz w:val="24"/>
              </w:rPr>
              <w:t xml:space="preserve"> student might write, </w:t>
            </w:r>
            <w:r w:rsidRPr="00855F6C">
              <w:rPr>
                <w:rFonts w:eastAsiaTheme="minorEastAsia"/>
                <w:sz w:val="24"/>
              </w:rPr>
              <w:lastRenderedPageBreak/>
              <w:t>“</w:t>
            </w:r>
            <w:r w:rsidRPr="00855F6C">
              <w:rPr>
                <w:rFonts w:eastAsiaTheme="minorEastAsia" w:hint="eastAsia"/>
                <w:sz w:val="24"/>
              </w:rPr>
              <w:t>Wrote applications for migrating data between systems</w:t>
            </w:r>
            <w:proofErr w:type="gramStart"/>
            <w:r w:rsidRPr="00855F6C">
              <w:rPr>
                <w:rFonts w:eastAsiaTheme="minorEastAsia" w:hint="eastAsia"/>
                <w:sz w:val="24"/>
              </w:rPr>
              <w:t>./</w:t>
            </w:r>
            <w:proofErr w:type="gramEnd"/>
            <w:r w:rsidRPr="00855F6C">
              <w:rPr>
                <w:rFonts w:eastAsiaTheme="minorEastAsia" w:hint="eastAsia"/>
                <w:sz w:val="24"/>
              </w:rPr>
              <w:t xml:space="preserve"> </w:t>
            </w:r>
            <w:r w:rsidRPr="00855F6C">
              <w:rPr>
                <w:rFonts w:eastAsiaTheme="minorEastAsia"/>
                <w:sz w:val="24"/>
              </w:rPr>
              <w:t>databases using C#, XML, and Excel Macros.” A chemical engineer might write,</w:t>
            </w:r>
            <w:r w:rsidRPr="00855F6C">
              <w:rPr>
                <w:rFonts w:eastAsiaTheme="minorEastAsia" w:hint="eastAsia"/>
                <w:sz w:val="24"/>
              </w:rPr>
              <w:t xml:space="preserve"> </w:t>
            </w:r>
            <w:r w:rsidRPr="00855F6C">
              <w:rPr>
                <w:rFonts w:eastAsiaTheme="minorEastAsia" w:hint="eastAsia"/>
                <w:sz w:val="24"/>
              </w:rPr>
              <w:t>“</w:t>
            </w:r>
            <w:r w:rsidRPr="00855F6C">
              <w:rPr>
                <w:rFonts w:eastAsiaTheme="minorEastAsia"/>
                <w:sz w:val="24"/>
              </w:rPr>
              <w:t xml:space="preserve">Worked with polymers, mixing and de-gassing </w:t>
            </w:r>
            <w:proofErr w:type="spellStart"/>
            <w:r w:rsidRPr="00855F6C">
              <w:rPr>
                <w:rFonts w:eastAsiaTheme="minorEastAsia"/>
                <w:sz w:val="24"/>
              </w:rPr>
              <w:t>polydimethylsiloxane</w:t>
            </w:r>
            <w:proofErr w:type="spellEnd"/>
            <w:r w:rsidRPr="00855F6C">
              <w:rPr>
                <w:rFonts w:eastAsiaTheme="minorEastAsia"/>
                <w:sz w:val="24"/>
              </w:rPr>
              <w:t>.”</w:t>
            </w:r>
          </w:p>
        </w:tc>
        <w:tc>
          <w:tcPr>
            <w:tcW w:w="4252" w:type="dxa"/>
          </w:tcPr>
          <w:p w14:paraId="4907D3A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但不要只列出关键词。相反，把它们整合成关于您的技能和成就的句子。例如，一个计算机科学专业的学生可能会写“用</w:t>
            </w:r>
            <w:r w:rsidRPr="00855F6C">
              <w:rPr>
                <w:rFonts w:asciiTheme="minorHAnsi" w:eastAsiaTheme="minorEastAsia" w:hAnsiTheme="minorHAnsi" w:cstheme="minorBidi" w:hint="eastAsia"/>
                <w:sz w:val="24"/>
              </w:rPr>
              <w:t>C</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sz w:val="24"/>
              </w:rPr>
              <w:t>XML</w:t>
            </w:r>
            <w:r w:rsidRPr="00855F6C">
              <w:rPr>
                <w:rFonts w:asciiTheme="minorHAnsi" w:eastAsiaTheme="minorEastAsia" w:hAnsiTheme="minorHAnsi" w:cstheme="minorBidi" w:hint="eastAsia"/>
                <w:sz w:val="24"/>
              </w:rPr>
              <w:t>和</w:t>
            </w:r>
            <w:r w:rsidRPr="00855F6C">
              <w:rPr>
                <w:rFonts w:asciiTheme="minorHAnsi" w:eastAsiaTheme="minorEastAsia" w:hAnsiTheme="minorHAnsi" w:cstheme="minorBidi" w:hint="eastAsia"/>
                <w:sz w:val="24"/>
              </w:rPr>
              <w:t>Excel</w:t>
            </w:r>
            <w:r w:rsidRPr="00855F6C">
              <w:rPr>
                <w:rFonts w:asciiTheme="minorHAnsi" w:eastAsiaTheme="minorEastAsia" w:hAnsiTheme="minorHAnsi" w:cstheme="minorBidi"/>
                <w:sz w:val="24"/>
              </w:rPr>
              <w:t xml:space="preserve"> Macros</w:t>
            </w:r>
            <w:r w:rsidRPr="00855F6C">
              <w:rPr>
                <w:rFonts w:asciiTheme="minorHAnsi" w:eastAsiaTheme="minorEastAsia" w:hAnsiTheme="minorHAnsi" w:cstheme="minorBidi" w:hint="eastAsia"/>
                <w:sz w:val="24"/>
              </w:rPr>
              <w:t>在系统</w:t>
            </w:r>
            <w:r w:rsidRPr="00855F6C">
              <w:rPr>
                <w:rFonts w:asciiTheme="minorHAnsi" w:eastAsiaTheme="minorEastAsia" w:hAnsiTheme="minorHAnsi" w:cstheme="minorBidi" w:hint="eastAsia"/>
                <w:sz w:val="24"/>
              </w:rPr>
              <w:lastRenderedPageBreak/>
              <w:t>之间迁移数据的应用程序</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数据库。”一个化学工程</w:t>
            </w:r>
            <w:proofErr w:type="gramStart"/>
            <w:r w:rsidRPr="00855F6C">
              <w:rPr>
                <w:rFonts w:asciiTheme="minorHAnsi" w:eastAsiaTheme="minorEastAsia" w:hAnsiTheme="minorHAnsi" w:cstheme="minorBidi" w:hint="eastAsia"/>
                <w:sz w:val="24"/>
              </w:rPr>
              <w:t>师可能</w:t>
            </w:r>
            <w:proofErr w:type="gramEnd"/>
            <w:r w:rsidRPr="00855F6C">
              <w:rPr>
                <w:rFonts w:asciiTheme="minorHAnsi" w:eastAsiaTheme="minorEastAsia" w:hAnsiTheme="minorHAnsi" w:cstheme="minorBidi" w:hint="eastAsia"/>
                <w:sz w:val="24"/>
              </w:rPr>
              <w:t>会写“与聚合物，混合和脱气聚二甲基硅氧烷一起工作”。</w:t>
            </w:r>
          </w:p>
        </w:tc>
      </w:tr>
      <w:tr w:rsidR="0034411E" w:rsidRPr="00855F6C" w14:paraId="541D4F33" w14:textId="77777777" w:rsidTr="0034411E">
        <w:tc>
          <w:tcPr>
            <w:tcW w:w="4361" w:type="dxa"/>
          </w:tcPr>
          <w:p w14:paraId="784C18DC" w14:textId="77777777" w:rsidR="0034411E" w:rsidRPr="00855F6C" w:rsidRDefault="0034411E" w:rsidP="0034411E">
            <w:pPr>
              <w:rPr>
                <w:rFonts w:eastAsiaTheme="minorEastAsia"/>
                <w:sz w:val="24"/>
              </w:rPr>
            </w:pPr>
            <w:r w:rsidRPr="00855F6C">
              <w:rPr>
                <w:rFonts w:eastAsiaTheme="minorEastAsia"/>
                <w:sz w:val="24"/>
              </w:rPr>
              <w:lastRenderedPageBreak/>
              <w:t>How long should a résumé be? It should be long enough to include all</w:t>
            </w:r>
            <w:r w:rsidRPr="00855F6C">
              <w:rPr>
                <w:rFonts w:eastAsiaTheme="minorEastAsia" w:hint="eastAsia"/>
                <w:sz w:val="24"/>
              </w:rPr>
              <w:t xml:space="preserve"> </w:t>
            </w:r>
            <w:r w:rsidRPr="00855F6C">
              <w:rPr>
                <w:rFonts w:eastAsiaTheme="minorEastAsia"/>
                <w:sz w:val="24"/>
              </w:rPr>
              <w:t>pertinent information but not so long that it bores or irritates the reader.</w:t>
            </w:r>
            <w:r w:rsidRPr="00855F6C">
              <w:rPr>
                <w:rFonts w:eastAsiaTheme="minorEastAsia" w:hint="eastAsia"/>
                <w:sz w:val="24"/>
              </w:rPr>
              <w:t xml:space="preserve"> </w:t>
            </w:r>
            <w:r w:rsidRPr="00855F6C">
              <w:rPr>
                <w:rFonts w:eastAsiaTheme="minorEastAsia"/>
                <w:sz w:val="24"/>
              </w:rPr>
              <w:t>Although some hiring consultants have guidelines (such as that a student’s</w:t>
            </w:r>
            <w:r w:rsidRPr="00855F6C">
              <w:rPr>
                <w:rFonts w:eastAsiaTheme="minorEastAsia" w:hint="eastAsia"/>
                <w:sz w:val="24"/>
              </w:rPr>
              <w:t xml:space="preserve"> </w:t>
            </w:r>
            <w:r w:rsidRPr="00855F6C">
              <w:rPr>
                <w:rFonts w:eastAsiaTheme="minorEastAsia"/>
                <w:sz w:val="24"/>
              </w:rPr>
              <w:t>résumé should be no longer than one page, or that applicants who are vice</w:t>
            </w:r>
            <w:r w:rsidRPr="00855F6C">
              <w:rPr>
                <w:rFonts w:eastAsiaTheme="minorEastAsia" w:hint="eastAsia"/>
                <w:sz w:val="24"/>
              </w:rPr>
              <w:t xml:space="preserve"> </w:t>
            </w:r>
            <w:r w:rsidRPr="00855F6C">
              <w:rPr>
                <w:rFonts w:eastAsiaTheme="minorEastAsia"/>
                <w:sz w:val="24"/>
              </w:rPr>
              <w:t>presidents at companies can write two-page résumés), the consensus is</w:t>
            </w:r>
            <w:r w:rsidRPr="00855F6C">
              <w:rPr>
                <w:rFonts w:eastAsiaTheme="minorEastAsia" w:hint="eastAsia"/>
                <w:sz w:val="24"/>
              </w:rPr>
              <w:t xml:space="preserve"> </w:t>
            </w:r>
            <w:r w:rsidRPr="00855F6C">
              <w:rPr>
                <w:rFonts w:eastAsiaTheme="minorEastAsia"/>
                <w:sz w:val="24"/>
              </w:rPr>
              <w:t>that length is unimportant. If an applicant has more experience, the résumé</w:t>
            </w:r>
            <w:r w:rsidRPr="00855F6C">
              <w:rPr>
                <w:rFonts w:eastAsiaTheme="minorEastAsia" w:hint="eastAsia"/>
                <w:sz w:val="24"/>
              </w:rPr>
              <w:t xml:space="preserve"> </w:t>
            </w:r>
            <w:r w:rsidRPr="00855F6C">
              <w:rPr>
                <w:rFonts w:eastAsiaTheme="minorEastAsia"/>
                <w:sz w:val="24"/>
              </w:rPr>
              <w:t>will be longer; if an applicant has less experience, it will be shorter. If all</w:t>
            </w:r>
            <w:r w:rsidRPr="00855F6C">
              <w:rPr>
                <w:rFonts w:eastAsiaTheme="minorEastAsia" w:hint="eastAsia"/>
                <w:sz w:val="24"/>
              </w:rPr>
              <w:t xml:space="preserve"> </w:t>
            </w:r>
            <w:r w:rsidRPr="00855F6C">
              <w:rPr>
                <w:rFonts w:eastAsiaTheme="minorEastAsia"/>
                <w:sz w:val="24"/>
              </w:rPr>
              <w:t>the information in the résumé helps make the case that the applicant is an</w:t>
            </w:r>
            <w:r w:rsidRPr="00855F6C">
              <w:rPr>
                <w:rFonts w:eastAsiaTheme="minorEastAsia" w:hint="eastAsia"/>
                <w:sz w:val="24"/>
              </w:rPr>
              <w:t xml:space="preserve"> </w:t>
            </w:r>
            <w:r w:rsidRPr="00855F6C">
              <w:rPr>
                <w:rFonts w:eastAsiaTheme="minorEastAsia"/>
                <w:sz w:val="24"/>
              </w:rPr>
              <w:t>excellent fit for the position, it’s the right length.</w:t>
            </w:r>
          </w:p>
        </w:tc>
        <w:tc>
          <w:tcPr>
            <w:tcW w:w="4252" w:type="dxa"/>
          </w:tcPr>
          <w:p w14:paraId="1A629C9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份简历要多长？它的长度要能够包含所有相关信息，但又不能太长，以免使读者感到厌烦。尽管一些招聘顾问有指导方法（例如，学生的简历不应超过一页，或者求职者是公司副总裁的可以写两页的简历），但大家的共识是，篇幅并不重要。如果求职者有更多经历，则简历会更长，如果求职者的经历较少，则篇幅会较短。如果简历中的所有信息都有助于证明求职者非常适合这个职位，那么这个长度就很合适。</w:t>
            </w:r>
          </w:p>
        </w:tc>
      </w:tr>
      <w:tr w:rsidR="0034411E" w:rsidRPr="00855F6C" w14:paraId="386005EC" w14:textId="77777777" w:rsidTr="0034411E">
        <w:tc>
          <w:tcPr>
            <w:tcW w:w="4361" w:type="dxa"/>
          </w:tcPr>
          <w:p w14:paraId="03744048" w14:textId="77777777" w:rsidR="0034411E" w:rsidRPr="00855F6C" w:rsidRDefault="0034411E" w:rsidP="0034411E">
            <w:pPr>
              <w:rPr>
                <w:rFonts w:eastAsiaTheme="minorEastAsia"/>
                <w:sz w:val="24"/>
              </w:rPr>
            </w:pPr>
            <w:r w:rsidRPr="00855F6C">
              <w:rPr>
                <w:rFonts w:eastAsiaTheme="minorEastAsia"/>
                <w:sz w:val="24"/>
              </w:rPr>
              <w:t>The information that goes into a résumé is commonly ordered either chronologically or by skills. In a chronological résumé, you use time as the organizing</w:t>
            </w:r>
            <w:r w:rsidRPr="00855F6C">
              <w:rPr>
                <w:rFonts w:eastAsiaTheme="minorEastAsia" w:hint="eastAsia"/>
                <w:sz w:val="24"/>
              </w:rPr>
              <w:t xml:space="preserve"> </w:t>
            </w:r>
            <w:r w:rsidRPr="00855F6C">
              <w:rPr>
                <w:rFonts w:eastAsiaTheme="minorEastAsia"/>
                <w:sz w:val="24"/>
              </w:rPr>
              <w:t>pattern for each section, including education and experience, and discuss your</w:t>
            </w:r>
            <w:r w:rsidRPr="00855F6C">
              <w:rPr>
                <w:rFonts w:eastAsiaTheme="minorEastAsia" w:hint="eastAsia"/>
                <w:sz w:val="24"/>
              </w:rPr>
              <w:t xml:space="preserve"> </w:t>
            </w:r>
            <w:r w:rsidRPr="00855F6C">
              <w:rPr>
                <w:rFonts w:eastAsiaTheme="minorEastAsia"/>
                <w:sz w:val="24"/>
              </w:rPr>
              <w:t>responsibilities for each job you have held. In a skills résumé (sometimes called</w:t>
            </w:r>
            <w:r w:rsidRPr="00855F6C">
              <w:rPr>
                <w:rFonts w:eastAsiaTheme="minorEastAsia" w:hint="eastAsia"/>
                <w:sz w:val="24"/>
              </w:rPr>
              <w:t xml:space="preserve"> </w:t>
            </w:r>
            <w:r w:rsidRPr="00855F6C">
              <w:rPr>
                <w:rFonts w:eastAsiaTheme="minorEastAsia"/>
                <w:sz w:val="24"/>
              </w:rPr>
              <w:t>a functional résumé), you merely list your previous jobs but include a skills section in which you describe your talents, skills, and achievements.</w:t>
            </w:r>
          </w:p>
        </w:tc>
        <w:tc>
          <w:tcPr>
            <w:tcW w:w="4252" w:type="dxa"/>
          </w:tcPr>
          <w:p w14:paraId="1DD2BB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简历中的信息通常按时间顺序或技能顺序排序。在按时间顺序排列的简历中，您将时间用作每个部分的组织方式，包括教育和经验，并</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所担任的每项工作的职责。在技能简历（有时被称为功能性简历）中，您只需列出您以前的工作，但在技能部分，您可以</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的才能、技能和成就。</w:t>
            </w:r>
          </w:p>
        </w:tc>
      </w:tr>
      <w:tr w:rsidR="0034411E" w:rsidRPr="00855F6C" w14:paraId="1790B36A" w14:textId="77777777" w:rsidTr="0034411E">
        <w:tc>
          <w:tcPr>
            <w:tcW w:w="4361" w:type="dxa"/>
          </w:tcPr>
          <w:p w14:paraId="56CFFAC9" w14:textId="77777777" w:rsidR="0034411E" w:rsidRPr="00855F6C" w:rsidRDefault="0034411E" w:rsidP="0034411E">
            <w:pPr>
              <w:rPr>
                <w:rFonts w:eastAsiaTheme="minorEastAsia"/>
                <w:sz w:val="24"/>
              </w:rPr>
            </w:pPr>
            <w:r w:rsidRPr="00855F6C">
              <w:rPr>
                <w:rFonts w:eastAsiaTheme="minorEastAsia"/>
                <w:sz w:val="24"/>
              </w:rPr>
              <w:t>A chronological résumé focuses on the record of employment, giving</w:t>
            </w:r>
            <w:r w:rsidRPr="00855F6C">
              <w:rPr>
                <w:rFonts w:eastAsiaTheme="minorEastAsia" w:hint="eastAsia"/>
                <w:sz w:val="24"/>
              </w:rPr>
              <w:t xml:space="preserve"> </w:t>
            </w:r>
            <w:r w:rsidRPr="00855F6C">
              <w:rPr>
                <w:rFonts w:eastAsiaTheme="minorEastAsia"/>
                <w:sz w:val="24"/>
              </w:rPr>
              <w:t>an applicant the opportunity to describe the duties and accomplishments</w:t>
            </w:r>
            <w:r w:rsidRPr="00855F6C">
              <w:rPr>
                <w:rFonts w:eastAsiaTheme="minorEastAsia" w:hint="eastAsia"/>
                <w:sz w:val="24"/>
              </w:rPr>
              <w:t xml:space="preserve"> </w:t>
            </w:r>
            <w:r w:rsidRPr="00855F6C">
              <w:rPr>
                <w:rFonts w:eastAsiaTheme="minorEastAsia"/>
                <w:sz w:val="24"/>
              </w:rPr>
              <w:t>related to each job. The skills résumé highlights the skills (such as supervising others, managing a large department, reducing production costs) that the</w:t>
            </w:r>
            <w:r w:rsidRPr="00855F6C">
              <w:rPr>
                <w:rFonts w:eastAsiaTheme="minorEastAsia" w:hint="eastAsia"/>
                <w:sz w:val="24"/>
              </w:rPr>
              <w:t xml:space="preserve"> </w:t>
            </w:r>
            <w:r w:rsidRPr="00855F6C">
              <w:rPr>
                <w:rFonts w:eastAsiaTheme="minorEastAsia"/>
                <w:sz w:val="24"/>
              </w:rPr>
              <w:t>candidate demonstrated at several different companies. The skills résumé is</w:t>
            </w:r>
            <w:r w:rsidRPr="00855F6C">
              <w:rPr>
                <w:rFonts w:eastAsiaTheme="minorEastAsia" w:hint="eastAsia"/>
                <w:sz w:val="24"/>
              </w:rPr>
              <w:t xml:space="preserve"> </w:t>
            </w:r>
            <w:r w:rsidRPr="00855F6C">
              <w:rPr>
                <w:rFonts w:eastAsiaTheme="minorEastAsia"/>
                <w:sz w:val="24"/>
              </w:rPr>
              <w:t xml:space="preserve">a popular choice for applicants who have a </w:t>
            </w:r>
            <w:r w:rsidRPr="00855F6C">
              <w:rPr>
                <w:rFonts w:eastAsiaTheme="minorEastAsia"/>
                <w:sz w:val="24"/>
              </w:rPr>
              <w:lastRenderedPageBreak/>
              <w:t>gap in their employment history,</w:t>
            </w:r>
            <w:r w:rsidRPr="00855F6C">
              <w:rPr>
                <w:rFonts w:eastAsiaTheme="minorEastAsia" w:hint="eastAsia"/>
                <w:sz w:val="24"/>
              </w:rPr>
              <w:t xml:space="preserve"> </w:t>
            </w:r>
            <w:r w:rsidRPr="00855F6C">
              <w:rPr>
                <w:rFonts w:eastAsiaTheme="minorEastAsia"/>
                <w:sz w:val="24"/>
              </w:rPr>
              <w:t>who are re-entering the workforce, or who have changed jobs frequently.</w:t>
            </w:r>
          </w:p>
        </w:tc>
        <w:tc>
          <w:tcPr>
            <w:tcW w:w="4252" w:type="dxa"/>
          </w:tcPr>
          <w:p w14:paraId="03D4D8E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按时间顺序排列的简历侧重于工作记录，让求职者有机会描述与每项工作相关的职责和成就。技能简历强调了求职者在几家不同公司展示的技能（如监督他人、管理大部门、降低生产成本）。对于在工作经历方面有差距，正在重新进入工作岗位或频繁跳槽的求职者来说，技能简历是一个很受欢迎的选择。</w:t>
            </w:r>
          </w:p>
        </w:tc>
      </w:tr>
      <w:tr w:rsidR="0034411E" w:rsidRPr="00855F6C" w14:paraId="1FA9C250" w14:textId="77777777" w:rsidTr="0034411E">
        <w:tc>
          <w:tcPr>
            <w:tcW w:w="4361" w:type="dxa"/>
          </w:tcPr>
          <w:p w14:paraId="253F992A" w14:textId="77777777" w:rsidR="0034411E" w:rsidRPr="00855F6C" w:rsidRDefault="0034411E" w:rsidP="0034411E">
            <w:pPr>
              <w:rPr>
                <w:rFonts w:eastAsiaTheme="minorEastAsia"/>
                <w:sz w:val="24"/>
              </w:rPr>
            </w:pPr>
            <w:r w:rsidRPr="00855F6C">
              <w:rPr>
                <w:rFonts w:eastAsiaTheme="minorEastAsia"/>
                <w:sz w:val="24"/>
              </w:rPr>
              <w:lastRenderedPageBreak/>
              <w:t>In both types of résumé, you use reverse chronology; that is, you present</w:t>
            </w:r>
            <w:r w:rsidRPr="00855F6C">
              <w:rPr>
                <w:rFonts w:eastAsiaTheme="minorEastAsia" w:hint="eastAsia"/>
                <w:sz w:val="24"/>
              </w:rPr>
              <w:t xml:space="preserve"> </w:t>
            </w:r>
            <w:r w:rsidRPr="00855F6C">
              <w:rPr>
                <w:rFonts w:eastAsiaTheme="minorEastAsia"/>
                <w:sz w:val="24"/>
              </w:rPr>
              <w:t>the most recent jobs and degrees first, to emphasize them.</w:t>
            </w:r>
          </w:p>
        </w:tc>
        <w:tc>
          <w:tcPr>
            <w:tcW w:w="4252" w:type="dxa"/>
          </w:tcPr>
          <w:p w14:paraId="13E3A7D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在这两种类型的简历中，您都会使用倒计时法；也就是说，您会先介绍最近的工作和学位，以强调它们。</w:t>
            </w:r>
          </w:p>
        </w:tc>
      </w:tr>
      <w:tr w:rsidR="0034411E" w:rsidRPr="00855F6C" w14:paraId="53720612" w14:textId="77777777" w:rsidTr="0034411E">
        <w:tc>
          <w:tcPr>
            <w:tcW w:w="4361" w:type="dxa"/>
          </w:tcPr>
          <w:p w14:paraId="4E90322E" w14:textId="77777777" w:rsidR="0034411E" w:rsidRPr="00855F6C" w:rsidRDefault="0034411E" w:rsidP="0034411E">
            <w:pPr>
              <w:rPr>
                <w:rFonts w:eastAsiaTheme="minorEastAsia"/>
                <w:b/>
                <w:sz w:val="24"/>
              </w:rPr>
            </w:pPr>
            <w:r w:rsidRPr="00855F6C">
              <w:rPr>
                <w:rFonts w:eastAsiaTheme="minorEastAsia"/>
                <w:b/>
                <w:sz w:val="24"/>
              </w:rPr>
              <w:t>ELEMENTS OF THE CHRONOLOGICAL RÉSUMÉ</w:t>
            </w:r>
          </w:p>
        </w:tc>
        <w:tc>
          <w:tcPr>
            <w:tcW w:w="4252" w:type="dxa"/>
          </w:tcPr>
          <w:p w14:paraId="0CE1F49E"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按时间顺序排列的简历要素</w:t>
            </w:r>
          </w:p>
        </w:tc>
      </w:tr>
      <w:tr w:rsidR="0034411E" w:rsidRPr="00855F6C" w14:paraId="449B5738" w14:textId="77777777" w:rsidTr="0034411E">
        <w:tc>
          <w:tcPr>
            <w:tcW w:w="4361" w:type="dxa"/>
          </w:tcPr>
          <w:p w14:paraId="585FD4FA" w14:textId="77777777" w:rsidR="0034411E" w:rsidRPr="00855F6C" w:rsidRDefault="0034411E" w:rsidP="0034411E">
            <w:pPr>
              <w:rPr>
                <w:rFonts w:eastAsiaTheme="minorEastAsia"/>
                <w:sz w:val="24"/>
              </w:rPr>
            </w:pPr>
            <w:r w:rsidRPr="00855F6C">
              <w:rPr>
                <w:rFonts w:eastAsiaTheme="minorEastAsia"/>
                <w:sz w:val="24"/>
              </w:rPr>
              <w:t>Most chronological résumés have five basic elements: identifying information, summary of qualifications, education, employment history, and interests and activities. Sometimes writers include a sixth section: references. In</w:t>
            </w:r>
            <w:r w:rsidRPr="00855F6C">
              <w:rPr>
                <w:rFonts w:eastAsiaTheme="minorEastAsia" w:hint="eastAsia"/>
                <w:sz w:val="24"/>
              </w:rPr>
              <w:t xml:space="preserve"> </w:t>
            </w:r>
            <w:r w:rsidRPr="00855F6C">
              <w:rPr>
                <w:rFonts w:eastAsiaTheme="minorEastAsia"/>
                <w:sz w:val="24"/>
              </w:rPr>
              <w:t>filling in these basic sections, remember that you want to include the keywords that will attract employers.</w:t>
            </w:r>
          </w:p>
        </w:tc>
        <w:tc>
          <w:tcPr>
            <w:tcW w:w="4252" w:type="dxa"/>
          </w:tcPr>
          <w:p w14:paraId="6F7A5EF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大多数按时间顺序排列的简历有五个基本要素：识别信息、资历概要、教育、工作经历、爱好和活动。有时，作者会</w:t>
            </w:r>
            <w:proofErr w:type="gramStart"/>
            <w:r w:rsidRPr="00855F6C">
              <w:rPr>
                <w:rFonts w:asciiTheme="minorHAnsi" w:eastAsiaTheme="minorEastAsia" w:hAnsiTheme="minorHAnsi" w:cstheme="minorBidi" w:hint="eastAsia"/>
                <w:sz w:val="24"/>
              </w:rPr>
              <w:t>加上第</w:t>
            </w:r>
            <w:proofErr w:type="gramEnd"/>
            <w:r w:rsidRPr="00855F6C">
              <w:rPr>
                <w:rFonts w:asciiTheme="minorHAnsi" w:eastAsiaTheme="minorEastAsia" w:hAnsiTheme="minorHAnsi" w:cstheme="minorBidi" w:hint="eastAsia"/>
                <w:sz w:val="24"/>
              </w:rPr>
              <w:t>六部分：参考资料。在填写这些基本部分时，请记住，其中要包含能够吸引雇主的关键字。</w:t>
            </w:r>
          </w:p>
        </w:tc>
      </w:tr>
      <w:tr w:rsidR="0034411E" w:rsidRPr="00855F6C" w14:paraId="2F978498" w14:textId="77777777" w:rsidTr="0034411E">
        <w:tc>
          <w:tcPr>
            <w:tcW w:w="4361" w:type="dxa"/>
          </w:tcPr>
          <w:p w14:paraId="166DDF7B" w14:textId="77777777" w:rsidR="0034411E" w:rsidRPr="00855F6C" w:rsidRDefault="0034411E" w:rsidP="0034411E">
            <w:pPr>
              <w:rPr>
                <w:rFonts w:eastAsiaTheme="minorEastAsia"/>
                <w:b/>
                <w:sz w:val="24"/>
              </w:rPr>
            </w:pPr>
            <w:r w:rsidRPr="00855F6C">
              <w:rPr>
                <w:rFonts w:eastAsiaTheme="minorEastAsia"/>
                <w:b/>
                <w:sz w:val="24"/>
              </w:rPr>
              <w:t>Identifying Information</w:t>
            </w:r>
          </w:p>
        </w:tc>
        <w:tc>
          <w:tcPr>
            <w:tcW w:w="4252" w:type="dxa"/>
          </w:tcPr>
          <w:p w14:paraId="102326E3"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识别信息</w:t>
            </w:r>
          </w:p>
        </w:tc>
      </w:tr>
      <w:tr w:rsidR="0034411E" w:rsidRPr="00855F6C" w14:paraId="1B0C7DA9" w14:textId="77777777" w:rsidTr="0034411E">
        <w:tc>
          <w:tcPr>
            <w:tcW w:w="4361" w:type="dxa"/>
          </w:tcPr>
          <w:p w14:paraId="62C6828C" w14:textId="77777777" w:rsidR="0034411E" w:rsidRPr="00855F6C" w:rsidRDefault="0034411E" w:rsidP="0034411E">
            <w:pPr>
              <w:rPr>
                <w:rFonts w:eastAsiaTheme="minorEastAsia"/>
                <w:sz w:val="24"/>
              </w:rPr>
            </w:pPr>
            <w:r w:rsidRPr="00855F6C">
              <w:rPr>
                <w:rFonts w:eastAsiaTheme="minorEastAsia"/>
                <w:sz w:val="24"/>
              </w:rPr>
              <w:t>If you are submitting your résumé directly to a</w:t>
            </w:r>
            <w:r w:rsidRPr="00855F6C">
              <w:rPr>
                <w:rFonts w:eastAsiaTheme="minorEastAsia" w:hint="eastAsia"/>
                <w:sz w:val="24"/>
              </w:rPr>
              <w:t xml:space="preserve"> </w:t>
            </w:r>
            <w:r w:rsidRPr="00855F6C">
              <w:rPr>
                <w:rFonts w:eastAsiaTheme="minorEastAsia"/>
                <w:sz w:val="24"/>
              </w:rPr>
              <w:t>company, include your full name, address, phone number, and email address.</w:t>
            </w:r>
            <w:r w:rsidRPr="00855F6C">
              <w:rPr>
                <w:rFonts w:eastAsiaTheme="minorEastAsia" w:hint="eastAsia"/>
                <w:sz w:val="24"/>
              </w:rPr>
              <w:t xml:space="preserve"> </w:t>
            </w:r>
            <w:r w:rsidRPr="00855F6C">
              <w:rPr>
                <w:rFonts w:eastAsiaTheme="minorEastAsia"/>
                <w:sz w:val="24"/>
              </w:rPr>
              <w:t>Use your complete address, including the zip code. If your address during the</w:t>
            </w:r>
            <w:r w:rsidRPr="00855F6C">
              <w:rPr>
                <w:rFonts w:eastAsiaTheme="minorEastAsia" w:hint="eastAsia"/>
                <w:sz w:val="24"/>
              </w:rPr>
              <w:t xml:space="preserve"> </w:t>
            </w:r>
            <w:r w:rsidRPr="00855F6C">
              <w:rPr>
                <w:rFonts w:eastAsiaTheme="minorEastAsia"/>
                <w:sz w:val="24"/>
              </w:rPr>
              <w:t>academic year differs from your home address, list both and identify them</w:t>
            </w:r>
            <w:r w:rsidRPr="00855F6C">
              <w:rPr>
                <w:rFonts w:eastAsiaTheme="minorEastAsia" w:hint="eastAsia"/>
                <w:sz w:val="24"/>
              </w:rPr>
              <w:t xml:space="preserve"> </w:t>
            </w:r>
            <w:r w:rsidRPr="00855F6C">
              <w:rPr>
                <w:rFonts w:eastAsiaTheme="minorEastAsia"/>
                <w:sz w:val="24"/>
              </w:rPr>
              <w:t>clearly. An employer might call during an academic holiday to arrange an</w:t>
            </w:r>
            <w:r w:rsidRPr="00855F6C">
              <w:rPr>
                <w:rFonts w:eastAsiaTheme="minorEastAsia" w:hint="eastAsia"/>
                <w:sz w:val="24"/>
              </w:rPr>
              <w:t xml:space="preserve"> </w:t>
            </w:r>
            <w:r w:rsidRPr="00855F6C">
              <w:rPr>
                <w:rFonts w:eastAsiaTheme="minorEastAsia"/>
                <w:sz w:val="24"/>
              </w:rPr>
              <w:t>interview.</w:t>
            </w:r>
          </w:p>
        </w:tc>
        <w:tc>
          <w:tcPr>
            <w:tcW w:w="4252" w:type="dxa"/>
          </w:tcPr>
          <w:p w14:paraId="748B321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要将简历直接提交给公司，请提供您的全名，地址，电话号码和电子邮件地址。提供完整的地址，包括邮政编码。如果您在学年内的住址与您的家庭住址不同，请同时列出两者并标识清楚。雇主可能在学术假期期间致电安排面试。</w:t>
            </w:r>
          </w:p>
        </w:tc>
      </w:tr>
      <w:tr w:rsidR="0034411E" w:rsidRPr="00855F6C" w14:paraId="45BF3DC8" w14:textId="77777777" w:rsidTr="0034411E">
        <w:tc>
          <w:tcPr>
            <w:tcW w:w="4361" w:type="dxa"/>
          </w:tcPr>
          <w:p w14:paraId="493D7AF6" w14:textId="77777777" w:rsidR="0034411E" w:rsidRPr="00855F6C" w:rsidRDefault="0034411E" w:rsidP="0034411E">
            <w:pPr>
              <w:rPr>
                <w:rFonts w:eastAsiaTheme="minorEastAsia"/>
                <w:sz w:val="24"/>
              </w:rPr>
            </w:pPr>
            <w:r w:rsidRPr="00855F6C">
              <w:rPr>
                <w:rFonts w:eastAsiaTheme="minorEastAsia"/>
                <w:sz w:val="24"/>
              </w:rPr>
              <w:t>However, if you are posting your résumé to an Internet job board, where it</w:t>
            </w:r>
            <w:r w:rsidRPr="00855F6C">
              <w:rPr>
                <w:rFonts w:eastAsiaTheme="minorEastAsia" w:hint="eastAsia"/>
                <w:sz w:val="24"/>
              </w:rPr>
              <w:t xml:space="preserve"> </w:t>
            </w:r>
            <w:r w:rsidRPr="00855F6C">
              <w:rPr>
                <w:rFonts w:eastAsiaTheme="minorEastAsia"/>
                <w:sz w:val="24"/>
              </w:rPr>
              <w:t>can be seen by anyone, you will be more vulnerable to scammers, spammers,</w:t>
            </w:r>
            <w:r w:rsidRPr="00855F6C">
              <w:rPr>
                <w:rFonts w:eastAsiaTheme="minorEastAsia" w:hint="eastAsia"/>
                <w:sz w:val="24"/>
              </w:rPr>
              <w:t xml:space="preserve"> </w:t>
            </w:r>
            <w:r w:rsidRPr="00855F6C">
              <w:rPr>
                <w:rFonts w:eastAsiaTheme="minorEastAsia"/>
                <w:sz w:val="24"/>
              </w:rPr>
              <w:t>and identity thieves. Don’t include a mailing address or phone number, and</w:t>
            </w:r>
            <w:r w:rsidRPr="00855F6C">
              <w:rPr>
                <w:rFonts w:eastAsiaTheme="minorEastAsia" w:hint="eastAsia"/>
                <w:sz w:val="24"/>
              </w:rPr>
              <w:t xml:space="preserve"> </w:t>
            </w:r>
            <w:r w:rsidRPr="00855F6C">
              <w:rPr>
                <w:rFonts w:eastAsiaTheme="minorEastAsia"/>
                <w:sz w:val="24"/>
              </w:rPr>
              <w:t>use an email address that does not identify you.</w:t>
            </w:r>
          </w:p>
        </w:tc>
        <w:tc>
          <w:tcPr>
            <w:tcW w:w="4252" w:type="dxa"/>
          </w:tcPr>
          <w:p w14:paraId="56A2FC8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但是，如果您将简历发布到任何人都可以看到的招聘网站上，则更容易受到骗子，垃圾邮件发送者和身份盗用者的攻击。简历内容不要包含邮寄地址或电话号码，而要使用无法</w:t>
            </w:r>
            <w:proofErr w:type="gramStart"/>
            <w:r w:rsidRPr="00855F6C">
              <w:rPr>
                <w:rFonts w:asciiTheme="minorHAnsi" w:eastAsiaTheme="minorEastAsia" w:hAnsiTheme="minorHAnsi" w:cstheme="minorBidi" w:hint="eastAsia"/>
                <w:sz w:val="24"/>
              </w:rPr>
              <w:t>识别您</w:t>
            </w:r>
            <w:proofErr w:type="gramEnd"/>
            <w:r w:rsidRPr="00855F6C">
              <w:rPr>
                <w:rFonts w:asciiTheme="minorHAnsi" w:eastAsiaTheme="minorEastAsia" w:hAnsiTheme="minorHAnsi" w:cstheme="minorBidi" w:hint="eastAsia"/>
                <w:sz w:val="24"/>
              </w:rPr>
              <w:t>身份的电子邮件地址。</w:t>
            </w:r>
          </w:p>
        </w:tc>
      </w:tr>
      <w:tr w:rsidR="0034411E" w:rsidRPr="00855F6C" w14:paraId="4D14F89B" w14:textId="77777777" w:rsidTr="0034411E">
        <w:tc>
          <w:tcPr>
            <w:tcW w:w="4361" w:type="dxa"/>
          </w:tcPr>
          <w:p w14:paraId="54B200F7" w14:textId="77777777" w:rsidR="0034411E" w:rsidRPr="00855F6C" w:rsidRDefault="0034411E" w:rsidP="0034411E">
            <w:pPr>
              <w:rPr>
                <w:rFonts w:eastAsiaTheme="minorEastAsia"/>
                <w:b/>
                <w:sz w:val="24"/>
              </w:rPr>
            </w:pPr>
            <w:r w:rsidRPr="00855F6C">
              <w:rPr>
                <w:rFonts w:eastAsiaTheme="minorEastAsia"/>
                <w:b/>
                <w:sz w:val="24"/>
              </w:rPr>
              <w:t>Summary Statement</w:t>
            </w:r>
          </w:p>
        </w:tc>
        <w:tc>
          <w:tcPr>
            <w:tcW w:w="4252" w:type="dxa"/>
          </w:tcPr>
          <w:p w14:paraId="4BDBDF5E"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简要说明</w:t>
            </w:r>
          </w:p>
        </w:tc>
      </w:tr>
      <w:tr w:rsidR="0034411E" w:rsidRPr="00855F6C" w14:paraId="4F4E21C0" w14:textId="77777777" w:rsidTr="0034411E">
        <w:tc>
          <w:tcPr>
            <w:tcW w:w="4361" w:type="dxa"/>
          </w:tcPr>
          <w:p w14:paraId="38923BE2" w14:textId="77777777" w:rsidR="0034411E" w:rsidRPr="00855F6C" w:rsidRDefault="0034411E" w:rsidP="0034411E">
            <w:pPr>
              <w:rPr>
                <w:rFonts w:eastAsiaTheme="minorEastAsia"/>
                <w:sz w:val="24"/>
              </w:rPr>
            </w:pPr>
            <w:r w:rsidRPr="00855F6C">
              <w:rPr>
                <w:rFonts w:eastAsiaTheme="minorEastAsia"/>
                <w:sz w:val="24"/>
              </w:rPr>
              <w:t>After the identifying information, add a summary</w:t>
            </w:r>
            <w:r w:rsidRPr="00855F6C">
              <w:rPr>
                <w:rFonts w:eastAsiaTheme="minorEastAsia" w:hint="eastAsia"/>
                <w:sz w:val="24"/>
              </w:rPr>
              <w:t xml:space="preserve"> </w:t>
            </w:r>
            <w:r w:rsidRPr="00855F6C">
              <w:rPr>
                <w:rFonts w:eastAsiaTheme="minorEastAsia"/>
                <w:sz w:val="24"/>
              </w:rPr>
              <w:t>statement, a brief paragraph that highlights three or four important skills or</w:t>
            </w:r>
            <w:r w:rsidRPr="00855F6C">
              <w:rPr>
                <w:rFonts w:eastAsiaTheme="minorEastAsia" w:hint="eastAsia"/>
                <w:sz w:val="24"/>
              </w:rPr>
              <w:t xml:space="preserve"> </w:t>
            </w:r>
            <w:r w:rsidRPr="00855F6C">
              <w:rPr>
                <w:rFonts w:eastAsiaTheme="minorEastAsia"/>
                <w:sz w:val="24"/>
              </w:rPr>
              <w:t>accomplishments. For example:</w:t>
            </w:r>
          </w:p>
        </w:tc>
        <w:tc>
          <w:tcPr>
            <w:tcW w:w="4252" w:type="dxa"/>
          </w:tcPr>
          <w:p w14:paraId="5D10245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在识别信息之后，添加一个简要说明，一个简短的段落突出显示三到四个重要技能或成就。例如：</w:t>
            </w:r>
          </w:p>
        </w:tc>
      </w:tr>
      <w:tr w:rsidR="0034411E" w:rsidRPr="00855F6C" w14:paraId="20D19E8A" w14:textId="77777777" w:rsidTr="0034411E">
        <w:tc>
          <w:tcPr>
            <w:tcW w:w="4361" w:type="dxa"/>
          </w:tcPr>
          <w:p w14:paraId="037192ED" w14:textId="77777777" w:rsidR="0034411E" w:rsidRPr="00855F6C" w:rsidRDefault="0034411E" w:rsidP="0034411E">
            <w:pPr>
              <w:rPr>
                <w:rFonts w:eastAsiaTheme="minorEastAsia"/>
                <w:b/>
                <w:sz w:val="24"/>
              </w:rPr>
            </w:pPr>
            <w:r w:rsidRPr="00855F6C">
              <w:rPr>
                <w:rFonts w:eastAsiaTheme="minorEastAsia"/>
                <w:b/>
                <w:sz w:val="24"/>
              </w:rPr>
              <w:t>Summary</w:t>
            </w:r>
          </w:p>
        </w:tc>
        <w:tc>
          <w:tcPr>
            <w:tcW w:w="4252" w:type="dxa"/>
          </w:tcPr>
          <w:p w14:paraId="371E4F36"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总结</w:t>
            </w:r>
          </w:p>
        </w:tc>
      </w:tr>
      <w:tr w:rsidR="0034411E" w:rsidRPr="00855F6C" w14:paraId="46A319DE" w14:textId="77777777" w:rsidTr="0034411E">
        <w:tc>
          <w:tcPr>
            <w:tcW w:w="4361" w:type="dxa"/>
          </w:tcPr>
          <w:p w14:paraId="24BBD865" w14:textId="77777777" w:rsidR="0034411E" w:rsidRPr="00855F6C" w:rsidRDefault="0034411E" w:rsidP="0034411E">
            <w:pPr>
              <w:rPr>
                <w:rFonts w:eastAsiaTheme="minorEastAsia"/>
                <w:sz w:val="24"/>
              </w:rPr>
            </w:pPr>
            <w:r w:rsidRPr="00855F6C">
              <w:rPr>
                <w:rFonts w:eastAsiaTheme="minorEastAsia"/>
                <w:sz w:val="24"/>
              </w:rPr>
              <w:t>Six years’ experience creating testing documentation to qualify production programs</w:t>
            </w:r>
            <w:r w:rsidRPr="00855F6C">
              <w:rPr>
                <w:rFonts w:eastAsiaTheme="minorEastAsia" w:hint="eastAsia"/>
                <w:sz w:val="24"/>
              </w:rPr>
              <w:t xml:space="preserve"> </w:t>
            </w:r>
            <w:r w:rsidRPr="00855F6C">
              <w:rPr>
                <w:rFonts w:eastAsiaTheme="minorEastAsia"/>
                <w:sz w:val="24"/>
              </w:rPr>
              <w:t xml:space="preserve">that run on Automated Test and </w:t>
            </w:r>
            <w:r w:rsidRPr="00855F6C">
              <w:rPr>
                <w:rFonts w:eastAsiaTheme="minorEastAsia"/>
                <w:sz w:val="24"/>
              </w:rPr>
              <w:lastRenderedPageBreak/>
              <w:t>Handling Equipment. Four years’ experience running</w:t>
            </w:r>
            <w:r w:rsidRPr="00855F6C">
              <w:rPr>
                <w:rFonts w:eastAsiaTheme="minorEastAsia" w:hint="eastAsia"/>
                <w:sz w:val="24"/>
              </w:rPr>
              <w:t xml:space="preserve"> </w:t>
            </w:r>
            <w:r w:rsidRPr="00855F6C">
              <w:rPr>
                <w:rFonts w:eastAsiaTheme="minorEastAsia"/>
                <w:sz w:val="24"/>
              </w:rPr>
              <w:t>QA tests on software, hardware, and semiconductor products. Bilingual English and</w:t>
            </w:r>
            <w:r w:rsidRPr="00855F6C">
              <w:rPr>
                <w:rFonts w:eastAsiaTheme="minorEastAsia" w:hint="eastAsia"/>
                <w:sz w:val="24"/>
              </w:rPr>
              <w:t xml:space="preserve"> </w:t>
            </w:r>
            <w:r w:rsidRPr="00855F6C">
              <w:rPr>
                <w:rFonts w:eastAsiaTheme="minorEastAsia"/>
                <w:sz w:val="24"/>
              </w:rPr>
              <w:t>Italian</w:t>
            </w:r>
            <w:r w:rsidRPr="00855F6C">
              <w:rPr>
                <w:rFonts w:eastAsiaTheme="minorEastAsia" w:hint="eastAsia"/>
                <w:sz w:val="24"/>
              </w:rPr>
              <w:t xml:space="preserve">. </w:t>
            </w:r>
            <w:r w:rsidRPr="00855F6C">
              <w:rPr>
                <w:rFonts w:eastAsiaTheme="minorEastAsia"/>
                <w:sz w:val="24"/>
              </w:rPr>
              <w:t>Secret security clearance.</w:t>
            </w:r>
          </w:p>
        </w:tc>
        <w:tc>
          <w:tcPr>
            <w:tcW w:w="4252" w:type="dxa"/>
          </w:tcPr>
          <w:p w14:paraId="556960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拥有六年开发测试文档的经验，可以使在自动测试和处理设备上运行的生产程序合格，四年软件、硬件和半导体产</w:t>
            </w:r>
            <w:r w:rsidRPr="00855F6C">
              <w:rPr>
                <w:rFonts w:asciiTheme="minorHAnsi" w:eastAsiaTheme="minorEastAsia" w:hAnsiTheme="minorHAnsi" w:cstheme="minorBidi" w:hint="eastAsia"/>
                <w:sz w:val="24"/>
              </w:rPr>
              <w:lastRenderedPageBreak/>
              <w:t>品质量保证测试经验，英语和意大利语双语，秘密安全检查经验。</w:t>
            </w:r>
          </w:p>
        </w:tc>
      </w:tr>
      <w:tr w:rsidR="0034411E" w:rsidRPr="00855F6C" w14:paraId="674CDB8B" w14:textId="77777777" w:rsidTr="0034411E">
        <w:tc>
          <w:tcPr>
            <w:tcW w:w="4361" w:type="dxa"/>
          </w:tcPr>
          <w:p w14:paraId="7A242F10" w14:textId="77777777" w:rsidR="0034411E" w:rsidRPr="00855F6C" w:rsidRDefault="0034411E" w:rsidP="0034411E">
            <w:pPr>
              <w:rPr>
                <w:rFonts w:eastAsiaTheme="minorEastAsia"/>
                <w:b/>
                <w:sz w:val="24"/>
              </w:rPr>
            </w:pPr>
            <w:r w:rsidRPr="00855F6C">
              <w:rPr>
                <w:rFonts w:eastAsiaTheme="minorEastAsia"/>
                <w:b/>
                <w:sz w:val="24"/>
              </w:rPr>
              <w:lastRenderedPageBreak/>
              <w:t>Education</w:t>
            </w:r>
          </w:p>
        </w:tc>
        <w:tc>
          <w:tcPr>
            <w:tcW w:w="4252" w:type="dxa"/>
          </w:tcPr>
          <w:p w14:paraId="592E7BB6"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教育</w:t>
            </w:r>
          </w:p>
        </w:tc>
      </w:tr>
      <w:tr w:rsidR="0034411E" w:rsidRPr="00855F6C" w14:paraId="16605074" w14:textId="77777777" w:rsidTr="0034411E">
        <w:tc>
          <w:tcPr>
            <w:tcW w:w="4361" w:type="dxa"/>
          </w:tcPr>
          <w:p w14:paraId="0A8F48F4" w14:textId="77777777" w:rsidR="0034411E" w:rsidRPr="00855F6C" w:rsidRDefault="0034411E" w:rsidP="0034411E">
            <w:pPr>
              <w:rPr>
                <w:rFonts w:eastAsiaTheme="minorEastAsia"/>
                <w:sz w:val="24"/>
              </w:rPr>
            </w:pPr>
            <w:r w:rsidRPr="00855F6C">
              <w:rPr>
                <w:rFonts w:eastAsiaTheme="minorEastAsia"/>
                <w:sz w:val="24"/>
              </w:rPr>
              <w:t>If you are a student or a recent graduate, place the education section next. If you have substantial professional experience, place the</w:t>
            </w:r>
            <w:r w:rsidRPr="00855F6C">
              <w:rPr>
                <w:rFonts w:eastAsiaTheme="minorEastAsia" w:hint="eastAsia"/>
                <w:sz w:val="24"/>
              </w:rPr>
              <w:t xml:space="preserve"> </w:t>
            </w:r>
            <w:r w:rsidRPr="00855F6C">
              <w:rPr>
                <w:rFonts w:eastAsiaTheme="minorEastAsia"/>
                <w:sz w:val="24"/>
              </w:rPr>
              <w:t>employment-history section before the education section.</w:t>
            </w:r>
          </w:p>
        </w:tc>
        <w:tc>
          <w:tcPr>
            <w:tcW w:w="4252" w:type="dxa"/>
          </w:tcPr>
          <w:p w14:paraId="35EE69D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如果您是学生或应届毕业生，请将教育放在下一部分，如果您有丰富的专业经历，请将工作经历放在教育部分之前。</w:t>
            </w:r>
          </w:p>
        </w:tc>
      </w:tr>
      <w:tr w:rsidR="0034411E" w:rsidRPr="00855F6C" w14:paraId="3161681F" w14:textId="77777777" w:rsidTr="0034411E">
        <w:tc>
          <w:tcPr>
            <w:tcW w:w="4361" w:type="dxa"/>
          </w:tcPr>
          <w:p w14:paraId="07FB2DB6" w14:textId="77777777" w:rsidR="0034411E" w:rsidRPr="00855F6C" w:rsidRDefault="0034411E" w:rsidP="0034411E">
            <w:pPr>
              <w:rPr>
                <w:rFonts w:eastAsiaTheme="minorEastAsia"/>
                <w:sz w:val="24"/>
              </w:rPr>
            </w:pPr>
            <w:r w:rsidRPr="00855F6C">
              <w:rPr>
                <w:rFonts w:eastAsiaTheme="minorEastAsia"/>
                <w:sz w:val="24"/>
              </w:rPr>
              <w:t>Include at least the following information in the education section:</w:t>
            </w:r>
          </w:p>
        </w:tc>
        <w:tc>
          <w:tcPr>
            <w:tcW w:w="4252" w:type="dxa"/>
          </w:tcPr>
          <w:p w14:paraId="4A15621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教育部分至少包括以下信息：</w:t>
            </w:r>
          </w:p>
        </w:tc>
      </w:tr>
      <w:tr w:rsidR="0034411E" w:rsidRPr="00855F6C" w14:paraId="6B060A2C" w14:textId="77777777" w:rsidTr="0034411E">
        <w:tc>
          <w:tcPr>
            <w:tcW w:w="4361" w:type="dxa"/>
          </w:tcPr>
          <w:p w14:paraId="00E43D97" w14:textId="77777777" w:rsidR="0034411E" w:rsidRPr="00855F6C" w:rsidRDefault="0034411E" w:rsidP="0034411E">
            <w:pPr>
              <w:rPr>
                <w:rFonts w:eastAsiaTheme="minorEastAsia"/>
                <w:sz w:val="24"/>
              </w:rPr>
            </w:pPr>
            <w:r w:rsidRPr="00855F6C">
              <w:rPr>
                <w:rFonts w:eastAsiaTheme="minorEastAsia"/>
                <w:sz w:val="24"/>
              </w:rPr>
              <w:t>Your degree. After the degree abbreviation (such as BS, BA, AA, or MS), list</w:t>
            </w:r>
            <w:r w:rsidRPr="00855F6C">
              <w:rPr>
                <w:rFonts w:eastAsiaTheme="minorEastAsia" w:hint="eastAsia"/>
                <w:sz w:val="24"/>
              </w:rPr>
              <w:t xml:space="preserve"> </w:t>
            </w:r>
            <w:r w:rsidRPr="00855F6C">
              <w:rPr>
                <w:rFonts w:eastAsiaTheme="minorEastAsia"/>
                <w:sz w:val="24"/>
              </w:rPr>
              <w:t>your academic major (and, if you have one, your minor)—for example, “BS</w:t>
            </w:r>
            <w:r w:rsidRPr="00855F6C">
              <w:rPr>
                <w:rFonts w:eastAsiaTheme="minorEastAsia" w:hint="eastAsia"/>
                <w:sz w:val="24"/>
              </w:rPr>
              <w:t xml:space="preserve"> </w:t>
            </w:r>
            <w:r w:rsidRPr="00855F6C">
              <w:rPr>
                <w:rFonts w:eastAsiaTheme="minorEastAsia"/>
                <w:sz w:val="24"/>
              </w:rPr>
              <w:t>in Materials Engineering, minor in General Business.”</w:t>
            </w:r>
          </w:p>
        </w:tc>
        <w:tc>
          <w:tcPr>
            <w:tcW w:w="4252" w:type="dxa"/>
          </w:tcPr>
          <w:p w14:paraId="4F1B728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您的学位。在学位缩写（如</w:t>
            </w:r>
            <w:r w:rsidRPr="00855F6C">
              <w:rPr>
                <w:rFonts w:asciiTheme="minorHAnsi" w:eastAsiaTheme="minorEastAsia" w:hAnsiTheme="minorHAnsi" w:cstheme="minorBidi" w:hint="eastAsia"/>
                <w:sz w:val="24"/>
              </w:rPr>
              <w:t>BS</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BA</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AA</w:t>
            </w:r>
            <w:r w:rsidRPr="00855F6C">
              <w:rPr>
                <w:rFonts w:asciiTheme="minorHAnsi" w:eastAsiaTheme="minorEastAsia" w:hAnsiTheme="minorHAnsi" w:cstheme="minorBidi" w:hint="eastAsia"/>
                <w:sz w:val="24"/>
              </w:rPr>
              <w:t>或</w:t>
            </w:r>
            <w:r w:rsidRPr="00855F6C">
              <w:rPr>
                <w:rFonts w:asciiTheme="minorHAnsi" w:eastAsiaTheme="minorEastAsia" w:hAnsiTheme="minorHAnsi" w:cstheme="minorBidi" w:hint="eastAsia"/>
                <w:sz w:val="24"/>
              </w:rPr>
              <w:t>MS</w:t>
            </w:r>
            <w:r w:rsidRPr="00855F6C">
              <w:rPr>
                <w:rFonts w:asciiTheme="minorHAnsi" w:eastAsiaTheme="minorEastAsia" w:hAnsiTheme="minorHAnsi" w:cstheme="minorBidi" w:hint="eastAsia"/>
                <w:sz w:val="24"/>
              </w:rPr>
              <w:t>）之后，列出您的学术专业（如果有辅修专业，也要列出）——例如，“材料工程学士，一般商业辅修”。</w:t>
            </w:r>
          </w:p>
        </w:tc>
      </w:tr>
      <w:tr w:rsidR="0034411E" w:rsidRPr="00855F6C" w14:paraId="3FF4B7F8" w14:textId="77777777" w:rsidTr="0034411E">
        <w:tc>
          <w:tcPr>
            <w:tcW w:w="4361" w:type="dxa"/>
          </w:tcPr>
          <w:p w14:paraId="61C130D2" w14:textId="77777777" w:rsidR="0034411E" w:rsidRPr="00855F6C" w:rsidRDefault="0034411E" w:rsidP="0034411E">
            <w:pPr>
              <w:rPr>
                <w:rFonts w:eastAsiaTheme="minorEastAsia"/>
                <w:sz w:val="24"/>
              </w:rPr>
            </w:pPr>
            <w:r w:rsidRPr="00855F6C">
              <w:rPr>
                <w:rFonts w:eastAsiaTheme="minorEastAsia"/>
                <w:sz w:val="24"/>
              </w:rPr>
              <w:t>The institution. Identify the institution by its full name: “Louisiana State</w:t>
            </w:r>
            <w:r w:rsidRPr="00855F6C">
              <w:rPr>
                <w:rFonts w:eastAsiaTheme="minorEastAsia" w:hint="eastAsia"/>
                <w:sz w:val="24"/>
              </w:rPr>
              <w:t xml:space="preserve"> </w:t>
            </w:r>
            <w:r w:rsidRPr="00855F6C">
              <w:rPr>
                <w:rFonts w:eastAsiaTheme="minorEastAsia"/>
                <w:sz w:val="24"/>
              </w:rPr>
              <w:t>University,” not “LSU.”</w:t>
            </w:r>
          </w:p>
        </w:tc>
        <w:tc>
          <w:tcPr>
            <w:tcW w:w="4252" w:type="dxa"/>
          </w:tcPr>
          <w:p w14:paraId="4B7AC56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就读学校。用全名标识该学校：“路易斯安那州立大学”，而不是“</w:t>
            </w:r>
            <w:r w:rsidRPr="00855F6C">
              <w:rPr>
                <w:rFonts w:asciiTheme="minorHAnsi" w:eastAsiaTheme="minorEastAsia" w:hAnsiTheme="minorHAnsi" w:cstheme="minorBidi" w:hint="eastAsia"/>
                <w:sz w:val="24"/>
              </w:rPr>
              <w:t>LSU</w:t>
            </w:r>
            <w:r w:rsidRPr="00855F6C">
              <w:rPr>
                <w:rFonts w:asciiTheme="minorHAnsi" w:eastAsiaTheme="minorEastAsia" w:hAnsiTheme="minorHAnsi" w:cstheme="minorBidi" w:hint="eastAsia"/>
                <w:sz w:val="24"/>
              </w:rPr>
              <w:t>”。</w:t>
            </w:r>
          </w:p>
        </w:tc>
      </w:tr>
      <w:tr w:rsidR="0034411E" w:rsidRPr="00855F6C" w14:paraId="33ED16E0" w14:textId="77777777" w:rsidTr="0034411E">
        <w:tc>
          <w:tcPr>
            <w:tcW w:w="4361" w:type="dxa"/>
          </w:tcPr>
          <w:p w14:paraId="2A4288FA" w14:textId="77777777" w:rsidR="0034411E" w:rsidRPr="00855F6C" w:rsidRDefault="0034411E" w:rsidP="0034411E">
            <w:pPr>
              <w:rPr>
                <w:rFonts w:eastAsiaTheme="minorEastAsia"/>
                <w:sz w:val="24"/>
              </w:rPr>
            </w:pPr>
            <w:r w:rsidRPr="00855F6C">
              <w:rPr>
                <w:rFonts w:eastAsiaTheme="minorEastAsia"/>
                <w:sz w:val="24"/>
              </w:rPr>
              <w:t>The location of the institution. Include the city and state.</w:t>
            </w:r>
          </w:p>
        </w:tc>
        <w:tc>
          <w:tcPr>
            <w:tcW w:w="4252" w:type="dxa"/>
          </w:tcPr>
          <w:p w14:paraId="558D972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学校的位置。包括州和城市。</w:t>
            </w:r>
          </w:p>
        </w:tc>
      </w:tr>
      <w:tr w:rsidR="0034411E" w:rsidRPr="00855F6C" w14:paraId="2D1C01BB" w14:textId="77777777" w:rsidTr="0034411E">
        <w:tc>
          <w:tcPr>
            <w:tcW w:w="4361" w:type="dxa"/>
          </w:tcPr>
          <w:p w14:paraId="29936971" w14:textId="77777777" w:rsidR="0034411E" w:rsidRPr="00855F6C" w:rsidRDefault="0034411E" w:rsidP="0034411E">
            <w:pPr>
              <w:rPr>
                <w:rFonts w:eastAsiaTheme="minorEastAsia"/>
                <w:sz w:val="24"/>
              </w:rPr>
            </w:pPr>
            <w:r w:rsidRPr="00855F6C">
              <w:rPr>
                <w:rFonts w:eastAsiaTheme="minorEastAsia"/>
                <w:sz w:val="24"/>
              </w:rPr>
              <w:t>The date of graduation. If your degree has not yet been granted, ad</w:t>
            </w:r>
            <w:r w:rsidRPr="00855F6C">
              <w:rPr>
                <w:rFonts w:eastAsiaTheme="minorEastAsia" w:hint="eastAsia"/>
                <w:sz w:val="24"/>
              </w:rPr>
              <w:t>“</w:t>
            </w:r>
            <w:r w:rsidRPr="00855F6C">
              <w:rPr>
                <w:rFonts w:eastAsiaTheme="minorEastAsia"/>
                <w:sz w:val="24"/>
              </w:rPr>
              <w:t>Anticipated date of graduation” or a similar phrase.</w:t>
            </w:r>
          </w:p>
        </w:tc>
        <w:tc>
          <w:tcPr>
            <w:tcW w:w="4252" w:type="dxa"/>
          </w:tcPr>
          <w:p w14:paraId="1740D44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毕业日期。如果您尚未获得学位，请写上</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“预计毕业日期”或类似的短语。</w:t>
            </w:r>
          </w:p>
        </w:tc>
      </w:tr>
      <w:tr w:rsidR="0034411E" w:rsidRPr="00855F6C" w14:paraId="6FAD89A4" w14:textId="77777777" w:rsidTr="0034411E">
        <w:tc>
          <w:tcPr>
            <w:tcW w:w="4361" w:type="dxa"/>
          </w:tcPr>
          <w:p w14:paraId="267B3249" w14:textId="77777777" w:rsidR="0034411E" w:rsidRPr="00855F6C" w:rsidRDefault="0034411E" w:rsidP="0034411E">
            <w:pPr>
              <w:rPr>
                <w:rFonts w:eastAsiaTheme="minorEastAsia"/>
                <w:sz w:val="24"/>
              </w:rPr>
            </w:pPr>
            <w:r w:rsidRPr="00855F6C">
              <w:rPr>
                <w:rFonts w:eastAsiaTheme="minorEastAsia"/>
                <w:sz w:val="24"/>
              </w:rPr>
              <w:t>Information about other schools you attended. List any other</w:t>
            </w:r>
            <w:r w:rsidRPr="00855F6C">
              <w:rPr>
                <w:rFonts w:eastAsiaTheme="minorEastAsia" w:hint="eastAsia"/>
                <w:sz w:val="24"/>
              </w:rPr>
              <w:t xml:space="preserve"> </w:t>
            </w:r>
            <w:r w:rsidRPr="00855F6C">
              <w:rPr>
                <w:rFonts w:eastAsiaTheme="minorEastAsia"/>
                <w:sz w:val="24"/>
              </w:rPr>
              <w:t>institutions</w:t>
            </w:r>
            <w:r w:rsidRPr="00855F6C">
              <w:rPr>
                <w:rFonts w:eastAsiaTheme="minorEastAsia" w:hint="eastAsia"/>
                <w:sz w:val="24"/>
              </w:rPr>
              <w:t xml:space="preserve"> </w:t>
            </w:r>
            <w:r w:rsidRPr="00855F6C">
              <w:rPr>
                <w:rFonts w:eastAsiaTheme="minorEastAsia"/>
                <w:sz w:val="24"/>
              </w:rPr>
              <w:t>you attended beyond high school, even those from which you did not earn</w:t>
            </w:r>
            <w:r w:rsidRPr="00855F6C">
              <w:rPr>
                <w:rFonts w:eastAsiaTheme="minorEastAsia" w:hint="eastAsia"/>
                <w:sz w:val="24"/>
              </w:rPr>
              <w:t xml:space="preserve"> </w:t>
            </w:r>
            <w:r w:rsidRPr="00855F6C">
              <w:rPr>
                <w:rFonts w:eastAsiaTheme="minorEastAsia"/>
                <w:sz w:val="24"/>
              </w:rPr>
              <w:t>a degree. The description for other institutions should include the same</w:t>
            </w:r>
            <w:r w:rsidRPr="00855F6C">
              <w:rPr>
                <w:rFonts w:eastAsiaTheme="minorEastAsia" w:hint="eastAsia"/>
                <w:sz w:val="24"/>
              </w:rPr>
              <w:t xml:space="preserve"> </w:t>
            </w:r>
            <w:r w:rsidRPr="00855F6C">
              <w:rPr>
                <w:rFonts w:eastAsiaTheme="minorEastAsia"/>
                <w:sz w:val="24"/>
              </w:rPr>
              <w:t>information as in the main listing. Arrange entries in reverse chronological</w:t>
            </w:r>
            <w:r w:rsidRPr="00855F6C">
              <w:rPr>
                <w:rFonts w:eastAsiaTheme="minorEastAsia" w:hint="eastAsia"/>
                <w:sz w:val="24"/>
              </w:rPr>
              <w:t xml:space="preserve"> </w:t>
            </w:r>
            <w:r w:rsidRPr="00855F6C">
              <w:rPr>
                <w:rFonts w:eastAsiaTheme="minorEastAsia"/>
                <w:sz w:val="24"/>
              </w:rPr>
              <w:t>order: that is, list first the school you attended most recently.</w:t>
            </w:r>
          </w:p>
        </w:tc>
        <w:tc>
          <w:tcPr>
            <w:tcW w:w="4252" w:type="dxa"/>
          </w:tcPr>
          <w:p w14:paraId="5F44DBB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关于您就读过的其他学校的信息。列出您高中毕业后就读的其他学校，包括那些您没有获得学位的学校。其他学校的描述应包括与主清单相同的信息。按时间倒序排列条目：也就是说，首先列出您最近就读的学校。</w:t>
            </w:r>
          </w:p>
        </w:tc>
      </w:tr>
      <w:tr w:rsidR="0034411E" w:rsidRPr="00855F6C" w14:paraId="7ABC097B" w14:textId="77777777" w:rsidTr="0034411E">
        <w:tc>
          <w:tcPr>
            <w:tcW w:w="4361" w:type="dxa"/>
          </w:tcPr>
          <w:p w14:paraId="6F863F14" w14:textId="77777777" w:rsidR="0034411E" w:rsidRPr="00855F6C" w:rsidRDefault="0034411E" w:rsidP="0034411E">
            <w:pPr>
              <w:rPr>
                <w:rFonts w:eastAsiaTheme="minorEastAsia"/>
                <w:b/>
                <w:sz w:val="24"/>
              </w:rPr>
            </w:pPr>
            <w:r w:rsidRPr="00855F6C">
              <w:rPr>
                <w:rFonts w:eastAsiaTheme="minorEastAsia"/>
                <w:b/>
                <w:sz w:val="24"/>
              </w:rPr>
              <w:t>Elaborating on Your Education</w:t>
            </w:r>
          </w:p>
        </w:tc>
        <w:tc>
          <w:tcPr>
            <w:tcW w:w="4252" w:type="dxa"/>
          </w:tcPr>
          <w:p w14:paraId="0C2ECEB1" w14:textId="77777777" w:rsidR="0034411E" w:rsidRPr="00855F6C" w:rsidRDefault="0034411E" w:rsidP="0034411E">
            <w:pPr>
              <w:rPr>
                <w:rFonts w:asciiTheme="minorHAnsi" w:eastAsiaTheme="minorEastAsia" w:hAnsiTheme="minorHAnsi" w:cstheme="minorBidi"/>
                <w:b/>
                <w:sz w:val="24"/>
              </w:rPr>
            </w:pPr>
            <w:proofErr w:type="gramStart"/>
            <w:r w:rsidRPr="00855F6C">
              <w:rPr>
                <w:rFonts w:asciiTheme="minorHAnsi" w:eastAsiaTheme="minorEastAsia" w:hAnsiTheme="minorHAnsi" w:cstheme="minorBidi" w:hint="eastAsia"/>
                <w:b/>
                <w:sz w:val="24"/>
              </w:rPr>
              <w:t>阐述您</w:t>
            </w:r>
            <w:proofErr w:type="gramEnd"/>
            <w:r w:rsidRPr="00855F6C">
              <w:rPr>
                <w:rFonts w:asciiTheme="minorHAnsi" w:eastAsiaTheme="minorEastAsia" w:hAnsiTheme="minorHAnsi" w:cstheme="minorBidi" w:hint="eastAsia"/>
                <w:b/>
                <w:sz w:val="24"/>
              </w:rPr>
              <w:t>的教育</w:t>
            </w:r>
          </w:p>
        </w:tc>
      </w:tr>
      <w:tr w:rsidR="0034411E" w:rsidRPr="00855F6C" w14:paraId="682D7132" w14:textId="77777777" w:rsidTr="0034411E">
        <w:tc>
          <w:tcPr>
            <w:tcW w:w="4361" w:type="dxa"/>
          </w:tcPr>
          <w:p w14:paraId="1AC4A1D5" w14:textId="77777777" w:rsidR="0034411E" w:rsidRPr="00855F6C" w:rsidRDefault="0034411E" w:rsidP="0034411E">
            <w:pPr>
              <w:rPr>
                <w:rFonts w:eastAsiaTheme="minorEastAsia"/>
                <w:sz w:val="24"/>
              </w:rPr>
            </w:pPr>
            <w:r w:rsidRPr="00855F6C">
              <w:rPr>
                <w:rFonts w:eastAsiaTheme="minorEastAsia"/>
                <w:sz w:val="24"/>
              </w:rPr>
              <w:t>The following four guidelines can help you develop the education</w:t>
            </w:r>
            <w:r w:rsidRPr="00855F6C">
              <w:rPr>
                <w:rFonts w:eastAsiaTheme="minorEastAsia" w:hint="eastAsia"/>
                <w:sz w:val="24"/>
              </w:rPr>
              <w:t xml:space="preserve"> </w:t>
            </w:r>
            <w:r w:rsidRPr="00855F6C">
              <w:rPr>
                <w:rFonts w:eastAsiaTheme="minorEastAsia"/>
                <w:sz w:val="24"/>
              </w:rPr>
              <w:t>section of your</w:t>
            </w:r>
            <w:r w:rsidRPr="00855F6C">
              <w:rPr>
                <w:rFonts w:eastAsiaTheme="minorEastAsia" w:hint="eastAsia"/>
                <w:sz w:val="24"/>
              </w:rPr>
              <w:t xml:space="preserve"> </w:t>
            </w:r>
            <w:r w:rsidRPr="00855F6C">
              <w:rPr>
                <w:rFonts w:eastAsiaTheme="minorEastAsia"/>
                <w:sz w:val="24"/>
              </w:rPr>
              <w:t>résumé.</w:t>
            </w:r>
          </w:p>
        </w:tc>
        <w:tc>
          <w:tcPr>
            <w:tcW w:w="4252" w:type="dxa"/>
          </w:tcPr>
          <w:p w14:paraId="04811C7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以下四个准则可以帮助您阐述简历的教育部分。</w:t>
            </w:r>
          </w:p>
        </w:tc>
      </w:tr>
      <w:tr w:rsidR="0034411E" w:rsidRPr="00855F6C" w14:paraId="65D7E471" w14:textId="77777777" w:rsidTr="0034411E">
        <w:tc>
          <w:tcPr>
            <w:tcW w:w="4361" w:type="dxa"/>
          </w:tcPr>
          <w:p w14:paraId="325C69F3" w14:textId="77777777" w:rsidR="0034411E" w:rsidRPr="00855F6C" w:rsidRDefault="0034411E" w:rsidP="0034411E">
            <w:pPr>
              <w:rPr>
                <w:rFonts w:eastAsiaTheme="minorEastAsia"/>
                <w:sz w:val="24"/>
              </w:rPr>
            </w:pPr>
            <w:r w:rsidRPr="00855F6C">
              <w:rPr>
                <w:rFonts w:eastAsiaTheme="minorEastAsia"/>
                <w:sz w:val="24"/>
              </w:rPr>
              <w:t>List your grade-point average. If your average is significantly above the median</w:t>
            </w:r>
            <w:r w:rsidRPr="00855F6C">
              <w:rPr>
                <w:rFonts w:eastAsiaTheme="minorEastAsia" w:hint="eastAsia"/>
                <w:sz w:val="24"/>
              </w:rPr>
              <w:t xml:space="preserve"> </w:t>
            </w:r>
            <w:r w:rsidRPr="00855F6C">
              <w:rPr>
                <w:rFonts w:eastAsiaTheme="minorEastAsia"/>
                <w:sz w:val="24"/>
              </w:rPr>
              <w:t>for the graduating class, list it. Or list your average in</w:t>
            </w:r>
            <w:r w:rsidRPr="00855F6C">
              <w:rPr>
                <w:rFonts w:eastAsiaTheme="minorEastAsia" w:hint="eastAsia"/>
                <w:sz w:val="24"/>
              </w:rPr>
              <w:t xml:space="preserve"> </w:t>
            </w:r>
            <w:r w:rsidRPr="00855F6C">
              <w:rPr>
                <w:rFonts w:eastAsiaTheme="minorEastAsia"/>
                <w:sz w:val="24"/>
              </w:rPr>
              <w:t>your major courses, or all your</w:t>
            </w:r>
            <w:r w:rsidRPr="00855F6C">
              <w:rPr>
                <w:rFonts w:eastAsiaTheme="minorEastAsia" w:hint="eastAsia"/>
                <w:sz w:val="24"/>
              </w:rPr>
              <w:t xml:space="preserve"> </w:t>
            </w:r>
            <w:r w:rsidRPr="00855F6C">
              <w:rPr>
                <w:rFonts w:eastAsiaTheme="minorEastAsia"/>
                <w:sz w:val="24"/>
              </w:rPr>
              <w:lastRenderedPageBreak/>
              <w:t>courses in the last two years. Calculate it however you wish, but be honest and clear.</w:t>
            </w:r>
          </w:p>
        </w:tc>
        <w:tc>
          <w:tcPr>
            <w:tcW w:w="4252" w:type="dxa"/>
          </w:tcPr>
          <w:p w14:paraId="1E59608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列出您的平均成绩。如果您的平均成绩明显高于毕业班的中位数，请列出来。或者列出您在专业课上的平均成绩，或者您过去两年的所有课程的平均成绩。</w:t>
            </w:r>
            <w:r w:rsidRPr="00855F6C">
              <w:rPr>
                <w:rFonts w:asciiTheme="minorHAnsi" w:eastAsiaTheme="minorEastAsia" w:hAnsiTheme="minorHAnsi" w:cstheme="minorBidi" w:hint="eastAsia"/>
                <w:sz w:val="24"/>
              </w:rPr>
              <w:lastRenderedPageBreak/>
              <w:t>您想怎么算就怎么算，但要真实明确。</w:t>
            </w:r>
          </w:p>
        </w:tc>
      </w:tr>
      <w:tr w:rsidR="0034411E" w:rsidRPr="00855F6C" w14:paraId="691D72C1" w14:textId="77777777" w:rsidTr="0034411E">
        <w:tc>
          <w:tcPr>
            <w:tcW w:w="4361" w:type="dxa"/>
          </w:tcPr>
          <w:p w14:paraId="2663AA01" w14:textId="77777777" w:rsidR="0034411E" w:rsidRPr="00855F6C" w:rsidRDefault="0034411E" w:rsidP="0034411E">
            <w:pPr>
              <w:rPr>
                <w:rFonts w:eastAsiaTheme="minorEastAsia"/>
                <w:sz w:val="24"/>
              </w:rPr>
            </w:pPr>
            <w:r w:rsidRPr="00855F6C">
              <w:rPr>
                <w:rFonts w:eastAsiaTheme="minorEastAsia"/>
                <w:sz w:val="24"/>
              </w:rPr>
              <w:lastRenderedPageBreak/>
              <w:t>Compile a list of courses. Include courses that will interest an</w:t>
            </w:r>
            <w:r w:rsidRPr="00855F6C">
              <w:rPr>
                <w:rFonts w:eastAsiaTheme="minorEastAsia" w:hint="eastAsia"/>
                <w:sz w:val="24"/>
              </w:rPr>
              <w:t xml:space="preserve"> </w:t>
            </w:r>
            <w:r w:rsidRPr="00855F6C">
              <w:rPr>
                <w:rFonts w:eastAsiaTheme="minorEastAsia"/>
                <w:sz w:val="24"/>
              </w:rPr>
              <w:t>employer, such as advanced courses in your major or courses in technical communication, public speaking, or organizational communication. For example, a list of business courses on an</w:t>
            </w:r>
            <w:r w:rsidRPr="00855F6C">
              <w:rPr>
                <w:rFonts w:eastAsiaTheme="minorEastAsia" w:hint="eastAsia"/>
                <w:sz w:val="24"/>
              </w:rPr>
              <w:t xml:space="preserve"> </w:t>
            </w:r>
            <w:r w:rsidRPr="00855F6C">
              <w:rPr>
                <w:rFonts w:eastAsiaTheme="minorEastAsia"/>
                <w:sz w:val="24"/>
              </w:rPr>
              <w:t>engineer’s résumé might show special knowledge and skills. But don’t bother listing required courses; everyone else in your major took the same courses. Include</w:t>
            </w:r>
            <w:r w:rsidRPr="00855F6C">
              <w:rPr>
                <w:rFonts w:eastAsiaTheme="minorEastAsia" w:hint="eastAsia"/>
                <w:sz w:val="24"/>
              </w:rPr>
              <w:t xml:space="preserve"> </w:t>
            </w:r>
            <w:r w:rsidRPr="00855F6C">
              <w:rPr>
                <w:rFonts w:eastAsiaTheme="minorEastAsia"/>
                <w:sz w:val="24"/>
              </w:rPr>
              <w:t>the substantive titles of listed courses. Employers won’t know what “Chemistry 450”</w:t>
            </w:r>
            <w:r w:rsidRPr="00855F6C">
              <w:rPr>
                <w:rFonts w:eastAsiaTheme="minorEastAsia" w:hint="eastAsia"/>
                <w:sz w:val="24"/>
              </w:rPr>
              <w:t xml:space="preserve"> </w:t>
            </w:r>
            <w:r w:rsidRPr="00855F6C">
              <w:rPr>
                <w:rFonts w:eastAsiaTheme="minorEastAsia"/>
                <w:sz w:val="24"/>
              </w:rPr>
              <w:t>is; call it by its official title: “Chemistry 450. Organic Chemistry.”</w:t>
            </w:r>
          </w:p>
        </w:tc>
        <w:tc>
          <w:tcPr>
            <w:tcW w:w="4252" w:type="dxa"/>
          </w:tcPr>
          <w:p w14:paraId="587DB1D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制课程清单。里面包括雇主感兴趣的课程，如专业的高级课程或技术交流、公共演讲或组织交流课程。例如，工程师简历的商业课程清单可能会显示出特殊的知识和技能。但不要列出必修课程，您的专业的其他人都修了同样的课程，包括所列课程的实质性标题。雇主们不会知道“化学</w:t>
            </w:r>
            <w:r w:rsidRPr="00855F6C">
              <w:rPr>
                <w:rFonts w:asciiTheme="minorHAnsi" w:eastAsiaTheme="minorEastAsia" w:hAnsiTheme="minorHAnsi" w:cstheme="minorBidi" w:hint="eastAsia"/>
                <w:sz w:val="24"/>
              </w:rPr>
              <w:t>450</w:t>
            </w:r>
            <w:r w:rsidRPr="00855F6C">
              <w:rPr>
                <w:rFonts w:asciiTheme="minorHAnsi" w:eastAsiaTheme="minorEastAsia" w:hAnsiTheme="minorHAnsi" w:cstheme="minorBidi" w:hint="eastAsia"/>
                <w:sz w:val="24"/>
              </w:rPr>
              <w:t>”是什么；用它的官方名称来称呼它：“化学</w:t>
            </w:r>
            <w:r w:rsidRPr="00855F6C">
              <w:rPr>
                <w:rFonts w:asciiTheme="minorHAnsi" w:eastAsiaTheme="minorEastAsia" w:hAnsiTheme="minorHAnsi" w:cstheme="minorBidi" w:hint="eastAsia"/>
                <w:sz w:val="24"/>
              </w:rPr>
              <w:t>450</w:t>
            </w:r>
            <w:r w:rsidRPr="00855F6C">
              <w:rPr>
                <w:rFonts w:asciiTheme="minorHAnsi" w:eastAsiaTheme="minorEastAsia" w:hAnsiTheme="minorHAnsi" w:cstheme="minorBidi" w:hint="eastAsia"/>
                <w:sz w:val="24"/>
              </w:rPr>
              <w:t>，有机化学。”</w:t>
            </w:r>
          </w:p>
        </w:tc>
      </w:tr>
      <w:tr w:rsidR="0034411E" w:rsidRPr="00855F6C" w14:paraId="13AB60B7" w14:textId="77777777" w:rsidTr="0034411E">
        <w:tc>
          <w:tcPr>
            <w:tcW w:w="4361" w:type="dxa"/>
          </w:tcPr>
          <w:p w14:paraId="29C83F8A" w14:textId="77777777" w:rsidR="0034411E" w:rsidRPr="00855F6C" w:rsidRDefault="0034411E" w:rsidP="0034411E">
            <w:pPr>
              <w:rPr>
                <w:rFonts w:eastAsiaTheme="minorEastAsia"/>
                <w:sz w:val="24"/>
              </w:rPr>
            </w:pPr>
            <w:r w:rsidRPr="00855F6C">
              <w:rPr>
                <w:rFonts w:eastAsiaTheme="minorEastAsia"/>
                <w:sz w:val="24"/>
              </w:rPr>
              <w:t>Describe a special accomplishment. If you completed a special senior design</w:t>
            </w:r>
            <w:r w:rsidRPr="00855F6C">
              <w:rPr>
                <w:rFonts w:eastAsiaTheme="minorEastAsia" w:hint="eastAsia"/>
                <w:sz w:val="24"/>
              </w:rPr>
              <w:t xml:space="preserve"> </w:t>
            </w:r>
            <w:r w:rsidRPr="00855F6C">
              <w:rPr>
                <w:rFonts w:eastAsiaTheme="minorEastAsia"/>
                <w:sz w:val="24"/>
              </w:rPr>
              <w:t>or research project, present the title and objective of the project, any special or</w:t>
            </w:r>
            <w:r w:rsidRPr="00855F6C">
              <w:rPr>
                <w:rFonts w:eastAsiaTheme="minorEastAsia" w:hint="eastAsia"/>
                <w:sz w:val="24"/>
              </w:rPr>
              <w:t xml:space="preserve"> </w:t>
            </w:r>
            <w:r w:rsidRPr="00855F6C">
              <w:rPr>
                <w:rFonts w:eastAsiaTheme="minorEastAsia"/>
                <w:sz w:val="24"/>
              </w:rPr>
              <w:t>advanced techniques or equipment you used, and, if you know them, the major</w:t>
            </w:r>
            <w:r w:rsidRPr="00855F6C">
              <w:rPr>
                <w:rFonts w:eastAsiaTheme="minorEastAsia" w:hint="eastAsia"/>
                <w:sz w:val="24"/>
              </w:rPr>
              <w:t xml:space="preserve"> </w:t>
            </w:r>
            <w:r w:rsidRPr="00855F6C">
              <w:rPr>
                <w:rFonts w:eastAsiaTheme="minorEastAsia"/>
                <w:sz w:val="24"/>
              </w:rPr>
              <w:t>results: “A Study of Shape Memory Alloys in Fabricating Actuators for Underwater Biomimetic Applications—a senior design project to simulate the swimming</w:t>
            </w:r>
            <w:r w:rsidRPr="00855F6C">
              <w:rPr>
                <w:rFonts w:eastAsiaTheme="minorEastAsia" w:hint="eastAsia"/>
                <w:sz w:val="24"/>
              </w:rPr>
              <w:t xml:space="preserve"> </w:t>
            </w:r>
            <w:r w:rsidRPr="00855F6C">
              <w:rPr>
                <w:rFonts w:eastAsiaTheme="minorEastAsia"/>
                <w:sz w:val="24"/>
              </w:rPr>
              <w:t>styles and anatomy of fish.” A project description makes you seem more like a</w:t>
            </w:r>
            <w:r w:rsidRPr="00855F6C">
              <w:rPr>
                <w:rFonts w:eastAsiaTheme="minorEastAsia" w:hint="eastAsia"/>
                <w:sz w:val="24"/>
              </w:rPr>
              <w:t xml:space="preserve"> </w:t>
            </w:r>
            <w:r w:rsidRPr="00855F6C">
              <w:rPr>
                <w:rFonts w:eastAsiaTheme="minorEastAsia"/>
                <w:sz w:val="24"/>
              </w:rPr>
              <w:t>professional: someone who designs and carries out projects.</w:t>
            </w:r>
          </w:p>
        </w:tc>
        <w:tc>
          <w:tcPr>
            <w:tcW w:w="4252" w:type="dxa"/>
          </w:tcPr>
          <w:p w14:paraId="023A5A6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描述一项特殊的成就。如果您完成了一项特殊的高级设计或研究项目，请提供该项目的名称和目标，所使用的任何特殊或先进技术或设备，以及（如果您知道的话）主要结果：“用于水下仿生应用的执行器制造中的形状记忆合金的研究——一个高级设计项目，用于模拟鱼的游泳方式和解剖结构。”项目描述使您看起来更像是专业人士：设计并执行项目的人。</w:t>
            </w:r>
          </w:p>
        </w:tc>
      </w:tr>
      <w:tr w:rsidR="0034411E" w:rsidRPr="00855F6C" w14:paraId="71485EBB" w14:textId="77777777" w:rsidTr="0034411E">
        <w:tc>
          <w:tcPr>
            <w:tcW w:w="4361" w:type="dxa"/>
          </w:tcPr>
          <w:p w14:paraId="30A9F58B" w14:textId="77777777" w:rsidR="0034411E" w:rsidRPr="00855F6C" w:rsidRDefault="0034411E" w:rsidP="0034411E">
            <w:pPr>
              <w:rPr>
                <w:rFonts w:eastAsiaTheme="minorEastAsia"/>
                <w:sz w:val="24"/>
              </w:rPr>
            </w:pPr>
            <w:r w:rsidRPr="00855F6C">
              <w:rPr>
                <w:rFonts w:eastAsiaTheme="minorEastAsia"/>
                <w:sz w:val="24"/>
              </w:rPr>
              <w:t>List honors and awards you received. Scholarships, internships, and academic</w:t>
            </w:r>
            <w:r w:rsidRPr="00855F6C">
              <w:rPr>
                <w:rFonts w:eastAsiaTheme="minorEastAsia" w:hint="eastAsia"/>
                <w:sz w:val="24"/>
              </w:rPr>
              <w:t xml:space="preserve"> </w:t>
            </w:r>
            <w:r w:rsidRPr="00855F6C">
              <w:rPr>
                <w:rFonts w:eastAsiaTheme="minorEastAsia"/>
                <w:sz w:val="24"/>
              </w:rPr>
              <w:t>awards suggest exceptional ability. If you have received a number of such honors, or some that were not exclusively academic, you might list them separately</w:t>
            </w:r>
            <w:r w:rsidRPr="00855F6C">
              <w:rPr>
                <w:rFonts w:eastAsiaTheme="minorEastAsia" w:hint="eastAsia"/>
                <w:sz w:val="24"/>
              </w:rPr>
              <w:t xml:space="preserve"> </w:t>
            </w:r>
            <w:r w:rsidRPr="00855F6C">
              <w:rPr>
                <w:rFonts w:eastAsiaTheme="minorEastAsia"/>
                <w:sz w:val="24"/>
              </w:rPr>
              <w:t>(in a section called “Honors” or “Awards”) rather than in the education section.</w:t>
            </w:r>
            <w:r w:rsidRPr="00855F6C">
              <w:rPr>
                <w:rFonts w:eastAsiaTheme="minorEastAsia" w:hint="eastAsia"/>
                <w:sz w:val="24"/>
              </w:rPr>
              <w:t xml:space="preserve"> </w:t>
            </w:r>
            <w:r w:rsidRPr="00855F6C">
              <w:rPr>
                <w:rFonts w:eastAsiaTheme="minorEastAsia"/>
                <w:sz w:val="24"/>
              </w:rPr>
              <w:t>Decide where this information will make the best impression.</w:t>
            </w:r>
          </w:p>
        </w:tc>
        <w:tc>
          <w:tcPr>
            <w:tcW w:w="4252" w:type="dxa"/>
          </w:tcPr>
          <w:p w14:paraId="033DB4A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列出您获得的荣誉和奖励。奖学金、实习和学术奖励都显示出您非凡的能力。如果您已经获得了一些这样的荣誉，或者一些不是学术性的荣誉，您可以单独列出（在一个叫做“荣誉”或“奖励”的部分），而不是放在教育部分。确定好这些信息的位置会给人留下最好的印象。</w:t>
            </w:r>
          </w:p>
        </w:tc>
      </w:tr>
      <w:tr w:rsidR="0034411E" w:rsidRPr="00855F6C" w14:paraId="170D2148" w14:textId="77777777" w:rsidTr="0034411E">
        <w:tc>
          <w:tcPr>
            <w:tcW w:w="4361" w:type="dxa"/>
          </w:tcPr>
          <w:p w14:paraId="006713A4" w14:textId="77777777" w:rsidR="0034411E" w:rsidRPr="00855F6C" w:rsidRDefault="0034411E" w:rsidP="0034411E">
            <w:pPr>
              <w:rPr>
                <w:rFonts w:eastAsiaTheme="minorEastAsia"/>
                <w:sz w:val="24"/>
              </w:rPr>
            </w:pPr>
            <w:r w:rsidRPr="00855F6C">
              <w:rPr>
                <w:rFonts w:eastAsiaTheme="minorEastAsia"/>
                <w:sz w:val="24"/>
              </w:rPr>
              <w:t xml:space="preserve">The education section is the easiest part of the résumé to adapt in applying for different positions. For example, a student majoring in electrical engineering who is </w:t>
            </w:r>
            <w:r w:rsidRPr="00855F6C">
              <w:rPr>
                <w:rFonts w:eastAsiaTheme="minorEastAsia"/>
                <w:sz w:val="24"/>
              </w:rPr>
              <w:lastRenderedPageBreak/>
              <w:t>applying for a position requiring strong communication skills</w:t>
            </w:r>
            <w:r w:rsidRPr="00855F6C">
              <w:rPr>
                <w:rFonts w:eastAsiaTheme="minorEastAsia" w:hint="eastAsia"/>
                <w:sz w:val="24"/>
              </w:rPr>
              <w:t xml:space="preserve"> </w:t>
            </w:r>
            <w:r w:rsidRPr="00855F6C">
              <w:rPr>
                <w:rFonts w:eastAsiaTheme="minorEastAsia"/>
                <w:sz w:val="24"/>
              </w:rPr>
              <w:t>can emphasize communication courses in one version of the résumé and</w:t>
            </w:r>
            <w:r w:rsidRPr="00855F6C">
              <w:rPr>
                <w:rFonts w:eastAsiaTheme="minorEastAsia" w:hint="eastAsia"/>
                <w:sz w:val="24"/>
              </w:rPr>
              <w:t xml:space="preserve"> </w:t>
            </w:r>
            <w:r w:rsidRPr="00855F6C">
              <w:rPr>
                <w:rFonts w:eastAsiaTheme="minorEastAsia"/>
                <w:sz w:val="24"/>
              </w:rPr>
              <w:t>advanced electrical engineering courses in another version. As you compose</w:t>
            </w:r>
            <w:r w:rsidRPr="00855F6C">
              <w:rPr>
                <w:rFonts w:eastAsiaTheme="minorEastAsia" w:hint="eastAsia"/>
                <w:sz w:val="24"/>
              </w:rPr>
              <w:t xml:space="preserve"> </w:t>
            </w:r>
            <w:r w:rsidRPr="00855F6C">
              <w:rPr>
                <w:rFonts w:eastAsiaTheme="minorEastAsia"/>
                <w:sz w:val="24"/>
              </w:rPr>
              <w:t>the education section, emphasize those aspects of your background that</w:t>
            </w:r>
            <w:r w:rsidRPr="00855F6C">
              <w:rPr>
                <w:rFonts w:eastAsiaTheme="minorEastAsia" w:hint="eastAsia"/>
                <w:sz w:val="24"/>
              </w:rPr>
              <w:t xml:space="preserve"> </w:t>
            </w:r>
            <w:r w:rsidRPr="00855F6C">
              <w:rPr>
                <w:rFonts w:eastAsiaTheme="minorEastAsia"/>
                <w:sz w:val="24"/>
              </w:rPr>
              <w:t>meet the requirements for the particular job.</w:t>
            </w:r>
          </w:p>
        </w:tc>
        <w:tc>
          <w:tcPr>
            <w:tcW w:w="4252" w:type="dxa"/>
          </w:tcPr>
          <w:p w14:paraId="0D692DC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教育是简历中最容易适应申请不同职位的部分。例如，电气工程专业的学生正在申请需要较强沟通技能的职位，可以在简历的一个版本中强调交流课程，</w:t>
            </w:r>
            <w:r w:rsidRPr="00855F6C">
              <w:rPr>
                <w:rFonts w:asciiTheme="minorHAnsi" w:eastAsiaTheme="minorEastAsia" w:hAnsiTheme="minorHAnsi" w:cstheme="minorBidi" w:hint="eastAsia"/>
                <w:sz w:val="24"/>
              </w:rPr>
              <w:lastRenderedPageBreak/>
              <w:t>而在另一版本中强调高级电气工程课程。在撰写教育部分时，</w:t>
            </w:r>
            <w:proofErr w:type="gramStart"/>
            <w:r w:rsidRPr="00855F6C">
              <w:rPr>
                <w:rFonts w:asciiTheme="minorHAnsi" w:eastAsiaTheme="minorEastAsia" w:hAnsiTheme="minorHAnsi" w:cstheme="minorBidi" w:hint="eastAsia"/>
                <w:sz w:val="24"/>
              </w:rPr>
              <w:t>请强调您</w:t>
            </w:r>
            <w:proofErr w:type="gramEnd"/>
            <w:r w:rsidRPr="00855F6C">
              <w:rPr>
                <w:rFonts w:asciiTheme="minorHAnsi" w:eastAsiaTheme="minorEastAsia" w:hAnsiTheme="minorHAnsi" w:cstheme="minorBidi" w:hint="eastAsia"/>
                <w:sz w:val="24"/>
              </w:rPr>
              <w:t>的背景中符合特定工作要求的那些方面。</w:t>
            </w:r>
          </w:p>
        </w:tc>
      </w:tr>
      <w:tr w:rsidR="0034411E" w:rsidRPr="00855F6C" w14:paraId="7C34FD34" w14:textId="77777777" w:rsidTr="0034411E">
        <w:tc>
          <w:tcPr>
            <w:tcW w:w="4361" w:type="dxa"/>
          </w:tcPr>
          <w:p w14:paraId="6DC272AB" w14:textId="77777777" w:rsidR="0034411E" w:rsidRPr="00855F6C" w:rsidRDefault="0034411E" w:rsidP="0034411E">
            <w:pPr>
              <w:rPr>
                <w:rFonts w:eastAsiaTheme="minorEastAsia"/>
                <w:b/>
                <w:sz w:val="24"/>
              </w:rPr>
            </w:pPr>
            <w:r w:rsidRPr="00855F6C">
              <w:rPr>
                <w:rFonts w:eastAsiaTheme="minorEastAsia"/>
                <w:b/>
                <w:sz w:val="24"/>
              </w:rPr>
              <w:lastRenderedPageBreak/>
              <w:t>Employment History</w:t>
            </w:r>
          </w:p>
        </w:tc>
        <w:tc>
          <w:tcPr>
            <w:tcW w:w="4252" w:type="dxa"/>
          </w:tcPr>
          <w:p w14:paraId="57B60043"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工作经历</w:t>
            </w:r>
          </w:p>
        </w:tc>
      </w:tr>
      <w:tr w:rsidR="0034411E" w:rsidRPr="00855F6C" w14:paraId="1CF4443A" w14:textId="77777777" w:rsidTr="0034411E">
        <w:tc>
          <w:tcPr>
            <w:tcW w:w="4361" w:type="dxa"/>
          </w:tcPr>
          <w:p w14:paraId="17E29F31" w14:textId="77777777" w:rsidR="0034411E" w:rsidRPr="00855F6C" w:rsidRDefault="0034411E" w:rsidP="0034411E">
            <w:pPr>
              <w:rPr>
                <w:rFonts w:eastAsiaTheme="minorEastAsia"/>
                <w:sz w:val="24"/>
              </w:rPr>
            </w:pPr>
            <w:r w:rsidRPr="00855F6C">
              <w:rPr>
                <w:rFonts w:eastAsiaTheme="minorEastAsia"/>
                <w:sz w:val="24"/>
              </w:rPr>
              <w:t>Present at least the basic information about each</w:t>
            </w:r>
            <w:r w:rsidRPr="00855F6C">
              <w:rPr>
                <w:rFonts w:eastAsiaTheme="minorEastAsia" w:hint="eastAsia"/>
                <w:sz w:val="24"/>
              </w:rPr>
              <w:t xml:space="preserve"> </w:t>
            </w:r>
            <w:r w:rsidRPr="00855F6C">
              <w:rPr>
                <w:rFonts w:eastAsiaTheme="minorEastAsia"/>
                <w:sz w:val="24"/>
              </w:rPr>
              <w:t>job you have held: the dates of employment, the organization’s name and</w:t>
            </w:r>
            <w:r w:rsidRPr="00855F6C">
              <w:rPr>
                <w:rFonts w:eastAsiaTheme="minorEastAsia" w:hint="eastAsia"/>
                <w:sz w:val="24"/>
              </w:rPr>
              <w:t xml:space="preserve"> </w:t>
            </w:r>
            <w:r w:rsidRPr="00855F6C">
              <w:rPr>
                <w:rFonts w:eastAsiaTheme="minorEastAsia"/>
                <w:sz w:val="24"/>
              </w:rPr>
              <w:t>location, and your position or title. Then add carefully selected details.</w:t>
            </w:r>
            <w:r w:rsidRPr="00855F6C">
              <w:rPr>
                <w:rFonts w:eastAsiaTheme="minorEastAsia" w:hint="eastAsia"/>
                <w:sz w:val="24"/>
              </w:rPr>
              <w:t xml:space="preserve"> </w:t>
            </w:r>
            <w:r w:rsidRPr="00855F6C">
              <w:rPr>
                <w:rFonts w:eastAsiaTheme="minorEastAsia"/>
                <w:sz w:val="24"/>
              </w:rPr>
              <w:t>Readers want to know what you did and accomplished. Provide at least a</w:t>
            </w:r>
            <w:r w:rsidRPr="00855F6C">
              <w:rPr>
                <w:rFonts w:eastAsiaTheme="minorEastAsia" w:hint="eastAsia"/>
                <w:sz w:val="24"/>
              </w:rPr>
              <w:t xml:space="preserve"> </w:t>
            </w:r>
            <w:r w:rsidRPr="00855F6C">
              <w:rPr>
                <w:rFonts w:eastAsiaTheme="minorEastAsia"/>
                <w:sz w:val="24"/>
              </w:rPr>
              <w:t>two- to three-line description for each position. For particularly important</w:t>
            </w:r>
            <w:r w:rsidRPr="00855F6C">
              <w:rPr>
                <w:rFonts w:eastAsiaTheme="minorEastAsia" w:hint="eastAsia"/>
                <w:sz w:val="24"/>
              </w:rPr>
              <w:t xml:space="preserve"> </w:t>
            </w:r>
            <w:r w:rsidRPr="00855F6C">
              <w:rPr>
                <w:rFonts w:eastAsiaTheme="minorEastAsia"/>
                <w:sz w:val="24"/>
              </w:rPr>
              <w:t>or relevant jobs, write more, focusing on one or more of the following</w:t>
            </w:r>
            <w:r w:rsidRPr="00855F6C">
              <w:rPr>
                <w:rFonts w:eastAsiaTheme="minorEastAsia" w:hint="eastAsia"/>
                <w:sz w:val="24"/>
              </w:rPr>
              <w:t xml:space="preserve"> </w:t>
            </w:r>
            <w:r w:rsidRPr="00855F6C">
              <w:rPr>
                <w:rFonts w:eastAsiaTheme="minorEastAsia"/>
                <w:sz w:val="24"/>
              </w:rPr>
              <w:t>factors:</w:t>
            </w:r>
          </w:p>
        </w:tc>
        <w:tc>
          <w:tcPr>
            <w:tcW w:w="4252" w:type="dxa"/>
          </w:tcPr>
          <w:p w14:paraId="6C01D27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至少提供您所从事的每项工作的基本信息：工作日期、组织名称和地点以及您的职位或头衔。然后添加精心选择的详细信息，读者想知道您的经历和成就。为每个职位提供至少两到三行的描述，对于特别重要或相关的工作，写的内容再多一点，重点放在以下一个或多个方面上：</w:t>
            </w:r>
          </w:p>
        </w:tc>
      </w:tr>
      <w:tr w:rsidR="0034411E" w:rsidRPr="00855F6C" w14:paraId="6BE8381B" w14:textId="77777777" w:rsidTr="0034411E">
        <w:tc>
          <w:tcPr>
            <w:tcW w:w="4361" w:type="dxa"/>
          </w:tcPr>
          <w:p w14:paraId="61EA17A5" w14:textId="77777777" w:rsidR="0034411E" w:rsidRPr="00855F6C" w:rsidRDefault="0034411E" w:rsidP="0034411E">
            <w:pPr>
              <w:rPr>
                <w:rFonts w:eastAsiaTheme="minorEastAsia"/>
                <w:sz w:val="24"/>
              </w:rPr>
            </w:pPr>
            <w:r w:rsidRPr="00855F6C">
              <w:rPr>
                <w:rFonts w:eastAsiaTheme="minorEastAsia"/>
                <w:b/>
                <w:sz w:val="24"/>
              </w:rPr>
              <w:t>Skills.</w:t>
            </w:r>
            <w:r w:rsidRPr="00855F6C">
              <w:rPr>
                <w:rFonts w:eastAsiaTheme="minorEastAsia"/>
                <w:sz w:val="24"/>
              </w:rPr>
              <w:t xml:space="preserve"> What technical skills did you use on the job?</w:t>
            </w:r>
          </w:p>
        </w:tc>
        <w:tc>
          <w:tcPr>
            <w:tcW w:w="4252" w:type="dxa"/>
          </w:tcPr>
          <w:p w14:paraId="6C9A061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技能。您在工作中使用了哪些技术技能？</w:t>
            </w:r>
          </w:p>
        </w:tc>
      </w:tr>
      <w:tr w:rsidR="0034411E" w:rsidRPr="00855F6C" w14:paraId="31C1A580" w14:textId="77777777" w:rsidTr="0034411E">
        <w:tc>
          <w:tcPr>
            <w:tcW w:w="4361" w:type="dxa"/>
          </w:tcPr>
          <w:p w14:paraId="46BD53FA" w14:textId="77777777" w:rsidR="0034411E" w:rsidRPr="00855F6C" w:rsidRDefault="0034411E" w:rsidP="0034411E">
            <w:pPr>
              <w:rPr>
                <w:rFonts w:eastAsiaTheme="minorEastAsia"/>
                <w:sz w:val="24"/>
              </w:rPr>
            </w:pPr>
            <w:r w:rsidRPr="00855F6C">
              <w:rPr>
                <w:rFonts w:eastAsiaTheme="minorEastAsia"/>
                <w:b/>
                <w:sz w:val="24"/>
              </w:rPr>
              <w:t>Equipment.</w:t>
            </w:r>
            <w:r w:rsidRPr="00855F6C">
              <w:rPr>
                <w:rFonts w:eastAsiaTheme="minorEastAsia"/>
                <w:sz w:val="24"/>
              </w:rPr>
              <w:t xml:space="preserve"> What equipment did you operate or oversee? In</w:t>
            </w:r>
            <w:r w:rsidRPr="00855F6C">
              <w:rPr>
                <w:rFonts w:eastAsiaTheme="minorEastAsia" w:hint="eastAsia"/>
                <w:sz w:val="24"/>
              </w:rPr>
              <w:t xml:space="preserve"> </w:t>
            </w:r>
            <w:r w:rsidRPr="00855F6C">
              <w:rPr>
                <w:rFonts w:eastAsiaTheme="minorEastAsia"/>
                <w:sz w:val="24"/>
              </w:rPr>
              <w:t>particular, mention computer equipment or software with which you</w:t>
            </w:r>
            <w:r w:rsidRPr="00855F6C">
              <w:rPr>
                <w:rFonts w:eastAsiaTheme="minorEastAsia" w:hint="eastAsia"/>
                <w:sz w:val="24"/>
              </w:rPr>
              <w:t xml:space="preserve"> </w:t>
            </w:r>
            <w:r w:rsidRPr="00855F6C">
              <w:rPr>
                <w:rFonts w:eastAsiaTheme="minorEastAsia"/>
                <w:sz w:val="24"/>
              </w:rPr>
              <w:t>are familiar.</w:t>
            </w:r>
          </w:p>
        </w:tc>
        <w:tc>
          <w:tcPr>
            <w:tcW w:w="4252" w:type="dxa"/>
          </w:tcPr>
          <w:p w14:paraId="684B748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设备。您操作或监工了什么设备？特别要提及您熟悉的计算机设备或软件。</w:t>
            </w:r>
          </w:p>
        </w:tc>
      </w:tr>
      <w:tr w:rsidR="0034411E" w:rsidRPr="00855F6C" w14:paraId="2E52A953" w14:textId="77777777" w:rsidTr="0034411E">
        <w:tc>
          <w:tcPr>
            <w:tcW w:w="4361" w:type="dxa"/>
          </w:tcPr>
          <w:p w14:paraId="6CF6E628" w14:textId="77777777" w:rsidR="0034411E" w:rsidRPr="00855F6C" w:rsidRDefault="0034411E" w:rsidP="0034411E">
            <w:pPr>
              <w:rPr>
                <w:rFonts w:eastAsiaTheme="minorEastAsia"/>
                <w:sz w:val="24"/>
              </w:rPr>
            </w:pPr>
            <w:r w:rsidRPr="00855F6C">
              <w:rPr>
                <w:rFonts w:eastAsiaTheme="minorEastAsia"/>
                <w:b/>
                <w:sz w:val="24"/>
              </w:rPr>
              <w:t>Money.</w:t>
            </w:r>
            <w:r w:rsidRPr="00855F6C">
              <w:rPr>
                <w:rFonts w:eastAsiaTheme="minorEastAsia"/>
                <w:sz w:val="24"/>
              </w:rPr>
              <w:t xml:space="preserve"> How much money were you responsible for? Even if you</w:t>
            </w:r>
            <w:r w:rsidRPr="00855F6C">
              <w:rPr>
                <w:rFonts w:eastAsiaTheme="minorEastAsia" w:hint="eastAsia"/>
                <w:sz w:val="24"/>
              </w:rPr>
              <w:t xml:space="preserve"> </w:t>
            </w:r>
            <w:r w:rsidRPr="00855F6C">
              <w:rPr>
                <w:rFonts w:eastAsiaTheme="minorEastAsia"/>
                <w:sz w:val="24"/>
              </w:rPr>
              <w:t>considered your data-entry position fairly easy, the fact that the</w:t>
            </w:r>
            <w:r w:rsidRPr="00855F6C">
              <w:rPr>
                <w:rFonts w:eastAsiaTheme="minorEastAsia" w:hint="eastAsia"/>
                <w:sz w:val="24"/>
              </w:rPr>
              <w:t xml:space="preserve"> </w:t>
            </w:r>
            <w:r w:rsidRPr="00855F6C">
              <w:rPr>
                <w:rFonts w:eastAsiaTheme="minorEastAsia"/>
                <w:sz w:val="24"/>
              </w:rPr>
              <w:t>organization grossed, say, $2 million a year shows that the position</w:t>
            </w:r>
            <w:r w:rsidRPr="00855F6C">
              <w:rPr>
                <w:rFonts w:eastAsiaTheme="minorEastAsia" w:hint="eastAsia"/>
                <w:sz w:val="24"/>
              </w:rPr>
              <w:t xml:space="preserve"> </w:t>
            </w:r>
            <w:r w:rsidRPr="00855F6C">
              <w:rPr>
                <w:rFonts w:eastAsiaTheme="minorEastAsia"/>
                <w:sz w:val="24"/>
              </w:rPr>
              <w:t>involved real responsibility.</w:t>
            </w:r>
          </w:p>
        </w:tc>
        <w:tc>
          <w:tcPr>
            <w:tcW w:w="4252" w:type="dxa"/>
          </w:tcPr>
          <w:p w14:paraId="56E8716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钱。在公司收入中，您负责的职位收入多少钱？即使您认为自己的数据录入职位相当容易，但该组织每年的总收入为</w:t>
            </w:r>
            <w:r w:rsidRPr="00855F6C">
              <w:rPr>
                <w:rFonts w:asciiTheme="minorHAnsi" w:eastAsiaTheme="minorEastAsia" w:hAnsiTheme="minorHAnsi" w:cstheme="minorBidi" w:hint="eastAsia"/>
                <w:sz w:val="24"/>
              </w:rPr>
              <w:t>200</w:t>
            </w:r>
            <w:r w:rsidRPr="00855F6C">
              <w:rPr>
                <w:rFonts w:asciiTheme="minorHAnsi" w:eastAsiaTheme="minorEastAsia" w:hAnsiTheme="minorHAnsi" w:cstheme="minorBidi" w:hint="eastAsia"/>
                <w:sz w:val="24"/>
              </w:rPr>
              <w:t>万美元，这一事实表明该职位涉及的真正责任。</w:t>
            </w:r>
          </w:p>
        </w:tc>
      </w:tr>
      <w:tr w:rsidR="0034411E" w:rsidRPr="00855F6C" w14:paraId="4D9466E7" w14:textId="77777777" w:rsidTr="0034411E">
        <w:tc>
          <w:tcPr>
            <w:tcW w:w="4361" w:type="dxa"/>
          </w:tcPr>
          <w:p w14:paraId="34369E22" w14:textId="77777777" w:rsidR="0034411E" w:rsidRPr="00855F6C" w:rsidRDefault="0034411E" w:rsidP="0034411E">
            <w:pPr>
              <w:rPr>
                <w:rFonts w:eastAsiaTheme="minorEastAsia"/>
                <w:sz w:val="24"/>
              </w:rPr>
            </w:pPr>
            <w:r w:rsidRPr="00855F6C">
              <w:rPr>
                <w:rFonts w:eastAsiaTheme="minorEastAsia"/>
                <w:b/>
                <w:sz w:val="24"/>
              </w:rPr>
              <w:t>Documents.</w:t>
            </w:r>
            <w:r w:rsidRPr="00855F6C">
              <w:rPr>
                <w:rFonts w:eastAsiaTheme="minorEastAsia"/>
                <w:sz w:val="24"/>
              </w:rPr>
              <w:t xml:space="preserve"> What important documents did you write or assist in writing,</w:t>
            </w:r>
            <w:r w:rsidRPr="00855F6C">
              <w:rPr>
                <w:rFonts w:eastAsiaTheme="minorEastAsia" w:hint="eastAsia"/>
                <w:sz w:val="24"/>
              </w:rPr>
              <w:t xml:space="preserve"> </w:t>
            </w:r>
            <w:r w:rsidRPr="00855F6C">
              <w:rPr>
                <w:rFonts w:eastAsiaTheme="minorEastAsia"/>
                <w:sz w:val="24"/>
              </w:rPr>
              <w:t>such as brochures, reports, manuals, proposals, or websites?</w:t>
            </w:r>
          </w:p>
        </w:tc>
        <w:tc>
          <w:tcPr>
            <w:tcW w:w="4252" w:type="dxa"/>
          </w:tcPr>
          <w:p w14:paraId="2E5D550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文件。您撰写或协助撰写了哪些重要文件，如小册子、报告、手册、提案或网站？</w:t>
            </w:r>
          </w:p>
        </w:tc>
      </w:tr>
      <w:tr w:rsidR="0034411E" w:rsidRPr="00855F6C" w14:paraId="2941B035" w14:textId="77777777" w:rsidTr="0034411E">
        <w:tc>
          <w:tcPr>
            <w:tcW w:w="4361" w:type="dxa"/>
          </w:tcPr>
          <w:p w14:paraId="513C98F0" w14:textId="77777777" w:rsidR="0034411E" w:rsidRPr="00855F6C" w:rsidRDefault="0034411E" w:rsidP="0034411E">
            <w:pPr>
              <w:rPr>
                <w:rFonts w:eastAsiaTheme="minorEastAsia"/>
                <w:sz w:val="24"/>
              </w:rPr>
            </w:pPr>
            <w:r w:rsidRPr="00855F6C">
              <w:rPr>
                <w:rFonts w:eastAsiaTheme="minorEastAsia"/>
                <w:b/>
                <w:sz w:val="24"/>
              </w:rPr>
              <w:t>Personnel.</w:t>
            </w:r>
            <w:r w:rsidRPr="00855F6C">
              <w:rPr>
                <w:rFonts w:eastAsiaTheme="minorEastAsia"/>
                <w:sz w:val="24"/>
              </w:rPr>
              <w:t xml:space="preserve"> How many people did you supervise?</w:t>
            </w:r>
          </w:p>
        </w:tc>
        <w:tc>
          <w:tcPr>
            <w:tcW w:w="4252" w:type="dxa"/>
          </w:tcPr>
          <w:p w14:paraId="1CC4140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人员。您监督过多少人？</w:t>
            </w:r>
          </w:p>
        </w:tc>
      </w:tr>
      <w:tr w:rsidR="0034411E" w:rsidRPr="00855F6C" w14:paraId="16BD29A8" w14:textId="77777777" w:rsidTr="0034411E">
        <w:tc>
          <w:tcPr>
            <w:tcW w:w="4361" w:type="dxa"/>
          </w:tcPr>
          <w:p w14:paraId="58119C4C" w14:textId="77777777" w:rsidR="0034411E" w:rsidRPr="00855F6C" w:rsidRDefault="0034411E" w:rsidP="0034411E">
            <w:pPr>
              <w:rPr>
                <w:rFonts w:eastAsiaTheme="minorEastAsia"/>
                <w:sz w:val="24"/>
              </w:rPr>
            </w:pPr>
            <w:r w:rsidRPr="00855F6C">
              <w:rPr>
                <w:rFonts w:eastAsiaTheme="minorEastAsia"/>
                <w:b/>
                <w:sz w:val="24"/>
              </w:rPr>
              <w:t>Clients.</w:t>
            </w:r>
            <w:r w:rsidRPr="00855F6C">
              <w:rPr>
                <w:rFonts w:eastAsiaTheme="minorEastAsia"/>
                <w:sz w:val="24"/>
              </w:rPr>
              <w:t xml:space="preserve"> What kinds of clients, and how many, did you do business with in</w:t>
            </w:r>
            <w:r w:rsidRPr="00855F6C">
              <w:rPr>
                <w:rFonts w:eastAsiaTheme="minorEastAsia" w:hint="eastAsia"/>
                <w:sz w:val="24"/>
              </w:rPr>
              <w:t xml:space="preserve"> </w:t>
            </w:r>
            <w:r w:rsidRPr="00855F6C">
              <w:rPr>
                <w:rFonts w:eastAsiaTheme="minorEastAsia"/>
                <w:sz w:val="24"/>
              </w:rPr>
              <w:t>representing your organization?</w:t>
            </w:r>
          </w:p>
        </w:tc>
        <w:tc>
          <w:tcPr>
            <w:tcW w:w="4252" w:type="dxa"/>
          </w:tcPr>
          <w:p w14:paraId="36A5EE8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客户。在代表贵公司时，您与哪些类型的客户以及多少客户有过业务往来？</w:t>
            </w:r>
          </w:p>
        </w:tc>
      </w:tr>
      <w:tr w:rsidR="0034411E" w:rsidRPr="00855F6C" w14:paraId="714E5FAC" w14:textId="77777777" w:rsidTr="0034411E">
        <w:tc>
          <w:tcPr>
            <w:tcW w:w="4361" w:type="dxa"/>
          </w:tcPr>
          <w:p w14:paraId="71F3DFBB" w14:textId="77777777" w:rsidR="0034411E" w:rsidRPr="00855F6C" w:rsidRDefault="0034411E" w:rsidP="0034411E">
            <w:pPr>
              <w:rPr>
                <w:rFonts w:eastAsiaTheme="minorEastAsia"/>
                <w:sz w:val="24"/>
              </w:rPr>
            </w:pPr>
            <w:r w:rsidRPr="00855F6C">
              <w:rPr>
                <w:rFonts w:eastAsiaTheme="minorEastAsia"/>
                <w:sz w:val="24"/>
              </w:rPr>
              <w:t>Whenever possible, emphasize accomplishments. If you reorganized the</w:t>
            </w:r>
            <w:r w:rsidRPr="00855F6C">
              <w:rPr>
                <w:rFonts w:eastAsiaTheme="minorEastAsia" w:hint="eastAsia"/>
                <w:sz w:val="24"/>
              </w:rPr>
              <w:t xml:space="preserve"> </w:t>
            </w:r>
            <w:r w:rsidRPr="00855F6C">
              <w:rPr>
                <w:rFonts w:eastAsiaTheme="minorEastAsia"/>
                <w:sz w:val="24"/>
              </w:rPr>
              <w:lastRenderedPageBreak/>
              <w:t>shifts of the weekend employees you supervised, state the results:</w:t>
            </w:r>
          </w:p>
        </w:tc>
        <w:tc>
          <w:tcPr>
            <w:tcW w:w="4252" w:type="dxa"/>
          </w:tcPr>
          <w:p w14:paraId="33DAF0A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尽可能地</w:t>
            </w:r>
            <w:proofErr w:type="gramStart"/>
            <w:r w:rsidRPr="00855F6C">
              <w:rPr>
                <w:rFonts w:asciiTheme="minorHAnsi" w:eastAsiaTheme="minorEastAsia" w:hAnsiTheme="minorHAnsi" w:cstheme="minorBidi" w:hint="eastAsia"/>
                <w:sz w:val="24"/>
              </w:rPr>
              <w:t>强调您</w:t>
            </w:r>
            <w:proofErr w:type="gramEnd"/>
            <w:r w:rsidRPr="00855F6C">
              <w:rPr>
                <w:rFonts w:asciiTheme="minorHAnsi" w:eastAsiaTheme="minorEastAsia" w:hAnsiTheme="minorHAnsi" w:cstheme="minorBidi" w:hint="eastAsia"/>
                <w:sz w:val="24"/>
              </w:rPr>
              <w:t>的成就。如果您重组了您所监督的周末员工的轮班，请说明结</w:t>
            </w:r>
            <w:r w:rsidRPr="00855F6C">
              <w:rPr>
                <w:rFonts w:asciiTheme="minorHAnsi" w:eastAsiaTheme="minorEastAsia" w:hAnsiTheme="minorHAnsi" w:cstheme="minorBidi" w:hint="eastAsia"/>
                <w:sz w:val="24"/>
              </w:rPr>
              <w:lastRenderedPageBreak/>
              <w:t>果：</w:t>
            </w:r>
          </w:p>
        </w:tc>
      </w:tr>
      <w:tr w:rsidR="0034411E" w:rsidRPr="00855F6C" w14:paraId="1D467F5B" w14:textId="77777777" w:rsidTr="0034411E">
        <w:tc>
          <w:tcPr>
            <w:tcW w:w="4361" w:type="dxa"/>
          </w:tcPr>
          <w:p w14:paraId="66B94E1B" w14:textId="77777777" w:rsidR="0034411E" w:rsidRPr="00855F6C" w:rsidRDefault="0034411E" w:rsidP="0034411E">
            <w:pPr>
              <w:rPr>
                <w:rFonts w:eastAsiaTheme="minorEastAsia"/>
                <w:sz w:val="24"/>
              </w:rPr>
            </w:pPr>
            <w:r w:rsidRPr="00855F6C">
              <w:rPr>
                <w:rFonts w:eastAsiaTheme="minorEastAsia"/>
                <w:sz w:val="24"/>
              </w:rPr>
              <w:lastRenderedPageBreak/>
              <w:t>Reorganized the weekend shift, resulting in a cost savings of more than $3,000 per</w:t>
            </w:r>
            <w:r w:rsidRPr="00855F6C">
              <w:rPr>
                <w:rFonts w:eastAsiaTheme="minorEastAsia" w:hint="eastAsia"/>
                <w:sz w:val="24"/>
              </w:rPr>
              <w:t xml:space="preserve"> </w:t>
            </w:r>
            <w:r w:rsidRPr="00855F6C">
              <w:rPr>
                <w:rFonts w:eastAsiaTheme="minorEastAsia"/>
                <w:sz w:val="24"/>
              </w:rPr>
              <w:t>year.</w:t>
            </w:r>
          </w:p>
        </w:tc>
        <w:tc>
          <w:tcPr>
            <w:tcW w:w="4252" w:type="dxa"/>
          </w:tcPr>
          <w:p w14:paraId="6DF64F2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重组周末轮班，每年节省</w:t>
            </w:r>
            <w:r w:rsidRPr="00855F6C">
              <w:rPr>
                <w:rFonts w:asciiTheme="minorHAnsi" w:eastAsiaTheme="minorEastAsia" w:hAnsiTheme="minorHAnsi" w:cstheme="minorBidi" w:hint="eastAsia"/>
                <w:sz w:val="24"/>
              </w:rPr>
              <w:t>3000</w:t>
            </w:r>
            <w:r w:rsidRPr="00855F6C">
              <w:rPr>
                <w:rFonts w:asciiTheme="minorHAnsi" w:eastAsiaTheme="minorEastAsia" w:hAnsiTheme="minorHAnsi" w:cstheme="minorBidi" w:hint="eastAsia"/>
                <w:sz w:val="24"/>
              </w:rPr>
              <w:t>多美元成本。</w:t>
            </w:r>
          </w:p>
        </w:tc>
      </w:tr>
      <w:tr w:rsidR="0034411E" w:rsidRPr="00855F6C" w14:paraId="68025AF0" w14:textId="77777777" w:rsidTr="0034411E">
        <w:tc>
          <w:tcPr>
            <w:tcW w:w="4361" w:type="dxa"/>
          </w:tcPr>
          <w:p w14:paraId="34907BEF" w14:textId="77777777" w:rsidR="0034411E" w:rsidRPr="00855F6C" w:rsidRDefault="0034411E" w:rsidP="0034411E">
            <w:pPr>
              <w:rPr>
                <w:rFonts w:eastAsiaTheme="minorEastAsia"/>
                <w:sz w:val="24"/>
              </w:rPr>
            </w:pPr>
            <w:r w:rsidRPr="00855F6C">
              <w:rPr>
                <w:rFonts w:eastAsiaTheme="minorEastAsia"/>
                <w:sz w:val="24"/>
              </w:rPr>
              <w:t>Wrote and produced (with Adobe InDesign) a 56-page parts catalog that is still</w:t>
            </w:r>
            <w:r w:rsidRPr="00855F6C">
              <w:rPr>
                <w:rFonts w:eastAsiaTheme="minorEastAsia" w:hint="eastAsia"/>
                <w:sz w:val="24"/>
              </w:rPr>
              <w:t xml:space="preserve"> </w:t>
            </w:r>
            <w:r w:rsidRPr="00855F6C">
              <w:rPr>
                <w:rFonts w:eastAsiaTheme="minorEastAsia"/>
                <w:sz w:val="24"/>
              </w:rPr>
              <w:t>used by the company and that increased our phone inquiries by more than</w:t>
            </w:r>
            <w:r w:rsidRPr="00855F6C">
              <w:rPr>
                <w:rFonts w:eastAsiaTheme="minorEastAsia" w:hint="eastAsia"/>
                <w:sz w:val="24"/>
              </w:rPr>
              <w:t xml:space="preserve"> </w:t>
            </w:r>
            <w:r w:rsidRPr="00855F6C">
              <w:rPr>
                <w:rFonts w:eastAsiaTheme="minorEastAsia"/>
                <w:sz w:val="24"/>
              </w:rPr>
              <w:t>25 percent.</w:t>
            </w:r>
          </w:p>
        </w:tc>
        <w:tc>
          <w:tcPr>
            <w:tcW w:w="4252" w:type="dxa"/>
          </w:tcPr>
          <w:p w14:paraId="25EF4A4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用</w:t>
            </w:r>
            <w:r w:rsidRPr="00855F6C">
              <w:rPr>
                <w:rFonts w:asciiTheme="minorHAnsi" w:eastAsiaTheme="minorEastAsia" w:hAnsiTheme="minorHAnsi" w:cstheme="minorBidi" w:hint="eastAsia"/>
                <w:sz w:val="24"/>
              </w:rPr>
              <w:t>Adobe InDesign</w:t>
            </w:r>
            <w:r w:rsidRPr="00855F6C">
              <w:rPr>
                <w:rFonts w:asciiTheme="minorHAnsi" w:eastAsiaTheme="minorEastAsia" w:hAnsiTheme="minorHAnsi" w:cstheme="minorBidi" w:hint="eastAsia"/>
                <w:sz w:val="24"/>
              </w:rPr>
              <w:t>编写并制作了一份</w:t>
            </w:r>
            <w:r w:rsidRPr="00855F6C">
              <w:rPr>
                <w:rFonts w:asciiTheme="minorHAnsi" w:eastAsiaTheme="minorEastAsia" w:hAnsiTheme="minorHAnsi" w:cstheme="minorBidi" w:hint="eastAsia"/>
                <w:sz w:val="24"/>
              </w:rPr>
              <w:t>56</w:t>
            </w:r>
            <w:r w:rsidRPr="00855F6C">
              <w:rPr>
                <w:rFonts w:asciiTheme="minorHAnsi" w:eastAsiaTheme="minorEastAsia" w:hAnsiTheme="minorHAnsi" w:cstheme="minorBidi" w:hint="eastAsia"/>
                <w:sz w:val="24"/>
              </w:rPr>
              <w:t>页的零件目录，该目录仍在公司使用，使我们的电话查询量增加了</w:t>
            </w:r>
            <w:r w:rsidRPr="00855F6C">
              <w:rPr>
                <w:rFonts w:asciiTheme="minorHAnsi" w:eastAsiaTheme="minorEastAsia" w:hAnsiTheme="minorHAnsi" w:cstheme="minorBidi" w:hint="eastAsia"/>
                <w:sz w:val="24"/>
              </w:rPr>
              <w:t>25%</w:t>
            </w:r>
            <w:r w:rsidRPr="00855F6C">
              <w:rPr>
                <w:rFonts w:asciiTheme="minorHAnsi" w:eastAsiaTheme="minorEastAsia" w:hAnsiTheme="minorHAnsi" w:cstheme="minorBidi" w:hint="eastAsia"/>
                <w:sz w:val="24"/>
              </w:rPr>
              <w:t>以上。</w:t>
            </w:r>
          </w:p>
        </w:tc>
      </w:tr>
      <w:tr w:rsidR="0034411E" w:rsidRPr="00855F6C" w14:paraId="114371D9" w14:textId="77777777" w:rsidTr="0034411E">
        <w:tc>
          <w:tcPr>
            <w:tcW w:w="4361" w:type="dxa"/>
          </w:tcPr>
          <w:p w14:paraId="3D67A9C4" w14:textId="77777777" w:rsidR="0034411E" w:rsidRPr="00855F6C" w:rsidRDefault="0034411E" w:rsidP="0034411E">
            <w:pPr>
              <w:rPr>
                <w:rFonts w:eastAsiaTheme="minorEastAsia"/>
                <w:sz w:val="24"/>
              </w:rPr>
            </w:pPr>
            <w:r w:rsidRPr="00855F6C">
              <w:rPr>
                <w:rFonts w:eastAsiaTheme="minorEastAsia"/>
                <w:sz w:val="24"/>
              </w:rPr>
              <w:t>When you describe positions, functions, or responsibilities, use the</w:t>
            </w:r>
            <w:r w:rsidRPr="00855F6C">
              <w:rPr>
                <w:rFonts w:eastAsiaTheme="minorEastAsia" w:hint="eastAsia"/>
                <w:sz w:val="24"/>
              </w:rPr>
              <w:t xml:space="preserve"> </w:t>
            </w:r>
            <w:r w:rsidRPr="00855F6C">
              <w:rPr>
                <w:rFonts w:eastAsiaTheme="minorEastAsia"/>
                <w:sz w:val="24"/>
              </w:rPr>
              <w:t>active voice (“supervised three workers”) rather than the passive voice</w:t>
            </w:r>
            <w:r w:rsidRPr="00855F6C">
              <w:rPr>
                <w:rFonts w:eastAsiaTheme="minorEastAsia" w:hint="eastAsia"/>
                <w:sz w:val="24"/>
              </w:rPr>
              <w:t xml:space="preserve"> </w:t>
            </w:r>
            <w:r w:rsidRPr="00855F6C">
              <w:rPr>
                <w:rFonts w:eastAsiaTheme="minorEastAsia"/>
                <w:sz w:val="24"/>
              </w:rPr>
              <w:t>(“three workers were supervised by me”). The active voice highlights</w:t>
            </w:r>
            <w:r w:rsidRPr="00855F6C">
              <w:rPr>
                <w:rFonts w:eastAsiaTheme="minorEastAsia" w:hint="eastAsia"/>
                <w:sz w:val="24"/>
              </w:rPr>
              <w:t xml:space="preserve"> </w:t>
            </w:r>
            <w:r w:rsidRPr="00855F6C">
              <w:rPr>
                <w:rFonts w:eastAsiaTheme="minorEastAsia"/>
                <w:sz w:val="24"/>
              </w:rPr>
              <w:t xml:space="preserve">action. Note that writers often omit </w:t>
            </w:r>
            <w:proofErr w:type="gramStart"/>
            <w:r w:rsidRPr="00855F6C">
              <w:rPr>
                <w:rFonts w:eastAsiaTheme="minorEastAsia"/>
                <w:sz w:val="24"/>
              </w:rPr>
              <w:t>the I</w:t>
            </w:r>
            <w:proofErr w:type="gramEnd"/>
            <w:r w:rsidRPr="00855F6C">
              <w:rPr>
                <w:rFonts w:eastAsiaTheme="minorEastAsia"/>
                <w:sz w:val="24"/>
              </w:rPr>
              <w:t xml:space="preserve"> at the start of sentences: “Prepared bids,” rather than “I prepared bids.” Whichever style you use, be</w:t>
            </w:r>
            <w:r w:rsidRPr="00855F6C">
              <w:rPr>
                <w:rFonts w:eastAsiaTheme="minorEastAsia" w:hint="eastAsia"/>
                <w:sz w:val="24"/>
              </w:rPr>
              <w:t xml:space="preserve"> </w:t>
            </w:r>
            <w:r w:rsidRPr="00855F6C">
              <w:rPr>
                <w:rFonts w:eastAsiaTheme="minorEastAsia"/>
                <w:sz w:val="24"/>
              </w:rPr>
              <w:t>consistent. Figure 15.3 lists some strong verbs to use in describing your</w:t>
            </w:r>
            <w:r w:rsidRPr="00855F6C">
              <w:rPr>
                <w:rFonts w:eastAsiaTheme="minorEastAsia" w:hint="eastAsia"/>
                <w:sz w:val="24"/>
              </w:rPr>
              <w:t xml:space="preserve"> </w:t>
            </w:r>
            <w:r w:rsidRPr="00855F6C">
              <w:rPr>
                <w:rFonts w:eastAsiaTheme="minorEastAsia"/>
                <w:sz w:val="24"/>
              </w:rPr>
              <w:t>experience.</w:t>
            </w:r>
          </w:p>
        </w:tc>
        <w:tc>
          <w:tcPr>
            <w:tcW w:w="4252" w:type="dxa"/>
          </w:tcPr>
          <w:p w14:paraId="4CE8925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当您描述职位、职能或职责时，使用主动语态（“受监督的三名工人”）而不是被动语态（“三名工人由我监督”）。主动语态突出显示动作。请注意，作者经常在句子开头省略主语“我”：“准备好的出价”，而不是“我准备好的出价”。无论使用哪种风格，都要保持一致。图</w:t>
            </w:r>
            <w:r w:rsidRPr="00855F6C">
              <w:rPr>
                <w:rFonts w:asciiTheme="minorHAnsi" w:eastAsiaTheme="minorEastAsia" w:hAnsiTheme="minorHAnsi" w:cstheme="minorBidi" w:hint="eastAsia"/>
                <w:sz w:val="24"/>
              </w:rPr>
              <w:t>15.3</w:t>
            </w:r>
            <w:r w:rsidRPr="00855F6C">
              <w:rPr>
                <w:rFonts w:asciiTheme="minorHAnsi" w:eastAsiaTheme="minorEastAsia" w:hAnsiTheme="minorHAnsi" w:cstheme="minorBidi" w:hint="eastAsia"/>
                <w:sz w:val="24"/>
              </w:rPr>
              <w:t>列出了一些可以用来</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的经历的语气较强的动词。</w:t>
            </w:r>
          </w:p>
        </w:tc>
      </w:tr>
      <w:tr w:rsidR="0034411E" w:rsidRPr="00855F6C" w14:paraId="46B0851D" w14:textId="77777777" w:rsidTr="0034411E">
        <w:tc>
          <w:tcPr>
            <w:tcW w:w="4361" w:type="dxa"/>
          </w:tcPr>
          <w:p w14:paraId="63733B91" w14:textId="77777777" w:rsidR="0034411E" w:rsidRPr="00855F6C" w:rsidRDefault="0034411E" w:rsidP="0034411E">
            <w:pPr>
              <w:rPr>
                <w:rFonts w:eastAsiaTheme="minorEastAsia"/>
                <w:sz w:val="24"/>
              </w:rPr>
            </w:pPr>
            <w:r w:rsidRPr="00855F6C">
              <w:rPr>
                <w:rFonts w:eastAsiaTheme="minorEastAsia"/>
                <w:sz w:val="24"/>
              </w:rPr>
              <w:t>administered</w:t>
            </w:r>
          </w:p>
        </w:tc>
        <w:tc>
          <w:tcPr>
            <w:tcW w:w="4252" w:type="dxa"/>
          </w:tcPr>
          <w:p w14:paraId="56C10A2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管理</w:t>
            </w:r>
          </w:p>
        </w:tc>
      </w:tr>
      <w:tr w:rsidR="0034411E" w:rsidRPr="00855F6C" w14:paraId="7CBD2960" w14:textId="77777777" w:rsidTr="0034411E">
        <w:tc>
          <w:tcPr>
            <w:tcW w:w="4361" w:type="dxa"/>
          </w:tcPr>
          <w:p w14:paraId="7CEF93C8" w14:textId="77777777" w:rsidR="0034411E" w:rsidRPr="00855F6C" w:rsidRDefault="0034411E" w:rsidP="0034411E">
            <w:pPr>
              <w:rPr>
                <w:rFonts w:eastAsiaTheme="minorEastAsia"/>
                <w:sz w:val="24"/>
              </w:rPr>
            </w:pPr>
            <w:r w:rsidRPr="00855F6C">
              <w:rPr>
                <w:rFonts w:eastAsiaTheme="minorEastAsia"/>
                <w:sz w:val="24"/>
              </w:rPr>
              <w:t>coordinated</w:t>
            </w:r>
          </w:p>
        </w:tc>
        <w:tc>
          <w:tcPr>
            <w:tcW w:w="4252" w:type="dxa"/>
          </w:tcPr>
          <w:p w14:paraId="0E054F3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协调</w:t>
            </w:r>
          </w:p>
        </w:tc>
      </w:tr>
      <w:tr w:rsidR="0034411E" w:rsidRPr="00855F6C" w14:paraId="099AA1AC" w14:textId="77777777" w:rsidTr="0034411E">
        <w:tc>
          <w:tcPr>
            <w:tcW w:w="4361" w:type="dxa"/>
          </w:tcPr>
          <w:p w14:paraId="7FE948C0" w14:textId="77777777" w:rsidR="0034411E" w:rsidRPr="00855F6C" w:rsidRDefault="0034411E" w:rsidP="0034411E">
            <w:pPr>
              <w:rPr>
                <w:rFonts w:eastAsiaTheme="minorEastAsia"/>
                <w:sz w:val="24"/>
              </w:rPr>
            </w:pPr>
            <w:r w:rsidRPr="00855F6C">
              <w:rPr>
                <w:rFonts w:eastAsiaTheme="minorEastAsia"/>
                <w:sz w:val="24"/>
              </w:rPr>
              <w:t>evaluated</w:t>
            </w:r>
          </w:p>
        </w:tc>
        <w:tc>
          <w:tcPr>
            <w:tcW w:w="4252" w:type="dxa"/>
          </w:tcPr>
          <w:p w14:paraId="3398D7C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评估</w:t>
            </w:r>
          </w:p>
        </w:tc>
      </w:tr>
      <w:tr w:rsidR="0034411E" w:rsidRPr="00855F6C" w14:paraId="39BF09E2" w14:textId="77777777" w:rsidTr="0034411E">
        <w:tc>
          <w:tcPr>
            <w:tcW w:w="4361" w:type="dxa"/>
          </w:tcPr>
          <w:p w14:paraId="0C38F5B1" w14:textId="77777777" w:rsidR="0034411E" w:rsidRPr="00855F6C" w:rsidRDefault="0034411E" w:rsidP="0034411E">
            <w:pPr>
              <w:rPr>
                <w:rFonts w:eastAsiaTheme="minorEastAsia"/>
                <w:sz w:val="24"/>
              </w:rPr>
            </w:pPr>
            <w:r w:rsidRPr="00855F6C">
              <w:rPr>
                <w:rFonts w:eastAsiaTheme="minorEastAsia"/>
                <w:sz w:val="24"/>
              </w:rPr>
              <w:t>maintained</w:t>
            </w:r>
          </w:p>
        </w:tc>
        <w:tc>
          <w:tcPr>
            <w:tcW w:w="4252" w:type="dxa"/>
          </w:tcPr>
          <w:p w14:paraId="00362F3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维持</w:t>
            </w:r>
          </w:p>
        </w:tc>
      </w:tr>
      <w:tr w:rsidR="0034411E" w:rsidRPr="00855F6C" w14:paraId="0806B4A9" w14:textId="77777777" w:rsidTr="0034411E">
        <w:tc>
          <w:tcPr>
            <w:tcW w:w="4361" w:type="dxa"/>
          </w:tcPr>
          <w:p w14:paraId="70EAEAF5" w14:textId="77777777" w:rsidR="0034411E" w:rsidRPr="00855F6C" w:rsidRDefault="0034411E" w:rsidP="0034411E">
            <w:pPr>
              <w:rPr>
                <w:rFonts w:eastAsiaTheme="minorEastAsia"/>
                <w:sz w:val="24"/>
              </w:rPr>
            </w:pPr>
            <w:r w:rsidRPr="00855F6C">
              <w:rPr>
                <w:rFonts w:eastAsiaTheme="minorEastAsia"/>
                <w:sz w:val="24"/>
              </w:rPr>
              <w:t>provided</w:t>
            </w:r>
          </w:p>
        </w:tc>
        <w:tc>
          <w:tcPr>
            <w:tcW w:w="4252" w:type="dxa"/>
          </w:tcPr>
          <w:p w14:paraId="7F44A8A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提供</w:t>
            </w:r>
          </w:p>
        </w:tc>
      </w:tr>
      <w:tr w:rsidR="0034411E" w:rsidRPr="00855F6C" w14:paraId="2318F3B8" w14:textId="77777777" w:rsidTr="0034411E">
        <w:tc>
          <w:tcPr>
            <w:tcW w:w="4361" w:type="dxa"/>
          </w:tcPr>
          <w:p w14:paraId="044D6E79" w14:textId="77777777" w:rsidR="0034411E" w:rsidRPr="00855F6C" w:rsidRDefault="0034411E" w:rsidP="0034411E">
            <w:pPr>
              <w:rPr>
                <w:rFonts w:eastAsiaTheme="minorEastAsia"/>
                <w:sz w:val="24"/>
              </w:rPr>
            </w:pPr>
            <w:r w:rsidRPr="00855F6C">
              <w:rPr>
                <w:rFonts w:eastAsiaTheme="minorEastAsia"/>
                <w:sz w:val="24"/>
              </w:rPr>
              <w:t>advised</w:t>
            </w:r>
          </w:p>
        </w:tc>
        <w:tc>
          <w:tcPr>
            <w:tcW w:w="4252" w:type="dxa"/>
          </w:tcPr>
          <w:p w14:paraId="2993B87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建议</w:t>
            </w:r>
          </w:p>
        </w:tc>
      </w:tr>
      <w:tr w:rsidR="0034411E" w:rsidRPr="00855F6C" w14:paraId="094234F7" w14:textId="77777777" w:rsidTr="0034411E">
        <w:tc>
          <w:tcPr>
            <w:tcW w:w="4361" w:type="dxa"/>
          </w:tcPr>
          <w:p w14:paraId="0F4A93B1" w14:textId="77777777" w:rsidR="0034411E" w:rsidRPr="00855F6C" w:rsidRDefault="0034411E" w:rsidP="0034411E">
            <w:pPr>
              <w:rPr>
                <w:rFonts w:eastAsiaTheme="minorEastAsia"/>
                <w:sz w:val="24"/>
              </w:rPr>
            </w:pPr>
            <w:r w:rsidRPr="00855F6C">
              <w:rPr>
                <w:rFonts w:eastAsiaTheme="minorEastAsia"/>
                <w:sz w:val="24"/>
              </w:rPr>
              <w:t>corresponded</w:t>
            </w:r>
          </w:p>
        </w:tc>
        <w:tc>
          <w:tcPr>
            <w:tcW w:w="4252" w:type="dxa"/>
          </w:tcPr>
          <w:p w14:paraId="3B10A97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对应</w:t>
            </w:r>
          </w:p>
        </w:tc>
      </w:tr>
      <w:tr w:rsidR="0034411E" w:rsidRPr="00855F6C" w14:paraId="2ED938F8" w14:textId="77777777" w:rsidTr="0034411E">
        <w:tc>
          <w:tcPr>
            <w:tcW w:w="4361" w:type="dxa"/>
          </w:tcPr>
          <w:p w14:paraId="4BF6AF70" w14:textId="77777777" w:rsidR="0034411E" w:rsidRPr="00855F6C" w:rsidRDefault="0034411E" w:rsidP="0034411E">
            <w:pPr>
              <w:rPr>
                <w:rFonts w:eastAsiaTheme="minorEastAsia"/>
                <w:sz w:val="24"/>
              </w:rPr>
            </w:pPr>
            <w:r w:rsidRPr="00855F6C">
              <w:rPr>
                <w:rFonts w:eastAsiaTheme="minorEastAsia"/>
                <w:sz w:val="24"/>
              </w:rPr>
              <w:t>examined</w:t>
            </w:r>
          </w:p>
        </w:tc>
        <w:tc>
          <w:tcPr>
            <w:tcW w:w="4252" w:type="dxa"/>
          </w:tcPr>
          <w:p w14:paraId="51B52F0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检查</w:t>
            </w:r>
          </w:p>
        </w:tc>
      </w:tr>
      <w:tr w:rsidR="0034411E" w:rsidRPr="00855F6C" w14:paraId="198521D0" w14:textId="77777777" w:rsidTr="0034411E">
        <w:tc>
          <w:tcPr>
            <w:tcW w:w="4361" w:type="dxa"/>
          </w:tcPr>
          <w:p w14:paraId="5E6B4261" w14:textId="77777777" w:rsidR="0034411E" w:rsidRPr="00855F6C" w:rsidRDefault="0034411E" w:rsidP="0034411E">
            <w:pPr>
              <w:rPr>
                <w:rFonts w:eastAsiaTheme="minorEastAsia"/>
                <w:sz w:val="24"/>
              </w:rPr>
            </w:pPr>
            <w:r w:rsidRPr="00855F6C">
              <w:rPr>
                <w:rFonts w:eastAsiaTheme="minorEastAsia"/>
                <w:sz w:val="24"/>
              </w:rPr>
              <w:t>managed</w:t>
            </w:r>
          </w:p>
        </w:tc>
        <w:tc>
          <w:tcPr>
            <w:tcW w:w="4252" w:type="dxa"/>
          </w:tcPr>
          <w:p w14:paraId="53DE7D9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管理</w:t>
            </w:r>
          </w:p>
        </w:tc>
      </w:tr>
      <w:tr w:rsidR="0034411E" w:rsidRPr="00855F6C" w14:paraId="597E762B" w14:textId="77777777" w:rsidTr="0034411E">
        <w:tc>
          <w:tcPr>
            <w:tcW w:w="4361" w:type="dxa"/>
          </w:tcPr>
          <w:p w14:paraId="236EEA20" w14:textId="77777777" w:rsidR="0034411E" w:rsidRPr="00855F6C" w:rsidRDefault="0034411E" w:rsidP="0034411E">
            <w:pPr>
              <w:rPr>
                <w:rFonts w:eastAsiaTheme="minorEastAsia"/>
                <w:sz w:val="24"/>
              </w:rPr>
            </w:pPr>
            <w:r w:rsidRPr="00855F6C">
              <w:rPr>
                <w:rFonts w:eastAsiaTheme="minorEastAsia"/>
                <w:sz w:val="24"/>
              </w:rPr>
              <w:t>purchased</w:t>
            </w:r>
          </w:p>
        </w:tc>
        <w:tc>
          <w:tcPr>
            <w:tcW w:w="4252" w:type="dxa"/>
          </w:tcPr>
          <w:p w14:paraId="7118A4F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采购</w:t>
            </w:r>
          </w:p>
        </w:tc>
      </w:tr>
      <w:tr w:rsidR="0034411E" w:rsidRPr="00855F6C" w14:paraId="46C08E90" w14:textId="77777777" w:rsidTr="0034411E">
        <w:tc>
          <w:tcPr>
            <w:tcW w:w="4361" w:type="dxa"/>
          </w:tcPr>
          <w:p w14:paraId="63883DFD" w14:textId="77777777" w:rsidR="0034411E" w:rsidRPr="00855F6C" w:rsidRDefault="0034411E" w:rsidP="0034411E">
            <w:pPr>
              <w:rPr>
                <w:rFonts w:eastAsiaTheme="minorEastAsia"/>
                <w:sz w:val="24"/>
              </w:rPr>
            </w:pPr>
            <w:r w:rsidRPr="00855F6C">
              <w:rPr>
                <w:rFonts w:eastAsiaTheme="minorEastAsia"/>
                <w:sz w:val="24"/>
              </w:rPr>
              <w:t>analyzed</w:t>
            </w:r>
          </w:p>
        </w:tc>
        <w:tc>
          <w:tcPr>
            <w:tcW w:w="4252" w:type="dxa"/>
          </w:tcPr>
          <w:p w14:paraId="7CBF021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分析</w:t>
            </w:r>
          </w:p>
        </w:tc>
      </w:tr>
      <w:tr w:rsidR="0034411E" w:rsidRPr="00855F6C" w14:paraId="10CB0581" w14:textId="77777777" w:rsidTr="0034411E">
        <w:tc>
          <w:tcPr>
            <w:tcW w:w="4361" w:type="dxa"/>
          </w:tcPr>
          <w:p w14:paraId="642A1289" w14:textId="77777777" w:rsidR="0034411E" w:rsidRPr="00855F6C" w:rsidRDefault="0034411E" w:rsidP="0034411E">
            <w:pPr>
              <w:rPr>
                <w:rFonts w:eastAsiaTheme="minorEastAsia"/>
                <w:sz w:val="24"/>
              </w:rPr>
            </w:pPr>
            <w:r w:rsidRPr="00855F6C">
              <w:rPr>
                <w:rFonts w:eastAsiaTheme="minorEastAsia"/>
                <w:sz w:val="24"/>
              </w:rPr>
              <w:t>created</w:t>
            </w:r>
          </w:p>
        </w:tc>
        <w:tc>
          <w:tcPr>
            <w:tcW w:w="4252" w:type="dxa"/>
          </w:tcPr>
          <w:p w14:paraId="3D16050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创建</w:t>
            </w:r>
          </w:p>
        </w:tc>
      </w:tr>
      <w:tr w:rsidR="0034411E" w:rsidRPr="00855F6C" w14:paraId="79829F25" w14:textId="77777777" w:rsidTr="0034411E">
        <w:tc>
          <w:tcPr>
            <w:tcW w:w="4361" w:type="dxa"/>
          </w:tcPr>
          <w:p w14:paraId="579EEF4B" w14:textId="77777777" w:rsidR="0034411E" w:rsidRPr="00855F6C" w:rsidRDefault="0034411E" w:rsidP="0034411E">
            <w:pPr>
              <w:rPr>
                <w:rFonts w:eastAsiaTheme="minorEastAsia"/>
                <w:sz w:val="24"/>
              </w:rPr>
            </w:pPr>
            <w:r w:rsidRPr="00855F6C">
              <w:rPr>
                <w:rFonts w:eastAsiaTheme="minorEastAsia"/>
                <w:sz w:val="24"/>
              </w:rPr>
              <w:t>expanded</w:t>
            </w:r>
          </w:p>
        </w:tc>
        <w:tc>
          <w:tcPr>
            <w:tcW w:w="4252" w:type="dxa"/>
          </w:tcPr>
          <w:p w14:paraId="074EEA6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扩展</w:t>
            </w:r>
          </w:p>
        </w:tc>
      </w:tr>
      <w:tr w:rsidR="0034411E" w:rsidRPr="00855F6C" w14:paraId="50368201" w14:textId="77777777" w:rsidTr="0034411E">
        <w:tc>
          <w:tcPr>
            <w:tcW w:w="4361" w:type="dxa"/>
          </w:tcPr>
          <w:p w14:paraId="23203DB6" w14:textId="77777777" w:rsidR="0034411E" w:rsidRPr="00855F6C" w:rsidRDefault="0034411E" w:rsidP="0034411E">
            <w:pPr>
              <w:rPr>
                <w:rFonts w:eastAsiaTheme="minorEastAsia"/>
                <w:sz w:val="24"/>
              </w:rPr>
            </w:pPr>
            <w:r w:rsidRPr="00855F6C">
              <w:rPr>
                <w:rFonts w:eastAsiaTheme="minorEastAsia"/>
                <w:sz w:val="24"/>
              </w:rPr>
              <w:t>monitored</w:t>
            </w:r>
          </w:p>
        </w:tc>
        <w:tc>
          <w:tcPr>
            <w:tcW w:w="4252" w:type="dxa"/>
          </w:tcPr>
          <w:p w14:paraId="26EC3EE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监督</w:t>
            </w:r>
          </w:p>
        </w:tc>
      </w:tr>
      <w:tr w:rsidR="0034411E" w:rsidRPr="00855F6C" w14:paraId="1185B646" w14:textId="77777777" w:rsidTr="0034411E">
        <w:tc>
          <w:tcPr>
            <w:tcW w:w="4361" w:type="dxa"/>
          </w:tcPr>
          <w:p w14:paraId="562648E3" w14:textId="77777777" w:rsidR="0034411E" w:rsidRPr="00855F6C" w:rsidRDefault="0034411E" w:rsidP="0034411E">
            <w:pPr>
              <w:rPr>
                <w:rFonts w:eastAsiaTheme="minorEastAsia"/>
                <w:sz w:val="24"/>
              </w:rPr>
            </w:pPr>
            <w:r w:rsidRPr="00855F6C">
              <w:rPr>
                <w:rFonts w:eastAsiaTheme="minorEastAsia"/>
                <w:sz w:val="24"/>
              </w:rPr>
              <w:t>recorded</w:t>
            </w:r>
          </w:p>
        </w:tc>
        <w:tc>
          <w:tcPr>
            <w:tcW w:w="4252" w:type="dxa"/>
          </w:tcPr>
          <w:p w14:paraId="15C7153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记录</w:t>
            </w:r>
          </w:p>
        </w:tc>
      </w:tr>
      <w:tr w:rsidR="0034411E" w:rsidRPr="00855F6C" w14:paraId="632140CE" w14:textId="77777777" w:rsidTr="0034411E">
        <w:tc>
          <w:tcPr>
            <w:tcW w:w="4361" w:type="dxa"/>
          </w:tcPr>
          <w:p w14:paraId="51AE665B" w14:textId="77777777" w:rsidR="0034411E" w:rsidRPr="00855F6C" w:rsidRDefault="0034411E" w:rsidP="0034411E">
            <w:pPr>
              <w:rPr>
                <w:rFonts w:eastAsiaTheme="minorEastAsia"/>
                <w:sz w:val="24"/>
              </w:rPr>
            </w:pPr>
            <w:r w:rsidRPr="00855F6C">
              <w:rPr>
                <w:rFonts w:eastAsiaTheme="minorEastAsia"/>
                <w:sz w:val="24"/>
              </w:rPr>
              <w:t>assembled</w:t>
            </w:r>
          </w:p>
        </w:tc>
        <w:tc>
          <w:tcPr>
            <w:tcW w:w="4252" w:type="dxa"/>
          </w:tcPr>
          <w:p w14:paraId="2A99A37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组装</w:t>
            </w:r>
          </w:p>
        </w:tc>
      </w:tr>
      <w:tr w:rsidR="0034411E" w:rsidRPr="00855F6C" w14:paraId="0C652F81" w14:textId="77777777" w:rsidTr="0034411E">
        <w:tc>
          <w:tcPr>
            <w:tcW w:w="4361" w:type="dxa"/>
          </w:tcPr>
          <w:p w14:paraId="0DC0159A" w14:textId="77777777" w:rsidR="0034411E" w:rsidRPr="00855F6C" w:rsidRDefault="0034411E" w:rsidP="0034411E">
            <w:pPr>
              <w:rPr>
                <w:rFonts w:eastAsiaTheme="minorEastAsia"/>
                <w:sz w:val="24"/>
              </w:rPr>
            </w:pPr>
            <w:r w:rsidRPr="00855F6C">
              <w:rPr>
                <w:rFonts w:eastAsiaTheme="minorEastAsia"/>
                <w:sz w:val="24"/>
              </w:rPr>
              <w:t>delivered</w:t>
            </w:r>
          </w:p>
        </w:tc>
        <w:tc>
          <w:tcPr>
            <w:tcW w:w="4252" w:type="dxa"/>
          </w:tcPr>
          <w:p w14:paraId="1D09649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交付</w:t>
            </w:r>
          </w:p>
        </w:tc>
      </w:tr>
      <w:tr w:rsidR="0034411E" w:rsidRPr="00855F6C" w14:paraId="2F7B1B0D" w14:textId="77777777" w:rsidTr="0034411E">
        <w:tc>
          <w:tcPr>
            <w:tcW w:w="4361" w:type="dxa"/>
          </w:tcPr>
          <w:p w14:paraId="20DC2D40" w14:textId="77777777" w:rsidR="0034411E" w:rsidRPr="00855F6C" w:rsidRDefault="0034411E" w:rsidP="0034411E">
            <w:pPr>
              <w:rPr>
                <w:rFonts w:eastAsiaTheme="minorEastAsia"/>
                <w:sz w:val="24"/>
              </w:rPr>
            </w:pPr>
            <w:r w:rsidRPr="00855F6C">
              <w:rPr>
                <w:rFonts w:eastAsiaTheme="minorEastAsia"/>
                <w:sz w:val="24"/>
              </w:rPr>
              <w:t>hired</w:t>
            </w:r>
          </w:p>
        </w:tc>
        <w:tc>
          <w:tcPr>
            <w:tcW w:w="4252" w:type="dxa"/>
          </w:tcPr>
          <w:p w14:paraId="39C0AB5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雇用</w:t>
            </w:r>
          </w:p>
        </w:tc>
      </w:tr>
      <w:tr w:rsidR="0034411E" w:rsidRPr="00855F6C" w14:paraId="30CF9F30" w14:textId="77777777" w:rsidTr="0034411E">
        <w:tc>
          <w:tcPr>
            <w:tcW w:w="4361" w:type="dxa"/>
          </w:tcPr>
          <w:p w14:paraId="20C99CC3" w14:textId="77777777" w:rsidR="0034411E" w:rsidRPr="00855F6C" w:rsidRDefault="0034411E" w:rsidP="0034411E">
            <w:pPr>
              <w:rPr>
                <w:rFonts w:eastAsiaTheme="minorEastAsia"/>
                <w:sz w:val="24"/>
              </w:rPr>
            </w:pPr>
            <w:r w:rsidRPr="00855F6C">
              <w:rPr>
                <w:rFonts w:eastAsiaTheme="minorEastAsia"/>
                <w:sz w:val="24"/>
              </w:rPr>
              <w:t>obtained</w:t>
            </w:r>
          </w:p>
        </w:tc>
        <w:tc>
          <w:tcPr>
            <w:tcW w:w="4252" w:type="dxa"/>
          </w:tcPr>
          <w:p w14:paraId="718FB2E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获得</w:t>
            </w:r>
          </w:p>
        </w:tc>
      </w:tr>
      <w:tr w:rsidR="0034411E" w:rsidRPr="00855F6C" w14:paraId="06C951B7" w14:textId="77777777" w:rsidTr="0034411E">
        <w:tc>
          <w:tcPr>
            <w:tcW w:w="4361" w:type="dxa"/>
          </w:tcPr>
          <w:p w14:paraId="281AC8BC" w14:textId="77777777" w:rsidR="0034411E" w:rsidRPr="00855F6C" w:rsidRDefault="0034411E" w:rsidP="0034411E">
            <w:pPr>
              <w:rPr>
                <w:rFonts w:eastAsiaTheme="minorEastAsia"/>
                <w:sz w:val="24"/>
              </w:rPr>
            </w:pPr>
            <w:r w:rsidRPr="00855F6C">
              <w:rPr>
                <w:rFonts w:eastAsiaTheme="minorEastAsia"/>
                <w:sz w:val="24"/>
              </w:rPr>
              <w:t>reported</w:t>
            </w:r>
          </w:p>
        </w:tc>
        <w:tc>
          <w:tcPr>
            <w:tcW w:w="4252" w:type="dxa"/>
          </w:tcPr>
          <w:p w14:paraId="2693950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汇报</w:t>
            </w:r>
          </w:p>
        </w:tc>
      </w:tr>
      <w:tr w:rsidR="0034411E" w:rsidRPr="00855F6C" w14:paraId="7B5BB9BB" w14:textId="77777777" w:rsidTr="0034411E">
        <w:tc>
          <w:tcPr>
            <w:tcW w:w="4361" w:type="dxa"/>
          </w:tcPr>
          <w:p w14:paraId="74508BFB" w14:textId="77777777" w:rsidR="0034411E" w:rsidRPr="00855F6C" w:rsidRDefault="0034411E" w:rsidP="0034411E">
            <w:pPr>
              <w:rPr>
                <w:rFonts w:eastAsiaTheme="minorEastAsia"/>
                <w:sz w:val="24"/>
              </w:rPr>
            </w:pPr>
            <w:r w:rsidRPr="00855F6C">
              <w:rPr>
                <w:rFonts w:eastAsiaTheme="minorEastAsia"/>
                <w:sz w:val="24"/>
              </w:rPr>
              <w:t>built</w:t>
            </w:r>
          </w:p>
        </w:tc>
        <w:tc>
          <w:tcPr>
            <w:tcW w:w="4252" w:type="dxa"/>
          </w:tcPr>
          <w:p w14:paraId="5117065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建立</w:t>
            </w:r>
          </w:p>
        </w:tc>
      </w:tr>
      <w:tr w:rsidR="0034411E" w:rsidRPr="00855F6C" w14:paraId="0D134A3E" w14:textId="77777777" w:rsidTr="0034411E">
        <w:tc>
          <w:tcPr>
            <w:tcW w:w="4361" w:type="dxa"/>
          </w:tcPr>
          <w:p w14:paraId="08F131A0" w14:textId="77777777" w:rsidR="0034411E" w:rsidRPr="00855F6C" w:rsidRDefault="0034411E" w:rsidP="0034411E">
            <w:pPr>
              <w:rPr>
                <w:rFonts w:eastAsiaTheme="minorEastAsia"/>
                <w:sz w:val="24"/>
              </w:rPr>
            </w:pPr>
            <w:r w:rsidRPr="00855F6C">
              <w:rPr>
                <w:rFonts w:eastAsiaTheme="minorEastAsia"/>
                <w:sz w:val="24"/>
              </w:rPr>
              <w:t>developed</w:t>
            </w:r>
          </w:p>
        </w:tc>
        <w:tc>
          <w:tcPr>
            <w:tcW w:w="4252" w:type="dxa"/>
          </w:tcPr>
          <w:p w14:paraId="28096FD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开发</w:t>
            </w:r>
          </w:p>
        </w:tc>
      </w:tr>
      <w:tr w:rsidR="0034411E" w:rsidRPr="00855F6C" w14:paraId="762C3749" w14:textId="77777777" w:rsidTr="0034411E">
        <w:tc>
          <w:tcPr>
            <w:tcW w:w="4361" w:type="dxa"/>
          </w:tcPr>
          <w:p w14:paraId="3813F189" w14:textId="77777777" w:rsidR="0034411E" w:rsidRPr="00855F6C" w:rsidRDefault="0034411E" w:rsidP="0034411E">
            <w:pPr>
              <w:rPr>
                <w:rFonts w:eastAsiaTheme="minorEastAsia"/>
                <w:sz w:val="24"/>
              </w:rPr>
            </w:pPr>
            <w:r w:rsidRPr="00855F6C">
              <w:rPr>
                <w:rFonts w:eastAsiaTheme="minorEastAsia"/>
                <w:sz w:val="24"/>
              </w:rPr>
              <w:lastRenderedPageBreak/>
              <w:t>identified</w:t>
            </w:r>
          </w:p>
        </w:tc>
        <w:tc>
          <w:tcPr>
            <w:tcW w:w="4252" w:type="dxa"/>
          </w:tcPr>
          <w:p w14:paraId="7025D36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确定</w:t>
            </w:r>
          </w:p>
        </w:tc>
      </w:tr>
      <w:tr w:rsidR="0034411E" w:rsidRPr="00855F6C" w14:paraId="3C04C6E0" w14:textId="77777777" w:rsidTr="0034411E">
        <w:tc>
          <w:tcPr>
            <w:tcW w:w="4361" w:type="dxa"/>
          </w:tcPr>
          <w:p w14:paraId="1951EB20" w14:textId="77777777" w:rsidR="0034411E" w:rsidRPr="00855F6C" w:rsidRDefault="0034411E" w:rsidP="0034411E">
            <w:pPr>
              <w:rPr>
                <w:rFonts w:eastAsiaTheme="minorEastAsia"/>
                <w:sz w:val="24"/>
              </w:rPr>
            </w:pPr>
            <w:r w:rsidRPr="00855F6C">
              <w:rPr>
                <w:rFonts w:eastAsiaTheme="minorEastAsia"/>
                <w:sz w:val="24"/>
              </w:rPr>
              <w:t>operated</w:t>
            </w:r>
          </w:p>
        </w:tc>
        <w:tc>
          <w:tcPr>
            <w:tcW w:w="4252" w:type="dxa"/>
          </w:tcPr>
          <w:p w14:paraId="76B5EAF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操作</w:t>
            </w:r>
          </w:p>
        </w:tc>
      </w:tr>
      <w:tr w:rsidR="0034411E" w:rsidRPr="00855F6C" w14:paraId="48089F2C" w14:textId="77777777" w:rsidTr="0034411E">
        <w:tc>
          <w:tcPr>
            <w:tcW w:w="4361" w:type="dxa"/>
          </w:tcPr>
          <w:p w14:paraId="1E4E46A2" w14:textId="77777777" w:rsidR="0034411E" w:rsidRPr="00855F6C" w:rsidRDefault="0034411E" w:rsidP="0034411E">
            <w:pPr>
              <w:rPr>
                <w:rFonts w:eastAsiaTheme="minorEastAsia"/>
                <w:sz w:val="24"/>
              </w:rPr>
            </w:pPr>
            <w:r w:rsidRPr="00855F6C">
              <w:rPr>
                <w:rFonts w:eastAsiaTheme="minorEastAsia"/>
                <w:sz w:val="24"/>
              </w:rPr>
              <w:t>researched</w:t>
            </w:r>
          </w:p>
        </w:tc>
        <w:tc>
          <w:tcPr>
            <w:tcW w:w="4252" w:type="dxa"/>
          </w:tcPr>
          <w:p w14:paraId="3BF884B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研究</w:t>
            </w:r>
          </w:p>
        </w:tc>
      </w:tr>
      <w:tr w:rsidR="0034411E" w:rsidRPr="00855F6C" w14:paraId="6CBA201F" w14:textId="77777777" w:rsidTr="0034411E">
        <w:tc>
          <w:tcPr>
            <w:tcW w:w="4361" w:type="dxa"/>
          </w:tcPr>
          <w:p w14:paraId="0DCF3F64" w14:textId="77777777" w:rsidR="0034411E" w:rsidRPr="00855F6C" w:rsidRDefault="0034411E" w:rsidP="0034411E">
            <w:pPr>
              <w:rPr>
                <w:rFonts w:eastAsiaTheme="minorEastAsia"/>
                <w:sz w:val="24"/>
              </w:rPr>
            </w:pPr>
            <w:r w:rsidRPr="00855F6C">
              <w:rPr>
                <w:rFonts w:eastAsiaTheme="minorEastAsia"/>
                <w:sz w:val="24"/>
              </w:rPr>
              <w:t>collected</w:t>
            </w:r>
          </w:p>
        </w:tc>
        <w:tc>
          <w:tcPr>
            <w:tcW w:w="4252" w:type="dxa"/>
          </w:tcPr>
          <w:p w14:paraId="62BFA2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收藏</w:t>
            </w:r>
          </w:p>
        </w:tc>
      </w:tr>
      <w:tr w:rsidR="0034411E" w:rsidRPr="00855F6C" w14:paraId="2BBA8A06" w14:textId="77777777" w:rsidTr="0034411E">
        <w:tc>
          <w:tcPr>
            <w:tcW w:w="4361" w:type="dxa"/>
          </w:tcPr>
          <w:p w14:paraId="3B6F4850" w14:textId="77777777" w:rsidR="0034411E" w:rsidRPr="00855F6C" w:rsidRDefault="0034411E" w:rsidP="0034411E">
            <w:pPr>
              <w:rPr>
                <w:rFonts w:eastAsiaTheme="minorEastAsia"/>
                <w:sz w:val="24"/>
              </w:rPr>
            </w:pPr>
            <w:r w:rsidRPr="00855F6C">
              <w:rPr>
                <w:rFonts w:eastAsiaTheme="minorEastAsia"/>
                <w:sz w:val="24"/>
              </w:rPr>
              <w:t>devised</w:t>
            </w:r>
          </w:p>
        </w:tc>
        <w:tc>
          <w:tcPr>
            <w:tcW w:w="4252" w:type="dxa"/>
          </w:tcPr>
          <w:p w14:paraId="3735F31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设计</w:t>
            </w:r>
          </w:p>
        </w:tc>
      </w:tr>
      <w:tr w:rsidR="0034411E" w:rsidRPr="00855F6C" w14:paraId="4E136DFC" w14:textId="77777777" w:rsidTr="0034411E">
        <w:tc>
          <w:tcPr>
            <w:tcW w:w="4361" w:type="dxa"/>
          </w:tcPr>
          <w:p w14:paraId="2E4DE086" w14:textId="77777777" w:rsidR="0034411E" w:rsidRPr="00855F6C" w:rsidRDefault="0034411E" w:rsidP="0034411E">
            <w:pPr>
              <w:rPr>
                <w:rFonts w:eastAsiaTheme="minorEastAsia"/>
                <w:sz w:val="24"/>
              </w:rPr>
            </w:pPr>
            <w:r w:rsidRPr="00855F6C">
              <w:rPr>
                <w:rFonts w:eastAsiaTheme="minorEastAsia"/>
                <w:sz w:val="24"/>
              </w:rPr>
              <w:t>implemented</w:t>
            </w:r>
          </w:p>
        </w:tc>
        <w:tc>
          <w:tcPr>
            <w:tcW w:w="4252" w:type="dxa"/>
          </w:tcPr>
          <w:p w14:paraId="7CAB2E1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实行</w:t>
            </w:r>
          </w:p>
        </w:tc>
      </w:tr>
      <w:tr w:rsidR="0034411E" w:rsidRPr="00855F6C" w14:paraId="18210F66" w14:textId="77777777" w:rsidTr="0034411E">
        <w:tc>
          <w:tcPr>
            <w:tcW w:w="4361" w:type="dxa"/>
          </w:tcPr>
          <w:p w14:paraId="5A6F49B7" w14:textId="77777777" w:rsidR="0034411E" w:rsidRPr="00855F6C" w:rsidRDefault="0034411E" w:rsidP="0034411E">
            <w:pPr>
              <w:rPr>
                <w:rFonts w:eastAsiaTheme="minorEastAsia"/>
                <w:sz w:val="24"/>
              </w:rPr>
            </w:pPr>
            <w:r w:rsidRPr="00855F6C">
              <w:rPr>
                <w:rFonts w:eastAsiaTheme="minorEastAsia"/>
                <w:sz w:val="24"/>
              </w:rPr>
              <w:t>organized</w:t>
            </w:r>
          </w:p>
        </w:tc>
        <w:tc>
          <w:tcPr>
            <w:tcW w:w="4252" w:type="dxa"/>
          </w:tcPr>
          <w:p w14:paraId="7A6BE44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组织</w:t>
            </w:r>
          </w:p>
        </w:tc>
      </w:tr>
      <w:tr w:rsidR="0034411E" w:rsidRPr="00855F6C" w14:paraId="41E1DA69" w14:textId="77777777" w:rsidTr="0034411E">
        <w:tc>
          <w:tcPr>
            <w:tcW w:w="4361" w:type="dxa"/>
          </w:tcPr>
          <w:p w14:paraId="475877EC" w14:textId="77777777" w:rsidR="0034411E" w:rsidRPr="00855F6C" w:rsidRDefault="0034411E" w:rsidP="0034411E">
            <w:pPr>
              <w:rPr>
                <w:rFonts w:eastAsiaTheme="minorEastAsia"/>
                <w:sz w:val="24"/>
              </w:rPr>
            </w:pPr>
            <w:r w:rsidRPr="00855F6C">
              <w:rPr>
                <w:rFonts w:eastAsiaTheme="minorEastAsia"/>
                <w:sz w:val="24"/>
              </w:rPr>
              <w:t>solved</w:t>
            </w:r>
          </w:p>
        </w:tc>
        <w:tc>
          <w:tcPr>
            <w:tcW w:w="4252" w:type="dxa"/>
          </w:tcPr>
          <w:p w14:paraId="27FD779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解决</w:t>
            </w:r>
          </w:p>
        </w:tc>
      </w:tr>
      <w:tr w:rsidR="0034411E" w:rsidRPr="00855F6C" w14:paraId="5F505B6E" w14:textId="77777777" w:rsidTr="0034411E">
        <w:tc>
          <w:tcPr>
            <w:tcW w:w="4361" w:type="dxa"/>
          </w:tcPr>
          <w:p w14:paraId="1084BFF8" w14:textId="77777777" w:rsidR="0034411E" w:rsidRPr="00855F6C" w:rsidRDefault="0034411E" w:rsidP="0034411E">
            <w:pPr>
              <w:rPr>
                <w:rFonts w:eastAsiaTheme="minorEastAsia"/>
                <w:sz w:val="24"/>
              </w:rPr>
            </w:pPr>
            <w:r w:rsidRPr="00855F6C">
              <w:rPr>
                <w:rFonts w:eastAsiaTheme="minorEastAsia"/>
                <w:sz w:val="24"/>
              </w:rPr>
              <w:t>completed</w:t>
            </w:r>
          </w:p>
        </w:tc>
        <w:tc>
          <w:tcPr>
            <w:tcW w:w="4252" w:type="dxa"/>
          </w:tcPr>
          <w:p w14:paraId="4FC54E0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完成</w:t>
            </w:r>
          </w:p>
        </w:tc>
      </w:tr>
      <w:tr w:rsidR="0034411E" w:rsidRPr="00855F6C" w14:paraId="51B03250" w14:textId="77777777" w:rsidTr="0034411E">
        <w:tc>
          <w:tcPr>
            <w:tcW w:w="4361" w:type="dxa"/>
          </w:tcPr>
          <w:p w14:paraId="28D07DD4" w14:textId="77777777" w:rsidR="0034411E" w:rsidRPr="00855F6C" w:rsidRDefault="0034411E" w:rsidP="0034411E">
            <w:pPr>
              <w:rPr>
                <w:rFonts w:eastAsiaTheme="minorEastAsia"/>
                <w:sz w:val="24"/>
              </w:rPr>
            </w:pPr>
            <w:r w:rsidRPr="00855F6C">
              <w:rPr>
                <w:rFonts w:eastAsiaTheme="minorEastAsia"/>
                <w:sz w:val="24"/>
              </w:rPr>
              <w:t>directed</w:t>
            </w:r>
          </w:p>
        </w:tc>
        <w:tc>
          <w:tcPr>
            <w:tcW w:w="4252" w:type="dxa"/>
          </w:tcPr>
          <w:p w14:paraId="6177F2F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指导</w:t>
            </w:r>
          </w:p>
        </w:tc>
      </w:tr>
      <w:tr w:rsidR="0034411E" w:rsidRPr="00855F6C" w14:paraId="36111D9E" w14:textId="77777777" w:rsidTr="0034411E">
        <w:tc>
          <w:tcPr>
            <w:tcW w:w="4361" w:type="dxa"/>
          </w:tcPr>
          <w:p w14:paraId="6F86FF53" w14:textId="77777777" w:rsidR="0034411E" w:rsidRPr="00855F6C" w:rsidRDefault="0034411E" w:rsidP="0034411E">
            <w:pPr>
              <w:rPr>
                <w:rFonts w:eastAsiaTheme="minorEastAsia"/>
                <w:sz w:val="24"/>
              </w:rPr>
            </w:pPr>
            <w:r w:rsidRPr="00855F6C">
              <w:rPr>
                <w:rFonts w:eastAsiaTheme="minorEastAsia"/>
                <w:sz w:val="24"/>
              </w:rPr>
              <w:t>improved</w:t>
            </w:r>
          </w:p>
        </w:tc>
        <w:tc>
          <w:tcPr>
            <w:tcW w:w="4252" w:type="dxa"/>
          </w:tcPr>
          <w:p w14:paraId="28FE124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提高</w:t>
            </w:r>
          </w:p>
        </w:tc>
      </w:tr>
      <w:tr w:rsidR="0034411E" w:rsidRPr="00855F6C" w14:paraId="18EC4208" w14:textId="77777777" w:rsidTr="0034411E">
        <w:tc>
          <w:tcPr>
            <w:tcW w:w="4361" w:type="dxa"/>
          </w:tcPr>
          <w:p w14:paraId="49AA03B9" w14:textId="77777777" w:rsidR="0034411E" w:rsidRPr="00855F6C" w:rsidRDefault="0034411E" w:rsidP="0034411E">
            <w:pPr>
              <w:rPr>
                <w:rFonts w:eastAsiaTheme="minorEastAsia"/>
                <w:sz w:val="24"/>
              </w:rPr>
            </w:pPr>
            <w:r w:rsidRPr="00855F6C">
              <w:rPr>
                <w:rFonts w:eastAsiaTheme="minorEastAsia"/>
                <w:sz w:val="24"/>
              </w:rPr>
              <w:t>performed</w:t>
            </w:r>
          </w:p>
        </w:tc>
        <w:tc>
          <w:tcPr>
            <w:tcW w:w="4252" w:type="dxa"/>
          </w:tcPr>
          <w:p w14:paraId="1A5DBB6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执行</w:t>
            </w:r>
          </w:p>
        </w:tc>
      </w:tr>
      <w:tr w:rsidR="0034411E" w:rsidRPr="00855F6C" w14:paraId="3F7A241A" w14:textId="77777777" w:rsidTr="0034411E">
        <w:tc>
          <w:tcPr>
            <w:tcW w:w="4361" w:type="dxa"/>
          </w:tcPr>
          <w:p w14:paraId="3AADE2EE" w14:textId="77777777" w:rsidR="0034411E" w:rsidRPr="00855F6C" w:rsidRDefault="0034411E" w:rsidP="0034411E">
            <w:pPr>
              <w:rPr>
                <w:rFonts w:eastAsiaTheme="minorEastAsia"/>
                <w:sz w:val="24"/>
              </w:rPr>
            </w:pPr>
            <w:r w:rsidRPr="00855F6C">
              <w:rPr>
                <w:rFonts w:eastAsiaTheme="minorEastAsia"/>
                <w:sz w:val="24"/>
              </w:rPr>
              <w:t>supervised</w:t>
            </w:r>
          </w:p>
        </w:tc>
        <w:tc>
          <w:tcPr>
            <w:tcW w:w="4252" w:type="dxa"/>
          </w:tcPr>
          <w:p w14:paraId="3BE79CE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监督</w:t>
            </w:r>
          </w:p>
        </w:tc>
      </w:tr>
      <w:tr w:rsidR="0034411E" w:rsidRPr="00855F6C" w14:paraId="634D8A8C" w14:textId="77777777" w:rsidTr="0034411E">
        <w:tc>
          <w:tcPr>
            <w:tcW w:w="4361" w:type="dxa"/>
          </w:tcPr>
          <w:p w14:paraId="4BC7D468" w14:textId="77777777" w:rsidR="0034411E" w:rsidRPr="00855F6C" w:rsidRDefault="0034411E" w:rsidP="0034411E">
            <w:pPr>
              <w:rPr>
                <w:rFonts w:eastAsiaTheme="minorEastAsia"/>
                <w:sz w:val="24"/>
              </w:rPr>
            </w:pPr>
            <w:r w:rsidRPr="00855F6C">
              <w:rPr>
                <w:rFonts w:eastAsiaTheme="minorEastAsia"/>
                <w:sz w:val="24"/>
              </w:rPr>
              <w:t>conducted</w:t>
            </w:r>
          </w:p>
        </w:tc>
        <w:tc>
          <w:tcPr>
            <w:tcW w:w="4252" w:type="dxa"/>
          </w:tcPr>
          <w:p w14:paraId="4C2C874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指挥</w:t>
            </w:r>
          </w:p>
        </w:tc>
      </w:tr>
      <w:tr w:rsidR="0034411E" w:rsidRPr="00855F6C" w14:paraId="2720172F" w14:textId="77777777" w:rsidTr="0034411E">
        <w:tc>
          <w:tcPr>
            <w:tcW w:w="4361" w:type="dxa"/>
          </w:tcPr>
          <w:p w14:paraId="30C91712" w14:textId="77777777" w:rsidR="0034411E" w:rsidRPr="00855F6C" w:rsidRDefault="0034411E" w:rsidP="0034411E">
            <w:pPr>
              <w:rPr>
                <w:rFonts w:eastAsiaTheme="minorEastAsia"/>
                <w:sz w:val="24"/>
              </w:rPr>
            </w:pPr>
            <w:r w:rsidRPr="00855F6C">
              <w:rPr>
                <w:rFonts w:eastAsiaTheme="minorEastAsia"/>
                <w:sz w:val="24"/>
              </w:rPr>
              <w:t>discovered</w:t>
            </w:r>
          </w:p>
        </w:tc>
        <w:tc>
          <w:tcPr>
            <w:tcW w:w="4252" w:type="dxa"/>
          </w:tcPr>
          <w:p w14:paraId="2D86CAD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发现</w:t>
            </w:r>
          </w:p>
        </w:tc>
      </w:tr>
      <w:tr w:rsidR="0034411E" w:rsidRPr="00855F6C" w14:paraId="69CEB44D" w14:textId="77777777" w:rsidTr="0034411E">
        <w:tc>
          <w:tcPr>
            <w:tcW w:w="4361" w:type="dxa"/>
          </w:tcPr>
          <w:p w14:paraId="15263CB2" w14:textId="77777777" w:rsidR="0034411E" w:rsidRPr="00855F6C" w:rsidRDefault="0034411E" w:rsidP="0034411E">
            <w:pPr>
              <w:rPr>
                <w:rFonts w:eastAsiaTheme="minorEastAsia"/>
                <w:sz w:val="24"/>
              </w:rPr>
            </w:pPr>
            <w:r w:rsidRPr="00855F6C">
              <w:rPr>
                <w:rFonts w:eastAsiaTheme="minorEastAsia"/>
                <w:sz w:val="24"/>
              </w:rPr>
              <w:t>increased</w:t>
            </w:r>
          </w:p>
        </w:tc>
        <w:tc>
          <w:tcPr>
            <w:tcW w:w="4252" w:type="dxa"/>
          </w:tcPr>
          <w:p w14:paraId="76F32B3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增加</w:t>
            </w:r>
          </w:p>
        </w:tc>
      </w:tr>
      <w:tr w:rsidR="0034411E" w:rsidRPr="00855F6C" w14:paraId="17208F72" w14:textId="77777777" w:rsidTr="0034411E">
        <w:tc>
          <w:tcPr>
            <w:tcW w:w="4361" w:type="dxa"/>
          </w:tcPr>
          <w:p w14:paraId="39E7D29A" w14:textId="77777777" w:rsidR="0034411E" w:rsidRPr="00855F6C" w:rsidRDefault="0034411E" w:rsidP="0034411E">
            <w:pPr>
              <w:rPr>
                <w:rFonts w:eastAsiaTheme="minorEastAsia"/>
                <w:sz w:val="24"/>
              </w:rPr>
            </w:pPr>
            <w:r w:rsidRPr="00855F6C">
              <w:rPr>
                <w:rFonts w:eastAsiaTheme="minorEastAsia"/>
                <w:sz w:val="24"/>
              </w:rPr>
              <w:t>prepared</w:t>
            </w:r>
          </w:p>
        </w:tc>
        <w:tc>
          <w:tcPr>
            <w:tcW w:w="4252" w:type="dxa"/>
          </w:tcPr>
          <w:p w14:paraId="0D87359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准备</w:t>
            </w:r>
          </w:p>
        </w:tc>
      </w:tr>
      <w:tr w:rsidR="0034411E" w:rsidRPr="00855F6C" w14:paraId="08925319" w14:textId="77777777" w:rsidTr="0034411E">
        <w:tc>
          <w:tcPr>
            <w:tcW w:w="4361" w:type="dxa"/>
          </w:tcPr>
          <w:p w14:paraId="572BBFDC" w14:textId="77777777" w:rsidR="0034411E" w:rsidRPr="00855F6C" w:rsidRDefault="0034411E" w:rsidP="0034411E">
            <w:pPr>
              <w:rPr>
                <w:rFonts w:eastAsiaTheme="minorEastAsia"/>
                <w:sz w:val="24"/>
              </w:rPr>
            </w:pPr>
            <w:r w:rsidRPr="00855F6C">
              <w:rPr>
                <w:rFonts w:eastAsiaTheme="minorEastAsia"/>
                <w:sz w:val="24"/>
              </w:rPr>
              <w:t>trained</w:t>
            </w:r>
          </w:p>
        </w:tc>
        <w:tc>
          <w:tcPr>
            <w:tcW w:w="4252" w:type="dxa"/>
          </w:tcPr>
          <w:p w14:paraId="446C44A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培养</w:t>
            </w:r>
          </w:p>
        </w:tc>
      </w:tr>
      <w:tr w:rsidR="0034411E" w:rsidRPr="00855F6C" w14:paraId="44F83120" w14:textId="77777777" w:rsidTr="0034411E">
        <w:tc>
          <w:tcPr>
            <w:tcW w:w="4361" w:type="dxa"/>
          </w:tcPr>
          <w:p w14:paraId="708AA1CC" w14:textId="77777777" w:rsidR="0034411E" w:rsidRPr="00855F6C" w:rsidRDefault="0034411E" w:rsidP="0034411E">
            <w:pPr>
              <w:rPr>
                <w:rFonts w:eastAsiaTheme="minorEastAsia"/>
                <w:sz w:val="24"/>
              </w:rPr>
            </w:pPr>
            <w:r w:rsidRPr="00855F6C">
              <w:rPr>
                <w:rFonts w:eastAsiaTheme="minorEastAsia"/>
                <w:sz w:val="24"/>
              </w:rPr>
              <w:t>constructed</w:t>
            </w:r>
          </w:p>
        </w:tc>
        <w:tc>
          <w:tcPr>
            <w:tcW w:w="4252" w:type="dxa"/>
          </w:tcPr>
          <w:p w14:paraId="116E066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构造</w:t>
            </w:r>
          </w:p>
        </w:tc>
      </w:tr>
      <w:tr w:rsidR="0034411E" w:rsidRPr="00855F6C" w14:paraId="2093E21A" w14:textId="77777777" w:rsidTr="0034411E">
        <w:tc>
          <w:tcPr>
            <w:tcW w:w="4361" w:type="dxa"/>
          </w:tcPr>
          <w:p w14:paraId="008169B4" w14:textId="77777777" w:rsidR="0034411E" w:rsidRPr="00855F6C" w:rsidRDefault="0034411E" w:rsidP="0034411E">
            <w:pPr>
              <w:rPr>
                <w:rFonts w:eastAsiaTheme="minorEastAsia"/>
                <w:sz w:val="24"/>
              </w:rPr>
            </w:pPr>
            <w:r w:rsidRPr="00855F6C">
              <w:rPr>
                <w:rFonts w:eastAsiaTheme="minorEastAsia"/>
                <w:sz w:val="24"/>
              </w:rPr>
              <w:t>edited</w:t>
            </w:r>
          </w:p>
        </w:tc>
        <w:tc>
          <w:tcPr>
            <w:tcW w:w="4252" w:type="dxa"/>
          </w:tcPr>
          <w:p w14:paraId="7FC0C00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编辑</w:t>
            </w:r>
          </w:p>
        </w:tc>
      </w:tr>
      <w:tr w:rsidR="0034411E" w:rsidRPr="00855F6C" w14:paraId="28C37048" w14:textId="77777777" w:rsidTr="0034411E">
        <w:tc>
          <w:tcPr>
            <w:tcW w:w="4361" w:type="dxa"/>
          </w:tcPr>
          <w:p w14:paraId="6455D3BD" w14:textId="77777777" w:rsidR="0034411E" w:rsidRPr="00855F6C" w:rsidRDefault="0034411E" w:rsidP="0034411E">
            <w:pPr>
              <w:rPr>
                <w:rFonts w:eastAsiaTheme="minorEastAsia"/>
                <w:sz w:val="24"/>
              </w:rPr>
            </w:pPr>
            <w:r w:rsidRPr="00855F6C">
              <w:rPr>
                <w:rFonts w:eastAsiaTheme="minorEastAsia"/>
                <w:sz w:val="24"/>
              </w:rPr>
              <w:t>instituted</w:t>
            </w:r>
          </w:p>
        </w:tc>
        <w:tc>
          <w:tcPr>
            <w:tcW w:w="4252" w:type="dxa"/>
          </w:tcPr>
          <w:p w14:paraId="4BA8E0C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创制</w:t>
            </w:r>
          </w:p>
        </w:tc>
      </w:tr>
      <w:tr w:rsidR="0034411E" w:rsidRPr="00855F6C" w14:paraId="17766296" w14:textId="77777777" w:rsidTr="0034411E">
        <w:tc>
          <w:tcPr>
            <w:tcW w:w="4361" w:type="dxa"/>
          </w:tcPr>
          <w:p w14:paraId="6CB75305" w14:textId="77777777" w:rsidR="0034411E" w:rsidRPr="00855F6C" w:rsidRDefault="0034411E" w:rsidP="0034411E">
            <w:pPr>
              <w:rPr>
                <w:rFonts w:eastAsiaTheme="minorEastAsia"/>
                <w:sz w:val="24"/>
              </w:rPr>
            </w:pPr>
            <w:r w:rsidRPr="00855F6C">
              <w:rPr>
                <w:rFonts w:eastAsiaTheme="minorEastAsia"/>
                <w:sz w:val="24"/>
              </w:rPr>
              <w:t>produced</w:t>
            </w:r>
          </w:p>
        </w:tc>
        <w:tc>
          <w:tcPr>
            <w:tcW w:w="4252" w:type="dxa"/>
          </w:tcPr>
          <w:p w14:paraId="4FF8D0F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生产</w:t>
            </w:r>
          </w:p>
        </w:tc>
      </w:tr>
      <w:tr w:rsidR="0034411E" w:rsidRPr="00855F6C" w14:paraId="5130E67F" w14:textId="77777777" w:rsidTr="0034411E">
        <w:tc>
          <w:tcPr>
            <w:tcW w:w="4361" w:type="dxa"/>
          </w:tcPr>
          <w:p w14:paraId="33B0E4D1" w14:textId="77777777" w:rsidR="0034411E" w:rsidRPr="00855F6C" w:rsidRDefault="0034411E" w:rsidP="0034411E">
            <w:pPr>
              <w:rPr>
                <w:rFonts w:eastAsiaTheme="minorEastAsia"/>
                <w:sz w:val="24"/>
              </w:rPr>
            </w:pPr>
            <w:r w:rsidRPr="00855F6C">
              <w:rPr>
                <w:rFonts w:eastAsiaTheme="minorEastAsia"/>
                <w:sz w:val="24"/>
              </w:rPr>
              <w:t>wrote</w:t>
            </w:r>
          </w:p>
        </w:tc>
        <w:tc>
          <w:tcPr>
            <w:tcW w:w="4252" w:type="dxa"/>
          </w:tcPr>
          <w:p w14:paraId="2446F4F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编写</w:t>
            </w:r>
          </w:p>
        </w:tc>
      </w:tr>
      <w:tr w:rsidR="0034411E" w:rsidRPr="00855F6C" w14:paraId="4F39D494" w14:textId="77777777" w:rsidTr="0034411E">
        <w:tc>
          <w:tcPr>
            <w:tcW w:w="4361" w:type="dxa"/>
          </w:tcPr>
          <w:p w14:paraId="5C078182" w14:textId="77777777" w:rsidR="0034411E" w:rsidRPr="00855F6C" w:rsidRDefault="0034411E" w:rsidP="0034411E">
            <w:pPr>
              <w:rPr>
                <w:rFonts w:eastAsiaTheme="minorEastAsia"/>
                <w:b/>
                <w:sz w:val="24"/>
              </w:rPr>
            </w:pPr>
            <w:r w:rsidRPr="00855F6C">
              <w:rPr>
                <w:rFonts w:eastAsiaTheme="minorEastAsia"/>
                <w:b/>
                <w:sz w:val="24"/>
              </w:rPr>
              <w:t>Strong Action Verbs Used in Résumés</w:t>
            </w:r>
          </w:p>
        </w:tc>
        <w:tc>
          <w:tcPr>
            <w:tcW w:w="4252" w:type="dxa"/>
          </w:tcPr>
          <w:p w14:paraId="27003D3B"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简历中使用的强烈语气动词</w:t>
            </w:r>
          </w:p>
        </w:tc>
      </w:tr>
      <w:tr w:rsidR="0034411E" w:rsidRPr="00855F6C" w14:paraId="49DF5FA2" w14:textId="77777777" w:rsidTr="0034411E">
        <w:tc>
          <w:tcPr>
            <w:tcW w:w="4361" w:type="dxa"/>
          </w:tcPr>
          <w:p w14:paraId="789D0AED" w14:textId="77777777" w:rsidR="0034411E" w:rsidRPr="00855F6C" w:rsidRDefault="0034411E" w:rsidP="0034411E">
            <w:pPr>
              <w:rPr>
                <w:rFonts w:eastAsiaTheme="minorEastAsia"/>
                <w:sz w:val="24"/>
              </w:rPr>
            </w:pPr>
            <w:r w:rsidRPr="00855F6C">
              <w:rPr>
                <w:rFonts w:eastAsiaTheme="minorEastAsia"/>
                <w:sz w:val="24"/>
              </w:rPr>
              <w:t>Here is a sample listing of employment history:</w:t>
            </w:r>
          </w:p>
        </w:tc>
        <w:tc>
          <w:tcPr>
            <w:tcW w:w="4252" w:type="dxa"/>
          </w:tcPr>
          <w:p w14:paraId="3BB92C2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以下是工作经历的示例列表：</w:t>
            </w:r>
          </w:p>
        </w:tc>
      </w:tr>
      <w:tr w:rsidR="0034411E" w:rsidRPr="00855F6C" w14:paraId="11537D8C" w14:textId="77777777" w:rsidTr="0034411E">
        <w:tc>
          <w:tcPr>
            <w:tcW w:w="4361" w:type="dxa"/>
          </w:tcPr>
          <w:p w14:paraId="19649BAD" w14:textId="77777777" w:rsidR="0034411E" w:rsidRPr="00855F6C" w:rsidRDefault="0034411E" w:rsidP="0034411E">
            <w:pPr>
              <w:rPr>
                <w:rFonts w:eastAsiaTheme="minorEastAsia"/>
                <w:sz w:val="24"/>
              </w:rPr>
            </w:pPr>
            <w:r w:rsidRPr="00855F6C">
              <w:rPr>
                <w:rFonts w:eastAsiaTheme="minorEastAsia"/>
                <w:sz w:val="24"/>
              </w:rPr>
              <w:t>June–September 2014: Student Dietitian</w:t>
            </w:r>
          </w:p>
        </w:tc>
        <w:tc>
          <w:tcPr>
            <w:tcW w:w="4252" w:type="dxa"/>
          </w:tcPr>
          <w:p w14:paraId="43B4FCD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2014</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6-9</w:t>
            </w:r>
            <w:r w:rsidRPr="00855F6C">
              <w:rPr>
                <w:rFonts w:asciiTheme="minorHAnsi" w:eastAsiaTheme="minorEastAsia" w:hAnsiTheme="minorHAnsi" w:cstheme="minorBidi" w:hint="eastAsia"/>
                <w:sz w:val="24"/>
              </w:rPr>
              <w:t>月：学生营养师</w:t>
            </w:r>
          </w:p>
        </w:tc>
      </w:tr>
      <w:tr w:rsidR="0034411E" w:rsidRPr="00855F6C" w14:paraId="384D84E1" w14:textId="77777777" w:rsidTr="0034411E">
        <w:tc>
          <w:tcPr>
            <w:tcW w:w="4361" w:type="dxa"/>
          </w:tcPr>
          <w:p w14:paraId="4B04305C" w14:textId="77777777" w:rsidR="0034411E" w:rsidRPr="00855F6C" w:rsidRDefault="0034411E" w:rsidP="0034411E">
            <w:pPr>
              <w:rPr>
                <w:rFonts w:eastAsiaTheme="minorEastAsia"/>
                <w:sz w:val="24"/>
              </w:rPr>
            </w:pPr>
            <w:r w:rsidRPr="00855F6C">
              <w:rPr>
                <w:rFonts w:eastAsiaTheme="minorEastAsia"/>
                <w:sz w:val="24"/>
              </w:rPr>
              <w:t>Millersville General Hospital, Millersville, TX</w:t>
            </w:r>
          </w:p>
        </w:tc>
        <w:tc>
          <w:tcPr>
            <w:tcW w:w="4252" w:type="dxa"/>
          </w:tcPr>
          <w:p w14:paraId="7AC024B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德克萨斯州米尔斯维尔市米尔斯维尔综合医院</w:t>
            </w:r>
          </w:p>
        </w:tc>
      </w:tr>
      <w:tr w:rsidR="0034411E" w:rsidRPr="00855F6C" w14:paraId="676E6C43" w14:textId="77777777" w:rsidTr="0034411E">
        <w:tc>
          <w:tcPr>
            <w:tcW w:w="4361" w:type="dxa"/>
          </w:tcPr>
          <w:p w14:paraId="10EF8415" w14:textId="77777777" w:rsidR="0034411E" w:rsidRPr="00855F6C" w:rsidRDefault="0034411E" w:rsidP="0034411E">
            <w:pPr>
              <w:rPr>
                <w:rFonts w:eastAsiaTheme="minorEastAsia"/>
                <w:sz w:val="24"/>
              </w:rPr>
            </w:pPr>
            <w:r w:rsidRPr="00855F6C">
              <w:rPr>
                <w:rFonts w:eastAsiaTheme="minorEastAsia"/>
                <w:sz w:val="24"/>
              </w:rPr>
              <w:t>Gathered dietary histories and assisted in preparing menus for a 300-bed hospital.</w:t>
            </w:r>
          </w:p>
        </w:tc>
        <w:tc>
          <w:tcPr>
            <w:tcW w:w="4252" w:type="dxa"/>
          </w:tcPr>
          <w:p w14:paraId="4FAAD30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收集饮食史并协助为一家有</w:t>
            </w:r>
            <w:r w:rsidRPr="00855F6C">
              <w:rPr>
                <w:rFonts w:asciiTheme="minorHAnsi" w:eastAsiaTheme="minorEastAsia" w:hAnsiTheme="minorHAnsi" w:cstheme="minorBidi" w:hint="eastAsia"/>
                <w:sz w:val="24"/>
              </w:rPr>
              <w:t>300</w:t>
            </w:r>
            <w:r w:rsidRPr="00855F6C">
              <w:rPr>
                <w:rFonts w:asciiTheme="minorHAnsi" w:eastAsiaTheme="minorEastAsia" w:hAnsiTheme="minorHAnsi" w:cstheme="minorBidi" w:hint="eastAsia"/>
                <w:sz w:val="24"/>
              </w:rPr>
              <w:t>张床位的医院准备菜单。</w:t>
            </w:r>
          </w:p>
        </w:tc>
      </w:tr>
      <w:tr w:rsidR="0034411E" w:rsidRPr="00855F6C" w14:paraId="27CE14E5" w14:textId="77777777" w:rsidTr="0034411E">
        <w:tc>
          <w:tcPr>
            <w:tcW w:w="4361" w:type="dxa"/>
          </w:tcPr>
          <w:p w14:paraId="123C3370" w14:textId="77777777" w:rsidR="0034411E" w:rsidRPr="00855F6C" w:rsidRDefault="0034411E" w:rsidP="0034411E">
            <w:pPr>
              <w:rPr>
                <w:rFonts w:eastAsiaTheme="minorEastAsia"/>
                <w:sz w:val="24"/>
              </w:rPr>
            </w:pPr>
            <w:r w:rsidRPr="00855F6C">
              <w:rPr>
                <w:rFonts w:eastAsiaTheme="minorEastAsia"/>
                <w:sz w:val="24"/>
              </w:rPr>
              <w:t>Received “excellent” on all seven items in evaluation by head dietitia</w:t>
            </w:r>
            <w:r w:rsidRPr="00855F6C">
              <w:rPr>
                <w:rFonts w:eastAsiaTheme="minorEastAsia" w:hint="eastAsia"/>
                <w:sz w:val="24"/>
              </w:rPr>
              <w:t>n.</w:t>
            </w:r>
          </w:p>
        </w:tc>
        <w:tc>
          <w:tcPr>
            <w:tcW w:w="4252" w:type="dxa"/>
          </w:tcPr>
          <w:p w14:paraId="2A8E152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在主营养师的评估中，所有七个项目均为优秀</w:t>
            </w:r>
          </w:p>
        </w:tc>
      </w:tr>
      <w:tr w:rsidR="0034411E" w:rsidRPr="00855F6C" w14:paraId="2294B28C" w14:textId="77777777" w:rsidTr="0034411E">
        <w:tc>
          <w:tcPr>
            <w:tcW w:w="4361" w:type="dxa"/>
          </w:tcPr>
          <w:p w14:paraId="2804509D" w14:textId="77777777" w:rsidR="0034411E" w:rsidRPr="00855F6C" w:rsidRDefault="0034411E" w:rsidP="0034411E">
            <w:pPr>
              <w:rPr>
                <w:rFonts w:eastAsiaTheme="minorEastAsia"/>
                <w:sz w:val="24"/>
              </w:rPr>
            </w:pPr>
            <w:r w:rsidRPr="00855F6C">
              <w:rPr>
                <w:rFonts w:eastAsiaTheme="minorEastAsia"/>
                <w:sz w:val="24"/>
              </w:rPr>
              <w:t>In just a few lines, you can show that you sought and accepted responsibility</w:t>
            </w:r>
            <w:r w:rsidRPr="00855F6C">
              <w:rPr>
                <w:rFonts w:eastAsiaTheme="minorEastAsia" w:hint="eastAsia"/>
                <w:sz w:val="24"/>
              </w:rPr>
              <w:t xml:space="preserve"> </w:t>
            </w:r>
            <w:r w:rsidRPr="00855F6C">
              <w:rPr>
                <w:rFonts w:eastAsiaTheme="minorEastAsia"/>
                <w:sz w:val="24"/>
              </w:rPr>
              <w:t>and that you acted professionally. Do not write, “I accepted responsibility”;</w:t>
            </w:r>
            <w:r w:rsidRPr="00855F6C">
              <w:rPr>
                <w:rFonts w:eastAsiaTheme="minorEastAsia" w:hint="eastAsia"/>
                <w:sz w:val="24"/>
              </w:rPr>
              <w:t xml:space="preserve"> </w:t>
            </w:r>
            <w:r w:rsidRPr="00855F6C">
              <w:rPr>
                <w:rFonts w:eastAsiaTheme="minorEastAsia"/>
                <w:sz w:val="24"/>
              </w:rPr>
              <w:t>instead, present facts that lead the reader to that conclusion.</w:t>
            </w:r>
          </w:p>
        </w:tc>
        <w:tc>
          <w:tcPr>
            <w:tcW w:w="4252" w:type="dxa"/>
          </w:tcPr>
          <w:p w14:paraId="48954C1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短短几行，您就可以表明您寻求和接受的责任，并且行为专业。不要写“我接受了责任”；相反，要提出事实，引导读者得出结论。</w:t>
            </w:r>
          </w:p>
        </w:tc>
      </w:tr>
      <w:tr w:rsidR="0034411E" w:rsidRPr="00855F6C" w14:paraId="58428365" w14:textId="77777777" w:rsidTr="0034411E">
        <w:tc>
          <w:tcPr>
            <w:tcW w:w="4361" w:type="dxa"/>
          </w:tcPr>
          <w:p w14:paraId="3D92746F" w14:textId="77777777" w:rsidR="0034411E" w:rsidRPr="00855F6C" w:rsidRDefault="0034411E" w:rsidP="0034411E">
            <w:pPr>
              <w:rPr>
                <w:rFonts w:eastAsiaTheme="minorEastAsia"/>
                <w:sz w:val="24"/>
              </w:rPr>
            </w:pPr>
            <w:r w:rsidRPr="00855F6C">
              <w:rPr>
                <w:rFonts w:eastAsiaTheme="minorEastAsia"/>
                <w:sz w:val="24"/>
              </w:rPr>
              <w:t>Naturally, not all jobs entail professional skills and responsibilities. Many</w:t>
            </w:r>
            <w:r w:rsidRPr="00855F6C">
              <w:rPr>
                <w:rFonts w:eastAsiaTheme="minorEastAsia" w:hint="eastAsia"/>
                <w:sz w:val="24"/>
              </w:rPr>
              <w:t xml:space="preserve"> </w:t>
            </w:r>
            <w:r w:rsidRPr="00855F6C">
              <w:rPr>
                <w:rFonts w:eastAsiaTheme="minorEastAsia"/>
                <w:sz w:val="24"/>
              </w:rPr>
              <w:t>students find summer work as laborers, sales clerks, and so forth. If you</w:t>
            </w:r>
            <w:r w:rsidRPr="00855F6C">
              <w:rPr>
                <w:rFonts w:eastAsiaTheme="minorEastAsia" w:hint="eastAsia"/>
                <w:sz w:val="24"/>
              </w:rPr>
              <w:t xml:space="preserve"> </w:t>
            </w:r>
            <w:r w:rsidRPr="00855F6C">
              <w:rPr>
                <w:rFonts w:eastAsiaTheme="minorEastAsia"/>
                <w:sz w:val="24"/>
              </w:rPr>
              <w:t xml:space="preserve">have not held a </w:t>
            </w:r>
            <w:r w:rsidRPr="00855F6C">
              <w:rPr>
                <w:rFonts w:eastAsiaTheme="minorEastAsia"/>
                <w:sz w:val="24"/>
              </w:rPr>
              <w:lastRenderedPageBreak/>
              <w:t>professional position, list the jobs you have held, even if they</w:t>
            </w:r>
            <w:r w:rsidRPr="00855F6C">
              <w:rPr>
                <w:rFonts w:eastAsiaTheme="minorEastAsia" w:hint="eastAsia"/>
                <w:sz w:val="24"/>
              </w:rPr>
              <w:t xml:space="preserve"> </w:t>
            </w:r>
            <w:r w:rsidRPr="00855F6C">
              <w:rPr>
                <w:rFonts w:eastAsiaTheme="minorEastAsia"/>
                <w:sz w:val="24"/>
              </w:rPr>
              <w:t>were unrelated to your career plans. If the job title is self-explanatory, such</w:t>
            </w:r>
            <w:r w:rsidRPr="00855F6C">
              <w:rPr>
                <w:rFonts w:eastAsiaTheme="minorEastAsia" w:hint="eastAsia"/>
                <w:sz w:val="24"/>
              </w:rPr>
              <w:t xml:space="preserve"> </w:t>
            </w:r>
            <w:r w:rsidRPr="00855F6C">
              <w:rPr>
                <w:rFonts w:eastAsiaTheme="minorEastAsia"/>
                <w:sz w:val="24"/>
              </w:rPr>
              <w:t>as restaurant server or service-station attendant, don’t elaborate. If you can</w:t>
            </w:r>
            <w:r w:rsidRPr="00855F6C">
              <w:rPr>
                <w:rFonts w:eastAsiaTheme="minorEastAsia" w:hint="eastAsia"/>
                <w:sz w:val="24"/>
              </w:rPr>
              <w:t xml:space="preserve"> </w:t>
            </w:r>
            <w:r w:rsidRPr="00855F6C">
              <w:rPr>
                <w:rFonts w:eastAsiaTheme="minorEastAsia"/>
                <w:sz w:val="24"/>
              </w:rPr>
              <w:t>write that you contributed to your tuition or expenses, such as by earning 50</w:t>
            </w:r>
            <w:r w:rsidRPr="00855F6C">
              <w:rPr>
                <w:rFonts w:eastAsiaTheme="minorEastAsia" w:hint="eastAsia"/>
                <w:sz w:val="24"/>
              </w:rPr>
              <w:t xml:space="preserve"> </w:t>
            </w:r>
            <w:r w:rsidRPr="00855F6C">
              <w:rPr>
                <w:rFonts w:eastAsiaTheme="minorEastAsia"/>
                <w:sz w:val="24"/>
              </w:rPr>
              <w:t>percent of your annual expenses through a job, employers will be impressed</w:t>
            </w:r>
            <w:r w:rsidRPr="00855F6C">
              <w:rPr>
                <w:rFonts w:eastAsiaTheme="minorEastAsia" w:hint="eastAsia"/>
                <w:sz w:val="24"/>
              </w:rPr>
              <w:t xml:space="preserve"> </w:t>
            </w:r>
            <w:r w:rsidRPr="00855F6C">
              <w:rPr>
                <w:rFonts w:eastAsiaTheme="minorEastAsia"/>
                <w:sz w:val="24"/>
              </w:rPr>
              <w:t>by your self-reliance.</w:t>
            </w:r>
          </w:p>
        </w:tc>
        <w:tc>
          <w:tcPr>
            <w:tcW w:w="4252" w:type="dxa"/>
          </w:tcPr>
          <w:p w14:paraId="36899C6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当然，并非所有的工作都需要专业技能和责任。许多学生在暑期当劳工、售货员等等。如果您没有担任过专业职位，列出您曾经担任过的工作，即使这些工</w:t>
            </w:r>
            <w:r w:rsidRPr="00855F6C">
              <w:rPr>
                <w:rFonts w:asciiTheme="minorHAnsi" w:eastAsiaTheme="minorEastAsia" w:hAnsiTheme="minorHAnsi" w:cstheme="minorBidi" w:hint="eastAsia"/>
                <w:sz w:val="24"/>
              </w:rPr>
              <w:lastRenderedPageBreak/>
              <w:t>作与您的职业规划无关。如果职位是像餐厅服务员或服务站服务员这种不言自明的，则无需赘述。如果您能写下您对学费或其它开支的付款方式，比如通过一份工作挣到您年开支的</w:t>
            </w:r>
            <w:r w:rsidRPr="00855F6C">
              <w:rPr>
                <w:rFonts w:asciiTheme="minorHAnsi" w:eastAsiaTheme="minorEastAsia" w:hAnsiTheme="minorHAnsi" w:cstheme="minorBidi" w:hint="eastAsia"/>
                <w:sz w:val="24"/>
              </w:rPr>
              <w:t>50%</w:t>
            </w:r>
            <w:r w:rsidRPr="00855F6C">
              <w:rPr>
                <w:rFonts w:asciiTheme="minorHAnsi" w:eastAsiaTheme="minorEastAsia" w:hAnsiTheme="minorHAnsi" w:cstheme="minorBidi" w:hint="eastAsia"/>
                <w:sz w:val="24"/>
              </w:rPr>
              <w:t>，您的自力更生会让雇主印象深刻。</w:t>
            </w:r>
          </w:p>
        </w:tc>
      </w:tr>
      <w:tr w:rsidR="0034411E" w:rsidRPr="00855F6C" w14:paraId="44F6E68A" w14:textId="77777777" w:rsidTr="0034411E">
        <w:tc>
          <w:tcPr>
            <w:tcW w:w="4361" w:type="dxa"/>
          </w:tcPr>
          <w:p w14:paraId="0AB7A152" w14:textId="77777777" w:rsidR="0034411E" w:rsidRPr="00855F6C" w:rsidRDefault="0034411E" w:rsidP="0034411E">
            <w:pPr>
              <w:rPr>
                <w:rFonts w:eastAsiaTheme="minorEastAsia"/>
                <w:sz w:val="24"/>
              </w:rPr>
            </w:pPr>
            <w:r w:rsidRPr="00855F6C">
              <w:rPr>
                <w:rFonts w:eastAsiaTheme="minorEastAsia"/>
                <w:sz w:val="24"/>
              </w:rPr>
              <w:lastRenderedPageBreak/>
              <w:t>If you have held a number of nonprofessional as well as several professional positions, group the nonprofessional ones:</w:t>
            </w:r>
          </w:p>
        </w:tc>
        <w:tc>
          <w:tcPr>
            <w:tcW w:w="4252" w:type="dxa"/>
          </w:tcPr>
          <w:p w14:paraId="41B48248"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如果您曾担任过多</w:t>
            </w:r>
            <w:proofErr w:type="gramStart"/>
            <w:r w:rsidRPr="00855F6C">
              <w:rPr>
                <w:rFonts w:asciiTheme="minorHAnsi" w:eastAsiaTheme="minorEastAsia" w:hAnsiTheme="minorHAnsi" w:cstheme="minorBidi" w:hint="eastAsia"/>
                <w:sz w:val="24"/>
              </w:rPr>
              <w:t>个</w:t>
            </w:r>
            <w:proofErr w:type="gramEnd"/>
            <w:r w:rsidRPr="00855F6C">
              <w:rPr>
                <w:rFonts w:asciiTheme="minorHAnsi" w:eastAsiaTheme="minorEastAsia" w:hAnsiTheme="minorHAnsi" w:cstheme="minorBidi" w:hint="eastAsia"/>
                <w:sz w:val="24"/>
              </w:rPr>
              <w:t>非专业职位和多个专业职位，请将非专业职位分组：</w:t>
            </w:r>
          </w:p>
        </w:tc>
      </w:tr>
      <w:tr w:rsidR="0034411E" w:rsidRPr="00855F6C" w14:paraId="719780B1" w14:textId="77777777" w:rsidTr="0034411E">
        <w:tc>
          <w:tcPr>
            <w:tcW w:w="4361" w:type="dxa"/>
          </w:tcPr>
          <w:p w14:paraId="4EF70291" w14:textId="77777777" w:rsidR="0034411E" w:rsidRPr="00855F6C" w:rsidRDefault="0034411E" w:rsidP="0034411E">
            <w:pPr>
              <w:rPr>
                <w:rFonts w:eastAsiaTheme="minorEastAsia"/>
                <w:sz w:val="24"/>
              </w:rPr>
            </w:pPr>
            <w:r w:rsidRPr="00855F6C">
              <w:rPr>
                <w:rFonts w:eastAsiaTheme="minorEastAsia"/>
                <w:sz w:val="24"/>
              </w:rPr>
              <w:t>Other Employment: cashier (summer 2010), salesperson (part-time, 2011), clerk</w:t>
            </w:r>
            <w:r w:rsidRPr="00855F6C">
              <w:rPr>
                <w:rFonts w:eastAsiaTheme="minorEastAsia" w:hint="eastAsia"/>
                <w:sz w:val="24"/>
              </w:rPr>
              <w:t xml:space="preserve"> </w:t>
            </w:r>
            <w:r w:rsidRPr="00855F6C">
              <w:rPr>
                <w:rFonts w:eastAsiaTheme="minorEastAsia"/>
                <w:sz w:val="24"/>
              </w:rPr>
              <w:t>(summer 2012)</w:t>
            </w:r>
            <w:r w:rsidRPr="00855F6C">
              <w:rPr>
                <w:rFonts w:eastAsiaTheme="minorEastAsia" w:hint="eastAsia"/>
                <w:sz w:val="24"/>
              </w:rPr>
              <w:t>.</w:t>
            </w:r>
          </w:p>
        </w:tc>
        <w:tc>
          <w:tcPr>
            <w:tcW w:w="4252" w:type="dxa"/>
          </w:tcPr>
          <w:p w14:paraId="752A449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其他工作：出纳员（</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年夏季），营业员（兼职，</w:t>
            </w:r>
            <w:r w:rsidRPr="00855F6C">
              <w:rPr>
                <w:rFonts w:asciiTheme="minorHAnsi" w:eastAsiaTheme="minorEastAsia" w:hAnsiTheme="minorHAnsi" w:cstheme="minorBidi" w:hint="eastAsia"/>
                <w:sz w:val="24"/>
              </w:rPr>
              <w:t>2011</w:t>
            </w:r>
            <w:r w:rsidRPr="00855F6C">
              <w:rPr>
                <w:rFonts w:asciiTheme="minorHAnsi" w:eastAsiaTheme="minorEastAsia" w:hAnsiTheme="minorHAnsi" w:cstheme="minorBidi" w:hint="eastAsia"/>
                <w:sz w:val="24"/>
              </w:rPr>
              <w:t>年），文员（</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年夏季）。</w:t>
            </w:r>
          </w:p>
        </w:tc>
      </w:tr>
      <w:tr w:rsidR="0034411E" w:rsidRPr="00855F6C" w14:paraId="31962B69" w14:textId="77777777" w:rsidTr="0034411E">
        <w:tc>
          <w:tcPr>
            <w:tcW w:w="4361" w:type="dxa"/>
          </w:tcPr>
          <w:p w14:paraId="5C310D18" w14:textId="77777777" w:rsidR="0034411E" w:rsidRPr="00855F6C" w:rsidRDefault="0034411E" w:rsidP="0034411E">
            <w:pPr>
              <w:rPr>
                <w:rFonts w:eastAsiaTheme="minorEastAsia"/>
                <w:sz w:val="24"/>
              </w:rPr>
            </w:pPr>
            <w:r w:rsidRPr="00855F6C">
              <w:rPr>
                <w:rFonts w:eastAsiaTheme="minorEastAsia"/>
                <w:sz w:val="24"/>
              </w:rPr>
              <w:t>This strategy prevents the nonprofessional positions from drawing the</w:t>
            </w:r>
            <w:r w:rsidRPr="00855F6C">
              <w:rPr>
                <w:rFonts w:eastAsiaTheme="minorEastAsia" w:hint="eastAsia"/>
                <w:sz w:val="24"/>
              </w:rPr>
              <w:t xml:space="preserve"> </w:t>
            </w:r>
            <w:r w:rsidRPr="00855F6C">
              <w:rPr>
                <w:rFonts w:eastAsiaTheme="minorEastAsia"/>
                <w:sz w:val="24"/>
              </w:rPr>
              <w:t>reader’s attention away from the more important positions.</w:t>
            </w:r>
          </w:p>
        </w:tc>
        <w:tc>
          <w:tcPr>
            <w:tcW w:w="4252" w:type="dxa"/>
          </w:tcPr>
          <w:p w14:paraId="60D0493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这种策略可以防止非专业职位将读者的注意力从更重要的职位上转移开。</w:t>
            </w:r>
          </w:p>
        </w:tc>
      </w:tr>
      <w:tr w:rsidR="0034411E" w:rsidRPr="00855F6C" w14:paraId="4DFB8D91" w14:textId="77777777" w:rsidTr="0034411E">
        <w:tc>
          <w:tcPr>
            <w:tcW w:w="4361" w:type="dxa"/>
          </w:tcPr>
          <w:p w14:paraId="690C1FDA" w14:textId="77777777" w:rsidR="0034411E" w:rsidRPr="00855F6C" w:rsidRDefault="0034411E" w:rsidP="0034411E">
            <w:pPr>
              <w:rPr>
                <w:rFonts w:eastAsiaTheme="minorEastAsia"/>
                <w:sz w:val="24"/>
              </w:rPr>
            </w:pPr>
            <w:r w:rsidRPr="00855F6C">
              <w:rPr>
                <w:rFonts w:eastAsiaTheme="minorEastAsia"/>
                <w:sz w:val="24"/>
              </w:rPr>
              <w:t>If you have gaps in your employment history—because you were raising</w:t>
            </w:r>
            <w:r w:rsidRPr="00855F6C">
              <w:rPr>
                <w:rFonts w:eastAsiaTheme="minorEastAsia" w:hint="eastAsia"/>
                <w:sz w:val="24"/>
              </w:rPr>
              <w:t xml:space="preserve"> </w:t>
            </w:r>
            <w:r w:rsidRPr="00855F6C">
              <w:rPr>
                <w:rFonts w:eastAsiaTheme="minorEastAsia"/>
                <w:sz w:val="24"/>
              </w:rPr>
              <w:t>children, attending school, or recovering from an accident, or for other</w:t>
            </w:r>
            <w:r w:rsidRPr="00855F6C">
              <w:rPr>
                <w:rFonts w:eastAsiaTheme="minorEastAsia" w:hint="eastAsia"/>
                <w:sz w:val="24"/>
              </w:rPr>
              <w:t xml:space="preserve"> </w:t>
            </w:r>
            <w:r w:rsidRPr="00855F6C">
              <w:rPr>
                <w:rFonts w:eastAsiaTheme="minorEastAsia"/>
                <w:sz w:val="24"/>
              </w:rPr>
              <w:t>reasons—consider using a skills résumé, which focuses more on your skills</w:t>
            </w:r>
            <w:r w:rsidRPr="00855F6C">
              <w:rPr>
                <w:rFonts w:eastAsiaTheme="minorEastAsia" w:hint="eastAsia"/>
                <w:sz w:val="24"/>
              </w:rPr>
              <w:t xml:space="preserve"> </w:t>
            </w:r>
            <w:r w:rsidRPr="00855F6C">
              <w:rPr>
                <w:rFonts w:eastAsiaTheme="minorEastAsia"/>
                <w:sz w:val="24"/>
              </w:rPr>
              <w:t>and less on your job history. You can explain the gaps in the job-application</w:t>
            </w:r>
            <w:r w:rsidRPr="00855F6C">
              <w:rPr>
                <w:rFonts w:eastAsiaTheme="minorEastAsia" w:hint="eastAsia"/>
                <w:sz w:val="24"/>
              </w:rPr>
              <w:t xml:space="preserve"> </w:t>
            </w:r>
            <w:r w:rsidRPr="00855F6C">
              <w:rPr>
                <w:rFonts w:eastAsiaTheme="minorEastAsia"/>
                <w:sz w:val="24"/>
              </w:rPr>
              <w:t>letter (if you write one) or in an interview. For instance, you could say, “I spent</w:t>
            </w:r>
            <w:r w:rsidRPr="00855F6C">
              <w:rPr>
                <w:rFonts w:eastAsiaTheme="minorEastAsia" w:hint="eastAsia"/>
                <w:sz w:val="24"/>
              </w:rPr>
              <w:t xml:space="preserve"> </w:t>
            </w:r>
            <w:r w:rsidRPr="00855F6C">
              <w:rPr>
                <w:rFonts w:eastAsiaTheme="minorEastAsia"/>
                <w:sz w:val="24"/>
              </w:rPr>
              <w:t>2010 and part of 2012 caring for my elderly parent, but during that time I was</w:t>
            </w:r>
            <w:r w:rsidRPr="00855F6C">
              <w:rPr>
                <w:rFonts w:eastAsiaTheme="minorEastAsia" w:hint="eastAsia"/>
                <w:sz w:val="24"/>
              </w:rPr>
              <w:t xml:space="preserve"> </w:t>
            </w:r>
            <w:r w:rsidRPr="00855F6C">
              <w:rPr>
                <w:rFonts w:eastAsiaTheme="minorEastAsia"/>
                <w:sz w:val="24"/>
              </w:rPr>
              <w:t>able to do some substitute teaching and study at home to prepare for my A+</w:t>
            </w:r>
            <w:r w:rsidRPr="00855F6C">
              <w:rPr>
                <w:rFonts w:eastAsiaTheme="minorEastAsia" w:hint="eastAsia"/>
                <w:sz w:val="24"/>
              </w:rPr>
              <w:t xml:space="preserve"> </w:t>
            </w:r>
            <w:r w:rsidRPr="00855F6C">
              <w:rPr>
                <w:rFonts w:eastAsiaTheme="minorEastAsia"/>
                <w:sz w:val="24"/>
              </w:rPr>
              <w:t>and Network+ certification, which I earned in late 2012.” Do not lie or mislead</w:t>
            </w:r>
            <w:r w:rsidRPr="00855F6C">
              <w:rPr>
                <w:rFonts w:eastAsiaTheme="minorEastAsia" w:hint="eastAsia"/>
                <w:sz w:val="24"/>
              </w:rPr>
              <w:t xml:space="preserve"> </w:t>
            </w:r>
            <w:r w:rsidRPr="00855F6C">
              <w:rPr>
                <w:rFonts w:eastAsiaTheme="minorEastAsia"/>
                <w:sz w:val="24"/>
              </w:rPr>
              <w:t>about your dates of employment.</w:t>
            </w:r>
          </w:p>
        </w:tc>
        <w:tc>
          <w:tcPr>
            <w:tcW w:w="4252" w:type="dxa"/>
          </w:tcPr>
          <w:p w14:paraId="112EDDB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的工作经历中存在空白，例如，因为抚养孩子，上学或从事故中康复，或出于其他原因，请考虑使用技能简历。该简历更多地侧重于您的技能而较少地关注您的工作经历。您可以在求职信（如果写了的话）或面试中解释原因。例如，您可以说：“我在</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年和</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年的期间照顾年迈的父母，但是在那段时间里，我在家中做一些替代性的教学和学习，为我</w:t>
            </w:r>
            <w:r w:rsidRPr="00855F6C">
              <w:rPr>
                <w:rFonts w:asciiTheme="minorHAnsi" w:eastAsiaTheme="minorEastAsia" w:hAnsiTheme="minorHAnsi" w:cstheme="minorBidi" w:hint="eastAsia"/>
                <w:sz w:val="24"/>
              </w:rPr>
              <w:t>2012</w:t>
            </w:r>
            <w:r w:rsidRPr="00855F6C">
              <w:rPr>
                <w:rFonts w:asciiTheme="minorHAnsi" w:eastAsiaTheme="minorEastAsia" w:hAnsiTheme="minorHAnsi" w:cstheme="minorBidi" w:hint="eastAsia"/>
                <w:sz w:val="24"/>
              </w:rPr>
              <w:t>年底获得的</w:t>
            </w:r>
            <w:r w:rsidRPr="00855F6C">
              <w:rPr>
                <w:rFonts w:asciiTheme="minorHAnsi" w:eastAsiaTheme="minorEastAsia" w:hAnsiTheme="minorHAnsi" w:cstheme="minorBidi" w:hint="eastAsia"/>
                <w:sz w:val="24"/>
              </w:rPr>
              <w:t>A+</w:t>
            </w:r>
            <w:r w:rsidRPr="00855F6C">
              <w:rPr>
                <w:rFonts w:asciiTheme="minorHAnsi" w:eastAsiaTheme="minorEastAsia" w:hAnsiTheme="minorHAnsi" w:cstheme="minorBidi" w:hint="eastAsia"/>
                <w:sz w:val="24"/>
              </w:rPr>
              <w:t>和互联网</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认证做准备。”</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不要对您的工作日期有任何的撒谎或误导。</w:t>
            </w:r>
          </w:p>
        </w:tc>
      </w:tr>
      <w:tr w:rsidR="0034411E" w:rsidRPr="00855F6C" w14:paraId="53345EAF" w14:textId="77777777" w:rsidTr="0034411E">
        <w:tc>
          <w:tcPr>
            <w:tcW w:w="4361" w:type="dxa"/>
          </w:tcPr>
          <w:p w14:paraId="4672CB58" w14:textId="77777777" w:rsidR="0034411E" w:rsidRPr="00855F6C" w:rsidRDefault="0034411E" w:rsidP="0034411E">
            <w:pPr>
              <w:rPr>
                <w:rFonts w:eastAsiaTheme="minorEastAsia"/>
                <w:sz w:val="24"/>
              </w:rPr>
            </w:pPr>
            <w:r w:rsidRPr="00855F6C">
              <w:rPr>
                <w:rFonts w:eastAsiaTheme="minorEastAsia"/>
                <w:sz w:val="24"/>
              </w:rPr>
              <w:t>If you have had several positions with the same employer, you can present one description that encompasses all the positions or present a separate</w:t>
            </w:r>
            <w:r w:rsidRPr="00855F6C">
              <w:rPr>
                <w:rFonts w:eastAsiaTheme="minorEastAsia" w:hint="eastAsia"/>
                <w:sz w:val="24"/>
              </w:rPr>
              <w:t xml:space="preserve"> </w:t>
            </w:r>
            <w:r w:rsidRPr="00855F6C">
              <w:rPr>
                <w:rFonts w:eastAsiaTheme="minorEastAsia"/>
                <w:sz w:val="24"/>
              </w:rPr>
              <w:t>description for each position.</w:t>
            </w:r>
          </w:p>
        </w:tc>
        <w:tc>
          <w:tcPr>
            <w:tcW w:w="4252" w:type="dxa"/>
          </w:tcPr>
          <w:p w14:paraId="3CEFB66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如果您在同一雇主那里有多个职位，则可以提供一个包含所有职位的描述，或为每个职位单独描述。</w:t>
            </w:r>
          </w:p>
        </w:tc>
      </w:tr>
      <w:tr w:rsidR="0034411E" w:rsidRPr="00855F6C" w14:paraId="64B393EB" w14:textId="77777777" w:rsidTr="0034411E">
        <w:tc>
          <w:tcPr>
            <w:tcW w:w="4361" w:type="dxa"/>
          </w:tcPr>
          <w:p w14:paraId="1B21494D" w14:textId="77777777" w:rsidR="0034411E" w:rsidRPr="00855F6C" w:rsidRDefault="0034411E" w:rsidP="0034411E">
            <w:pPr>
              <w:rPr>
                <w:rFonts w:eastAsiaTheme="minorEastAsia"/>
                <w:sz w:val="24"/>
              </w:rPr>
            </w:pPr>
            <w:r w:rsidRPr="00855F6C">
              <w:rPr>
                <w:rFonts w:eastAsiaTheme="minorEastAsia"/>
                <w:sz w:val="24"/>
              </w:rPr>
              <w:t>PRESENTING ONE DESCRIPTION</w:t>
            </w:r>
          </w:p>
        </w:tc>
        <w:tc>
          <w:tcPr>
            <w:tcW w:w="4252" w:type="dxa"/>
          </w:tcPr>
          <w:p w14:paraId="6705CDC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描述一致</w:t>
            </w:r>
          </w:p>
        </w:tc>
      </w:tr>
      <w:tr w:rsidR="0034411E" w:rsidRPr="00855F6C" w14:paraId="46035C4E" w14:textId="77777777" w:rsidTr="0034411E">
        <w:tc>
          <w:tcPr>
            <w:tcW w:w="4361" w:type="dxa"/>
          </w:tcPr>
          <w:p w14:paraId="583E95A8" w14:textId="77777777" w:rsidR="0034411E" w:rsidRPr="00855F6C" w:rsidRDefault="0034411E" w:rsidP="0034411E">
            <w:pPr>
              <w:rPr>
                <w:rFonts w:eastAsiaTheme="minorEastAsia"/>
                <w:sz w:val="24"/>
              </w:rPr>
            </w:pPr>
            <w:r w:rsidRPr="00855F6C">
              <w:rPr>
                <w:rFonts w:eastAsiaTheme="minorEastAsia"/>
                <w:sz w:val="24"/>
              </w:rPr>
              <w:lastRenderedPageBreak/>
              <w:t>Blue Cross of Iowa, Ames, Iowa (January 2006–present)</w:t>
            </w:r>
          </w:p>
        </w:tc>
        <w:tc>
          <w:tcPr>
            <w:tcW w:w="4252" w:type="dxa"/>
          </w:tcPr>
          <w:p w14:paraId="74002E7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爱荷华州艾姆斯，爱荷华州蓝十字会（</w:t>
            </w:r>
            <w:r w:rsidRPr="00855F6C">
              <w:rPr>
                <w:rFonts w:asciiTheme="minorHAnsi" w:eastAsiaTheme="minorEastAsia" w:hAnsiTheme="minorHAnsi" w:cstheme="minorBidi" w:hint="eastAsia"/>
                <w:sz w:val="24"/>
              </w:rPr>
              <w:t>2006</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1</w:t>
            </w:r>
            <w:r w:rsidRPr="00855F6C">
              <w:rPr>
                <w:rFonts w:asciiTheme="minorHAnsi" w:eastAsiaTheme="minorEastAsia" w:hAnsiTheme="minorHAnsi" w:cstheme="minorBidi" w:hint="eastAsia"/>
                <w:sz w:val="24"/>
              </w:rPr>
              <w:t>月至今）</w:t>
            </w:r>
          </w:p>
        </w:tc>
      </w:tr>
      <w:tr w:rsidR="0034411E" w:rsidRPr="00855F6C" w14:paraId="5BB67102" w14:textId="77777777" w:rsidTr="0034411E">
        <w:tc>
          <w:tcPr>
            <w:tcW w:w="4361" w:type="dxa"/>
          </w:tcPr>
          <w:p w14:paraId="09F8E47F" w14:textId="77777777" w:rsidR="0034411E" w:rsidRPr="00855F6C" w:rsidRDefault="0034411E" w:rsidP="0034411E">
            <w:pPr>
              <w:rPr>
                <w:rFonts w:eastAsiaTheme="minorEastAsia"/>
                <w:sz w:val="24"/>
              </w:rPr>
            </w:pPr>
            <w:r w:rsidRPr="00855F6C">
              <w:rPr>
                <w:rFonts w:eastAsiaTheme="minorEastAsia"/>
                <w:sz w:val="24"/>
              </w:rPr>
              <w:t>Internal Auditor II (2010–present)</w:t>
            </w:r>
          </w:p>
        </w:tc>
        <w:tc>
          <w:tcPr>
            <w:tcW w:w="4252" w:type="dxa"/>
          </w:tcPr>
          <w:p w14:paraId="2C628C8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内部审计师</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年至今）</w:t>
            </w:r>
          </w:p>
        </w:tc>
      </w:tr>
      <w:tr w:rsidR="0034411E" w:rsidRPr="00855F6C" w14:paraId="6EF13ABE" w14:textId="77777777" w:rsidTr="0034411E">
        <w:tc>
          <w:tcPr>
            <w:tcW w:w="4361" w:type="dxa"/>
          </w:tcPr>
          <w:p w14:paraId="011A42A1" w14:textId="77777777" w:rsidR="0034411E" w:rsidRPr="00855F6C" w:rsidRDefault="0034411E" w:rsidP="0034411E">
            <w:pPr>
              <w:rPr>
                <w:rFonts w:eastAsiaTheme="minorEastAsia"/>
                <w:sz w:val="24"/>
              </w:rPr>
            </w:pPr>
            <w:r w:rsidRPr="00855F6C">
              <w:rPr>
                <w:rFonts w:eastAsiaTheme="minorEastAsia"/>
                <w:sz w:val="24"/>
              </w:rPr>
              <w:t>Member Service Representative/Claims Examiner II (2008–2010)</w:t>
            </w:r>
          </w:p>
        </w:tc>
        <w:tc>
          <w:tcPr>
            <w:tcW w:w="4252" w:type="dxa"/>
          </w:tcPr>
          <w:p w14:paraId="677AD95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2008-2010</w:t>
            </w:r>
            <w:r w:rsidRPr="00855F6C">
              <w:rPr>
                <w:rFonts w:asciiTheme="minorHAnsi" w:eastAsiaTheme="minorEastAsia" w:hAnsiTheme="minorHAnsi" w:cstheme="minorBidi" w:hint="eastAsia"/>
                <w:sz w:val="24"/>
              </w:rPr>
              <w:t>）</w:t>
            </w:r>
          </w:p>
        </w:tc>
      </w:tr>
      <w:tr w:rsidR="0034411E" w:rsidRPr="00855F6C" w14:paraId="3E6FBF73" w14:textId="77777777" w:rsidTr="0034411E">
        <w:tc>
          <w:tcPr>
            <w:tcW w:w="4361" w:type="dxa"/>
          </w:tcPr>
          <w:p w14:paraId="376789A7" w14:textId="77777777" w:rsidR="0034411E" w:rsidRPr="00855F6C" w:rsidRDefault="0034411E" w:rsidP="0034411E">
            <w:pPr>
              <w:rPr>
                <w:rFonts w:eastAsiaTheme="minorEastAsia"/>
                <w:sz w:val="24"/>
              </w:rPr>
            </w:pPr>
            <w:r w:rsidRPr="00855F6C">
              <w:rPr>
                <w:rFonts w:eastAsiaTheme="minorEastAsia"/>
                <w:sz w:val="24"/>
              </w:rPr>
              <w:t>Claims Examiner II (2006–2008)</w:t>
            </w:r>
          </w:p>
        </w:tc>
        <w:tc>
          <w:tcPr>
            <w:tcW w:w="4252" w:type="dxa"/>
          </w:tcPr>
          <w:p w14:paraId="1A18A49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2006-2008</w:t>
            </w:r>
            <w:r w:rsidRPr="00855F6C">
              <w:rPr>
                <w:rFonts w:asciiTheme="minorHAnsi" w:eastAsiaTheme="minorEastAsia" w:hAnsiTheme="minorHAnsi" w:cstheme="minorBidi" w:hint="eastAsia"/>
                <w:sz w:val="24"/>
              </w:rPr>
              <w:t>）</w:t>
            </w:r>
          </w:p>
        </w:tc>
      </w:tr>
      <w:tr w:rsidR="0034411E" w:rsidRPr="00855F6C" w14:paraId="2AC0A368" w14:textId="77777777" w:rsidTr="0034411E">
        <w:tc>
          <w:tcPr>
            <w:tcW w:w="4361" w:type="dxa"/>
          </w:tcPr>
          <w:p w14:paraId="60108341" w14:textId="77777777" w:rsidR="0034411E" w:rsidRPr="00855F6C" w:rsidRDefault="0034411E" w:rsidP="0034411E">
            <w:pPr>
              <w:rPr>
                <w:rFonts w:eastAsiaTheme="minorEastAsia"/>
                <w:sz w:val="24"/>
              </w:rPr>
            </w:pPr>
            <w:r w:rsidRPr="00855F6C">
              <w:rPr>
                <w:rFonts w:eastAsiaTheme="minorEastAsia"/>
                <w:sz w:val="24"/>
              </w:rPr>
              <w:t>As Claims Examiner II, processed national account inquiries and claims in accordance</w:t>
            </w:r>
            <w:r w:rsidRPr="00855F6C">
              <w:rPr>
                <w:rFonts w:eastAsiaTheme="minorEastAsia" w:hint="eastAsia"/>
                <w:sz w:val="24"/>
              </w:rPr>
              <w:t xml:space="preserve"> </w:t>
            </w:r>
            <w:r w:rsidRPr="00855F6C">
              <w:rPr>
                <w:rFonts w:eastAsiaTheme="minorEastAsia"/>
                <w:sz w:val="24"/>
              </w:rPr>
              <w:t>with . . . . After promotion to Member Service Representative/Claims Examiner II</w:t>
            </w:r>
            <w:r w:rsidRPr="00855F6C">
              <w:rPr>
                <w:rFonts w:eastAsiaTheme="minorEastAsia" w:hint="eastAsia"/>
                <w:sz w:val="24"/>
              </w:rPr>
              <w:t xml:space="preserve"> </w:t>
            </w:r>
            <w:r w:rsidRPr="00855F6C">
              <w:rPr>
                <w:rFonts w:eastAsiaTheme="minorEastAsia"/>
                <w:sz w:val="24"/>
              </w:rPr>
              <w:t>position, planned policies and procedures . . . . As Internal Auditor II, audit claims,</w:t>
            </w:r>
            <w:r w:rsidRPr="00855F6C">
              <w:rPr>
                <w:rFonts w:eastAsiaTheme="minorEastAsia" w:hint="eastAsia"/>
                <w:sz w:val="24"/>
              </w:rPr>
              <w:t xml:space="preserve"> </w:t>
            </w:r>
            <w:r w:rsidRPr="00855F6C">
              <w:rPr>
                <w:rFonts w:eastAsiaTheme="minorEastAsia"/>
                <w:sz w:val="24"/>
              </w:rPr>
              <w:t>enrollment, and inquiries; run dataset population and sample reports . . . .</w:t>
            </w:r>
          </w:p>
        </w:tc>
        <w:tc>
          <w:tcPr>
            <w:tcW w:w="4252" w:type="dxa"/>
          </w:tcPr>
          <w:p w14:paraId="748844B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作为索赔审查员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，按照处理国民账户查询和索赔处理</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晋升为会员服务代表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职位后，计划政策和程序</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作为内部审核员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，审核索赔，注册和询问；</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运行数据集填充和样本报告</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w:t>
            </w:r>
          </w:p>
        </w:tc>
      </w:tr>
      <w:tr w:rsidR="0034411E" w:rsidRPr="00855F6C" w14:paraId="15932DE3" w14:textId="77777777" w:rsidTr="0034411E">
        <w:tc>
          <w:tcPr>
            <w:tcW w:w="4361" w:type="dxa"/>
          </w:tcPr>
          <w:p w14:paraId="3B49838E" w14:textId="77777777" w:rsidR="0034411E" w:rsidRPr="00855F6C" w:rsidRDefault="0034411E" w:rsidP="0034411E">
            <w:pPr>
              <w:rPr>
                <w:rFonts w:eastAsiaTheme="minorEastAsia"/>
                <w:sz w:val="24"/>
              </w:rPr>
            </w:pPr>
            <w:r w:rsidRPr="00855F6C">
              <w:rPr>
                <w:rFonts w:eastAsiaTheme="minorEastAsia"/>
                <w:sz w:val="24"/>
              </w:rPr>
              <w:t>This format enables you to mention your promotions and to create a clear</w:t>
            </w:r>
            <w:r w:rsidRPr="00855F6C">
              <w:rPr>
                <w:rFonts w:eastAsiaTheme="minorEastAsia" w:hint="eastAsia"/>
                <w:sz w:val="24"/>
              </w:rPr>
              <w:t xml:space="preserve"> </w:t>
            </w:r>
            <w:r w:rsidRPr="00855F6C">
              <w:rPr>
                <w:rFonts w:eastAsiaTheme="minorEastAsia"/>
                <w:sz w:val="24"/>
              </w:rPr>
              <w:t>narrative that emphasizes your progress within the company.</w:t>
            </w:r>
          </w:p>
        </w:tc>
        <w:tc>
          <w:tcPr>
            <w:tcW w:w="4252" w:type="dxa"/>
          </w:tcPr>
          <w:p w14:paraId="0E48AFF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这种格式使您能够提及自己的晋升并创建清晰的叙述，以</w:t>
            </w:r>
            <w:proofErr w:type="gramStart"/>
            <w:r w:rsidRPr="00855F6C">
              <w:rPr>
                <w:rFonts w:asciiTheme="minorHAnsi" w:eastAsiaTheme="minorEastAsia" w:hAnsiTheme="minorHAnsi" w:cstheme="minorBidi" w:hint="eastAsia"/>
                <w:sz w:val="24"/>
              </w:rPr>
              <w:t>强调您</w:t>
            </w:r>
            <w:proofErr w:type="gramEnd"/>
            <w:r w:rsidRPr="00855F6C">
              <w:rPr>
                <w:rFonts w:asciiTheme="minorHAnsi" w:eastAsiaTheme="minorEastAsia" w:hAnsiTheme="minorHAnsi" w:cstheme="minorBidi" w:hint="eastAsia"/>
                <w:sz w:val="24"/>
              </w:rPr>
              <w:t>在公司内部的发展。</w:t>
            </w:r>
          </w:p>
        </w:tc>
      </w:tr>
      <w:tr w:rsidR="0034411E" w:rsidRPr="00855F6C" w14:paraId="1B07A9FE" w14:textId="77777777" w:rsidTr="0034411E">
        <w:tc>
          <w:tcPr>
            <w:tcW w:w="4361" w:type="dxa"/>
          </w:tcPr>
          <w:p w14:paraId="4A5415D0" w14:textId="77777777" w:rsidR="0034411E" w:rsidRPr="00855F6C" w:rsidRDefault="0034411E" w:rsidP="0034411E">
            <w:pPr>
              <w:rPr>
                <w:rFonts w:eastAsiaTheme="minorEastAsia"/>
                <w:sz w:val="24"/>
              </w:rPr>
            </w:pPr>
            <w:r w:rsidRPr="00855F6C">
              <w:rPr>
                <w:rFonts w:eastAsiaTheme="minorEastAsia"/>
                <w:sz w:val="24"/>
              </w:rPr>
              <w:t>PRESENTING SEPARATE DESCRIPTIONS</w:t>
            </w:r>
          </w:p>
        </w:tc>
        <w:tc>
          <w:tcPr>
            <w:tcW w:w="4252" w:type="dxa"/>
          </w:tcPr>
          <w:p w14:paraId="16D596D2"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单独说明</w:t>
            </w:r>
          </w:p>
        </w:tc>
      </w:tr>
      <w:tr w:rsidR="0034411E" w:rsidRPr="00855F6C" w14:paraId="00659D0A" w14:textId="77777777" w:rsidTr="0034411E">
        <w:tc>
          <w:tcPr>
            <w:tcW w:w="4361" w:type="dxa"/>
          </w:tcPr>
          <w:p w14:paraId="1011357E" w14:textId="77777777" w:rsidR="0034411E" w:rsidRPr="00855F6C" w:rsidRDefault="0034411E" w:rsidP="0034411E">
            <w:pPr>
              <w:rPr>
                <w:rFonts w:eastAsiaTheme="minorEastAsia"/>
                <w:sz w:val="24"/>
              </w:rPr>
            </w:pPr>
            <w:r w:rsidRPr="00855F6C">
              <w:rPr>
                <w:rFonts w:eastAsiaTheme="minorEastAsia"/>
                <w:sz w:val="24"/>
              </w:rPr>
              <w:t>Blue Cross of Iowa, Ames, Iowa (January 2006–present)</w:t>
            </w:r>
          </w:p>
        </w:tc>
        <w:tc>
          <w:tcPr>
            <w:tcW w:w="4252" w:type="dxa"/>
          </w:tcPr>
          <w:p w14:paraId="7F3DC96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爱荷华州艾姆斯，爱荷华州蓝十字会（</w:t>
            </w:r>
            <w:r w:rsidRPr="00855F6C">
              <w:rPr>
                <w:rFonts w:asciiTheme="minorHAnsi" w:eastAsiaTheme="minorEastAsia" w:hAnsiTheme="minorHAnsi" w:cstheme="minorBidi" w:hint="eastAsia"/>
                <w:sz w:val="24"/>
              </w:rPr>
              <w:t>2006</w:t>
            </w:r>
            <w:r w:rsidRPr="00855F6C">
              <w:rPr>
                <w:rFonts w:asciiTheme="minorHAnsi" w:eastAsiaTheme="minorEastAsia" w:hAnsiTheme="minorHAnsi" w:cstheme="minorBidi" w:hint="eastAsia"/>
                <w:sz w:val="24"/>
              </w:rPr>
              <w:t>年</w:t>
            </w:r>
            <w:r w:rsidRPr="00855F6C">
              <w:rPr>
                <w:rFonts w:asciiTheme="minorHAnsi" w:eastAsiaTheme="minorEastAsia" w:hAnsiTheme="minorHAnsi" w:cstheme="minorBidi" w:hint="eastAsia"/>
                <w:sz w:val="24"/>
              </w:rPr>
              <w:t>1</w:t>
            </w:r>
            <w:r w:rsidRPr="00855F6C">
              <w:rPr>
                <w:rFonts w:asciiTheme="minorHAnsi" w:eastAsiaTheme="minorEastAsia" w:hAnsiTheme="minorHAnsi" w:cstheme="minorBidi" w:hint="eastAsia"/>
                <w:sz w:val="24"/>
              </w:rPr>
              <w:t>月至今）</w:t>
            </w:r>
          </w:p>
        </w:tc>
      </w:tr>
      <w:tr w:rsidR="0034411E" w:rsidRPr="00855F6C" w14:paraId="4BDA9520" w14:textId="77777777" w:rsidTr="0034411E">
        <w:tc>
          <w:tcPr>
            <w:tcW w:w="4361" w:type="dxa"/>
          </w:tcPr>
          <w:p w14:paraId="554649E5" w14:textId="77777777" w:rsidR="0034411E" w:rsidRPr="00855F6C" w:rsidRDefault="0034411E" w:rsidP="0034411E">
            <w:pPr>
              <w:rPr>
                <w:rFonts w:eastAsiaTheme="minorEastAsia"/>
                <w:sz w:val="24"/>
              </w:rPr>
            </w:pPr>
            <w:r w:rsidRPr="00855F6C">
              <w:rPr>
                <w:rFonts w:eastAsiaTheme="minorEastAsia"/>
                <w:sz w:val="24"/>
              </w:rPr>
              <w:t>Internal Auditor II (2010–present)</w:t>
            </w:r>
          </w:p>
        </w:tc>
        <w:tc>
          <w:tcPr>
            <w:tcW w:w="4252" w:type="dxa"/>
          </w:tcPr>
          <w:p w14:paraId="048DB80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内部审计师</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2010</w:t>
            </w:r>
            <w:r w:rsidRPr="00855F6C">
              <w:rPr>
                <w:rFonts w:asciiTheme="minorHAnsi" w:eastAsiaTheme="minorEastAsia" w:hAnsiTheme="minorHAnsi" w:cstheme="minorBidi" w:hint="eastAsia"/>
                <w:sz w:val="24"/>
              </w:rPr>
              <w:t>年至今）</w:t>
            </w:r>
          </w:p>
        </w:tc>
      </w:tr>
      <w:tr w:rsidR="0034411E" w:rsidRPr="00855F6C" w14:paraId="5D4A68A4" w14:textId="77777777" w:rsidTr="0034411E">
        <w:tc>
          <w:tcPr>
            <w:tcW w:w="4361" w:type="dxa"/>
          </w:tcPr>
          <w:p w14:paraId="1B97D4A1" w14:textId="77777777" w:rsidR="0034411E" w:rsidRPr="00855F6C" w:rsidRDefault="0034411E" w:rsidP="0034411E">
            <w:pPr>
              <w:rPr>
                <w:rFonts w:eastAsiaTheme="minorEastAsia"/>
                <w:sz w:val="24"/>
              </w:rPr>
            </w:pPr>
            <w:r w:rsidRPr="00855F6C">
              <w:rPr>
                <w:rFonts w:eastAsiaTheme="minorEastAsia"/>
                <w:sz w:val="24"/>
              </w:rPr>
              <w:t>Audit claims, enrollment, and inquiries . . .</w:t>
            </w:r>
          </w:p>
        </w:tc>
        <w:tc>
          <w:tcPr>
            <w:tcW w:w="4252" w:type="dxa"/>
          </w:tcPr>
          <w:p w14:paraId="2AC4DC7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审核索赔，注册和查询</w:t>
            </w:r>
            <w:r w:rsidRPr="00855F6C">
              <w:rPr>
                <w:rFonts w:asciiTheme="minorHAnsi" w:eastAsiaTheme="minorEastAsia" w:hAnsiTheme="minorHAnsi" w:cstheme="minorBidi"/>
                <w:sz w:val="24"/>
              </w:rPr>
              <w:t>……</w:t>
            </w:r>
            <w:r w:rsidRPr="00855F6C">
              <w:rPr>
                <w:rFonts w:asciiTheme="minorHAnsi" w:eastAsiaTheme="minorEastAsia" w:hAnsiTheme="minorHAnsi" w:cstheme="minorBidi" w:hint="eastAsia"/>
                <w:sz w:val="24"/>
              </w:rPr>
              <w:t>.</w:t>
            </w:r>
          </w:p>
        </w:tc>
      </w:tr>
      <w:tr w:rsidR="0034411E" w:rsidRPr="00855F6C" w14:paraId="6DFF7A7D" w14:textId="77777777" w:rsidTr="0034411E">
        <w:tc>
          <w:tcPr>
            <w:tcW w:w="4361" w:type="dxa"/>
          </w:tcPr>
          <w:p w14:paraId="0A9D4A40" w14:textId="77777777" w:rsidR="0034411E" w:rsidRPr="00855F6C" w:rsidRDefault="0034411E" w:rsidP="0034411E">
            <w:pPr>
              <w:rPr>
                <w:rFonts w:eastAsiaTheme="minorEastAsia"/>
                <w:sz w:val="24"/>
              </w:rPr>
            </w:pPr>
            <w:r w:rsidRPr="00855F6C">
              <w:rPr>
                <w:rFonts w:eastAsiaTheme="minorEastAsia"/>
                <w:sz w:val="24"/>
              </w:rPr>
              <w:t>Member Service Representative/Claims Examiner II (2008–2010)</w:t>
            </w:r>
          </w:p>
        </w:tc>
        <w:tc>
          <w:tcPr>
            <w:tcW w:w="4252" w:type="dxa"/>
          </w:tcPr>
          <w:p w14:paraId="4F36379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会员服务代表</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2008-2010</w:t>
            </w:r>
            <w:r w:rsidRPr="00855F6C">
              <w:rPr>
                <w:rFonts w:asciiTheme="minorHAnsi" w:eastAsiaTheme="minorEastAsia" w:hAnsiTheme="minorHAnsi" w:cstheme="minorBidi" w:hint="eastAsia"/>
                <w:sz w:val="24"/>
              </w:rPr>
              <w:t>）</w:t>
            </w:r>
          </w:p>
        </w:tc>
      </w:tr>
      <w:tr w:rsidR="0034411E" w:rsidRPr="00855F6C" w14:paraId="3CED64DF" w14:textId="77777777" w:rsidTr="0034411E">
        <w:tc>
          <w:tcPr>
            <w:tcW w:w="4361" w:type="dxa"/>
          </w:tcPr>
          <w:p w14:paraId="7D0AF70E" w14:textId="77777777" w:rsidR="0034411E" w:rsidRPr="00855F6C" w:rsidRDefault="0034411E" w:rsidP="0034411E">
            <w:pPr>
              <w:rPr>
                <w:rFonts w:eastAsiaTheme="minorEastAsia"/>
                <w:sz w:val="24"/>
              </w:rPr>
            </w:pPr>
            <w:r w:rsidRPr="00855F6C">
              <w:rPr>
                <w:rFonts w:eastAsiaTheme="minorEastAsia"/>
                <w:sz w:val="24"/>
              </w:rPr>
              <w:t>Planned policies and procedures . . .</w:t>
            </w:r>
          </w:p>
        </w:tc>
        <w:tc>
          <w:tcPr>
            <w:tcW w:w="4252" w:type="dxa"/>
          </w:tcPr>
          <w:p w14:paraId="28B4D8C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计划政策和程序</w:t>
            </w:r>
            <w:r w:rsidRPr="00855F6C">
              <w:rPr>
                <w:rFonts w:asciiTheme="minorHAnsi" w:eastAsiaTheme="minorEastAsia" w:hAnsiTheme="minorHAnsi" w:cstheme="minorBidi"/>
                <w:sz w:val="24"/>
              </w:rPr>
              <w:t>……</w:t>
            </w:r>
          </w:p>
        </w:tc>
      </w:tr>
      <w:tr w:rsidR="0034411E" w:rsidRPr="00855F6C" w14:paraId="4C9E2F87" w14:textId="77777777" w:rsidTr="0034411E">
        <w:tc>
          <w:tcPr>
            <w:tcW w:w="4361" w:type="dxa"/>
          </w:tcPr>
          <w:p w14:paraId="7A438E48" w14:textId="77777777" w:rsidR="0034411E" w:rsidRPr="00855F6C" w:rsidRDefault="0034411E" w:rsidP="0034411E">
            <w:pPr>
              <w:rPr>
                <w:rFonts w:eastAsiaTheme="minorEastAsia"/>
                <w:sz w:val="24"/>
              </w:rPr>
            </w:pPr>
            <w:r w:rsidRPr="00855F6C">
              <w:rPr>
                <w:rFonts w:eastAsiaTheme="minorEastAsia"/>
                <w:sz w:val="24"/>
              </w:rPr>
              <w:t>Claims Examiner II (2006–2008)</w:t>
            </w:r>
          </w:p>
        </w:tc>
        <w:tc>
          <w:tcPr>
            <w:tcW w:w="4252" w:type="dxa"/>
          </w:tcPr>
          <w:p w14:paraId="0CB6671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索赔审查员</w:t>
            </w:r>
            <w:r w:rsidRPr="00855F6C">
              <w:rPr>
                <w:rFonts w:asciiTheme="minorHAnsi" w:eastAsiaTheme="minorEastAsia" w:hAnsiTheme="minorHAnsi" w:cstheme="minorBidi" w:hint="eastAsia"/>
                <w:sz w:val="24"/>
              </w:rPr>
              <w:t>II</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2006-2008</w:t>
            </w:r>
            <w:r w:rsidRPr="00855F6C">
              <w:rPr>
                <w:rFonts w:asciiTheme="minorHAnsi" w:eastAsiaTheme="minorEastAsia" w:hAnsiTheme="minorHAnsi" w:cstheme="minorBidi" w:hint="eastAsia"/>
                <w:sz w:val="24"/>
              </w:rPr>
              <w:t>）</w:t>
            </w:r>
          </w:p>
        </w:tc>
      </w:tr>
      <w:tr w:rsidR="0034411E" w:rsidRPr="00855F6C" w14:paraId="1356054C" w14:textId="77777777" w:rsidTr="0034411E">
        <w:tc>
          <w:tcPr>
            <w:tcW w:w="4361" w:type="dxa"/>
          </w:tcPr>
          <w:p w14:paraId="6B923B23" w14:textId="77777777" w:rsidR="0034411E" w:rsidRPr="00855F6C" w:rsidRDefault="0034411E" w:rsidP="0034411E">
            <w:pPr>
              <w:rPr>
                <w:rFonts w:eastAsiaTheme="minorEastAsia"/>
                <w:sz w:val="24"/>
              </w:rPr>
            </w:pPr>
            <w:r w:rsidRPr="00855F6C">
              <w:rPr>
                <w:rFonts w:eastAsiaTheme="minorEastAsia"/>
                <w:sz w:val="24"/>
              </w:rPr>
              <w:t>Processed national account inquiries and claims in accordance with . . .</w:t>
            </w:r>
          </w:p>
        </w:tc>
        <w:tc>
          <w:tcPr>
            <w:tcW w:w="4252" w:type="dxa"/>
          </w:tcPr>
          <w:p w14:paraId="63F3998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根据国民账户查询和索偿进行处理</w:t>
            </w:r>
            <w:r w:rsidRPr="00855F6C">
              <w:rPr>
                <w:rFonts w:asciiTheme="minorHAnsi" w:eastAsiaTheme="minorEastAsia" w:hAnsiTheme="minorHAnsi" w:cstheme="minorBidi"/>
                <w:sz w:val="24"/>
              </w:rPr>
              <w:t>……</w:t>
            </w:r>
          </w:p>
        </w:tc>
      </w:tr>
      <w:tr w:rsidR="0034411E" w:rsidRPr="00855F6C" w14:paraId="78865463" w14:textId="77777777" w:rsidTr="0034411E">
        <w:tc>
          <w:tcPr>
            <w:tcW w:w="4361" w:type="dxa"/>
          </w:tcPr>
          <w:p w14:paraId="6615F6FE" w14:textId="77777777" w:rsidR="0034411E" w:rsidRPr="00855F6C" w:rsidRDefault="0034411E" w:rsidP="0034411E">
            <w:pPr>
              <w:rPr>
                <w:rFonts w:eastAsiaTheme="minorEastAsia"/>
                <w:sz w:val="24"/>
              </w:rPr>
            </w:pPr>
            <w:r w:rsidRPr="00855F6C">
              <w:rPr>
                <w:rFonts w:eastAsiaTheme="minorEastAsia"/>
                <w:sz w:val="24"/>
              </w:rPr>
              <w:t>This format, which enables you to create a fuller description of each position,</w:t>
            </w:r>
            <w:r w:rsidRPr="00855F6C">
              <w:rPr>
                <w:rFonts w:eastAsiaTheme="minorEastAsia" w:hint="eastAsia"/>
                <w:sz w:val="24"/>
              </w:rPr>
              <w:t xml:space="preserve"> </w:t>
            </w:r>
            <w:r w:rsidRPr="00855F6C">
              <w:rPr>
                <w:rFonts w:eastAsiaTheme="minorEastAsia"/>
                <w:sz w:val="24"/>
              </w:rPr>
              <w:t>is effective if you are trying to show that each position is distinct and you</w:t>
            </w:r>
            <w:r w:rsidRPr="00855F6C">
              <w:rPr>
                <w:rFonts w:eastAsiaTheme="minorEastAsia" w:hint="eastAsia"/>
                <w:sz w:val="24"/>
              </w:rPr>
              <w:t xml:space="preserve"> </w:t>
            </w:r>
            <w:r w:rsidRPr="00855F6C">
              <w:rPr>
                <w:rFonts w:eastAsiaTheme="minorEastAsia"/>
                <w:sz w:val="24"/>
              </w:rPr>
              <w:t>wish to describe the more-recent positions more fully.</w:t>
            </w:r>
          </w:p>
        </w:tc>
        <w:tc>
          <w:tcPr>
            <w:tcW w:w="4252" w:type="dxa"/>
          </w:tcPr>
          <w:p w14:paraId="73B16BE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如果您试图展示每个职位都是不同的，并且更全面地描述最近的职位，则这种格式可以让您对每个职位有更完整的描述。</w:t>
            </w:r>
          </w:p>
        </w:tc>
      </w:tr>
      <w:tr w:rsidR="0034411E" w:rsidRPr="00855F6C" w14:paraId="1288DBA1" w14:textId="77777777" w:rsidTr="0034411E">
        <w:tc>
          <w:tcPr>
            <w:tcW w:w="4361" w:type="dxa"/>
          </w:tcPr>
          <w:p w14:paraId="54604C61" w14:textId="77777777" w:rsidR="0034411E" w:rsidRPr="00855F6C" w:rsidRDefault="0034411E" w:rsidP="0034411E">
            <w:pPr>
              <w:rPr>
                <w:rFonts w:eastAsiaTheme="minorEastAsia"/>
                <w:b/>
                <w:sz w:val="24"/>
              </w:rPr>
            </w:pPr>
            <w:r w:rsidRPr="00855F6C">
              <w:rPr>
                <w:rFonts w:eastAsiaTheme="minorEastAsia"/>
                <w:b/>
                <w:sz w:val="24"/>
              </w:rPr>
              <w:t>Interests and Activities</w:t>
            </w:r>
          </w:p>
        </w:tc>
        <w:tc>
          <w:tcPr>
            <w:tcW w:w="4252" w:type="dxa"/>
          </w:tcPr>
          <w:p w14:paraId="0D5F0D2B"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兴趣和活动</w:t>
            </w:r>
          </w:p>
        </w:tc>
      </w:tr>
      <w:tr w:rsidR="0034411E" w:rsidRPr="00855F6C" w14:paraId="6E21C365" w14:textId="77777777" w:rsidTr="0034411E">
        <w:tc>
          <w:tcPr>
            <w:tcW w:w="4361" w:type="dxa"/>
          </w:tcPr>
          <w:p w14:paraId="275E5B06" w14:textId="77777777" w:rsidR="0034411E" w:rsidRPr="00855F6C" w:rsidRDefault="0034411E" w:rsidP="0034411E">
            <w:pPr>
              <w:rPr>
                <w:rFonts w:eastAsiaTheme="minorEastAsia"/>
                <w:sz w:val="24"/>
              </w:rPr>
            </w:pPr>
            <w:r w:rsidRPr="00855F6C">
              <w:rPr>
                <w:rFonts w:eastAsiaTheme="minorEastAsia"/>
                <w:sz w:val="24"/>
              </w:rPr>
              <w:t>The interests-and-activities section of the</w:t>
            </w:r>
            <w:r w:rsidRPr="00855F6C">
              <w:rPr>
                <w:rFonts w:eastAsiaTheme="minorEastAsia" w:hint="eastAsia"/>
                <w:sz w:val="24"/>
              </w:rPr>
              <w:t xml:space="preserve"> </w:t>
            </w:r>
            <w:r w:rsidRPr="00855F6C">
              <w:rPr>
                <w:rFonts w:eastAsiaTheme="minorEastAsia"/>
                <w:sz w:val="24"/>
              </w:rPr>
              <w:t>résumé is the appropriate place for several kinds of information about you:</w:t>
            </w:r>
          </w:p>
        </w:tc>
        <w:tc>
          <w:tcPr>
            <w:tcW w:w="4252" w:type="dxa"/>
          </w:tcPr>
          <w:p w14:paraId="69D6BD1C"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简历的“兴趣和活动”部分是有关您的几种信息的适当位置：</w:t>
            </w:r>
          </w:p>
        </w:tc>
      </w:tr>
      <w:tr w:rsidR="0034411E" w:rsidRPr="00855F6C" w14:paraId="20FB0355" w14:textId="77777777" w:rsidTr="0034411E">
        <w:tc>
          <w:tcPr>
            <w:tcW w:w="4361" w:type="dxa"/>
          </w:tcPr>
          <w:p w14:paraId="2051ECEF" w14:textId="77777777" w:rsidR="0034411E" w:rsidRPr="00855F6C" w:rsidRDefault="0034411E" w:rsidP="0034411E">
            <w:pPr>
              <w:rPr>
                <w:rFonts w:eastAsiaTheme="minorEastAsia"/>
                <w:sz w:val="24"/>
              </w:rPr>
            </w:pPr>
            <w:r w:rsidRPr="00855F6C">
              <w:rPr>
                <w:rFonts w:eastAsiaTheme="minorEastAsia" w:hint="eastAsia"/>
                <w:sz w:val="24"/>
              </w:rPr>
              <w:t xml:space="preserve">participation in community-service organizations, such as Bid Brothers/Big Sisters or volunteer </w:t>
            </w:r>
            <w:r w:rsidRPr="00855F6C">
              <w:rPr>
                <w:rFonts w:eastAsiaTheme="minorEastAsia"/>
                <w:sz w:val="24"/>
              </w:rPr>
              <w:t>work in a hospital</w:t>
            </w:r>
          </w:p>
        </w:tc>
        <w:tc>
          <w:tcPr>
            <w:tcW w:w="4252" w:type="dxa"/>
          </w:tcPr>
          <w:p w14:paraId="01FB4E6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参与社区服务组织，例如兄弟会</w:t>
            </w:r>
            <w:r w:rsidRPr="00855F6C">
              <w:rPr>
                <w:rFonts w:asciiTheme="minorHAnsi" w:eastAsiaTheme="minorEastAsia" w:hAnsiTheme="minorHAnsi" w:cstheme="minorBidi" w:hint="eastAsia"/>
                <w:sz w:val="24"/>
              </w:rPr>
              <w:t>/</w:t>
            </w:r>
            <w:r w:rsidRPr="00855F6C">
              <w:rPr>
                <w:rFonts w:asciiTheme="minorHAnsi" w:eastAsiaTheme="minorEastAsia" w:hAnsiTheme="minorHAnsi" w:cstheme="minorBidi" w:hint="eastAsia"/>
                <w:sz w:val="24"/>
              </w:rPr>
              <w:t>姐妹会或在医院中从事志愿工作</w:t>
            </w:r>
          </w:p>
        </w:tc>
      </w:tr>
      <w:tr w:rsidR="0034411E" w:rsidRPr="00855F6C" w14:paraId="1F036A3B" w14:textId="77777777" w:rsidTr="0034411E">
        <w:tc>
          <w:tcPr>
            <w:tcW w:w="4361" w:type="dxa"/>
          </w:tcPr>
          <w:p w14:paraId="58BBA5C7" w14:textId="77777777" w:rsidR="0034411E" w:rsidRPr="00855F6C" w:rsidRDefault="0034411E" w:rsidP="0034411E">
            <w:pPr>
              <w:rPr>
                <w:rFonts w:eastAsiaTheme="minorEastAsia"/>
                <w:sz w:val="24"/>
              </w:rPr>
            </w:pPr>
            <w:r w:rsidRPr="00855F6C">
              <w:rPr>
                <w:rFonts w:eastAsiaTheme="minorEastAsia" w:hint="eastAsia"/>
                <w:sz w:val="24"/>
              </w:rPr>
              <w:t xml:space="preserve">hobbies related to your career(for example, </w:t>
            </w:r>
            <w:r w:rsidRPr="00855F6C">
              <w:rPr>
                <w:rFonts w:eastAsiaTheme="minorEastAsia" w:hint="eastAsia"/>
                <w:sz w:val="24"/>
              </w:rPr>
              <w:lastRenderedPageBreak/>
              <w:t>electronics for an engineer)</w:t>
            </w:r>
          </w:p>
        </w:tc>
        <w:tc>
          <w:tcPr>
            <w:tcW w:w="4252" w:type="dxa"/>
          </w:tcPr>
          <w:p w14:paraId="31D3A23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与职业相关的爱好（例如，工程师的电</w:t>
            </w:r>
            <w:r w:rsidRPr="00855F6C">
              <w:rPr>
                <w:rFonts w:asciiTheme="minorHAnsi" w:eastAsiaTheme="minorEastAsia" w:hAnsiTheme="minorHAnsi" w:cstheme="minorBidi" w:hint="eastAsia"/>
                <w:sz w:val="24"/>
              </w:rPr>
              <w:lastRenderedPageBreak/>
              <w:t>子产品）</w:t>
            </w:r>
          </w:p>
        </w:tc>
      </w:tr>
      <w:tr w:rsidR="0034411E" w:rsidRPr="00855F6C" w14:paraId="1A497A8D" w14:textId="77777777" w:rsidTr="0034411E">
        <w:tc>
          <w:tcPr>
            <w:tcW w:w="4361" w:type="dxa"/>
          </w:tcPr>
          <w:p w14:paraId="610F2722" w14:textId="77777777" w:rsidR="0034411E" w:rsidRPr="00855F6C" w:rsidRDefault="0034411E" w:rsidP="0034411E">
            <w:pPr>
              <w:rPr>
                <w:rFonts w:eastAsiaTheme="minorEastAsia"/>
                <w:sz w:val="24"/>
              </w:rPr>
            </w:pPr>
            <w:r w:rsidRPr="00855F6C">
              <w:rPr>
                <w:rFonts w:eastAsiaTheme="minorEastAsia" w:hint="eastAsia"/>
                <w:sz w:val="24"/>
              </w:rPr>
              <w:lastRenderedPageBreak/>
              <w:t>sports, especially those that might be socially useful in your professional career, such as tennis, racquetball, and golf</w:t>
            </w:r>
          </w:p>
        </w:tc>
        <w:tc>
          <w:tcPr>
            <w:tcW w:w="4252" w:type="dxa"/>
          </w:tcPr>
          <w:p w14:paraId="1D5D2B0E"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体育运动，特别是那些在职业生涯中对交际有用的运动，例如网球，壁球和高尔夫</w:t>
            </w:r>
          </w:p>
        </w:tc>
      </w:tr>
      <w:tr w:rsidR="0034411E" w:rsidRPr="00855F6C" w14:paraId="30F37DF8" w14:textId="77777777" w:rsidTr="0034411E">
        <w:tc>
          <w:tcPr>
            <w:tcW w:w="4361" w:type="dxa"/>
          </w:tcPr>
          <w:p w14:paraId="0FEF2B1F" w14:textId="77777777" w:rsidR="0034411E" w:rsidRPr="00855F6C" w:rsidRDefault="0034411E" w:rsidP="0034411E">
            <w:pPr>
              <w:rPr>
                <w:rFonts w:eastAsiaTheme="minorEastAsia"/>
                <w:sz w:val="24"/>
              </w:rPr>
            </w:pPr>
            <w:r w:rsidRPr="00855F6C">
              <w:rPr>
                <w:rFonts w:eastAsiaTheme="minorEastAsia" w:hint="eastAsia"/>
                <w:sz w:val="24"/>
              </w:rPr>
              <w:t>university-sanctioned activities, such as membership on a team, work on the college newspaper, or election to a responsible in an academic organization or a residence hall</w:t>
            </w:r>
          </w:p>
        </w:tc>
        <w:tc>
          <w:tcPr>
            <w:tcW w:w="4252" w:type="dxa"/>
          </w:tcPr>
          <w:p w14:paraId="65560B1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大学认可的活动，例如团队成员，关于大学报纸的工作或选举学术组织或学生宿舍的负责人</w:t>
            </w:r>
          </w:p>
        </w:tc>
      </w:tr>
      <w:tr w:rsidR="0034411E" w:rsidRPr="00855F6C" w14:paraId="2E69A833" w14:textId="77777777" w:rsidTr="0034411E">
        <w:tc>
          <w:tcPr>
            <w:tcW w:w="4361" w:type="dxa"/>
          </w:tcPr>
          <w:p w14:paraId="08345110" w14:textId="77777777" w:rsidR="0034411E" w:rsidRPr="00855F6C" w:rsidRDefault="0034411E" w:rsidP="0034411E">
            <w:pPr>
              <w:rPr>
                <w:rFonts w:eastAsiaTheme="minorEastAsia"/>
                <w:sz w:val="24"/>
              </w:rPr>
            </w:pPr>
            <w:r w:rsidRPr="00855F6C">
              <w:rPr>
                <w:rFonts w:eastAsiaTheme="minorEastAsia"/>
                <w:sz w:val="24"/>
              </w:rPr>
              <w:t>Do not include activities that might create a negative impression, such</w:t>
            </w:r>
            <w:r w:rsidRPr="00855F6C">
              <w:rPr>
                <w:rFonts w:eastAsiaTheme="minorEastAsia" w:hint="eastAsia"/>
                <w:sz w:val="24"/>
              </w:rPr>
              <w:t xml:space="preserve"> </w:t>
            </w:r>
            <w:r w:rsidRPr="00855F6C">
              <w:rPr>
                <w:rFonts w:eastAsiaTheme="minorEastAsia"/>
                <w:sz w:val="24"/>
              </w:rPr>
              <w:t>as gambling or performing in a death-metal rock band. And always omit</w:t>
            </w:r>
            <w:r w:rsidRPr="00855F6C">
              <w:rPr>
                <w:rFonts w:eastAsiaTheme="minorEastAsia" w:hint="eastAsia"/>
                <w:sz w:val="24"/>
              </w:rPr>
              <w:t xml:space="preserve"> </w:t>
            </w:r>
            <w:r w:rsidRPr="00855F6C">
              <w:rPr>
                <w:rFonts w:eastAsiaTheme="minorEastAsia"/>
                <w:sz w:val="24"/>
              </w:rPr>
              <w:t>such activities as meeting people and reading. Everybody does these</w:t>
            </w:r>
            <w:r w:rsidRPr="00855F6C">
              <w:rPr>
                <w:rFonts w:eastAsiaTheme="minorEastAsia" w:hint="eastAsia"/>
                <w:sz w:val="24"/>
              </w:rPr>
              <w:t xml:space="preserve"> </w:t>
            </w:r>
            <w:r w:rsidRPr="00855F6C">
              <w:rPr>
                <w:rFonts w:eastAsiaTheme="minorEastAsia"/>
                <w:sz w:val="24"/>
              </w:rPr>
              <w:t>things.</w:t>
            </w:r>
          </w:p>
        </w:tc>
        <w:tc>
          <w:tcPr>
            <w:tcW w:w="4252" w:type="dxa"/>
          </w:tcPr>
          <w:p w14:paraId="5A168E9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不要包括可能造成负面印象的活动，例如赌博或在死亡金属摇滚乐队中表演，而且总是省略见面、读书等活动。几乎每个人都做以上这种事。</w:t>
            </w:r>
          </w:p>
        </w:tc>
      </w:tr>
      <w:tr w:rsidR="0034411E" w:rsidRPr="00855F6C" w14:paraId="7ABD1911" w14:textId="77777777" w:rsidTr="0034411E">
        <w:tc>
          <w:tcPr>
            <w:tcW w:w="4361" w:type="dxa"/>
          </w:tcPr>
          <w:p w14:paraId="266688D7" w14:textId="77777777" w:rsidR="0034411E" w:rsidRPr="00855F6C" w:rsidRDefault="0034411E" w:rsidP="0034411E">
            <w:pPr>
              <w:rPr>
                <w:rFonts w:eastAsiaTheme="minorEastAsia"/>
                <w:b/>
                <w:sz w:val="24"/>
              </w:rPr>
            </w:pPr>
            <w:r w:rsidRPr="00855F6C">
              <w:rPr>
                <w:rFonts w:eastAsiaTheme="minorEastAsia"/>
                <w:b/>
                <w:sz w:val="24"/>
              </w:rPr>
              <w:t>References</w:t>
            </w:r>
          </w:p>
        </w:tc>
        <w:tc>
          <w:tcPr>
            <w:tcW w:w="4252" w:type="dxa"/>
          </w:tcPr>
          <w:p w14:paraId="469C718D"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hint="eastAsia"/>
                <w:b/>
                <w:sz w:val="24"/>
              </w:rPr>
              <w:t>推荐人</w:t>
            </w:r>
          </w:p>
        </w:tc>
      </w:tr>
      <w:tr w:rsidR="0034411E" w:rsidRPr="00855F6C" w14:paraId="3C08E1D0" w14:textId="77777777" w:rsidTr="0034411E">
        <w:tc>
          <w:tcPr>
            <w:tcW w:w="4361" w:type="dxa"/>
          </w:tcPr>
          <w:p w14:paraId="4377A221" w14:textId="77777777" w:rsidR="0034411E" w:rsidRPr="00855F6C" w:rsidRDefault="0034411E" w:rsidP="0034411E">
            <w:pPr>
              <w:rPr>
                <w:rFonts w:eastAsiaTheme="minorEastAsia"/>
                <w:sz w:val="24"/>
              </w:rPr>
            </w:pPr>
            <w:r w:rsidRPr="00855F6C">
              <w:rPr>
                <w:rFonts w:eastAsiaTheme="minorEastAsia"/>
                <w:sz w:val="24"/>
              </w:rPr>
              <w:t>Potential employers will want to learn more about you from</w:t>
            </w:r>
            <w:r w:rsidRPr="00855F6C">
              <w:rPr>
                <w:rFonts w:eastAsiaTheme="minorEastAsia" w:hint="eastAsia"/>
                <w:sz w:val="24"/>
              </w:rPr>
              <w:t xml:space="preserve"> </w:t>
            </w:r>
            <w:r w:rsidRPr="00855F6C">
              <w:rPr>
                <w:rFonts w:eastAsiaTheme="minorEastAsia"/>
                <w:sz w:val="24"/>
              </w:rPr>
              <w:t>your professors and previous employers. These people who are willing to</w:t>
            </w:r>
            <w:r w:rsidRPr="00855F6C">
              <w:rPr>
                <w:rFonts w:eastAsiaTheme="minorEastAsia" w:hint="eastAsia"/>
                <w:sz w:val="24"/>
              </w:rPr>
              <w:t xml:space="preserve"> </w:t>
            </w:r>
            <w:r w:rsidRPr="00855F6C">
              <w:rPr>
                <w:rFonts w:eastAsiaTheme="minorEastAsia"/>
                <w:sz w:val="24"/>
              </w:rPr>
              <w:t>speak or write on your behalf are called references.</w:t>
            </w:r>
          </w:p>
        </w:tc>
        <w:tc>
          <w:tcPr>
            <w:tcW w:w="4252" w:type="dxa"/>
          </w:tcPr>
          <w:p w14:paraId="5F9396B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潜在雇主希望从您的教授和以前的雇主那里了解到有关您的更多信息。这些愿意</w:t>
            </w:r>
            <w:proofErr w:type="gramStart"/>
            <w:r w:rsidRPr="00855F6C">
              <w:rPr>
                <w:rFonts w:asciiTheme="minorHAnsi" w:eastAsiaTheme="minorEastAsia" w:hAnsiTheme="minorHAnsi" w:cstheme="minorBidi" w:hint="eastAsia"/>
                <w:sz w:val="24"/>
              </w:rPr>
              <w:t>代表您讲话</w:t>
            </w:r>
            <w:proofErr w:type="gramEnd"/>
            <w:r w:rsidRPr="00855F6C">
              <w:rPr>
                <w:rFonts w:asciiTheme="minorHAnsi" w:eastAsiaTheme="minorEastAsia" w:hAnsiTheme="minorHAnsi" w:cstheme="minorBidi" w:hint="eastAsia"/>
                <w:sz w:val="24"/>
              </w:rPr>
              <w:t>或写信的人称为推荐人。</w:t>
            </w:r>
          </w:p>
        </w:tc>
      </w:tr>
      <w:tr w:rsidR="0034411E" w:rsidRPr="00855F6C" w14:paraId="592D0C3D" w14:textId="77777777" w:rsidTr="0034411E">
        <w:tc>
          <w:tcPr>
            <w:tcW w:w="4361" w:type="dxa"/>
          </w:tcPr>
          <w:p w14:paraId="3BCBB66A" w14:textId="77777777" w:rsidR="0034411E" w:rsidRPr="00855F6C" w:rsidRDefault="0034411E" w:rsidP="0034411E">
            <w:pPr>
              <w:rPr>
                <w:rFonts w:eastAsiaTheme="minorEastAsia"/>
                <w:sz w:val="24"/>
              </w:rPr>
            </w:pPr>
            <w:r w:rsidRPr="00855F6C">
              <w:rPr>
                <w:rFonts w:eastAsiaTheme="minorEastAsia"/>
                <w:sz w:val="24"/>
              </w:rPr>
              <w:t>Some applicants list their references on their résumé. The advantage of</w:t>
            </w:r>
            <w:r w:rsidRPr="00855F6C">
              <w:rPr>
                <w:rFonts w:eastAsiaTheme="minorEastAsia" w:hint="eastAsia"/>
                <w:sz w:val="24"/>
              </w:rPr>
              <w:t xml:space="preserve"> </w:t>
            </w:r>
            <w:r w:rsidRPr="00855F6C">
              <w:rPr>
                <w:rFonts w:eastAsiaTheme="minorEastAsia"/>
                <w:sz w:val="24"/>
              </w:rPr>
              <w:t>this strategy is that the potential employer can contact the references without having to contact the applicant. Other applicants prefer to wait until the</w:t>
            </w:r>
            <w:r w:rsidRPr="00855F6C">
              <w:rPr>
                <w:rFonts w:eastAsiaTheme="minorEastAsia" w:hint="eastAsia"/>
                <w:sz w:val="24"/>
              </w:rPr>
              <w:t xml:space="preserve"> </w:t>
            </w:r>
            <w:r w:rsidRPr="00855F6C">
              <w:rPr>
                <w:rFonts w:eastAsiaTheme="minorEastAsia"/>
                <w:sz w:val="24"/>
              </w:rPr>
              <w:t>potential employer has asked for the list. The advantage of this strategy is</w:t>
            </w:r>
            <w:r w:rsidRPr="00855F6C">
              <w:rPr>
                <w:rFonts w:eastAsiaTheme="minorEastAsia" w:hint="eastAsia"/>
                <w:sz w:val="24"/>
              </w:rPr>
              <w:t xml:space="preserve"> </w:t>
            </w:r>
            <w:r w:rsidRPr="00855F6C">
              <w:rPr>
                <w:rFonts w:eastAsiaTheme="minorEastAsia"/>
                <w:sz w:val="24"/>
              </w:rPr>
              <w:t>that the applicant can assemble a different set of references for each position</w:t>
            </w:r>
            <w:r w:rsidRPr="00855F6C">
              <w:rPr>
                <w:rFonts w:eastAsiaTheme="minorEastAsia" w:hint="eastAsia"/>
                <w:sz w:val="24"/>
              </w:rPr>
              <w:t xml:space="preserve"> </w:t>
            </w:r>
            <w:r w:rsidRPr="00855F6C">
              <w:rPr>
                <w:rFonts w:eastAsiaTheme="minorEastAsia"/>
                <w:sz w:val="24"/>
              </w:rPr>
              <w:t>without having to create different résumés. Although applicants in the past</w:t>
            </w:r>
            <w:r w:rsidRPr="00855F6C">
              <w:rPr>
                <w:rFonts w:eastAsiaTheme="minorEastAsia" w:hint="eastAsia"/>
                <w:sz w:val="24"/>
              </w:rPr>
              <w:t xml:space="preserve"> </w:t>
            </w:r>
            <w:r w:rsidRPr="00855F6C">
              <w:rPr>
                <w:rFonts w:eastAsiaTheme="minorEastAsia"/>
                <w:sz w:val="24"/>
              </w:rPr>
              <w:t>added a note stating “References available upon request” at the end of their</w:t>
            </w:r>
            <w:r w:rsidRPr="00855F6C">
              <w:rPr>
                <w:rFonts w:eastAsiaTheme="minorEastAsia" w:hint="eastAsia"/>
                <w:sz w:val="24"/>
              </w:rPr>
              <w:t xml:space="preserve"> </w:t>
            </w:r>
            <w:r w:rsidRPr="00855F6C">
              <w:rPr>
                <w:rFonts w:eastAsiaTheme="minorEastAsia"/>
                <w:sz w:val="24"/>
              </w:rPr>
              <w:t>résumés, many applicants today do not do so because they think the comment is unnecessary: employers assume that applicants can provide a list of</w:t>
            </w:r>
            <w:r w:rsidRPr="00855F6C">
              <w:rPr>
                <w:rFonts w:eastAsiaTheme="minorEastAsia" w:hint="eastAsia"/>
                <w:sz w:val="24"/>
              </w:rPr>
              <w:t xml:space="preserve"> </w:t>
            </w:r>
            <w:r w:rsidRPr="00855F6C">
              <w:rPr>
                <w:rFonts w:eastAsiaTheme="minorEastAsia"/>
                <w:sz w:val="24"/>
              </w:rPr>
              <w:t>references—and that they would love to do so.</w:t>
            </w:r>
          </w:p>
        </w:tc>
        <w:tc>
          <w:tcPr>
            <w:tcW w:w="4252" w:type="dxa"/>
          </w:tcPr>
          <w:p w14:paraId="1121CFC9"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一些求职者在简历中列出了他们的推荐人，这种策略的优势在于，潜在的雇主无需联系求职者即可联系推荐人。其他求职者更喜欢等潜在雇主要求提供这份名单。这种策略的优势在于，求职者可以为每个职位收集不同的推荐信，而无需撰写不同的简历。尽管过去的申请人在履历末添加了注释，指出“可根据要求提供推荐人”，但如今许多申请人却没有这样做，因为他们认为此内容是不必要的：雇主认为求职者可以提供推荐人，并且他们很乐意这样做。</w:t>
            </w:r>
          </w:p>
        </w:tc>
      </w:tr>
      <w:tr w:rsidR="0034411E" w:rsidRPr="00855F6C" w14:paraId="64DAC154" w14:textId="77777777" w:rsidTr="0034411E">
        <w:tc>
          <w:tcPr>
            <w:tcW w:w="4361" w:type="dxa"/>
          </w:tcPr>
          <w:p w14:paraId="303B5F2C" w14:textId="77777777" w:rsidR="0034411E" w:rsidRPr="00855F6C" w:rsidRDefault="0034411E" w:rsidP="0034411E">
            <w:pPr>
              <w:rPr>
                <w:rFonts w:eastAsiaTheme="minorEastAsia"/>
                <w:sz w:val="24"/>
              </w:rPr>
            </w:pPr>
            <w:r w:rsidRPr="00855F6C">
              <w:rPr>
                <w:rFonts w:eastAsiaTheme="minorEastAsia"/>
                <w:sz w:val="24"/>
              </w:rPr>
              <w:t>Regardless of whether you list your references on your résumé, choose</w:t>
            </w:r>
            <w:r w:rsidRPr="00855F6C">
              <w:rPr>
                <w:rFonts w:eastAsiaTheme="minorEastAsia" w:hint="eastAsia"/>
                <w:sz w:val="24"/>
              </w:rPr>
              <w:t xml:space="preserve"> </w:t>
            </w:r>
            <w:r w:rsidRPr="00855F6C">
              <w:rPr>
                <w:rFonts w:eastAsiaTheme="minorEastAsia"/>
                <w:sz w:val="24"/>
              </w:rPr>
              <w:t>your references carefully. Solicit references only from those who know your</w:t>
            </w:r>
            <w:r w:rsidRPr="00855F6C">
              <w:rPr>
                <w:rFonts w:eastAsiaTheme="minorEastAsia" w:hint="eastAsia"/>
                <w:sz w:val="24"/>
              </w:rPr>
              <w:t xml:space="preserve"> </w:t>
            </w:r>
            <w:r w:rsidRPr="00855F6C">
              <w:rPr>
                <w:rFonts w:eastAsiaTheme="minorEastAsia"/>
                <w:sz w:val="24"/>
              </w:rPr>
              <w:t xml:space="preserve">work best </w:t>
            </w:r>
            <w:r w:rsidRPr="00855F6C">
              <w:rPr>
                <w:rFonts w:eastAsiaTheme="minorEastAsia"/>
                <w:sz w:val="24"/>
              </w:rPr>
              <w:lastRenderedPageBreak/>
              <w:t>and for whom you have done your best work—for instance, a</w:t>
            </w:r>
            <w:r w:rsidRPr="00855F6C">
              <w:rPr>
                <w:rFonts w:eastAsiaTheme="minorEastAsia" w:hint="eastAsia"/>
                <w:sz w:val="24"/>
              </w:rPr>
              <w:t xml:space="preserve"> </w:t>
            </w:r>
            <w:r w:rsidRPr="00855F6C">
              <w:rPr>
                <w:rFonts w:eastAsiaTheme="minorEastAsia"/>
                <w:sz w:val="24"/>
              </w:rPr>
              <w:t>previous employer with whom you worked closely or a professor from whom</w:t>
            </w:r>
            <w:r w:rsidRPr="00855F6C">
              <w:rPr>
                <w:rFonts w:eastAsiaTheme="minorEastAsia" w:hint="eastAsia"/>
                <w:sz w:val="24"/>
              </w:rPr>
              <w:t xml:space="preserve"> </w:t>
            </w:r>
            <w:r w:rsidRPr="00855F6C">
              <w:rPr>
                <w:rFonts w:eastAsiaTheme="minorEastAsia"/>
                <w:sz w:val="24"/>
              </w:rPr>
              <w:t>you received A’s. Don’t ask prominent professors who do not know your work</w:t>
            </w:r>
            <w:r w:rsidRPr="00855F6C">
              <w:rPr>
                <w:rFonts w:eastAsiaTheme="minorEastAsia" w:hint="eastAsia"/>
                <w:sz w:val="24"/>
              </w:rPr>
              <w:t xml:space="preserve"> </w:t>
            </w:r>
            <w:r w:rsidRPr="00855F6C">
              <w:rPr>
                <w:rFonts w:eastAsiaTheme="minorEastAsia"/>
                <w:sz w:val="24"/>
              </w:rPr>
              <w:t>well; they will be unable to write informative letters.</w:t>
            </w:r>
          </w:p>
        </w:tc>
        <w:tc>
          <w:tcPr>
            <w:tcW w:w="4252" w:type="dxa"/>
          </w:tcPr>
          <w:p w14:paraId="70BEDAB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无论您是否在简历上列出您的推荐人，都应谨慎选择。仅向那些最了解您工作的人和您为他们完成了最好的工作的人征求推荐信，例如，从您与之密切合</w:t>
            </w:r>
            <w:r w:rsidRPr="00855F6C">
              <w:rPr>
                <w:rFonts w:asciiTheme="minorHAnsi" w:eastAsiaTheme="minorEastAsia" w:hAnsiTheme="minorHAnsi" w:cstheme="minorBidi" w:hint="eastAsia"/>
                <w:sz w:val="24"/>
              </w:rPr>
              <w:lastRenderedPageBreak/>
              <w:t>作的前任雇主或从您获得</w:t>
            </w:r>
            <w:r w:rsidRPr="00855F6C">
              <w:rPr>
                <w:rFonts w:asciiTheme="minorHAnsi" w:eastAsiaTheme="minorEastAsia" w:hAnsiTheme="minorHAnsi" w:cstheme="minorBidi" w:hint="eastAsia"/>
                <w:sz w:val="24"/>
              </w:rPr>
              <w:t>A</w:t>
            </w:r>
            <w:r w:rsidRPr="00855F6C">
              <w:rPr>
                <w:rFonts w:asciiTheme="minorHAnsi" w:eastAsiaTheme="minorEastAsia" w:hAnsiTheme="minorHAnsi" w:cstheme="minorBidi" w:hint="eastAsia"/>
                <w:sz w:val="24"/>
              </w:rPr>
              <w:t>的教授那里。不要请求那些不太了解您工作的著名教授；他们无法撰写内容丰富的信件。</w:t>
            </w:r>
          </w:p>
        </w:tc>
      </w:tr>
      <w:tr w:rsidR="0034411E" w:rsidRPr="00855F6C" w14:paraId="26832355" w14:textId="77777777" w:rsidTr="0034411E">
        <w:tc>
          <w:tcPr>
            <w:tcW w:w="4361" w:type="dxa"/>
          </w:tcPr>
          <w:p w14:paraId="37379BBE" w14:textId="77777777" w:rsidR="0034411E" w:rsidRPr="00855F6C" w:rsidRDefault="0034411E" w:rsidP="0034411E">
            <w:pPr>
              <w:rPr>
                <w:rFonts w:eastAsiaTheme="minorEastAsia"/>
                <w:sz w:val="24"/>
              </w:rPr>
            </w:pPr>
            <w:r w:rsidRPr="00855F6C">
              <w:rPr>
                <w:rFonts w:eastAsiaTheme="minorEastAsia"/>
                <w:sz w:val="24"/>
              </w:rPr>
              <w:lastRenderedPageBreak/>
              <w:t>Do not simply assume that someone is willing to serve as a reference</w:t>
            </w:r>
            <w:r w:rsidRPr="00855F6C">
              <w:rPr>
                <w:rFonts w:eastAsiaTheme="minorEastAsia" w:hint="eastAsia"/>
                <w:sz w:val="24"/>
              </w:rPr>
              <w:t xml:space="preserve"> </w:t>
            </w:r>
            <w:r w:rsidRPr="00855F6C">
              <w:rPr>
                <w:rFonts w:eastAsiaTheme="minorEastAsia"/>
                <w:sz w:val="24"/>
              </w:rPr>
              <w:t>for you. Give the potential reference writer an opportunity to decline gracefully. The person might not have been as impressed with your work as you</w:t>
            </w:r>
            <w:r w:rsidRPr="00855F6C">
              <w:rPr>
                <w:rFonts w:eastAsiaTheme="minorEastAsia" w:hint="eastAsia"/>
                <w:sz w:val="24"/>
              </w:rPr>
              <w:t xml:space="preserve"> </w:t>
            </w:r>
            <w:r w:rsidRPr="00855F6C">
              <w:rPr>
                <w:rFonts w:eastAsiaTheme="minorEastAsia"/>
                <w:sz w:val="24"/>
              </w:rPr>
              <w:t>think. If you simply ask the person to serve as a reference, he or she might</w:t>
            </w:r>
            <w:r w:rsidRPr="00855F6C">
              <w:rPr>
                <w:rFonts w:eastAsiaTheme="minorEastAsia" w:hint="eastAsia"/>
                <w:sz w:val="24"/>
              </w:rPr>
              <w:t xml:space="preserve"> </w:t>
            </w:r>
            <w:r w:rsidRPr="00855F6C">
              <w:rPr>
                <w:rFonts w:eastAsiaTheme="minorEastAsia"/>
                <w:sz w:val="24"/>
              </w:rPr>
              <w:t>accept and then write a lukewarm letter. It is better to ask, “Would you be</w:t>
            </w:r>
            <w:r w:rsidRPr="00855F6C">
              <w:rPr>
                <w:rFonts w:eastAsiaTheme="minorEastAsia" w:hint="eastAsia"/>
                <w:sz w:val="24"/>
              </w:rPr>
              <w:t xml:space="preserve"> </w:t>
            </w:r>
            <w:r w:rsidRPr="00855F6C">
              <w:rPr>
                <w:rFonts w:eastAsiaTheme="minorEastAsia"/>
                <w:sz w:val="24"/>
              </w:rPr>
              <w:t>able to write an enthusiastic letter for me?” or “Do you feel you know me</w:t>
            </w:r>
            <w:r w:rsidRPr="00855F6C">
              <w:rPr>
                <w:rFonts w:eastAsiaTheme="minorEastAsia" w:hint="eastAsia"/>
                <w:sz w:val="24"/>
              </w:rPr>
              <w:t xml:space="preserve"> </w:t>
            </w:r>
            <w:r w:rsidRPr="00855F6C">
              <w:rPr>
                <w:rFonts w:eastAsiaTheme="minorEastAsia"/>
                <w:sz w:val="24"/>
              </w:rPr>
              <w:t>well enough to write a strong recommendation?” If the person shows any</w:t>
            </w:r>
            <w:r w:rsidRPr="00855F6C">
              <w:rPr>
                <w:rFonts w:eastAsiaTheme="minorEastAsia" w:hint="eastAsia"/>
                <w:sz w:val="24"/>
              </w:rPr>
              <w:t xml:space="preserve"> </w:t>
            </w:r>
            <w:r w:rsidRPr="00855F6C">
              <w:rPr>
                <w:rFonts w:eastAsiaTheme="minorEastAsia"/>
                <w:sz w:val="24"/>
              </w:rPr>
              <w:t>signs of hesitation or reluctance, withdraw the request. It may be a little</w:t>
            </w:r>
            <w:r w:rsidRPr="00855F6C">
              <w:rPr>
                <w:rFonts w:eastAsiaTheme="minorEastAsia" w:hint="eastAsia"/>
                <w:sz w:val="24"/>
              </w:rPr>
              <w:t xml:space="preserve"> </w:t>
            </w:r>
            <w:r w:rsidRPr="00855F6C">
              <w:rPr>
                <w:rFonts w:eastAsiaTheme="minorEastAsia"/>
                <w:sz w:val="24"/>
              </w:rPr>
              <w:t>embarrassing, but it is better than receiving a weak recommendation.</w:t>
            </w:r>
          </w:p>
        </w:tc>
        <w:tc>
          <w:tcPr>
            <w:tcW w:w="4252" w:type="dxa"/>
          </w:tcPr>
          <w:p w14:paraId="6B5E94E6"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不要简单地假设有人愿意为您提供参考。给潜在的推荐人一个体面地拒绝的机会。这个人可能没有您想的那样对您的工作印象深刻。如果您只是请求此人作为推荐人，他或她可能会接受然后写一封不冷不热的信。最好是问，“您能给我写封热情的信吗？”或者“您是否觉得您很了解我，能写一篇有力的推荐信吗？”</w:t>
            </w:r>
            <w:r w:rsidRPr="00855F6C">
              <w:rPr>
                <w:rFonts w:asciiTheme="minorHAnsi" w:eastAsiaTheme="minorEastAsia" w:hAnsiTheme="minorHAnsi" w:cstheme="minorBidi" w:hint="eastAsia"/>
                <w:sz w:val="24"/>
              </w:rPr>
              <w:t xml:space="preserve"> </w:t>
            </w:r>
            <w:r w:rsidRPr="00855F6C">
              <w:rPr>
                <w:rFonts w:asciiTheme="minorHAnsi" w:eastAsiaTheme="minorEastAsia" w:hAnsiTheme="minorHAnsi" w:cstheme="minorBidi" w:hint="eastAsia"/>
                <w:sz w:val="24"/>
              </w:rPr>
              <w:t>如果此人有任何犹豫或不情愿的迹象，请撤回请求。这可能有点尴尬，但总比收到一个不好的推荐信要好。</w:t>
            </w:r>
          </w:p>
        </w:tc>
      </w:tr>
      <w:tr w:rsidR="0034411E" w:rsidRPr="00855F6C" w14:paraId="316B3E2E" w14:textId="77777777" w:rsidTr="0034411E">
        <w:tc>
          <w:tcPr>
            <w:tcW w:w="4361" w:type="dxa"/>
          </w:tcPr>
          <w:p w14:paraId="0FEF3D63" w14:textId="77777777" w:rsidR="0034411E" w:rsidRPr="00855F6C" w:rsidRDefault="0034411E" w:rsidP="0034411E">
            <w:pPr>
              <w:rPr>
                <w:rFonts w:eastAsiaTheme="minorEastAsia"/>
                <w:sz w:val="24"/>
              </w:rPr>
            </w:pPr>
            <w:r w:rsidRPr="00855F6C">
              <w:rPr>
                <w:rFonts w:eastAsiaTheme="minorEastAsia"/>
                <w:sz w:val="24"/>
              </w:rPr>
              <w:t>In listing their references, some applicants add, for each reference, a sentence or two describing their relationship with the person, as shown in this</w:t>
            </w:r>
            <w:r w:rsidRPr="00855F6C">
              <w:rPr>
                <w:rFonts w:eastAsiaTheme="minorEastAsia" w:hint="eastAsia"/>
                <w:sz w:val="24"/>
              </w:rPr>
              <w:t xml:space="preserve"> </w:t>
            </w:r>
            <w:r w:rsidRPr="00855F6C">
              <w:rPr>
                <w:rFonts w:eastAsiaTheme="minorEastAsia"/>
                <w:sz w:val="24"/>
              </w:rPr>
              <w:t>sample listing for a reference.</w:t>
            </w:r>
          </w:p>
        </w:tc>
        <w:tc>
          <w:tcPr>
            <w:tcW w:w="4252" w:type="dxa"/>
          </w:tcPr>
          <w:p w14:paraId="6812B9B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在列出他们的推荐人时，一些求职者会为每个推荐人添加一两句话来描述他们与此人的关系，如本推荐信示例所示。</w:t>
            </w:r>
          </w:p>
        </w:tc>
      </w:tr>
      <w:tr w:rsidR="0034411E" w:rsidRPr="00855F6C" w14:paraId="3EF50ED2" w14:textId="77777777" w:rsidTr="0034411E">
        <w:tc>
          <w:tcPr>
            <w:tcW w:w="4361" w:type="dxa"/>
          </w:tcPr>
          <w:p w14:paraId="7A3D33FD" w14:textId="77777777" w:rsidR="0034411E" w:rsidRPr="00855F6C" w:rsidRDefault="0034411E" w:rsidP="0034411E">
            <w:pPr>
              <w:rPr>
                <w:rFonts w:eastAsiaTheme="minorEastAsia"/>
                <w:sz w:val="24"/>
              </w:rPr>
            </w:pPr>
            <w:r w:rsidRPr="00855F6C">
              <w:rPr>
                <w:rFonts w:eastAsiaTheme="minorEastAsia"/>
                <w:sz w:val="24"/>
              </w:rPr>
              <w:t xml:space="preserve">Dr. Dale </w:t>
            </w:r>
            <w:proofErr w:type="spellStart"/>
            <w:r w:rsidRPr="00855F6C">
              <w:rPr>
                <w:rFonts w:eastAsiaTheme="minorEastAsia"/>
                <w:sz w:val="24"/>
              </w:rPr>
              <w:t>Cletis</w:t>
            </w:r>
            <w:proofErr w:type="spellEnd"/>
          </w:p>
        </w:tc>
        <w:tc>
          <w:tcPr>
            <w:tcW w:w="4252" w:type="dxa"/>
          </w:tcPr>
          <w:p w14:paraId="1900637A"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戴尔·克莱蒂斯博士</w:t>
            </w:r>
          </w:p>
        </w:tc>
      </w:tr>
      <w:tr w:rsidR="0034411E" w:rsidRPr="00855F6C" w14:paraId="6E46856B" w14:textId="77777777" w:rsidTr="0034411E">
        <w:tc>
          <w:tcPr>
            <w:tcW w:w="4361" w:type="dxa"/>
          </w:tcPr>
          <w:p w14:paraId="5A465D69" w14:textId="77777777" w:rsidR="0034411E" w:rsidRPr="00855F6C" w:rsidRDefault="0034411E" w:rsidP="0034411E">
            <w:pPr>
              <w:rPr>
                <w:rFonts w:eastAsiaTheme="minorEastAsia"/>
                <w:sz w:val="24"/>
              </w:rPr>
            </w:pPr>
            <w:r w:rsidRPr="00855F6C">
              <w:rPr>
                <w:rFonts w:eastAsiaTheme="minorEastAsia"/>
                <w:sz w:val="24"/>
              </w:rPr>
              <w:t>Professor of English</w:t>
            </w:r>
          </w:p>
        </w:tc>
        <w:tc>
          <w:tcPr>
            <w:tcW w:w="4252" w:type="dxa"/>
          </w:tcPr>
          <w:p w14:paraId="587A7E2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英语教授</w:t>
            </w:r>
          </w:p>
        </w:tc>
      </w:tr>
      <w:tr w:rsidR="0034411E" w:rsidRPr="00855F6C" w14:paraId="5B5417CE" w14:textId="77777777" w:rsidTr="0034411E">
        <w:tc>
          <w:tcPr>
            <w:tcW w:w="4361" w:type="dxa"/>
          </w:tcPr>
          <w:p w14:paraId="22793F40" w14:textId="77777777" w:rsidR="0034411E" w:rsidRPr="00855F6C" w:rsidRDefault="0034411E" w:rsidP="0034411E">
            <w:pPr>
              <w:rPr>
                <w:rFonts w:eastAsiaTheme="minorEastAsia"/>
                <w:sz w:val="24"/>
              </w:rPr>
            </w:pPr>
            <w:r w:rsidRPr="00855F6C">
              <w:rPr>
                <w:rFonts w:eastAsiaTheme="minorEastAsia"/>
                <w:sz w:val="24"/>
              </w:rPr>
              <w:t>Boise State University</w:t>
            </w:r>
          </w:p>
        </w:tc>
        <w:tc>
          <w:tcPr>
            <w:tcW w:w="4252" w:type="dxa"/>
          </w:tcPr>
          <w:p w14:paraId="207C4AF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博伊斯州立大学</w:t>
            </w:r>
          </w:p>
        </w:tc>
      </w:tr>
      <w:tr w:rsidR="0034411E" w:rsidRPr="00855F6C" w14:paraId="39639375" w14:textId="77777777" w:rsidTr="0034411E">
        <w:tc>
          <w:tcPr>
            <w:tcW w:w="4361" w:type="dxa"/>
          </w:tcPr>
          <w:p w14:paraId="44221746" w14:textId="77777777" w:rsidR="0034411E" w:rsidRPr="00855F6C" w:rsidRDefault="0034411E" w:rsidP="0034411E">
            <w:pPr>
              <w:rPr>
                <w:rFonts w:eastAsiaTheme="minorEastAsia"/>
                <w:sz w:val="24"/>
              </w:rPr>
            </w:pPr>
            <w:r w:rsidRPr="00855F6C">
              <w:rPr>
                <w:rFonts w:eastAsiaTheme="minorEastAsia"/>
                <w:sz w:val="24"/>
              </w:rPr>
              <w:t>Boise, ID 83725</w:t>
            </w:r>
          </w:p>
        </w:tc>
        <w:tc>
          <w:tcPr>
            <w:tcW w:w="4252" w:type="dxa"/>
          </w:tcPr>
          <w:p w14:paraId="6AE39F4F"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博伊西，身份证号码</w:t>
            </w:r>
            <w:r w:rsidRPr="00855F6C">
              <w:rPr>
                <w:rFonts w:asciiTheme="minorHAnsi" w:eastAsiaTheme="minorEastAsia" w:hAnsiTheme="minorHAnsi" w:cstheme="minorBidi" w:hint="eastAsia"/>
                <w:sz w:val="24"/>
              </w:rPr>
              <w:t>83725</w:t>
            </w:r>
          </w:p>
        </w:tc>
      </w:tr>
      <w:tr w:rsidR="0034411E" w:rsidRPr="00855F6C" w14:paraId="45642D91" w14:textId="77777777" w:rsidTr="0034411E">
        <w:tc>
          <w:tcPr>
            <w:tcW w:w="4361" w:type="dxa"/>
          </w:tcPr>
          <w:p w14:paraId="3C1CCFCA" w14:textId="77777777" w:rsidR="0034411E" w:rsidRPr="00855F6C" w:rsidRDefault="0034411E" w:rsidP="0034411E">
            <w:pPr>
              <w:rPr>
                <w:rFonts w:eastAsiaTheme="minorEastAsia"/>
                <w:sz w:val="24"/>
              </w:rPr>
            </w:pPr>
            <w:r w:rsidRPr="00855F6C">
              <w:rPr>
                <w:rFonts w:eastAsiaTheme="minorEastAsia"/>
                <w:sz w:val="24"/>
              </w:rPr>
              <w:t>208.555.2637</w:t>
            </w:r>
          </w:p>
        </w:tc>
        <w:tc>
          <w:tcPr>
            <w:tcW w:w="4252" w:type="dxa"/>
          </w:tcPr>
          <w:p w14:paraId="385C3B85"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208.555.2637</w:t>
            </w:r>
          </w:p>
        </w:tc>
      </w:tr>
      <w:tr w:rsidR="0034411E" w:rsidRPr="00855F6C" w14:paraId="2C09756E" w14:textId="77777777" w:rsidTr="0034411E">
        <w:tc>
          <w:tcPr>
            <w:tcW w:w="4361" w:type="dxa"/>
          </w:tcPr>
          <w:p w14:paraId="2F34DBC2" w14:textId="77777777" w:rsidR="0034411E" w:rsidRPr="00855F6C" w:rsidRDefault="0034411E" w:rsidP="0034411E">
            <w:pPr>
              <w:rPr>
                <w:rFonts w:eastAsiaTheme="minorEastAsia"/>
                <w:sz w:val="24"/>
              </w:rPr>
            </w:pPr>
            <w:r w:rsidRPr="00855F6C">
              <w:rPr>
                <w:rFonts w:eastAsiaTheme="minorEastAsia"/>
                <w:sz w:val="24"/>
              </w:rPr>
              <w:t>dcletis@boisestate.edu</w:t>
            </w:r>
          </w:p>
        </w:tc>
        <w:tc>
          <w:tcPr>
            <w:tcW w:w="4252" w:type="dxa"/>
          </w:tcPr>
          <w:p w14:paraId="19DF7147"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电子邮箱：</w:t>
            </w:r>
            <w:r w:rsidRPr="00855F6C">
              <w:rPr>
                <w:rFonts w:asciiTheme="minorHAnsi" w:eastAsiaTheme="minorEastAsia" w:hAnsiTheme="minorHAnsi" w:cstheme="minorBidi" w:hint="eastAsia"/>
                <w:sz w:val="24"/>
              </w:rPr>
              <w:t>dcletis@boisestate.edu</w:t>
            </w:r>
          </w:p>
        </w:tc>
      </w:tr>
      <w:tr w:rsidR="0034411E" w:rsidRPr="00855F6C" w14:paraId="5CD4D762" w14:textId="77777777" w:rsidTr="0034411E">
        <w:tc>
          <w:tcPr>
            <w:tcW w:w="4361" w:type="dxa"/>
          </w:tcPr>
          <w:p w14:paraId="01EABF20" w14:textId="77777777" w:rsidR="0034411E" w:rsidRPr="00855F6C" w:rsidRDefault="0034411E" w:rsidP="0034411E">
            <w:pPr>
              <w:rPr>
                <w:rFonts w:eastAsiaTheme="minorEastAsia"/>
                <w:sz w:val="24"/>
              </w:rPr>
            </w:pPr>
            <w:r w:rsidRPr="00855F6C">
              <w:rPr>
                <w:rFonts w:eastAsiaTheme="minorEastAsia"/>
                <w:sz w:val="24"/>
              </w:rPr>
              <w:t xml:space="preserve">Dr. </w:t>
            </w:r>
            <w:proofErr w:type="spellStart"/>
            <w:r w:rsidRPr="00855F6C">
              <w:rPr>
                <w:rFonts w:eastAsiaTheme="minorEastAsia"/>
                <w:sz w:val="24"/>
              </w:rPr>
              <w:t>Cletis</w:t>
            </w:r>
            <w:proofErr w:type="spellEnd"/>
            <w:r w:rsidRPr="00855F6C">
              <w:rPr>
                <w:rFonts w:eastAsiaTheme="minorEastAsia"/>
                <w:sz w:val="24"/>
              </w:rPr>
              <w:t xml:space="preserve"> was my instructor in three literature courses, as well as my adviser.</w:t>
            </w:r>
          </w:p>
        </w:tc>
        <w:tc>
          <w:tcPr>
            <w:tcW w:w="4252" w:type="dxa"/>
          </w:tcPr>
          <w:p w14:paraId="25B2F103"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克莱蒂斯博士是我三门文学课的导师，也是我的指导教授。</w:t>
            </w:r>
          </w:p>
        </w:tc>
      </w:tr>
      <w:tr w:rsidR="0034411E" w:rsidRPr="00855F6C" w14:paraId="060FC2F1" w14:textId="77777777" w:rsidTr="0034411E">
        <w:tc>
          <w:tcPr>
            <w:tcW w:w="4361" w:type="dxa"/>
          </w:tcPr>
          <w:p w14:paraId="6C57AC88" w14:textId="77777777" w:rsidR="0034411E" w:rsidRPr="00855F6C" w:rsidRDefault="0034411E" w:rsidP="0034411E">
            <w:pPr>
              <w:rPr>
                <w:rFonts w:eastAsiaTheme="minorEastAsia"/>
                <w:b/>
                <w:sz w:val="24"/>
              </w:rPr>
            </w:pPr>
            <w:r w:rsidRPr="00855F6C">
              <w:rPr>
                <w:rFonts w:eastAsiaTheme="minorEastAsia"/>
                <w:b/>
                <w:sz w:val="24"/>
              </w:rPr>
              <w:t xml:space="preserve">Other Elements </w:t>
            </w:r>
          </w:p>
        </w:tc>
        <w:tc>
          <w:tcPr>
            <w:tcW w:w="4252" w:type="dxa"/>
          </w:tcPr>
          <w:p w14:paraId="7A82C6C1" w14:textId="77777777" w:rsidR="0034411E" w:rsidRPr="00855F6C" w:rsidRDefault="0034411E" w:rsidP="0034411E">
            <w:pPr>
              <w:rPr>
                <w:rFonts w:asciiTheme="minorHAnsi" w:eastAsiaTheme="minorEastAsia" w:hAnsiTheme="minorHAnsi" w:cstheme="minorBidi"/>
                <w:b/>
                <w:sz w:val="24"/>
              </w:rPr>
            </w:pPr>
            <w:r w:rsidRPr="00855F6C">
              <w:rPr>
                <w:rFonts w:asciiTheme="minorHAnsi" w:eastAsiaTheme="minorEastAsia" w:hAnsiTheme="minorHAnsi" w:cstheme="minorBidi"/>
                <w:b/>
                <w:sz w:val="24"/>
              </w:rPr>
              <w:t>其他要素</w:t>
            </w:r>
          </w:p>
        </w:tc>
      </w:tr>
      <w:tr w:rsidR="0034411E" w:rsidRPr="00855F6C" w14:paraId="7D1371CE" w14:textId="77777777" w:rsidTr="0034411E">
        <w:tc>
          <w:tcPr>
            <w:tcW w:w="4361" w:type="dxa"/>
          </w:tcPr>
          <w:p w14:paraId="25B64F86" w14:textId="77777777" w:rsidR="0034411E" w:rsidRPr="00855F6C" w:rsidRDefault="0034411E" w:rsidP="0034411E">
            <w:pPr>
              <w:rPr>
                <w:rFonts w:eastAsiaTheme="minorEastAsia"/>
                <w:sz w:val="24"/>
              </w:rPr>
            </w:pPr>
            <w:r w:rsidRPr="00855F6C">
              <w:rPr>
                <w:rFonts w:eastAsiaTheme="minorEastAsia"/>
                <w:sz w:val="24"/>
              </w:rPr>
              <w:t>The sections discussed so far appear on almost everyone’s résumé. Other sections are either optional or appropriate for only some</w:t>
            </w:r>
            <w:r w:rsidRPr="00855F6C">
              <w:rPr>
                <w:rFonts w:eastAsiaTheme="minorEastAsia" w:hint="eastAsia"/>
                <w:sz w:val="24"/>
              </w:rPr>
              <w:t xml:space="preserve"> </w:t>
            </w:r>
            <w:r w:rsidRPr="00855F6C">
              <w:rPr>
                <w:rFonts w:eastAsiaTheme="minorEastAsia"/>
                <w:sz w:val="24"/>
              </w:rPr>
              <w:t>job seekers.</w:t>
            </w:r>
          </w:p>
        </w:tc>
        <w:tc>
          <w:tcPr>
            <w:tcW w:w="4252" w:type="dxa"/>
          </w:tcPr>
          <w:p w14:paraId="5E159574"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到目前为止，已经论述的部分几乎出现在每个人的简历中。其他部分是可选的，或者仅适用于某些求职者。</w:t>
            </w:r>
          </w:p>
        </w:tc>
      </w:tr>
      <w:tr w:rsidR="0034411E" w:rsidRPr="00855F6C" w14:paraId="63F23CF2" w14:textId="77777777" w:rsidTr="0034411E">
        <w:tc>
          <w:tcPr>
            <w:tcW w:w="4361" w:type="dxa"/>
          </w:tcPr>
          <w:p w14:paraId="6E01F6E6" w14:textId="77777777" w:rsidR="0034411E" w:rsidRPr="00855F6C" w:rsidRDefault="0034411E" w:rsidP="0034411E">
            <w:pPr>
              <w:rPr>
                <w:rFonts w:eastAsiaTheme="minorEastAsia"/>
                <w:sz w:val="24"/>
              </w:rPr>
            </w:pPr>
            <w:r w:rsidRPr="00855F6C">
              <w:rPr>
                <w:rFonts w:eastAsiaTheme="minorEastAsia"/>
                <w:sz w:val="24"/>
              </w:rPr>
              <w:t>Computer skills. Classify your skills in categories such as hardware,</w:t>
            </w:r>
            <w:r w:rsidRPr="00855F6C">
              <w:rPr>
                <w:rFonts w:eastAsiaTheme="minorEastAsia" w:hint="eastAsia"/>
                <w:sz w:val="24"/>
              </w:rPr>
              <w:t xml:space="preserve"> </w:t>
            </w:r>
            <w:r w:rsidRPr="00855F6C">
              <w:rPr>
                <w:rFonts w:eastAsiaTheme="minorEastAsia"/>
                <w:sz w:val="24"/>
              </w:rPr>
              <w:t xml:space="preserve">software, </w:t>
            </w:r>
            <w:r w:rsidRPr="00855F6C">
              <w:rPr>
                <w:rFonts w:eastAsiaTheme="minorEastAsia"/>
                <w:sz w:val="24"/>
              </w:rPr>
              <w:lastRenderedPageBreak/>
              <w:t>languages, and operating systems. List any professional</w:t>
            </w:r>
            <w:r w:rsidRPr="00855F6C">
              <w:rPr>
                <w:rFonts w:eastAsiaTheme="minorEastAsia" w:hint="eastAsia"/>
                <w:sz w:val="24"/>
              </w:rPr>
              <w:t xml:space="preserve"> </w:t>
            </w:r>
            <w:r w:rsidRPr="00855F6C">
              <w:rPr>
                <w:rFonts w:eastAsiaTheme="minorEastAsia"/>
                <w:sz w:val="24"/>
              </w:rPr>
              <w:t>certifications you have earned.</w:t>
            </w:r>
          </w:p>
        </w:tc>
        <w:tc>
          <w:tcPr>
            <w:tcW w:w="4252" w:type="dxa"/>
          </w:tcPr>
          <w:p w14:paraId="5C69DA8D"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lastRenderedPageBreak/>
              <w:t>计算机技能。把您的技能按类别分类，如硬件、软件、语言和操作系统并列出</w:t>
            </w:r>
            <w:r w:rsidRPr="00855F6C">
              <w:rPr>
                <w:rFonts w:asciiTheme="minorHAnsi" w:eastAsiaTheme="minorEastAsia" w:hAnsiTheme="minorHAnsi" w:cstheme="minorBidi" w:hint="eastAsia"/>
                <w:sz w:val="24"/>
              </w:rPr>
              <w:lastRenderedPageBreak/>
              <w:t>您所获得的专业证书。</w:t>
            </w:r>
          </w:p>
        </w:tc>
      </w:tr>
      <w:tr w:rsidR="0034411E" w:rsidRPr="00855F6C" w14:paraId="1C7F07E7" w14:textId="77777777" w:rsidTr="0034411E">
        <w:tc>
          <w:tcPr>
            <w:tcW w:w="4361" w:type="dxa"/>
          </w:tcPr>
          <w:p w14:paraId="5F18F511" w14:textId="77777777" w:rsidR="0034411E" w:rsidRPr="00855F6C" w:rsidRDefault="0034411E" w:rsidP="0034411E">
            <w:pPr>
              <w:rPr>
                <w:rFonts w:eastAsiaTheme="minorEastAsia"/>
                <w:sz w:val="24"/>
              </w:rPr>
            </w:pPr>
            <w:r w:rsidRPr="00855F6C">
              <w:rPr>
                <w:rFonts w:eastAsiaTheme="minorEastAsia"/>
                <w:sz w:val="24"/>
              </w:rPr>
              <w:lastRenderedPageBreak/>
              <w:t>Military experience. If you are a veteran, describe your military service</w:t>
            </w:r>
            <w:r w:rsidRPr="00855F6C">
              <w:rPr>
                <w:rFonts w:eastAsiaTheme="minorEastAsia" w:hint="eastAsia"/>
                <w:sz w:val="24"/>
              </w:rPr>
              <w:t xml:space="preserve"> </w:t>
            </w:r>
            <w:r w:rsidRPr="00855F6C">
              <w:rPr>
                <w:rFonts w:eastAsiaTheme="minorEastAsia"/>
                <w:sz w:val="24"/>
              </w:rPr>
              <w:t>as if it were a job, citing dates, locations, positions, ranks, and tasks. List</w:t>
            </w:r>
            <w:r w:rsidRPr="00855F6C">
              <w:rPr>
                <w:rFonts w:eastAsiaTheme="minorEastAsia" w:hint="eastAsia"/>
                <w:sz w:val="24"/>
              </w:rPr>
              <w:t xml:space="preserve"> </w:t>
            </w:r>
            <w:r w:rsidRPr="00855F6C">
              <w:rPr>
                <w:rFonts w:eastAsiaTheme="minorEastAsia"/>
                <w:sz w:val="24"/>
              </w:rPr>
              <w:t>positive job-performance evaluations.</w:t>
            </w:r>
          </w:p>
        </w:tc>
        <w:tc>
          <w:tcPr>
            <w:tcW w:w="4252" w:type="dxa"/>
          </w:tcPr>
          <w:p w14:paraId="5B7E6F41"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军事经验。如果您是退伍军人，请以日期，地点，职位，职级和任务来</w:t>
            </w:r>
            <w:proofErr w:type="gramStart"/>
            <w:r w:rsidRPr="00855F6C">
              <w:rPr>
                <w:rFonts w:asciiTheme="minorHAnsi" w:eastAsiaTheme="minorEastAsia" w:hAnsiTheme="minorHAnsi" w:cstheme="minorBidi" w:hint="eastAsia"/>
                <w:sz w:val="24"/>
              </w:rPr>
              <w:t>描述您</w:t>
            </w:r>
            <w:proofErr w:type="gramEnd"/>
            <w:r w:rsidRPr="00855F6C">
              <w:rPr>
                <w:rFonts w:asciiTheme="minorHAnsi" w:eastAsiaTheme="minorEastAsia" w:hAnsiTheme="minorHAnsi" w:cstheme="minorBidi" w:hint="eastAsia"/>
                <w:sz w:val="24"/>
              </w:rPr>
              <w:t>的兵役，就像是一份工作一样，并列出积极的工作绩效评估。</w:t>
            </w:r>
          </w:p>
        </w:tc>
      </w:tr>
      <w:tr w:rsidR="0034411E" w:rsidRPr="00855F6C" w14:paraId="49958F8D" w14:textId="77777777" w:rsidTr="0034411E">
        <w:tc>
          <w:tcPr>
            <w:tcW w:w="4361" w:type="dxa"/>
          </w:tcPr>
          <w:p w14:paraId="505EE2FD" w14:textId="77777777" w:rsidR="0034411E" w:rsidRPr="00855F6C" w:rsidRDefault="0034411E" w:rsidP="0034411E">
            <w:pPr>
              <w:rPr>
                <w:rFonts w:eastAsiaTheme="minorEastAsia"/>
                <w:sz w:val="24"/>
              </w:rPr>
            </w:pPr>
            <w:r w:rsidRPr="00855F6C">
              <w:rPr>
                <w:rFonts w:eastAsiaTheme="minorEastAsia"/>
                <w:sz w:val="24"/>
              </w:rPr>
              <w:t>Language ability. A working knowledge of another language can be very</w:t>
            </w:r>
            <w:r w:rsidRPr="00855F6C">
              <w:rPr>
                <w:rFonts w:eastAsiaTheme="minorEastAsia" w:hint="eastAsia"/>
                <w:sz w:val="24"/>
              </w:rPr>
              <w:t xml:space="preserve"> </w:t>
            </w:r>
            <w:r w:rsidRPr="00855F6C">
              <w:rPr>
                <w:rFonts w:eastAsiaTheme="minorEastAsia"/>
                <w:sz w:val="24"/>
              </w:rPr>
              <w:t>valuable, particularly if the potential employer has international interests</w:t>
            </w:r>
            <w:r w:rsidRPr="00855F6C">
              <w:rPr>
                <w:rFonts w:eastAsiaTheme="minorEastAsia" w:hint="eastAsia"/>
                <w:sz w:val="24"/>
              </w:rPr>
              <w:t xml:space="preserve"> </w:t>
            </w:r>
            <w:r w:rsidRPr="00855F6C">
              <w:rPr>
                <w:rFonts w:eastAsiaTheme="minorEastAsia"/>
                <w:sz w:val="24"/>
              </w:rPr>
              <w:t>and you could be useful in translation or foreign service. List your</w:t>
            </w:r>
            <w:r w:rsidRPr="00855F6C">
              <w:rPr>
                <w:rFonts w:eastAsiaTheme="minorEastAsia" w:hint="eastAsia"/>
                <w:sz w:val="24"/>
              </w:rPr>
              <w:t xml:space="preserve"> </w:t>
            </w:r>
            <w:r w:rsidRPr="00855F6C">
              <w:rPr>
                <w:rFonts w:eastAsiaTheme="minorEastAsia"/>
                <w:sz w:val="24"/>
              </w:rPr>
              <w:t>proficiency, using terms such as beginner, intermediate, and advanced. Some</w:t>
            </w:r>
            <w:r w:rsidRPr="00855F6C">
              <w:rPr>
                <w:rFonts w:eastAsiaTheme="minorEastAsia" w:hint="eastAsia"/>
                <w:sz w:val="24"/>
              </w:rPr>
              <w:t xml:space="preserve"> </w:t>
            </w:r>
            <w:r w:rsidRPr="00855F6C">
              <w:rPr>
                <w:rFonts w:eastAsiaTheme="minorEastAsia"/>
                <w:sz w:val="24"/>
              </w:rPr>
              <w:t>applicants distinguish among reading, writing, and speaking abilities.</w:t>
            </w:r>
            <w:r w:rsidRPr="00855F6C">
              <w:rPr>
                <w:rFonts w:eastAsiaTheme="minorEastAsia" w:hint="eastAsia"/>
                <w:sz w:val="24"/>
              </w:rPr>
              <w:t xml:space="preserve"> </w:t>
            </w:r>
            <w:r w:rsidRPr="00855F6C">
              <w:rPr>
                <w:rFonts w:eastAsiaTheme="minorEastAsia"/>
                <w:sz w:val="24"/>
              </w:rPr>
              <w:t>Don’t overstate your abilities; you could be embarrassed—and without</w:t>
            </w:r>
            <w:r w:rsidRPr="00855F6C">
              <w:rPr>
                <w:rFonts w:eastAsiaTheme="minorEastAsia" w:hint="eastAsia"/>
                <w:sz w:val="24"/>
              </w:rPr>
              <w:t xml:space="preserve"> </w:t>
            </w:r>
            <w:r w:rsidRPr="00855F6C">
              <w:rPr>
                <w:rFonts w:eastAsiaTheme="minorEastAsia"/>
                <w:sz w:val="24"/>
              </w:rPr>
              <w:t>a job—when the potential employer hands you a business letter written</w:t>
            </w:r>
            <w:r w:rsidRPr="00855F6C">
              <w:rPr>
                <w:rFonts w:eastAsiaTheme="minorEastAsia" w:hint="eastAsia"/>
                <w:sz w:val="24"/>
              </w:rPr>
              <w:t xml:space="preserve"> </w:t>
            </w:r>
            <w:r w:rsidRPr="00855F6C">
              <w:rPr>
                <w:rFonts w:eastAsiaTheme="minorEastAsia"/>
                <w:sz w:val="24"/>
              </w:rPr>
              <w:t>in the language you say you know, or invites a native speaker of that</w:t>
            </w:r>
            <w:r w:rsidRPr="00855F6C">
              <w:rPr>
                <w:rFonts w:eastAsiaTheme="minorEastAsia" w:hint="eastAsia"/>
                <w:sz w:val="24"/>
              </w:rPr>
              <w:t xml:space="preserve"> </w:t>
            </w:r>
            <w:r w:rsidRPr="00855F6C">
              <w:rPr>
                <w:rFonts w:eastAsiaTheme="minorEastAsia"/>
                <w:sz w:val="24"/>
              </w:rPr>
              <w:t>language to sit in on the interview.</w:t>
            </w:r>
          </w:p>
        </w:tc>
        <w:tc>
          <w:tcPr>
            <w:tcW w:w="4252" w:type="dxa"/>
          </w:tcPr>
          <w:p w14:paraId="6336D4FB"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语言能力。具有另一种语言的工作知识可能非常有价值，特别是如果潜在雇主有国际利益，而您可能在翻译或外交服务方面很有用的情况下。用初级、中级和高级术语列出您的熟练程度。有些申请者区分阅读、写作和口语能力。当潜在雇主给您一封您说您知道的语言的商业信函，或者邀请该语言的母语人士参加面试时，您可能会很尴尬甚至没有工作。</w:t>
            </w:r>
          </w:p>
        </w:tc>
      </w:tr>
      <w:tr w:rsidR="0034411E" w:rsidRPr="00855F6C" w14:paraId="43D52A47" w14:textId="77777777" w:rsidTr="0034411E">
        <w:tc>
          <w:tcPr>
            <w:tcW w:w="4361" w:type="dxa"/>
          </w:tcPr>
          <w:p w14:paraId="09B1036B" w14:textId="77777777" w:rsidR="0034411E" w:rsidRPr="00855F6C" w:rsidRDefault="0034411E" w:rsidP="0034411E">
            <w:pPr>
              <w:rPr>
                <w:rFonts w:eastAsiaTheme="minorEastAsia"/>
                <w:sz w:val="24"/>
              </w:rPr>
            </w:pPr>
            <w:r w:rsidRPr="00855F6C">
              <w:rPr>
                <w:rFonts w:eastAsiaTheme="minorEastAsia"/>
                <w:sz w:val="24"/>
              </w:rPr>
              <w:t>Willingness to relocate. If you are willing to relocate, say so. Many</w:t>
            </w:r>
            <w:r w:rsidRPr="00855F6C">
              <w:rPr>
                <w:rFonts w:eastAsiaTheme="minorEastAsia" w:hint="eastAsia"/>
                <w:sz w:val="24"/>
              </w:rPr>
              <w:t xml:space="preserve"> </w:t>
            </w:r>
            <w:r w:rsidRPr="00855F6C">
              <w:rPr>
                <w:rFonts w:eastAsiaTheme="minorEastAsia"/>
                <w:sz w:val="24"/>
              </w:rPr>
              <w:t>organizations will find this flexibility attractive.</w:t>
            </w:r>
          </w:p>
        </w:tc>
        <w:tc>
          <w:tcPr>
            <w:tcW w:w="4252" w:type="dxa"/>
          </w:tcPr>
          <w:p w14:paraId="66DCE8A0" w14:textId="77777777" w:rsidR="0034411E" w:rsidRPr="00855F6C" w:rsidRDefault="0034411E" w:rsidP="0034411E">
            <w:pPr>
              <w:rPr>
                <w:rFonts w:asciiTheme="minorHAnsi" w:eastAsiaTheme="minorEastAsia" w:hAnsiTheme="minorHAnsi" w:cstheme="minorBidi"/>
                <w:sz w:val="24"/>
              </w:rPr>
            </w:pPr>
            <w:r w:rsidRPr="00855F6C">
              <w:rPr>
                <w:rFonts w:asciiTheme="minorHAnsi" w:eastAsiaTheme="minorEastAsia" w:hAnsiTheme="minorHAnsi" w:cstheme="minorBidi" w:hint="eastAsia"/>
                <w:sz w:val="24"/>
              </w:rPr>
              <w:t>愿意搬迁。如果您愿意搬迁，</w:t>
            </w:r>
            <w:proofErr w:type="gramStart"/>
            <w:r w:rsidRPr="00855F6C">
              <w:rPr>
                <w:rFonts w:asciiTheme="minorHAnsi" w:eastAsiaTheme="minorEastAsia" w:hAnsiTheme="minorHAnsi" w:cstheme="minorBidi" w:hint="eastAsia"/>
                <w:sz w:val="24"/>
              </w:rPr>
              <w:t>请这样</w:t>
            </w:r>
            <w:proofErr w:type="gramEnd"/>
            <w:r w:rsidRPr="00855F6C">
              <w:rPr>
                <w:rFonts w:asciiTheme="minorHAnsi" w:eastAsiaTheme="minorEastAsia" w:hAnsiTheme="minorHAnsi" w:cstheme="minorBidi" w:hint="eastAsia"/>
                <w:sz w:val="24"/>
              </w:rPr>
              <w:t>说。许多组织会认为这种灵活性很有吸引力。</w:t>
            </w:r>
          </w:p>
        </w:tc>
      </w:tr>
    </w:tbl>
    <w:p w14:paraId="63C3ABB3" w14:textId="77777777" w:rsidR="0034411E" w:rsidRPr="0034411E" w:rsidRDefault="0034411E" w:rsidP="0034411E">
      <w:pPr>
        <w:rPr>
          <w:rFonts w:eastAsiaTheme="minorEastAsia"/>
          <w:sz w:val="30"/>
          <w:szCs w:val="30"/>
        </w:rPr>
      </w:pPr>
    </w:p>
    <w:p w14:paraId="649EDDEC" w14:textId="77777777" w:rsidR="0034411E" w:rsidRDefault="0034411E" w:rsidP="0034411E"/>
    <w:p w14:paraId="3DB49627" w14:textId="77777777" w:rsidR="00855F6C" w:rsidRDefault="00855F6C" w:rsidP="0034411E"/>
    <w:p w14:paraId="53F133D4" w14:textId="77777777" w:rsidR="00855F6C" w:rsidRDefault="00855F6C" w:rsidP="0034411E"/>
    <w:p w14:paraId="675E27CD" w14:textId="77777777" w:rsidR="00855F6C" w:rsidRDefault="00855F6C" w:rsidP="0034411E"/>
    <w:p w14:paraId="2229D0DF" w14:textId="77777777" w:rsidR="00855F6C" w:rsidRDefault="00855F6C" w:rsidP="0034411E"/>
    <w:p w14:paraId="393EB5FB" w14:textId="77777777" w:rsidR="00855F6C" w:rsidRDefault="00855F6C" w:rsidP="0034411E"/>
    <w:p w14:paraId="35D83626" w14:textId="77777777" w:rsidR="00855F6C" w:rsidRDefault="00855F6C" w:rsidP="0034411E"/>
    <w:p w14:paraId="42A23316" w14:textId="77777777" w:rsidR="00855F6C" w:rsidRDefault="00855F6C" w:rsidP="0034411E"/>
    <w:p w14:paraId="638EA051" w14:textId="77777777" w:rsidR="00855F6C" w:rsidDel="000B348F" w:rsidRDefault="00855F6C" w:rsidP="0034411E">
      <w:pPr>
        <w:rPr>
          <w:del w:id="583" w:author="Windows 用户" w:date="2020-03-21T10:49:00Z"/>
        </w:rPr>
      </w:pPr>
    </w:p>
    <w:p w14:paraId="71A92EA5" w14:textId="77777777" w:rsidR="00855F6C" w:rsidDel="000B348F" w:rsidRDefault="00855F6C" w:rsidP="0034411E">
      <w:pPr>
        <w:rPr>
          <w:del w:id="584" w:author="Windows 用户" w:date="2020-03-21T10:49:00Z"/>
        </w:rPr>
      </w:pPr>
    </w:p>
    <w:p w14:paraId="026F6D60" w14:textId="77777777" w:rsidR="00855F6C" w:rsidDel="000B348F" w:rsidRDefault="00855F6C" w:rsidP="0034411E">
      <w:pPr>
        <w:rPr>
          <w:del w:id="585" w:author="Windows 用户" w:date="2020-03-21T10:49:00Z"/>
        </w:rPr>
      </w:pPr>
    </w:p>
    <w:p w14:paraId="07C3B20D" w14:textId="77777777" w:rsidR="00855F6C" w:rsidDel="000B348F" w:rsidRDefault="00855F6C" w:rsidP="0034411E">
      <w:pPr>
        <w:rPr>
          <w:del w:id="586" w:author="Windows 用户" w:date="2020-03-21T10:49:00Z"/>
        </w:rPr>
      </w:pPr>
    </w:p>
    <w:p w14:paraId="79925CB6" w14:textId="77777777" w:rsidR="00855F6C" w:rsidDel="000B348F" w:rsidRDefault="00855F6C" w:rsidP="0034411E">
      <w:pPr>
        <w:rPr>
          <w:del w:id="587" w:author="Windows 用户" w:date="2020-03-21T10:49:00Z"/>
        </w:rPr>
      </w:pPr>
    </w:p>
    <w:p w14:paraId="7EFBA798" w14:textId="77777777" w:rsidR="00855F6C" w:rsidRDefault="00855F6C" w:rsidP="0034411E"/>
    <w:p w14:paraId="17595C18" w14:textId="77777777" w:rsidR="00855F6C" w:rsidRDefault="00855F6C" w:rsidP="0034411E">
      <w:pPr>
        <w:rPr>
          <w:ins w:id="588" w:author="Windows 用户" w:date="2020-03-21T10:50:00Z"/>
        </w:rPr>
      </w:pPr>
    </w:p>
    <w:p w14:paraId="1FDC8253" w14:textId="77777777" w:rsidR="000B348F" w:rsidRDefault="000B348F" w:rsidP="0034411E">
      <w:pPr>
        <w:rPr>
          <w:ins w:id="589" w:author="Windows 用户" w:date="2020-03-21T10:50:00Z"/>
        </w:rPr>
      </w:pPr>
    </w:p>
    <w:p w14:paraId="698074C7" w14:textId="77777777" w:rsidR="000B348F" w:rsidRDefault="000B348F" w:rsidP="0034411E">
      <w:pPr>
        <w:rPr>
          <w:ins w:id="590" w:author="Windows 用户" w:date="2020-03-21T10:50:00Z"/>
        </w:rPr>
      </w:pPr>
    </w:p>
    <w:p w14:paraId="000CF334" w14:textId="77777777" w:rsidR="000B348F" w:rsidRPr="000B348F" w:rsidRDefault="000B348F" w:rsidP="0034411E"/>
    <w:p w14:paraId="5A2ED185" w14:textId="77777777" w:rsidR="00855F6C" w:rsidRPr="00243D7D" w:rsidRDefault="00855F6C" w:rsidP="00243D7D">
      <w:pPr>
        <w:pStyle w:val="1"/>
        <w:jc w:val="center"/>
      </w:pPr>
      <w:bookmarkStart w:id="591" w:name="_Toc7886620"/>
      <w:bookmarkStart w:id="592" w:name="_Toc33970320"/>
      <w:bookmarkStart w:id="593" w:name="_Toc35679819"/>
      <w:r w:rsidRPr="00243D7D">
        <w:rPr>
          <w:rFonts w:hint="eastAsia"/>
        </w:rPr>
        <w:lastRenderedPageBreak/>
        <w:t>Acknowledgements</w:t>
      </w:r>
      <w:bookmarkEnd w:id="591"/>
      <w:bookmarkEnd w:id="592"/>
      <w:bookmarkEnd w:id="593"/>
    </w:p>
    <w:p w14:paraId="5128BC1F"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After completing this translation report, I would like to express my deep gratitude to my instructor.</w:t>
      </w:r>
    </w:p>
    <w:p w14:paraId="22C5E52E"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This article was completed under his instructions. Without his guidance, the paper would never have been completed.</w:t>
      </w:r>
    </w:p>
    <w:p w14:paraId="1CF5C91D"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I would also like to thank my friends, who have given me a lot of encouragement and help in the process of writing this paper.</w:t>
      </w:r>
    </w:p>
    <w:p w14:paraId="1C31283E" w14:textId="77777777" w:rsidR="00855F6C" w:rsidRPr="00855F6C" w:rsidRDefault="00855F6C" w:rsidP="00855F6C">
      <w:pPr>
        <w:spacing w:line="360" w:lineRule="auto"/>
        <w:ind w:firstLineChars="200" w:firstLine="480"/>
        <w:rPr>
          <w:rFonts w:eastAsiaTheme="minorEastAsia"/>
          <w:sz w:val="24"/>
          <w:lang w:bidi="en-US"/>
        </w:rPr>
      </w:pPr>
      <w:r w:rsidRPr="00855F6C">
        <w:rPr>
          <w:rFonts w:eastAsiaTheme="minorEastAsia"/>
          <w:sz w:val="24"/>
          <w:lang w:bidi="en-US"/>
        </w:rPr>
        <w:t>Finally, I am deeply grateful to my dear parents for their support and constant encouragement.</w:t>
      </w:r>
    </w:p>
    <w:p w14:paraId="24E189AC" w14:textId="77777777" w:rsidR="00855F6C" w:rsidRPr="00855F6C" w:rsidRDefault="00855F6C" w:rsidP="0034411E"/>
    <w:sectPr w:rsidR="00855F6C" w:rsidRPr="00855F6C" w:rsidSect="00942ECB">
      <w:pgSz w:w="11906" w:h="16838" w:code="9"/>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李 亚星" w:date="2020-03-15T20:41:00Z" w:initials="李">
    <w:p w14:paraId="66FF0D95" w14:textId="65B4D48B" w:rsidR="00D82432" w:rsidRDefault="00D82432">
      <w:pPr>
        <w:pStyle w:val="a3"/>
      </w:pPr>
      <w:r>
        <w:rPr>
          <w:rStyle w:val="ab"/>
        </w:rPr>
        <w:annotationRef/>
      </w:r>
      <w:r>
        <w:rPr>
          <w:rFonts w:hint="eastAsia"/>
        </w:rPr>
        <w:t>具体遇到的困难，和使用方法是什么？</w:t>
      </w:r>
    </w:p>
  </w:comment>
  <w:comment w:id="58" w:author="李 亚星" w:date="2020-03-15T20:41:00Z" w:initials="李">
    <w:p w14:paraId="654AC0A5" w14:textId="6431A4E3" w:rsidR="00D82432" w:rsidRDefault="00D82432">
      <w:pPr>
        <w:pStyle w:val="a3"/>
      </w:pPr>
      <w:r>
        <w:t>5</w:t>
      </w:r>
      <w:r>
        <w:rPr>
          <w:rStyle w:val="ab"/>
        </w:rPr>
        <w:annotationRef/>
      </w:r>
      <w:r>
        <w:rPr>
          <w:rFonts w:hint="eastAsia"/>
        </w:rPr>
        <w:t>Appl</w:t>
      </w:r>
      <w:r>
        <w:t>ication</w:t>
      </w:r>
      <w:r>
        <w:rPr>
          <w:rFonts w:hint="eastAsia"/>
        </w:rPr>
        <w:t>改为和其他人一样的标题</w:t>
      </w:r>
    </w:p>
  </w:comment>
  <w:comment w:id="365" w:author="李 亚星" w:date="2020-03-15T20:43:00Z" w:initials="李">
    <w:p w14:paraId="5F8F82A3" w14:textId="530C7B84" w:rsidR="00D82432" w:rsidRDefault="00D82432">
      <w:pPr>
        <w:pStyle w:val="a3"/>
      </w:pPr>
      <w:r>
        <w:rPr>
          <w:rStyle w:val="ab"/>
        </w:rPr>
        <w:annotationRef/>
      </w:r>
      <w:r>
        <w:rPr>
          <w:rFonts w:hint="eastAsia"/>
        </w:rPr>
        <w:t>这段应该属于第二章。你可以写下项目要求，和项目开展过程。</w:t>
      </w:r>
    </w:p>
  </w:comment>
  <w:comment w:id="387" w:author="李 亚星" w:date="2020-03-15T20:45:00Z" w:initials="李">
    <w:p w14:paraId="3F1688C0" w14:textId="154784B5" w:rsidR="00D82432" w:rsidRDefault="00D82432">
      <w:pPr>
        <w:pStyle w:val="a3"/>
      </w:pPr>
      <w:r>
        <w:rPr>
          <w:rStyle w:val="ab"/>
        </w:rPr>
        <w:annotationRef/>
      </w:r>
      <w:r>
        <w:rPr>
          <w:rFonts w:hint="eastAsia"/>
        </w:rPr>
        <w:t>书的介绍，和你翻译那部分介绍都太细了。建议书介绍缩减，简介。</w:t>
      </w:r>
    </w:p>
  </w:comment>
  <w:comment w:id="448" w:author="李 亚星" w:date="2020-03-15T20:46:00Z" w:initials="李">
    <w:p w14:paraId="73BABD90" w14:textId="224A651F" w:rsidR="00D82432" w:rsidRDefault="00D82432">
      <w:pPr>
        <w:pStyle w:val="a3"/>
      </w:pPr>
      <w:r>
        <w:rPr>
          <w:rStyle w:val="ab"/>
        </w:rPr>
        <w:annotationRef/>
      </w:r>
      <w:r>
        <w:rPr>
          <w:rFonts w:hint="eastAsia"/>
        </w:rPr>
        <w:t>和</w:t>
      </w:r>
      <w:r>
        <w:rPr>
          <w:rFonts w:hint="eastAsia"/>
        </w:rPr>
        <w:t>translation</w:t>
      </w:r>
      <w:r>
        <w:t xml:space="preserve"> </w:t>
      </w:r>
      <w:r>
        <w:rPr>
          <w:rFonts w:hint="eastAsia"/>
        </w:rPr>
        <w:t>re</w:t>
      </w:r>
      <w:r>
        <w:t xml:space="preserve">sources </w:t>
      </w:r>
      <w:r>
        <w:rPr>
          <w:rFonts w:hint="eastAsia"/>
        </w:rPr>
        <w:t>结合</w:t>
      </w:r>
    </w:p>
  </w:comment>
  <w:comment w:id="486" w:author="李 亚星" w:date="2020-03-15T20:45:00Z" w:initials="李">
    <w:p w14:paraId="00510397" w14:textId="0CE9635E" w:rsidR="00D82432" w:rsidRDefault="00D82432">
      <w:pPr>
        <w:pStyle w:val="a3"/>
      </w:pPr>
      <w:r>
        <w:rPr>
          <w:rStyle w:val="ab"/>
        </w:rPr>
        <w:annotationRef/>
      </w:r>
      <w:r>
        <w:rPr>
          <w:rFonts w:hint="eastAsia"/>
        </w:rPr>
        <w:t>这节可以放入第二章</w:t>
      </w:r>
    </w:p>
  </w:comment>
  <w:comment w:id="510" w:author="李 亚星" w:date="2020-03-15T20:52:00Z" w:initials="李">
    <w:p w14:paraId="16645468" w14:textId="063232F2" w:rsidR="00D82432" w:rsidRDefault="00D82432">
      <w:pPr>
        <w:pStyle w:val="a3"/>
      </w:pPr>
      <w:r>
        <w:rPr>
          <w:rStyle w:val="ab"/>
        </w:rPr>
        <w:annotationRef/>
      </w:r>
      <w:r>
        <w:rPr>
          <w:rFonts w:hint="eastAsia"/>
        </w:rPr>
        <w:t>例子都不错，但是可以将资料查询再写细一点，是怎么查到的，这样更具说服力。</w:t>
      </w:r>
    </w:p>
  </w:comment>
  <w:comment w:id="538" w:author="李 亚星" w:date="2020-03-15T20:51:00Z" w:initials="李">
    <w:p w14:paraId="0D72227E" w14:textId="08C4FD0F" w:rsidR="00D82432" w:rsidRDefault="00D82432">
      <w:pPr>
        <w:pStyle w:val="a3"/>
      </w:pPr>
      <w:r>
        <w:rPr>
          <w:rStyle w:val="ab"/>
        </w:rPr>
        <w:annotationRef/>
      </w:r>
      <w:r>
        <w:t>Conclusion</w:t>
      </w:r>
      <w:r>
        <w:rPr>
          <w:rFonts w:hint="eastAsia"/>
        </w:rPr>
        <w:t>写的是你这个报告写了什么的总结，而不是自己哪些地方没做好。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FF0D95" w15:done="0"/>
  <w15:commentEx w15:paraId="654AC0A5" w15:done="0"/>
  <w15:commentEx w15:paraId="5F8F82A3" w15:done="0"/>
  <w15:commentEx w15:paraId="3F1688C0" w15:done="0"/>
  <w15:commentEx w15:paraId="73BABD90" w15:done="0"/>
  <w15:commentEx w15:paraId="00510397" w15:done="0"/>
  <w15:commentEx w15:paraId="16645468" w15:done="0"/>
  <w15:commentEx w15:paraId="0D7222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9115F" w16cex:dateUtc="2020-03-15T12:41:00Z"/>
  <w16cex:commentExtensible w16cex:durableId="2219118B" w16cex:dateUtc="2020-03-15T12:41:00Z"/>
  <w16cex:commentExtensible w16cex:durableId="221911DD" w16cex:dateUtc="2020-03-15T12:43:00Z"/>
  <w16cex:commentExtensible w16cex:durableId="22191283" w16cex:dateUtc="2020-03-15T12:45:00Z"/>
  <w16cex:commentExtensible w16cex:durableId="221912B5" w16cex:dateUtc="2020-03-15T12:46:00Z"/>
  <w16cex:commentExtensible w16cex:durableId="2219125C" w16cex:dateUtc="2020-03-15T12:45:00Z"/>
  <w16cex:commentExtensible w16cex:durableId="22191416" w16cex:dateUtc="2020-03-15T12:52:00Z"/>
  <w16cex:commentExtensible w16cex:durableId="221913DC" w16cex:dateUtc="2020-03-15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FF0D95" w16cid:durableId="2219115F"/>
  <w16cid:commentId w16cid:paraId="654AC0A5" w16cid:durableId="2219118B"/>
  <w16cid:commentId w16cid:paraId="5F8F82A3" w16cid:durableId="221911DD"/>
  <w16cid:commentId w16cid:paraId="3F1688C0" w16cid:durableId="22191283"/>
  <w16cid:commentId w16cid:paraId="73BABD90" w16cid:durableId="221912B5"/>
  <w16cid:commentId w16cid:paraId="00510397" w16cid:durableId="2219125C"/>
  <w16cid:commentId w16cid:paraId="16645468" w16cid:durableId="22191416"/>
  <w16cid:commentId w16cid:paraId="0D72227E" w16cid:durableId="221913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F5B63" w14:textId="77777777" w:rsidR="009968D6" w:rsidRDefault="009968D6" w:rsidP="00D338A9">
      <w:r>
        <w:separator/>
      </w:r>
    </w:p>
  </w:endnote>
  <w:endnote w:type="continuationSeparator" w:id="0">
    <w:p w14:paraId="079DF6BF" w14:textId="77777777" w:rsidR="009968D6" w:rsidRDefault="009968D6" w:rsidP="00D3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B2060" w14:textId="77777777" w:rsidR="00D82432" w:rsidRDefault="00D82432">
    <w:pPr>
      <w:pStyle w:val="a7"/>
      <w:jc w:val="center"/>
    </w:pPr>
  </w:p>
  <w:p w14:paraId="4035CB8E" w14:textId="77777777" w:rsidR="00D82432" w:rsidRDefault="00D8243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4962"/>
      <w:docPartObj>
        <w:docPartGallery w:val="Page Numbers (Bottom of Page)"/>
        <w:docPartUnique/>
      </w:docPartObj>
    </w:sdtPr>
    <w:sdtEndPr/>
    <w:sdtContent>
      <w:p w14:paraId="1E9E3A99" w14:textId="77777777" w:rsidR="00D82432" w:rsidRDefault="00D82432">
        <w:pPr>
          <w:pStyle w:val="a7"/>
          <w:jc w:val="center"/>
        </w:pPr>
        <w:r>
          <w:fldChar w:fldCharType="begin"/>
        </w:r>
        <w:r>
          <w:instrText>PAGE   \* MERGEFORMAT</w:instrText>
        </w:r>
        <w:r>
          <w:fldChar w:fldCharType="separate"/>
        </w:r>
        <w:r w:rsidR="00FC62AF" w:rsidRPr="00FC62AF">
          <w:rPr>
            <w:noProof/>
            <w:lang w:val="zh-CN"/>
          </w:rPr>
          <w:t>17</w:t>
        </w:r>
        <w:r>
          <w:fldChar w:fldCharType="end"/>
        </w:r>
      </w:p>
    </w:sdtContent>
  </w:sdt>
  <w:p w14:paraId="373AC4BE" w14:textId="77777777" w:rsidR="00D82432" w:rsidRDefault="00D8243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686F8" w14:textId="77777777" w:rsidR="009968D6" w:rsidRDefault="009968D6" w:rsidP="00D338A9">
      <w:r>
        <w:separator/>
      </w:r>
    </w:p>
  </w:footnote>
  <w:footnote w:type="continuationSeparator" w:id="0">
    <w:p w14:paraId="2577CF50" w14:textId="77777777" w:rsidR="009968D6" w:rsidRDefault="009968D6" w:rsidP="00D338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832E2"/>
    <w:multiLevelType w:val="hybridMultilevel"/>
    <w:tmpl w:val="6C521340"/>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
    <w:nsid w:val="0D384245"/>
    <w:multiLevelType w:val="multilevel"/>
    <w:tmpl w:val="1EC4B1C6"/>
    <w:lvl w:ilvl="0">
      <w:start w:val="1"/>
      <w:numFmt w:val="decimal"/>
      <w:lvlText w:val="%1."/>
      <w:lvlJc w:val="left"/>
      <w:pPr>
        <w:ind w:left="360" w:hanging="360"/>
      </w:pPr>
      <w:rPr>
        <w:rFonts w:hint="default"/>
      </w:rPr>
    </w:lvl>
    <w:lvl w:ilvl="1">
      <w:start w:val="1"/>
      <w:numFmt w:val="decimal"/>
      <w:lvlText w:val="%1.%2."/>
      <w:lvlJc w:val="left"/>
      <w:pPr>
        <w:ind w:left="601" w:hanging="360"/>
      </w:pPr>
      <w:rPr>
        <w:rFonts w:hint="default"/>
      </w:rPr>
    </w:lvl>
    <w:lvl w:ilvl="2">
      <w:start w:val="1"/>
      <w:numFmt w:val="decimal"/>
      <w:lvlText w:val="%1.%2.%3."/>
      <w:lvlJc w:val="left"/>
      <w:pPr>
        <w:ind w:left="1202" w:hanging="720"/>
      </w:pPr>
      <w:rPr>
        <w:rFonts w:hint="default"/>
      </w:rPr>
    </w:lvl>
    <w:lvl w:ilvl="3">
      <w:start w:val="1"/>
      <w:numFmt w:val="decimal"/>
      <w:lvlText w:val="%1.%2.%3.%4."/>
      <w:lvlJc w:val="left"/>
      <w:pPr>
        <w:ind w:left="1443" w:hanging="720"/>
      </w:pPr>
      <w:rPr>
        <w:rFonts w:hint="default"/>
      </w:rPr>
    </w:lvl>
    <w:lvl w:ilvl="4">
      <w:start w:val="1"/>
      <w:numFmt w:val="decimal"/>
      <w:lvlText w:val="%1.%2.%3.%4.%5."/>
      <w:lvlJc w:val="left"/>
      <w:pPr>
        <w:ind w:left="2044" w:hanging="1080"/>
      </w:pPr>
      <w:rPr>
        <w:rFonts w:hint="default"/>
      </w:rPr>
    </w:lvl>
    <w:lvl w:ilvl="5">
      <w:start w:val="1"/>
      <w:numFmt w:val="decimal"/>
      <w:lvlText w:val="%1.%2.%3.%4.%5.%6."/>
      <w:lvlJc w:val="left"/>
      <w:pPr>
        <w:ind w:left="2285" w:hanging="1080"/>
      </w:pPr>
      <w:rPr>
        <w:rFonts w:hint="default"/>
      </w:rPr>
    </w:lvl>
    <w:lvl w:ilvl="6">
      <w:start w:val="1"/>
      <w:numFmt w:val="decimal"/>
      <w:lvlText w:val="%1.%2.%3.%4.%5.%6.%7."/>
      <w:lvlJc w:val="left"/>
      <w:pPr>
        <w:ind w:left="2886" w:hanging="1440"/>
      </w:pPr>
      <w:rPr>
        <w:rFonts w:hint="default"/>
      </w:rPr>
    </w:lvl>
    <w:lvl w:ilvl="7">
      <w:start w:val="1"/>
      <w:numFmt w:val="decimal"/>
      <w:lvlText w:val="%1.%2.%3.%4.%5.%6.%7.%8."/>
      <w:lvlJc w:val="left"/>
      <w:pPr>
        <w:ind w:left="3127" w:hanging="1440"/>
      </w:pPr>
      <w:rPr>
        <w:rFonts w:hint="default"/>
      </w:rPr>
    </w:lvl>
    <w:lvl w:ilvl="8">
      <w:start w:val="1"/>
      <w:numFmt w:val="decimal"/>
      <w:lvlText w:val="%1.%2.%3.%4.%5.%6.%7.%8.%9."/>
      <w:lvlJc w:val="left"/>
      <w:pPr>
        <w:ind w:left="3728" w:hanging="1800"/>
      </w:pPr>
      <w:rPr>
        <w:rFonts w:hint="default"/>
      </w:rPr>
    </w:lvl>
  </w:abstractNum>
  <w:abstractNum w:abstractNumId="2">
    <w:nsid w:val="31DC76AF"/>
    <w:multiLevelType w:val="hybridMultilevel"/>
    <w:tmpl w:val="EE92EA1C"/>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3DFE7021"/>
    <w:multiLevelType w:val="hybridMultilevel"/>
    <w:tmpl w:val="C2A84DF0"/>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0DC47564">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FE7F9E"/>
    <w:multiLevelType w:val="hybridMultilevel"/>
    <w:tmpl w:val="6FF46FF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42591270"/>
    <w:multiLevelType w:val="hybridMultilevel"/>
    <w:tmpl w:val="0832ADF6"/>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F176FB7C">
      <w:start w:val="1"/>
      <w:numFmt w:val="decimal"/>
      <w:lvlText w:val="5.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A65D0E"/>
    <w:multiLevelType w:val="multilevel"/>
    <w:tmpl w:val="2DF22172"/>
    <w:lvl w:ilvl="0">
      <w:start w:val="1"/>
      <w:numFmt w:val="decimal"/>
      <w:lvlText w:val="%1."/>
      <w:lvlJc w:val="left"/>
      <w:pPr>
        <w:ind w:left="360" w:hanging="360"/>
      </w:pPr>
      <w:rPr>
        <w:rFonts w:ascii="Times New Roman" w:eastAsia="宋体" w:hAnsi="Times New Roman" w:cs="Times New Roman"/>
      </w:rPr>
    </w:lvl>
    <w:lvl w:ilvl="1">
      <w:start w:val="1"/>
      <w:numFmt w:val="decimal"/>
      <w:isLgl/>
      <w:lvlText w:val="%1.%2"/>
      <w:lvlJc w:val="left"/>
      <w:pPr>
        <w:ind w:left="714"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7">
    <w:nsid w:val="51E86DB8"/>
    <w:multiLevelType w:val="hybridMultilevel"/>
    <w:tmpl w:val="E46EE2A4"/>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6429452E"/>
    <w:multiLevelType w:val="hybridMultilevel"/>
    <w:tmpl w:val="4D426DE8"/>
    <w:lvl w:ilvl="0" w:tplc="F176FB7C">
      <w:start w:val="1"/>
      <w:numFmt w:val="decimal"/>
      <w:lvlText w:val="5.1.%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nsid w:val="69617B85"/>
    <w:multiLevelType w:val="hybridMultilevel"/>
    <w:tmpl w:val="145C78F6"/>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0">
    <w:nsid w:val="6BBB278E"/>
    <w:multiLevelType w:val="hybridMultilevel"/>
    <w:tmpl w:val="6A98D7CC"/>
    <w:lvl w:ilvl="0" w:tplc="A4640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531A53"/>
    <w:multiLevelType w:val="hybridMultilevel"/>
    <w:tmpl w:val="2C2ACDB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7ABF3685"/>
    <w:multiLevelType w:val="hybridMultilevel"/>
    <w:tmpl w:val="97DAF1A4"/>
    <w:lvl w:ilvl="0" w:tplc="0DC47564">
      <w:start w:val="1"/>
      <w:numFmt w:val="decimal"/>
      <w:lvlText w:val="%1"/>
      <w:lvlJc w:val="left"/>
      <w:pPr>
        <w:ind w:left="1384"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FA160A"/>
    <w:multiLevelType w:val="hybridMultilevel"/>
    <w:tmpl w:val="61BE2ACE"/>
    <w:lvl w:ilvl="0" w:tplc="BA04A440">
      <w:start w:val="1"/>
      <w:numFmt w:val="decimal"/>
      <w:lvlText w:val="2.%1"/>
      <w:lvlJc w:val="center"/>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num w:numId="1">
    <w:abstractNumId w:val="6"/>
  </w:num>
  <w:num w:numId="2">
    <w:abstractNumId w:val="4"/>
  </w:num>
  <w:num w:numId="3">
    <w:abstractNumId w:val="11"/>
  </w:num>
  <w:num w:numId="4">
    <w:abstractNumId w:val="7"/>
  </w:num>
  <w:num w:numId="5">
    <w:abstractNumId w:val="2"/>
  </w:num>
  <w:num w:numId="6">
    <w:abstractNumId w:val="8"/>
  </w:num>
  <w:num w:numId="7">
    <w:abstractNumId w:val="12"/>
  </w:num>
  <w:num w:numId="8">
    <w:abstractNumId w:val="5"/>
  </w:num>
  <w:num w:numId="9">
    <w:abstractNumId w:val="3"/>
  </w:num>
  <w:num w:numId="10">
    <w:abstractNumId w:val="10"/>
  </w:num>
  <w:num w:numId="11">
    <w:abstractNumId w:val="1"/>
  </w:num>
  <w:num w:numId="12">
    <w:abstractNumId w:val="0"/>
  </w:num>
  <w:num w:numId="13">
    <w:abstractNumId w:val="9"/>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89D"/>
    <w:rsid w:val="000024BC"/>
    <w:rsid w:val="00010E69"/>
    <w:rsid w:val="000271C3"/>
    <w:rsid w:val="000412CD"/>
    <w:rsid w:val="00056F96"/>
    <w:rsid w:val="00066C6D"/>
    <w:rsid w:val="00076323"/>
    <w:rsid w:val="00086921"/>
    <w:rsid w:val="00091474"/>
    <w:rsid w:val="00093129"/>
    <w:rsid w:val="0009523F"/>
    <w:rsid w:val="000B348F"/>
    <w:rsid w:val="000D16C9"/>
    <w:rsid w:val="000D1EEE"/>
    <w:rsid w:val="00106241"/>
    <w:rsid w:val="001521C7"/>
    <w:rsid w:val="0016135A"/>
    <w:rsid w:val="001621ED"/>
    <w:rsid w:val="0019468A"/>
    <w:rsid w:val="001A0203"/>
    <w:rsid w:val="001B460B"/>
    <w:rsid w:val="001C0370"/>
    <w:rsid w:val="001C74D1"/>
    <w:rsid w:val="001D64AC"/>
    <w:rsid w:val="001E6DB1"/>
    <w:rsid w:val="001F7EEA"/>
    <w:rsid w:val="00203BD6"/>
    <w:rsid w:val="00204A0C"/>
    <w:rsid w:val="00210669"/>
    <w:rsid w:val="00212A09"/>
    <w:rsid w:val="0021557B"/>
    <w:rsid w:val="002340ED"/>
    <w:rsid w:val="002349E2"/>
    <w:rsid w:val="00243D7D"/>
    <w:rsid w:val="002577C0"/>
    <w:rsid w:val="002610D3"/>
    <w:rsid w:val="002630B1"/>
    <w:rsid w:val="00265919"/>
    <w:rsid w:val="00274966"/>
    <w:rsid w:val="00291994"/>
    <w:rsid w:val="002931D4"/>
    <w:rsid w:val="002B5E3C"/>
    <w:rsid w:val="002B7664"/>
    <w:rsid w:val="002D00CF"/>
    <w:rsid w:val="002D49F9"/>
    <w:rsid w:val="002D50C3"/>
    <w:rsid w:val="002E5CAD"/>
    <w:rsid w:val="002E6B8F"/>
    <w:rsid w:val="00304ADE"/>
    <w:rsid w:val="0032419C"/>
    <w:rsid w:val="003341AC"/>
    <w:rsid w:val="0034411E"/>
    <w:rsid w:val="0035677E"/>
    <w:rsid w:val="00360B7F"/>
    <w:rsid w:val="00360F9C"/>
    <w:rsid w:val="00373C24"/>
    <w:rsid w:val="00375D7B"/>
    <w:rsid w:val="00376B6B"/>
    <w:rsid w:val="003827AF"/>
    <w:rsid w:val="003942F5"/>
    <w:rsid w:val="003B526E"/>
    <w:rsid w:val="003E0F59"/>
    <w:rsid w:val="003E7FD6"/>
    <w:rsid w:val="00420E04"/>
    <w:rsid w:val="00422663"/>
    <w:rsid w:val="0044075F"/>
    <w:rsid w:val="00451B90"/>
    <w:rsid w:val="00471F45"/>
    <w:rsid w:val="004D755A"/>
    <w:rsid w:val="005016B1"/>
    <w:rsid w:val="005127E5"/>
    <w:rsid w:val="00542290"/>
    <w:rsid w:val="00582E99"/>
    <w:rsid w:val="005970FB"/>
    <w:rsid w:val="005B7172"/>
    <w:rsid w:val="005C34FF"/>
    <w:rsid w:val="005D7715"/>
    <w:rsid w:val="005E5815"/>
    <w:rsid w:val="005E7F01"/>
    <w:rsid w:val="006119C3"/>
    <w:rsid w:val="00633633"/>
    <w:rsid w:val="00645736"/>
    <w:rsid w:val="006953DA"/>
    <w:rsid w:val="006D2EB8"/>
    <w:rsid w:val="006D6FDC"/>
    <w:rsid w:val="007017FF"/>
    <w:rsid w:val="0070433E"/>
    <w:rsid w:val="00705A90"/>
    <w:rsid w:val="00717A42"/>
    <w:rsid w:val="00747FC5"/>
    <w:rsid w:val="00752129"/>
    <w:rsid w:val="00764D99"/>
    <w:rsid w:val="0076786A"/>
    <w:rsid w:val="007754CF"/>
    <w:rsid w:val="00776F4A"/>
    <w:rsid w:val="007A4830"/>
    <w:rsid w:val="007A58D2"/>
    <w:rsid w:val="00811F4D"/>
    <w:rsid w:val="008204B3"/>
    <w:rsid w:val="00834CEE"/>
    <w:rsid w:val="00855F6C"/>
    <w:rsid w:val="00856B89"/>
    <w:rsid w:val="00875A96"/>
    <w:rsid w:val="008765D4"/>
    <w:rsid w:val="00877BF5"/>
    <w:rsid w:val="00891C6D"/>
    <w:rsid w:val="008F09F2"/>
    <w:rsid w:val="008F5354"/>
    <w:rsid w:val="00913342"/>
    <w:rsid w:val="0091475A"/>
    <w:rsid w:val="00926B8B"/>
    <w:rsid w:val="00940D6C"/>
    <w:rsid w:val="009426A6"/>
    <w:rsid w:val="00942ECB"/>
    <w:rsid w:val="0094681C"/>
    <w:rsid w:val="00947FCF"/>
    <w:rsid w:val="00960A6F"/>
    <w:rsid w:val="009666B7"/>
    <w:rsid w:val="0096689D"/>
    <w:rsid w:val="0098625F"/>
    <w:rsid w:val="009968D6"/>
    <w:rsid w:val="009B3867"/>
    <w:rsid w:val="009E0331"/>
    <w:rsid w:val="009F500C"/>
    <w:rsid w:val="00A229BC"/>
    <w:rsid w:val="00A34F71"/>
    <w:rsid w:val="00A40EA6"/>
    <w:rsid w:val="00A75D85"/>
    <w:rsid w:val="00AA56B7"/>
    <w:rsid w:val="00AB4365"/>
    <w:rsid w:val="00AD64BE"/>
    <w:rsid w:val="00AE4077"/>
    <w:rsid w:val="00AE7B73"/>
    <w:rsid w:val="00AF1095"/>
    <w:rsid w:val="00B01DA3"/>
    <w:rsid w:val="00B160CE"/>
    <w:rsid w:val="00B16E6F"/>
    <w:rsid w:val="00B50A4A"/>
    <w:rsid w:val="00B85E0C"/>
    <w:rsid w:val="00B92716"/>
    <w:rsid w:val="00BF1DF1"/>
    <w:rsid w:val="00C0570F"/>
    <w:rsid w:val="00C121FD"/>
    <w:rsid w:val="00C225A0"/>
    <w:rsid w:val="00C22D7A"/>
    <w:rsid w:val="00C30F3D"/>
    <w:rsid w:val="00C43E77"/>
    <w:rsid w:val="00C65DD1"/>
    <w:rsid w:val="00C676A1"/>
    <w:rsid w:val="00C701A9"/>
    <w:rsid w:val="00C75943"/>
    <w:rsid w:val="00C8517E"/>
    <w:rsid w:val="00C95803"/>
    <w:rsid w:val="00CB54BC"/>
    <w:rsid w:val="00CC415C"/>
    <w:rsid w:val="00D24153"/>
    <w:rsid w:val="00D33553"/>
    <w:rsid w:val="00D338A9"/>
    <w:rsid w:val="00D76498"/>
    <w:rsid w:val="00D82432"/>
    <w:rsid w:val="00D85691"/>
    <w:rsid w:val="00DA135E"/>
    <w:rsid w:val="00DA588C"/>
    <w:rsid w:val="00DB5158"/>
    <w:rsid w:val="00DD2A1D"/>
    <w:rsid w:val="00DD5A08"/>
    <w:rsid w:val="00DF6130"/>
    <w:rsid w:val="00E064A0"/>
    <w:rsid w:val="00E15591"/>
    <w:rsid w:val="00E171A1"/>
    <w:rsid w:val="00E32892"/>
    <w:rsid w:val="00E333A7"/>
    <w:rsid w:val="00E37D5E"/>
    <w:rsid w:val="00E40B12"/>
    <w:rsid w:val="00E5068F"/>
    <w:rsid w:val="00E765CC"/>
    <w:rsid w:val="00EF4082"/>
    <w:rsid w:val="00EF476C"/>
    <w:rsid w:val="00F02B60"/>
    <w:rsid w:val="00F3108E"/>
    <w:rsid w:val="00F4069B"/>
    <w:rsid w:val="00F40F56"/>
    <w:rsid w:val="00F63DC9"/>
    <w:rsid w:val="00FC62AF"/>
    <w:rsid w:val="00FD6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2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23F"/>
    <w:pPr>
      <w:widowControl w:val="0"/>
      <w:jc w:val="both"/>
    </w:pPr>
    <w:rPr>
      <w:rFonts w:ascii="Times New Roman" w:eastAsia="宋体" w:hAnsi="Times New Roman" w:cs="Times New Roman"/>
      <w:szCs w:val="24"/>
    </w:rPr>
  </w:style>
  <w:style w:type="paragraph" w:styleId="1">
    <w:name w:val="heading 1"/>
    <w:basedOn w:val="a"/>
    <w:next w:val="a"/>
    <w:link w:val="1Char1"/>
    <w:uiPriority w:val="9"/>
    <w:qFormat/>
    <w:rsid w:val="00E40B12"/>
    <w:pPr>
      <w:keepNext/>
      <w:keepLines/>
      <w:spacing w:line="360" w:lineRule="auto"/>
      <w:jc w:val="left"/>
      <w:outlineLvl w:val="0"/>
    </w:pPr>
    <w:rPr>
      <w:b/>
      <w:bCs/>
      <w:kern w:val="44"/>
      <w:sz w:val="28"/>
      <w:szCs w:val="44"/>
    </w:rPr>
  </w:style>
  <w:style w:type="paragraph" w:styleId="2">
    <w:name w:val="heading 2"/>
    <w:basedOn w:val="a"/>
    <w:next w:val="a"/>
    <w:link w:val="2Char"/>
    <w:uiPriority w:val="9"/>
    <w:unhideWhenUsed/>
    <w:qFormat/>
    <w:rsid w:val="00243D7D"/>
    <w:pPr>
      <w:keepNext/>
      <w:keepLines/>
      <w:spacing w:line="360" w:lineRule="auto"/>
      <w:ind w:firstLineChars="100" w:firstLine="100"/>
      <w:jc w:val="left"/>
      <w:outlineLvl w:val="1"/>
    </w:pPr>
    <w:rPr>
      <w:rFonts w:eastAsiaTheme="majorEastAsia" w:cstheme="majorBidi"/>
      <w:b/>
      <w:bCs/>
      <w:sz w:val="24"/>
      <w:szCs w:val="32"/>
    </w:rPr>
  </w:style>
  <w:style w:type="paragraph" w:styleId="3">
    <w:name w:val="heading 3"/>
    <w:basedOn w:val="2"/>
    <w:next w:val="a"/>
    <w:link w:val="3Char1"/>
    <w:qFormat/>
    <w:rsid w:val="00752129"/>
    <w:pPr>
      <w:ind w:firstLineChars="200" w:firstLine="482"/>
      <w:outlineLvl w:val="2"/>
    </w:pPr>
    <w:rPr>
      <w:rFonts w:eastAsia="宋体" w:cs="Times New Roman"/>
      <w:kern w:val="44"/>
      <w:szCs w:val="24"/>
    </w:rPr>
  </w:style>
  <w:style w:type="paragraph" w:styleId="4">
    <w:name w:val="heading 4"/>
    <w:basedOn w:val="a"/>
    <w:next w:val="a"/>
    <w:link w:val="4Char"/>
    <w:uiPriority w:val="9"/>
    <w:unhideWhenUsed/>
    <w:qFormat/>
    <w:rsid w:val="007A58D2"/>
    <w:pPr>
      <w:keepNext/>
      <w:keepLines/>
      <w:spacing w:line="360" w:lineRule="auto"/>
      <w:ind w:firstLineChars="200" w:firstLine="200"/>
      <w:jc w:val="left"/>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1">
    <w:name w:val="批注文字 Char1"/>
    <w:link w:val="a3"/>
    <w:rsid w:val="0096689D"/>
    <w:rPr>
      <w:rFonts w:ascii="Times New Roman" w:eastAsia="宋体" w:hAnsi="Times New Roman" w:cs="Times New Roman"/>
    </w:rPr>
  </w:style>
  <w:style w:type="paragraph" w:styleId="a3">
    <w:name w:val="annotation text"/>
    <w:basedOn w:val="a"/>
    <w:link w:val="Char1"/>
    <w:rsid w:val="0096689D"/>
    <w:pPr>
      <w:jc w:val="left"/>
    </w:pPr>
    <w:rPr>
      <w:szCs w:val="22"/>
    </w:rPr>
  </w:style>
  <w:style w:type="character" w:customStyle="1" w:styleId="Char">
    <w:name w:val="批注文字 Char"/>
    <w:basedOn w:val="a0"/>
    <w:uiPriority w:val="99"/>
    <w:semiHidden/>
    <w:rsid w:val="0096689D"/>
    <w:rPr>
      <w:rFonts w:ascii="Times New Roman" w:eastAsia="宋体" w:hAnsi="Times New Roman" w:cs="Times New Roman"/>
      <w:szCs w:val="24"/>
    </w:rPr>
  </w:style>
  <w:style w:type="paragraph" w:styleId="a4">
    <w:name w:val="Balloon Text"/>
    <w:basedOn w:val="a"/>
    <w:link w:val="Char0"/>
    <w:uiPriority w:val="99"/>
    <w:semiHidden/>
    <w:unhideWhenUsed/>
    <w:rsid w:val="0096689D"/>
    <w:rPr>
      <w:sz w:val="18"/>
      <w:szCs w:val="18"/>
    </w:rPr>
  </w:style>
  <w:style w:type="character" w:customStyle="1" w:styleId="Char0">
    <w:name w:val="批注框文本 Char"/>
    <w:basedOn w:val="a0"/>
    <w:link w:val="a4"/>
    <w:uiPriority w:val="99"/>
    <w:semiHidden/>
    <w:rsid w:val="0096689D"/>
    <w:rPr>
      <w:rFonts w:ascii="Times New Roman" w:eastAsia="宋体" w:hAnsi="Times New Roman" w:cs="Times New Roman"/>
      <w:sz w:val="18"/>
      <w:szCs w:val="18"/>
    </w:rPr>
  </w:style>
  <w:style w:type="character" w:customStyle="1" w:styleId="1Char">
    <w:name w:val="标题 1 Char"/>
    <w:basedOn w:val="a0"/>
    <w:uiPriority w:val="9"/>
    <w:rsid w:val="00093129"/>
    <w:rPr>
      <w:rFonts w:ascii="Times New Roman" w:eastAsia="宋体" w:hAnsi="Times New Roman" w:cs="Times New Roman"/>
      <w:b/>
      <w:bCs/>
      <w:kern w:val="44"/>
      <w:sz w:val="44"/>
      <w:szCs w:val="44"/>
    </w:rPr>
  </w:style>
  <w:style w:type="character" w:customStyle="1" w:styleId="1Char1">
    <w:name w:val="标题 1 Char1"/>
    <w:link w:val="1"/>
    <w:uiPriority w:val="9"/>
    <w:rsid w:val="00E40B12"/>
    <w:rPr>
      <w:rFonts w:ascii="Times New Roman" w:eastAsia="宋体" w:hAnsi="Times New Roman" w:cs="Times New Roman"/>
      <w:b/>
      <w:bCs/>
      <w:kern w:val="44"/>
      <w:sz w:val="28"/>
      <w:szCs w:val="44"/>
    </w:rPr>
  </w:style>
  <w:style w:type="paragraph" w:styleId="a5">
    <w:name w:val="List Paragraph"/>
    <w:basedOn w:val="a"/>
    <w:uiPriority w:val="34"/>
    <w:qFormat/>
    <w:rsid w:val="00747FC5"/>
    <w:pPr>
      <w:ind w:firstLineChars="200" w:firstLine="420"/>
    </w:pPr>
  </w:style>
  <w:style w:type="character" w:customStyle="1" w:styleId="2Char">
    <w:name w:val="标题 2 Char"/>
    <w:basedOn w:val="a0"/>
    <w:link w:val="2"/>
    <w:uiPriority w:val="9"/>
    <w:rsid w:val="00243D7D"/>
    <w:rPr>
      <w:rFonts w:ascii="Times New Roman" w:eastAsiaTheme="majorEastAsia" w:hAnsi="Times New Roman" w:cstheme="majorBidi"/>
      <w:b/>
      <w:bCs/>
      <w:sz w:val="24"/>
      <w:szCs w:val="32"/>
    </w:rPr>
  </w:style>
  <w:style w:type="paragraph" w:styleId="a6">
    <w:name w:val="header"/>
    <w:basedOn w:val="a"/>
    <w:link w:val="Char2"/>
    <w:uiPriority w:val="99"/>
    <w:unhideWhenUsed/>
    <w:rsid w:val="00D338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D338A9"/>
    <w:rPr>
      <w:rFonts w:ascii="Times New Roman" w:eastAsia="宋体" w:hAnsi="Times New Roman" w:cs="Times New Roman"/>
      <w:sz w:val="18"/>
      <w:szCs w:val="18"/>
    </w:rPr>
  </w:style>
  <w:style w:type="paragraph" w:styleId="a7">
    <w:name w:val="footer"/>
    <w:basedOn w:val="a"/>
    <w:link w:val="Char3"/>
    <w:uiPriority w:val="99"/>
    <w:unhideWhenUsed/>
    <w:rsid w:val="00D338A9"/>
    <w:pPr>
      <w:tabs>
        <w:tab w:val="center" w:pos="4153"/>
        <w:tab w:val="right" w:pos="8306"/>
      </w:tabs>
      <w:snapToGrid w:val="0"/>
      <w:jc w:val="left"/>
    </w:pPr>
    <w:rPr>
      <w:sz w:val="18"/>
      <w:szCs w:val="18"/>
    </w:rPr>
  </w:style>
  <w:style w:type="character" w:customStyle="1" w:styleId="Char3">
    <w:name w:val="页脚 Char"/>
    <w:basedOn w:val="a0"/>
    <w:link w:val="a7"/>
    <w:uiPriority w:val="99"/>
    <w:rsid w:val="00D338A9"/>
    <w:rPr>
      <w:rFonts w:ascii="Times New Roman" w:eastAsia="宋体" w:hAnsi="Times New Roman" w:cs="Times New Roman"/>
      <w:sz w:val="18"/>
      <w:szCs w:val="18"/>
    </w:rPr>
  </w:style>
  <w:style w:type="character" w:styleId="a8">
    <w:name w:val="Hyperlink"/>
    <w:basedOn w:val="a0"/>
    <w:uiPriority w:val="99"/>
    <w:unhideWhenUsed/>
    <w:rsid w:val="00360B7F"/>
    <w:rPr>
      <w:color w:val="0000FF" w:themeColor="hyperlink"/>
      <w:u w:val="single"/>
    </w:rPr>
  </w:style>
  <w:style w:type="character" w:customStyle="1" w:styleId="3Char">
    <w:name w:val="标题 3 Char"/>
    <w:basedOn w:val="a0"/>
    <w:uiPriority w:val="9"/>
    <w:semiHidden/>
    <w:rsid w:val="00212A09"/>
    <w:rPr>
      <w:rFonts w:ascii="Times New Roman" w:eastAsia="宋体" w:hAnsi="Times New Roman" w:cs="Times New Roman"/>
      <w:b/>
      <w:bCs/>
      <w:sz w:val="32"/>
      <w:szCs w:val="32"/>
    </w:rPr>
  </w:style>
  <w:style w:type="character" w:customStyle="1" w:styleId="3Char1">
    <w:name w:val="标题 3 Char1"/>
    <w:link w:val="3"/>
    <w:rsid w:val="00752129"/>
    <w:rPr>
      <w:rFonts w:ascii="Times New Roman" w:eastAsia="宋体" w:hAnsi="Times New Roman" w:cs="Times New Roman"/>
      <w:b/>
      <w:bCs/>
      <w:kern w:val="44"/>
      <w:sz w:val="24"/>
      <w:szCs w:val="24"/>
    </w:rPr>
  </w:style>
  <w:style w:type="numbering" w:customStyle="1" w:styleId="10">
    <w:name w:val="无列表1"/>
    <w:next w:val="a2"/>
    <w:uiPriority w:val="99"/>
    <w:semiHidden/>
    <w:unhideWhenUsed/>
    <w:rsid w:val="0034411E"/>
  </w:style>
  <w:style w:type="paragraph" w:styleId="a9">
    <w:name w:val="Date"/>
    <w:basedOn w:val="a"/>
    <w:next w:val="a"/>
    <w:link w:val="Char4"/>
    <w:uiPriority w:val="99"/>
    <w:semiHidden/>
    <w:unhideWhenUsed/>
    <w:rsid w:val="0034411E"/>
    <w:pPr>
      <w:ind w:leftChars="2500" w:left="100"/>
    </w:pPr>
    <w:rPr>
      <w:rFonts w:asciiTheme="minorHAnsi" w:eastAsiaTheme="minorEastAsia" w:hAnsiTheme="minorHAnsi" w:cstheme="minorBidi"/>
      <w:szCs w:val="22"/>
    </w:rPr>
  </w:style>
  <w:style w:type="character" w:customStyle="1" w:styleId="Char4">
    <w:name w:val="日期 Char"/>
    <w:basedOn w:val="a0"/>
    <w:link w:val="a9"/>
    <w:uiPriority w:val="99"/>
    <w:semiHidden/>
    <w:rsid w:val="0034411E"/>
  </w:style>
  <w:style w:type="table" w:styleId="aa">
    <w:name w:val="Table Grid"/>
    <w:basedOn w:val="a1"/>
    <w:uiPriority w:val="59"/>
    <w:rsid w:val="00344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42ECB"/>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paragraph" w:styleId="30">
    <w:name w:val="toc 3"/>
    <w:basedOn w:val="a"/>
    <w:next w:val="a"/>
    <w:autoRedefine/>
    <w:uiPriority w:val="39"/>
    <w:unhideWhenUsed/>
    <w:rsid w:val="002E5CAD"/>
    <w:pPr>
      <w:tabs>
        <w:tab w:val="right" w:leader="dot" w:pos="8296"/>
      </w:tabs>
      <w:ind w:leftChars="400" w:left="840"/>
    </w:pPr>
  </w:style>
  <w:style w:type="paragraph" w:styleId="11">
    <w:name w:val="toc 1"/>
    <w:basedOn w:val="a"/>
    <w:next w:val="a"/>
    <w:autoRedefine/>
    <w:uiPriority w:val="39"/>
    <w:unhideWhenUsed/>
    <w:rsid w:val="00942ECB"/>
  </w:style>
  <w:style w:type="character" w:customStyle="1" w:styleId="4Char">
    <w:name w:val="标题 4 Char"/>
    <w:basedOn w:val="a0"/>
    <w:link w:val="4"/>
    <w:uiPriority w:val="9"/>
    <w:rsid w:val="007A58D2"/>
    <w:rPr>
      <w:rFonts w:ascii="Times New Roman" w:eastAsiaTheme="majorEastAsia" w:hAnsi="Times New Roman" w:cstheme="majorBidi"/>
      <w:b/>
      <w:bCs/>
      <w:sz w:val="24"/>
      <w:szCs w:val="28"/>
    </w:rPr>
  </w:style>
  <w:style w:type="paragraph" w:styleId="20">
    <w:name w:val="toc 2"/>
    <w:basedOn w:val="a"/>
    <w:next w:val="a"/>
    <w:autoRedefine/>
    <w:uiPriority w:val="39"/>
    <w:unhideWhenUsed/>
    <w:rsid w:val="007A58D2"/>
    <w:pPr>
      <w:tabs>
        <w:tab w:val="left" w:pos="840"/>
        <w:tab w:val="right" w:leader="dot" w:pos="8296"/>
      </w:tabs>
      <w:ind w:leftChars="200" w:left="420"/>
    </w:pPr>
  </w:style>
  <w:style w:type="paragraph" w:styleId="40">
    <w:name w:val="toc 4"/>
    <w:basedOn w:val="a"/>
    <w:next w:val="a"/>
    <w:autoRedefine/>
    <w:uiPriority w:val="39"/>
    <w:unhideWhenUsed/>
    <w:rsid w:val="002E5CAD"/>
    <w:pPr>
      <w:ind w:leftChars="600" w:left="1260"/>
    </w:pPr>
  </w:style>
  <w:style w:type="character" w:styleId="ab">
    <w:name w:val="annotation reference"/>
    <w:basedOn w:val="a0"/>
    <w:uiPriority w:val="99"/>
    <w:semiHidden/>
    <w:unhideWhenUsed/>
    <w:rsid w:val="00C22D7A"/>
    <w:rPr>
      <w:sz w:val="21"/>
      <w:szCs w:val="21"/>
    </w:rPr>
  </w:style>
  <w:style w:type="paragraph" w:styleId="ac">
    <w:name w:val="annotation subject"/>
    <w:basedOn w:val="a3"/>
    <w:next w:val="a3"/>
    <w:link w:val="Char5"/>
    <w:uiPriority w:val="99"/>
    <w:semiHidden/>
    <w:unhideWhenUsed/>
    <w:rsid w:val="00C22D7A"/>
    <w:rPr>
      <w:b/>
      <w:bCs/>
      <w:szCs w:val="24"/>
    </w:rPr>
  </w:style>
  <w:style w:type="character" w:customStyle="1" w:styleId="Char5">
    <w:name w:val="批注主题 Char"/>
    <w:basedOn w:val="Char1"/>
    <w:link w:val="ac"/>
    <w:uiPriority w:val="99"/>
    <w:semiHidden/>
    <w:rsid w:val="00C22D7A"/>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23F"/>
    <w:pPr>
      <w:widowControl w:val="0"/>
      <w:jc w:val="both"/>
    </w:pPr>
    <w:rPr>
      <w:rFonts w:ascii="Times New Roman" w:eastAsia="宋体" w:hAnsi="Times New Roman" w:cs="Times New Roman"/>
      <w:szCs w:val="24"/>
    </w:rPr>
  </w:style>
  <w:style w:type="paragraph" w:styleId="1">
    <w:name w:val="heading 1"/>
    <w:basedOn w:val="a"/>
    <w:next w:val="a"/>
    <w:link w:val="1Char1"/>
    <w:uiPriority w:val="9"/>
    <w:qFormat/>
    <w:rsid w:val="00E40B12"/>
    <w:pPr>
      <w:keepNext/>
      <w:keepLines/>
      <w:spacing w:line="360" w:lineRule="auto"/>
      <w:jc w:val="left"/>
      <w:outlineLvl w:val="0"/>
    </w:pPr>
    <w:rPr>
      <w:b/>
      <w:bCs/>
      <w:kern w:val="44"/>
      <w:sz w:val="28"/>
      <w:szCs w:val="44"/>
    </w:rPr>
  </w:style>
  <w:style w:type="paragraph" w:styleId="2">
    <w:name w:val="heading 2"/>
    <w:basedOn w:val="a"/>
    <w:next w:val="a"/>
    <w:link w:val="2Char"/>
    <w:uiPriority w:val="9"/>
    <w:unhideWhenUsed/>
    <w:qFormat/>
    <w:rsid w:val="00243D7D"/>
    <w:pPr>
      <w:keepNext/>
      <w:keepLines/>
      <w:spacing w:line="360" w:lineRule="auto"/>
      <w:ind w:firstLineChars="100" w:firstLine="100"/>
      <w:jc w:val="left"/>
      <w:outlineLvl w:val="1"/>
    </w:pPr>
    <w:rPr>
      <w:rFonts w:eastAsiaTheme="majorEastAsia" w:cstheme="majorBidi"/>
      <w:b/>
      <w:bCs/>
      <w:sz w:val="24"/>
      <w:szCs w:val="32"/>
    </w:rPr>
  </w:style>
  <w:style w:type="paragraph" w:styleId="3">
    <w:name w:val="heading 3"/>
    <w:basedOn w:val="2"/>
    <w:next w:val="a"/>
    <w:link w:val="3Char1"/>
    <w:qFormat/>
    <w:rsid w:val="00752129"/>
    <w:pPr>
      <w:ind w:firstLineChars="200" w:firstLine="482"/>
      <w:outlineLvl w:val="2"/>
    </w:pPr>
    <w:rPr>
      <w:rFonts w:eastAsia="宋体" w:cs="Times New Roman"/>
      <w:kern w:val="44"/>
      <w:szCs w:val="24"/>
    </w:rPr>
  </w:style>
  <w:style w:type="paragraph" w:styleId="4">
    <w:name w:val="heading 4"/>
    <w:basedOn w:val="a"/>
    <w:next w:val="a"/>
    <w:link w:val="4Char"/>
    <w:uiPriority w:val="9"/>
    <w:unhideWhenUsed/>
    <w:qFormat/>
    <w:rsid w:val="007A58D2"/>
    <w:pPr>
      <w:keepNext/>
      <w:keepLines/>
      <w:spacing w:line="360" w:lineRule="auto"/>
      <w:ind w:firstLineChars="200" w:firstLine="200"/>
      <w:jc w:val="left"/>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1">
    <w:name w:val="批注文字 Char1"/>
    <w:link w:val="a3"/>
    <w:rsid w:val="0096689D"/>
    <w:rPr>
      <w:rFonts w:ascii="Times New Roman" w:eastAsia="宋体" w:hAnsi="Times New Roman" w:cs="Times New Roman"/>
    </w:rPr>
  </w:style>
  <w:style w:type="paragraph" w:styleId="a3">
    <w:name w:val="annotation text"/>
    <w:basedOn w:val="a"/>
    <w:link w:val="Char1"/>
    <w:rsid w:val="0096689D"/>
    <w:pPr>
      <w:jc w:val="left"/>
    </w:pPr>
    <w:rPr>
      <w:szCs w:val="22"/>
    </w:rPr>
  </w:style>
  <w:style w:type="character" w:customStyle="1" w:styleId="Char">
    <w:name w:val="批注文字 Char"/>
    <w:basedOn w:val="a0"/>
    <w:uiPriority w:val="99"/>
    <w:semiHidden/>
    <w:rsid w:val="0096689D"/>
    <w:rPr>
      <w:rFonts w:ascii="Times New Roman" w:eastAsia="宋体" w:hAnsi="Times New Roman" w:cs="Times New Roman"/>
      <w:szCs w:val="24"/>
    </w:rPr>
  </w:style>
  <w:style w:type="paragraph" w:styleId="a4">
    <w:name w:val="Balloon Text"/>
    <w:basedOn w:val="a"/>
    <w:link w:val="Char0"/>
    <w:uiPriority w:val="99"/>
    <w:semiHidden/>
    <w:unhideWhenUsed/>
    <w:rsid w:val="0096689D"/>
    <w:rPr>
      <w:sz w:val="18"/>
      <w:szCs w:val="18"/>
    </w:rPr>
  </w:style>
  <w:style w:type="character" w:customStyle="1" w:styleId="Char0">
    <w:name w:val="批注框文本 Char"/>
    <w:basedOn w:val="a0"/>
    <w:link w:val="a4"/>
    <w:uiPriority w:val="99"/>
    <w:semiHidden/>
    <w:rsid w:val="0096689D"/>
    <w:rPr>
      <w:rFonts w:ascii="Times New Roman" w:eastAsia="宋体" w:hAnsi="Times New Roman" w:cs="Times New Roman"/>
      <w:sz w:val="18"/>
      <w:szCs w:val="18"/>
    </w:rPr>
  </w:style>
  <w:style w:type="character" w:customStyle="1" w:styleId="1Char">
    <w:name w:val="标题 1 Char"/>
    <w:basedOn w:val="a0"/>
    <w:uiPriority w:val="9"/>
    <w:rsid w:val="00093129"/>
    <w:rPr>
      <w:rFonts w:ascii="Times New Roman" w:eastAsia="宋体" w:hAnsi="Times New Roman" w:cs="Times New Roman"/>
      <w:b/>
      <w:bCs/>
      <w:kern w:val="44"/>
      <w:sz w:val="44"/>
      <w:szCs w:val="44"/>
    </w:rPr>
  </w:style>
  <w:style w:type="character" w:customStyle="1" w:styleId="1Char1">
    <w:name w:val="标题 1 Char1"/>
    <w:link w:val="1"/>
    <w:uiPriority w:val="9"/>
    <w:rsid w:val="00E40B12"/>
    <w:rPr>
      <w:rFonts w:ascii="Times New Roman" w:eastAsia="宋体" w:hAnsi="Times New Roman" w:cs="Times New Roman"/>
      <w:b/>
      <w:bCs/>
      <w:kern w:val="44"/>
      <w:sz w:val="28"/>
      <w:szCs w:val="44"/>
    </w:rPr>
  </w:style>
  <w:style w:type="paragraph" w:styleId="a5">
    <w:name w:val="List Paragraph"/>
    <w:basedOn w:val="a"/>
    <w:uiPriority w:val="34"/>
    <w:qFormat/>
    <w:rsid w:val="00747FC5"/>
    <w:pPr>
      <w:ind w:firstLineChars="200" w:firstLine="420"/>
    </w:pPr>
  </w:style>
  <w:style w:type="character" w:customStyle="1" w:styleId="2Char">
    <w:name w:val="标题 2 Char"/>
    <w:basedOn w:val="a0"/>
    <w:link w:val="2"/>
    <w:uiPriority w:val="9"/>
    <w:rsid w:val="00243D7D"/>
    <w:rPr>
      <w:rFonts w:ascii="Times New Roman" w:eastAsiaTheme="majorEastAsia" w:hAnsi="Times New Roman" w:cstheme="majorBidi"/>
      <w:b/>
      <w:bCs/>
      <w:sz w:val="24"/>
      <w:szCs w:val="32"/>
    </w:rPr>
  </w:style>
  <w:style w:type="paragraph" w:styleId="a6">
    <w:name w:val="header"/>
    <w:basedOn w:val="a"/>
    <w:link w:val="Char2"/>
    <w:uiPriority w:val="99"/>
    <w:unhideWhenUsed/>
    <w:rsid w:val="00D338A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D338A9"/>
    <w:rPr>
      <w:rFonts w:ascii="Times New Roman" w:eastAsia="宋体" w:hAnsi="Times New Roman" w:cs="Times New Roman"/>
      <w:sz w:val="18"/>
      <w:szCs w:val="18"/>
    </w:rPr>
  </w:style>
  <w:style w:type="paragraph" w:styleId="a7">
    <w:name w:val="footer"/>
    <w:basedOn w:val="a"/>
    <w:link w:val="Char3"/>
    <w:uiPriority w:val="99"/>
    <w:unhideWhenUsed/>
    <w:rsid w:val="00D338A9"/>
    <w:pPr>
      <w:tabs>
        <w:tab w:val="center" w:pos="4153"/>
        <w:tab w:val="right" w:pos="8306"/>
      </w:tabs>
      <w:snapToGrid w:val="0"/>
      <w:jc w:val="left"/>
    </w:pPr>
    <w:rPr>
      <w:sz w:val="18"/>
      <w:szCs w:val="18"/>
    </w:rPr>
  </w:style>
  <w:style w:type="character" w:customStyle="1" w:styleId="Char3">
    <w:name w:val="页脚 Char"/>
    <w:basedOn w:val="a0"/>
    <w:link w:val="a7"/>
    <w:uiPriority w:val="99"/>
    <w:rsid w:val="00D338A9"/>
    <w:rPr>
      <w:rFonts w:ascii="Times New Roman" w:eastAsia="宋体" w:hAnsi="Times New Roman" w:cs="Times New Roman"/>
      <w:sz w:val="18"/>
      <w:szCs w:val="18"/>
    </w:rPr>
  </w:style>
  <w:style w:type="character" w:styleId="a8">
    <w:name w:val="Hyperlink"/>
    <w:basedOn w:val="a0"/>
    <w:uiPriority w:val="99"/>
    <w:unhideWhenUsed/>
    <w:rsid w:val="00360B7F"/>
    <w:rPr>
      <w:color w:val="0000FF" w:themeColor="hyperlink"/>
      <w:u w:val="single"/>
    </w:rPr>
  </w:style>
  <w:style w:type="character" w:customStyle="1" w:styleId="3Char">
    <w:name w:val="标题 3 Char"/>
    <w:basedOn w:val="a0"/>
    <w:uiPriority w:val="9"/>
    <w:semiHidden/>
    <w:rsid w:val="00212A09"/>
    <w:rPr>
      <w:rFonts w:ascii="Times New Roman" w:eastAsia="宋体" w:hAnsi="Times New Roman" w:cs="Times New Roman"/>
      <w:b/>
      <w:bCs/>
      <w:sz w:val="32"/>
      <w:szCs w:val="32"/>
    </w:rPr>
  </w:style>
  <w:style w:type="character" w:customStyle="1" w:styleId="3Char1">
    <w:name w:val="标题 3 Char1"/>
    <w:link w:val="3"/>
    <w:rsid w:val="00752129"/>
    <w:rPr>
      <w:rFonts w:ascii="Times New Roman" w:eastAsia="宋体" w:hAnsi="Times New Roman" w:cs="Times New Roman"/>
      <w:b/>
      <w:bCs/>
      <w:kern w:val="44"/>
      <w:sz w:val="24"/>
      <w:szCs w:val="24"/>
    </w:rPr>
  </w:style>
  <w:style w:type="numbering" w:customStyle="1" w:styleId="10">
    <w:name w:val="无列表1"/>
    <w:next w:val="a2"/>
    <w:uiPriority w:val="99"/>
    <w:semiHidden/>
    <w:unhideWhenUsed/>
    <w:rsid w:val="0034411E"/>
  </w:style>
  <w:style w:type="paragraph" w:styleId="a9">
    <w:name w:val="Date"/>
    <w:basedOn w:val="a"/>
    <w:next w:val="a"/>
    <w:link w:val="Char4"/>
    <w:uiPriority w:val="99"/>
    <w:semiHidden/>
    <w:unhideWhenUsed/>
    <w:rsid w:val="0034411E"/>
    <w:pPr>
      <w:ind w:leftChars="2500" w:left="100"/>
    </w:pPr>
    <w:rPr>
      <w:rFonts w:asciiTheme="minorHAnsi" w:eastAsiaTheme="minorEastAsia" w:hAnsiTheme="minorHAnsi" w:cstheme="minorBidi"/>
      <w:szCs w:val="22"/>
    </w:rPr>
  </w:style>
  <w:style w:type="character" w:customStyle="1" w:styleId="Char4">
    <w:name w:val="日期 Char"/>
    <w:basedOn w:val="a0"/>
    <w:link w:val="a9"/>
    <w:uiPriority w:val="99"/>
    <w:semiHidden/>
    <w:rsid w:val="0034411E"/>
  </w:style>
  <w:style w:type="table" w:styleId="aa">
    <w:name w:val="Table Grid"/>
    <w:basedOn w:val="a1"/>
    <w:uiPriority w:val="59"/>
    <w:rsid w:val="00344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942ECB"/>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paragraph" w:styleId="30">
    <w:name w:val="toc 3"/>
    <w:basedOn w:val="a"/>
    <w:next w:val="a"/>
    <w:autoRedefine/>
    <w:uiPriority w:val="39"/>
    <w:unhideWhenUsed/>
    <w:rsid w:val="002E5CAD"/>
    <w:pPr>
      <w:tabs>
        <w:tab w:val="right" w:leader="dot" w:pos="8296"/>
      </w:tabs>
      <w:ind w:leftChars="400" w:left="840"/>
    </w:pPr>
  </w:style>
  <w:style w:type="paragraph" w:styleId="11">
    <w:name w:val="toc 1"/>
    <w:basedOn w:val="a"/>
    <w:next w:val="a"/>
    <w:autoRedefine/>
    <w:uiPriority w:val="39"/>
    <w:unhideWhenUsed/>
    <w:rsid w:val="00942ECB"/>
  </w:style>
  <w:style w:type="character" w:customStyle="1" w:styleId="4Char">
    <w:name w:val="标题 4 Char"/>
    <w:basedOn w:val="a0"/>
    <w:link w:val="4"/>
    <w:uiPriority w:val="9"/>
    <w:rsid w:val="007A58D2"/>
    <w:rPr>
      <w:rFonts w:ascii="Times New Roman" w:eastAsiaTheme="majorEastAsia" w:hAnsi="Times New Roman" w:cstheme="majorBidi"/>
      <w:b/>
      <w:bCs/>
      <w:sz w:val="24"/>
      <w:szCs w:val="28"/>
    </w:rPr>
  </w:style>
  <w:style w:type="paragraph" w:styleId="20">
    <w:name w:val="toc 2"/>
    <w:basedOn w:val="a"/>
    <w:next w:val="a"/>
    <w:autoRedefine/>
    <w:uiPriority w:val="39"/>
    <w:unhideWhenUsed/>
    <w:rsid w:val="007A58D2"/>
    <w:pPr>
      <w:tabs>
        <w:tab w:val="left" w:pos="840"/>
        <w:tab w:val="right" w:leader="dot" w:pos="8296"/>
      </w:tabs>
      <w:ind w:leftChars="200" w:left="420"/>
    </w:pPr>
  </w:style>
  <w:style w:type="paragraph" w:styleId="40">
    <w:name w:val="toc 4"/>
    <w:basedOn w:val="a"/>
    <w:next w:val="a"/>
    <w:autoRedefine/>
    <w:uiPriority w:val="39"/>
    <w:unhideWhenUsed/>
    <w:rsid w:val="002E5CAD"/>
    <w:pPr>
      <w:ind w:leftChars="600" w:left="1260"/>
    </w:pPr>
  </w:style>
  <w:style w:type="character" w:styleId="ab">
    <w:name w:val="annotation reference"/>
    <w:basedOn w:val="a0"/>
    <w:uiPriority w:val="99"/>
    <w:semiHidden/>
    <w:unhideWhenUsed/>
    <w:rsid w:val="00C22D7A"/>
    <w:rPr>
      <w:sz w:val="21"/>
      <w:szCs w:val="21"/>
    </w:rPr>
  </w:style>
  <w:style w:type="paragraph" w:styleId="ac">
    <w:name w:val="annotation subject"/>
    <w:basedOn w:val="a3"/>
    <w:next w:val="a3"/>
    <w:link w:val="Char5"/>
    <w:uiPriority w:val="99"/>
    <w:semiHidden/>
    <w:unhideWhenUsed/>
    <w:rsid w:val="00C22D7A"/>
    <w:rPr>
      <w:b/>
      <w:bCs/>
      <w:szCs w:val="24"/>
    </w:rPr>
  </w:style>
  <w:style w:type="character" w:customStyle="1" w:styleId="Char5">
    <w:name w:val="批注主题 Char"/>
    <w:basedOn w:val="Char1"/>
    <w:link w:val="ac"/>
    <w:uiPriority w:val="99"/>
    <w:semiHidden/>
    <w:rsid w:val="00C22D7A"/>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ster.com/geo/siteselection.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nster.com/geo/siteselection.aspx" TargetMode="External"/><Relationship Id="rId17" Type="http://schemas.openxmlformats.org/officeDocument/2006/relationships/hyperlink" Target="http://www.rileyguide.com/internat.html"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rileyguide.com/interna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OverseasJobs.com" TargetMode="External"/><Relationship Id="rId23" Type="http://schemas.microsoft.com/office/2016/09/relationships/commentsIds" Target="commentsIds.xml"/><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OverseasJobs.com" TargetMode="External"/><Relationship Id="rId22"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DE975-7168-4D5D-A7A8-E21288D04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54</Pages>
  <Words>16020</Words>
  <Characters>91318</Characters>
  <Application>Microsoft Office Word</Application>
  <DocSecurity>0</DocSecurity>
  <Lines>760</Lines>
  <Paragraphs>214</Paragraphs>
  <ScaleCrop>false</ScaleCrop>
  <Company/>
  <LinksUpToDate>false</LinksUpToDate>
  <CharactersWithSpaces>107124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16</cp:revision>
  <dcterms:created xsi:type="dcterms:W3CDTF">2020-03-21T00:59:00Z</dcterms:created>
  <dcterms:modified xsi:type="dcterms:W3CDTF">2020-03-29T08:26:00Z</dcterms:modified>
</cp:coreProperties>
</file>