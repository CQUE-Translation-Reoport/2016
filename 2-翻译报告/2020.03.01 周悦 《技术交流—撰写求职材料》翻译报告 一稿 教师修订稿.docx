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3C835" w14:textId="77777777" w:rsidR="0096689D" w:rsidRDefault="0096689D" w:rsidP="0096689D">
      <w:pPr>
        <w:spacing w:beforeLines="500" w:before="1560" w:afterLines="250" w:after="780"/>
        <w:jc w:val="center"/>
        <w:rPr>
          <w:rFonts w:ascii="黑体" w:eastAsia="黑体" w:hAnsi="黑体"/>
          <w:sz w:val="52"/>
          <w:szCs w:val="52"/>
        </w:rPr>
      </w:pPr>
      <w:r>
        <w:rPr>
          <w:rFonts w:ascii="黑体" w:eastAsia="黑体" w:hAnsi="黑体" w:hint="eastAsia"/>
          <w:sz w:val="52"/>
          <w:szCs w:val="52"/>
        </w:rPr>
        <w:t>重庆第二师范学院</w:t>
      </w:r>
    </w:p>
    <w:p w14:paraId="55947963" w14:textId="77777777" w:rsidR="0096689D" w:rsidRDefault="0096689D" w:rsidP="0096689D">
      <w:pPr>
        <w:spacing w:afterLines="400" w:after="1248" w:line="360" w:lineRule="auto"/>
        <w:jc w:val="center"/>
        <w:rPr>
          <w:rFonts w:ascii="方正小标宋_GBK" w:eastAsia="方正小标宋_GBK" w:hAnsi="仿宋"/>
          <w:b/>
          <w:sz w:val="44"/>
          <w:szCs w:val="44"/>
        </w:rPr>
      </w:pPr>
      <w:r>
        <w:rPr>
          <w:rFonts w:ascii="方正小标宋_GBK" w:eastAsia="方正小标宋_GBK" w:hAnsi="仿宋" w:hint="eastAsia"/>
          <w:b/>
          <w:sz w:val="52"/>
          <w:szCs w:val="52"/>
          <w:u w:val="single"/>
        </w:rPr>
        <w:t xml:space="preserve"> </w:t>
      </w:r>
      <w:r>
        <w:rPr>
          <w:rFonts w:ascii="方正小标宋_GBK" w:eastAsia="方正小标宋_GBK" w:hAnsi="仿宋" w:hint="eastAsia"/>
          <w:b/>
          <w:sz w:val="44"/>
          <w:szCs w:val="44"/>
          <w:u w:val="single"/>
        </w:rPr>
        <w:t>2020</w:t>
      </w:r>
      <w:r>
        <w:rPr>
          <w:rFonts w:ascii="方正小标宋_GBK" w:eastAsia="方正小标宋_GBK" w:hAnsi="仿宋" w:hint="eastAsia"/>
          <w:b/>
          <w:sz w:val="44"/>
          <w:szCs w:val="44"/>
        </w:rPr>
        <w:t>届全日制本科生毕业设计</w:t>
      </w:r>
    </w:p>
    <w:tbl>
      <w:tblPr>
        <w:tblW w:w="0" w:type="auto"/>
        <w:jc w:val="center"/>
        <w:tblLayout w:type="fixed"/>
        <w:tblLook w:val="0000" w:firstRow="0" w:lastRow="0" w:firstColumn="0" w:lastColumn="0" w:noHBand="0" w:noVBand="0"/>
      </w:tblPr>
      <w:tblGrid>
        <w:gridCol w:w="1597"/>
        <w:gridCol w:w="1640"/>
        <w:gridCol w:w="1459"/>
        <w:gridCol w:w="1707"/>
      </w:tblGrid>
      <w:tr w:rsidR="0096689D" w:rsidRPr="00E42613" w14:paraId="0DD08C1B" w14:textId="77777777" w:rsidTr="0034411E">
        <w:trPr>
          <w:trHeight w:val="630"/>
          <w:jc w:val="center"/>
        </w:trPr>
        <w:tc>
          <w:tcPr>
            <w:tcW w:w="1597" w:type="dxa"/>
            <w:shd w:val="clear" w:color="auto" w:fill="auto"/>
            <w:vAlign w:val="bottom"/>
          </w:tcPr>
          <w:p w14:paraId="3C01A687"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题    目</w:t>
            </w:r>
          </w:p>
        </w:tc>
        <w:tc>
          <w:tcPr>
            <w:tcW w:w="4806" w:type="dxa"/>
            <w:gridSpan w:val="3"/>
            <w:tcBorders>
              <w:bottom w:val="single" w:sz="8" w:space="0" w:color="auto"/>
            </w:tcBorders>
            <w:shd w:val="clear" w:color="auto" w:fill="auto"/>
            <w:vAlign w:val="bottom"/>
          </w:tcPr>
          <w:p w14:paraId="265E6189" w14:textId="77777777" w:rsidR="0096689D" w:rsidRPr="00E42613" w:rsidRDefault="00066C6D" w:rsidP="0034411E">
            <w:pPr>
              <w:snapToGrid w:val="0"/>
              <w:ind w:right="-6"/>
              <w:jc w:val="center"/>
              <w:rPr>
                <w:rFonts w:ascii="方正小标宋_GBK" w:hAnsi="黑体"/>
                <w:sz w:val="32"/>
                <w:szCs w:val="32"/>
              </w:rPr>
            </w:pPr>
            <w:r>
              <w:rPr>
                <w:rFonts w:hint="eastAsia"/>
                <w:sz w:val="32"/>
                <w:szCs w:val="32"/>
              </w:rPr>
              <w:t>《技术交流</w:t>
            </w:r>
            <w:r w:rsidR="00DA588C">
              <w:rPr>
                <w:rFonts w:hint="eastAsia"/>
                <w:sz w:val="32"/>
                <w:szCs w:val="32"/>
              </w:rPr>
              <w:t>——撰写求职材料</w:t>
            </w:r>
            <w:r w:rsidR="002340ED">
              <w:rPr>
                <w:rFonts w:hint="eastAsia"/>
                <w:sz w:val="32"/>
                <w:szCs w:val="32"/>
              </w:rPr>
              <w:t>》</w:t>
            </w:r>
            <w:r w:rsidR="0096689D" w:rsidRPr="00E42613">
              <w:rPr>
                <w:rFonts w:hint="eastAsia"/>
                <w:sz w:val="32"/>
                <w:szCs w:val="32"/>
              </w:rPr>
              <w:t>翻译报告</w:t>
            </w:r>
          </w:p>
        </w:tc>
      </w:tr>
      <w:tr w:rsidR="0096689D" w:rsidRPr="00E42613" w14:paraId="731CD290" w14:textId="77777777" w:rsidTr="0034411E">
        <w:trPr>
          <w:trHeight w:val="812"/>
          <w:jc w:val="center"/>
        </w:trPr>
        <w:tc>
          <w:tcPr>
            <w:tcW w:w="1597" w:type="dxa"/>
            <w:shd w:val="clear" w:color="auto" w:fill="auto"/>
            <w:vAlign w:val="bottom"/>
          </w:tcPr>
          <w:p w14:paraId="149B984A"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教学学院</w:t>
            </w:r>
          </w:p>
        </w:tc>
        <w:tc>
          <w:tcPr>
            <w:tcW w:w="4806" w:type="dxa"/>
            <w:gridSpan w:val="3"/>
            <w:tcBorders>
              <w:top w:val="single" w:sz="8" w:space="0" w:color="auto"/>
              <w:bottom w:val="single" w:sz="8" w:space="0" w:color="auto"/>
            </w:tcBorders>
            <w:shd w:val="clear" w:color="auto" w:fill="auto"/>
            <w:vAlign w:val="bottom"/>
          </w:tcPr>
          <w:p w14:paraId="302E165E"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楷体" w:eastAsia="楷体" w:hAnsi="楷体" w:cs="楷体" w:hint="eastAsia"/>
                <w:sz w:val="32"/>
                <w:szCs w:val="32"/>
              </w:rPr>
              <w:t>外国语言文学学院</w:t>
            </w:r>
          </w:p>
        </w:tc>
      </w:tr>
      <w:tr w:rsidR="0096689D" w:rsidRPr="00E42613" w14:paraId="7C17DF53" w14:textId="77777777" w:rsidTr="0034411E">
        <w:trPr>
          <w:trHeight w:val="799"/>
          <w:jc w:val="center"/>
        </w:trPr>
        <w:tc>
          <w:tcPr>
            <w:tcW w:w="1597" w:type="dxa"/>
            <w:shd w:val="clear" w:color="auto" w:fill="auto"/>
            <w:vAlign w:val="bottom"/>
          </w:tcPr>
          <w:p w14:paraId="33C6C3EB"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专业年级</w:t>
            </w:r>
          </w:p>
        </w:tc>
        <w:tc>
          <w:tcPr>
            <w:tcW w:w="4806" w:type="dxa"/>
            <w:gridSpan w:val="3"/>
            <w:tcBorders>
              <w:top w:val="single" w:sz="8" w:space="0" w:color="auto"/>
              <w:bottom w:val="single" w:sz="8" w:space="0" w:color="auto"/>
            </w:tcBorders>
            <w:shd w:val="clear" w:color="auto" w:fill="auto"/>
            <w:vAlign w:val="bottom"/>
          </w:tcPr>
          <w:p w14:paraId="6B56CD89"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楷体" w:eastAsia="楷体" w:hAnsi="楷体" w:cs="楷体" w:hint="eastAsia"/>
                <w:sz w:val="32"/>
                <w:szCs w:val="32"/>
              </w:rPr>
              <w:t>2016级英语</w:t>
            </w:r>
          </w:p>
        </w:tc>
      </w:tr>
      <w:tr w:rsidR="0096689D" w:rsidRPr="00E42613" w14:paraId="57BC5D79" w14:textId="77777777" w:rsidTr="0034411E">
        <w:trPr>
          <w:trHeight w:val="812"/>
          <w:jc w:val="center"/>
        </w:trPr>
        <w:tc>
          <w:tcPr>
            <w:tcW w:w="1597" w:type="dxa"/>
            <w:shd w:val="clear" w:color="auto" w:fill="auto"/>
            <w:vAlign w:val="bottom"/>
          </w:tcPr>
          <w:p w14:paraId="3ADF7C59"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学生姓名</w:t>
            </w:r>
          </w:p>
        </w:tc>
        <w:tc>
          <w:tcPr>
            <w:tcW w:w="1640" w:type="dxa"/>
            <w:tcBorders>
              <w:top w:val="single" w:sz="8" w:space="0" w:color="auto"/>
              <w:bottom w:val="single" w:sz="8" w:space="0" w:color="auto"/>
            </w:tcBorders>
            <w:shd w:val="clear" w:color="auto" w:fill="auto"/>
            <w:vAlign w:val="bottom"/>
          </w:tcPr>
          <w:p w14:paraId="2AB22C4A" w14:textId="77777777" w:rsidR="0096689D" w:rsidRPr="00E42613" w:rsidRDefault="002340ED" w:rsidP="0034411E">
            <w:pPr>
              <w:snapToGrid w:val="0"/>
              <w:ind w:right="-6"/>
              <w:jc w:val="center"/>
              <w:rPr>
                <w:rFonts w:ascii="方正小标宋_GBK" w:eastAsia="方正小标宋_GBK" w:hAnsi="黑体"/>
                <w:sz w:val="32"/>
                <w:szCs w:val="32"/>
              </w:rPr>
            </w:pPr>
            <w:r>
              <w:rPr>
                <w:rFonts w:ascii="方正小标宋_GBK" w:eastAsia="方正小标宋_GBK" w:hAnsi="黑体"/>
                <w:sz w:val="32"/>
                <w:szCs w:val="32"/>
              </w:rPr>
              <w:t>周悦</w:t>
            </w:r>
          </w:p>
        </w:tc>
        <w:tc>
          <w:tcPr>
            <w:tcW w:w="1459" w:type="dxa"/>
            <w:tcBorders>
              <w:top w:val="single" w:sz="8" w:space="0" w:color="auto"/>
            </w:tcBorders>
            <w:shd w:val="clear" w:color="auto" w:fill="auto"/>
            <w:vAlign w:val="bottom"/>
          </w:tcPr>
          <w:p w14:paraId="1059D114"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学号</w:t>
            </w:r>
          </w:p>
        </w:tc>
        <w:tc>
          <w:tcPr>
            <w:tcW w:w="1707" w:type="dxa"/>
            <w:tcBorders>
              <w:top w:val="single" w:sz="8" w:space="0" w:color="auto"/>
              <w:bottom w:val="single" w:sz="8" w:space="0" w:color="auto"/>
            </w:tcBorders>
            <w:shd w:val="clear" w:color="auto" w:fill="auto"/>
            <w:vAlign w:val="bottom"/>
          </w:tcPr>
          <w:p w14:paraId="60B69699" w14:textId="77777777" w:rsidR="0096689D" w:rsidRPr="002340ED" w:rsidRDefault="002340ED" w:rsidP="0034411E">
            <w:pPr>
              <w:snapToGrid w:val="0"/>
              <w:ind w:right="-6"/>
              <w:jc w:val="center"/>
              <w:rPr>
                <w:rFonts w:ascii="方正小标宋_GBK" w:eastAsia="方正小标宋_GBK" w:hAnsi="黑体"/>
                <w:sz w:val="24"/>
              </w:rPr>
            </w:pPr>
            <w:r w:rsidRPr="002340ED">
              <w:rPr>
                <w:rFonts w:ascii="方正小标宋_GBK" w:eastAsia="方正小标宋_GBK" w:hAnsi="黑体" w:hint="eastAsia"/>
                <w:sz w:val="24"/>
              </w:rPr>
              <w:t>1610403138</w:t>
            </w:r>
          </w:p>
        </w:tc>
      </w:tr>
      <w:tr w:rsidR="0096689D" w:rsidRPr="00E42613" w14:paraId="19D242BE" w14:textId="77777777" w:rsidTr="0034411E">
        <w:trPr>
          <w:trHeight w:val="799"/>
          <w:jc w:val="center"/>
        </w:trPr>
        <w:tc>
          <w:tcPr>
            <w:tcW w:w="1597" w:type="dxa"/>
            <w:shd w:val="clear" w:color="auto" w:fill="auto"/>
            <w:vAlign w:val="bottom"/>
          </w:tcPr>
          <w:p w14:paraId="705AC864"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指导教师</w:t>
            </w:r>
          </w:p>
        </w:tc>
        <w:tc>
          <w:tcPr>
            <w:tcW w:w="1640" w:type="dxa"/>
            <w:tcBorders>
              <w:top w:val="single" w:sz="8" w:space="0" w:color="auto"/>
              <w:bottom w:val="single" w:sz="8" w:space="0" w:color="auto"/>
            </w:tcBorders>
            <w:shd w:val="clear" w:color="auto" w:fill="auto"/>
            <w:vAlign w:val="bottom"/>
          </w:tcPr>
          <w:p w14:paraId="65C69192" w14:textId="77777777" w:rsidR="0096689D" w:rsidRPr="00E42613" w:rsidRDefault="002340ED" w:rsidP="0034411E">
            <w:pPr>
              <w:snapToGrid w:val="0"/>
              <w:ind w:right="-6"/>
              <w:jc w:val="center"/>
              <w:rPr>
                <w:rFonts w:ascii="方正小标宋_GBK" w:eastAsia="方正小标宋_GBK" w:hAnsi="黑体"/>
                <w:sz w:val="32"/>
                <w:szCs w:val="32"/>
              </w:rPr>
            </w:pPr>
            <w:r>
              <w:rPr>
                <w:rFonts w:ascii="方正小标宋_GBK" w:eastAsia="方正小标宋_GBK" w:hAnsi="黑体"/>
                <w:sz w:val="32"/>
                <w:szCs w:val="32"/>
              </w:rPr>
              <w:t>李亚星</w:t>
            </w:r>
          </w:p>
        </w:tc>
        <w:tc>
          <w:tcPr>
            <w:tcW w:w="1459" w:type="dxa"/>
            <w:shd w:val="clear" w:color="auto" w:fill="auto"/>
            <w:vAlign w:val="bottom"/>
          </w:tcPr>
          <w:p w14:paraId="0DCB87F3"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职称</w:t>
            </w:r>
          </w:p>
        </w:tc>
        <w:tc>
          <w:tcPr>
            <w:tcW w:w="1707" w:type="dxa"/>
            <w:tcBorders>
              <w:top w:val="single" w:sz="8" w:space="0" w:color="auto"/>
              <w:bottom w:val="single" w:sz="8" w:space="0" w:color="auto"/>
            </w:tcBorders>
            <w:shd w:val="clear" w:color="auto" w:fill="auto"/>
            <w:vAlign w:val="bottom"/>
          </w:tcPr>
          <w:p w14:paraId="542B3D0F" w14:textId="77777777" w:rsidR="0096689D" w:rsidRPr="00E42613" w:rsidRDefault="002340ED" w:rsidP="0034411E">
            <w:pPr>
              <w:snapToGrid w:val="0"/>
              <w:ind w:right="-6"/>
              <w:jc w:val="center"/>
              <w:rPr>
                <w:rFonts w:ascii="方正小标宋_GBK" w:eastAsia="方正小标宋_GBK" w:hAnsi="黑体"/>
                <w:sz w:val="32"/>
                <w:szCs w:val="32"/>
              </w:rPr>
            </w:pPr>
            <w:r>
              <w:rPr>
                <w:rFonts w:ascii="方正小标宋_GBK" w:eastAsia="方正小标宋_GBK" w:hAnsi="黑体"/>
                <w:sz w:val="32"/>
                <w:szCs w:val="32"/>
              </w:rPr>
              <w:t>讲师</w:t>
            </w:r>
          </w:p>
        </w:tc>
      </w:tr>
    </w:tbl>
    <w:p w14:paraId="325721C8" w14:textId="77777777" w:rsidR="0096689D" w:rsidRDefault="0096689D" w:rsidP="0096689D">
      <w:pPr>
        <w:spacing w:line="700" w:lineRule="exact"/>
        <w:ind w:right="-4" w:firstLine="480"/>
      </w:pPr>
    </w:p>
    <w:p w14:paraId="53B7B652" w14:textId="77777777" w:rsidR="0096689D" w:rsidRDefault="0096689D" w:rsidP="0096689D">
      <w:pPr>
        <w:spacing w:line="960" w:lineRule="exact"/>
        <w:rPr>
          <w:rFonts w:eastAsia="方正大标宋简体"/>
          <w:b/>
          <w:sz w:val="32"/>
        </w:rPr>
      </w:pPr>
    </w:p>
    <w:p w14:paraId="49DA3843" w14:textId="77777777" w:rsidR="0096689D" w:rsidRDefault="0096689D" w:rsidP="0096689D">
      <w:pPr>
        <w:spacing w:line="960" w:lineRule="exact"/>
        <w:ind w:firstLine="640"/>
        <w:jc w:val="center"/>
        <w:rPr>
          <w:rFonts w:eastAsia="方正大标宋简体"/>
          <w:b/>
          <w:sz w:val="32"/>
        </w:rPr>
      </w:pPr>
    </w:p>
    <w:tbl>
      <w:tblPr>
        <w:tblW w:w="0" w:type="auto"/>
        <w:jc w:val="center"/>
        <w:tblLayout w:type="fixed"/>
        <w:tblLook w:val="0000" w:firstRow="0" w:lastRow="0" w:firstColumn="0" w:lastColumn="0" w:noHBand="0" w:noVBand="0"/>
      </w:tblPr>
      <w:tblGrid>
        <w:gridCol w:w="993"/>
        <w:gridCol w:w="567"/>
        <w:gridCol w:w="708"/>
        <w:gridCol w:w="567"/>
      </w:tblGrid>
      <w:tr w:rsidR="0096689D" w:rsidRPr="00E42613" w14:paraId="271C47C1" w14:textId="77777777" w:rsidTr="0034411E">
        <w:trPr>
          <w:trHeight w:val="502"/>
          <w:jc w:val="center"/>
        </w:trPr>
        <w:tc>
          <w:tcPr>
            <w:tcW w:w="993" w:type="dxa"/>
            <w:tcBorders>
              <w:bottom w:val="single" w:sz="8" w:space="0" w:color="auto"/>
            </w:tcBorders>
            <w:shd w:val="clear" w:color="auto" w:fill="auto"/>
            <w:vAlign w:val="bottom"/>
          </w:tcPr>
          <w:p w14:paraId="53AD3F53" w14:textId="77777777" w:rsidR="0096689D" w:rsidRPr="00E42613" w:rsidRDefault="0096689D" w:rsidP="0034411E">
            <w:pPr>
              <w:snapToGrid w:val="0"/>
              <w:jc w:val="center"/>
              <w:rPr>
                <w:rFonts w:ascii="方正小标宋_GBK" w:eastAsia="方正小标宋_GBK" w:hAnsi="黑体"/>
                <w:sz w:val="32"/>
              </w:rPr>
            </w:pPr>
            <w:r w:rsidRPr="00E42613">
              <w:rPr>
                <w:rFonts w:ascii="方正小标宋_GBK" w:eastAsia="方正小标宋_GBK" w:hAnsi="黑体" w:hint="eastAsia"/>
                <w:sz w:val="32"/>
              </w:rPr>
              <w:t>2020</w:t>
            </w:r>
          </w:p>
        </w:tc>
        <w:tc>
          <w:tcPr>
            <w:tcW w:w="567" w:type="dxa"/>
            <w:shd w:val="clear" w:color="auto" w:fill="auto"/>
            <w:vAlign w:val="bottom"/>
          </w:tcPr>
          <w:p w14:paraId="38633CF4" w14:textId="77777777" w:rsidR="0096689D" w:rsidRPr="00E42613" w:rsidRDefault="0096689D" w:rsidP="0034411E">
            <w:pPr>
              <w:snapToGrid w:val="0"/>
              <w:jc w:val="center"/>
              <w:rPr>
                <w:rFonts w:ascii="方正小标宋_GBK" w:eastAsia="方正小标宋_GBK" w:hAnsi="黑体"/>
                <w:sz w:val="32"/>
              </w:rPr>
            </w:pPr>
            <w:r w:rsidRPr="00E42613">
              <w:rPr>
                <w:rFonts w:ascii="方正小标宋_GBK" w:eastAsia="方正小标宋_GBK" w:hAnsi="黑体" w:hint="eastAsia"/>
                <w:sz w:val="32"/>
              </w:rPr>
              <w:t>年</w:t>
            </w:r>
          </w:p>
        </w:tc>
        <w:tc>
          <w:tcPr>
            <w:tcW w:w="708" w:type="dxa"/>
            <w:tcBorders>
              <w:bottom w:val="single" w:sz="8" w:space="0" w:color="auto"/>
            </w:tcBorders>
            <w:shd w:val="clear" w:color="auto" w:fill="auto"/>
            <w:vAlign w:val="bottom"/>
          </w:tcPr>
          <w:p w14:paraId="52262266" w14:textId="77777777" w:rsidR="0096689D" w:rsidRPr="00E42613" w:rsidRDefault="0096689D" w:rsidP="0034411E">
            <w:pPr>
              <w:snapToGrid w:val="0"/>
              <w:jc w:val="center"/>
              <w:rPr>
                <w:rFonts w:ascii="方正小标宋_GBK" w:eastAsia="方正小标宋_GBK" w:hAnsi="黑体"/>
                <w:sz w:val="32"/>
              </w:rPr>
            </w:pPr>
            <w:r w:rsidRPr="00E42613">
              <w:rPr>
                <w:rFonts w:ascii="方正小标宋_GBK" w:eastAsia="方正小标宋_GBK" w:hAnsi="黑体" w:hint="eastAsia"/>
                <w:sz w:val="32"/>
              </w:rPr>
              <w:t>5</w:t>
            </w:r>
          </w:p>
        </w:tc>
        <w:tc>
          <w:tcPr>
            <w:tcW w:w="567" w:type="dxa"/>
            <w:shd w:val="clear" w:color="auto" w:fill="auto"/>
            <w:vAlign w:val="bottom"/>
          </w:tcPr>
          <w:p w14:paraId="1C028104" w14:textId="77777777" w:rsidR="0096689D" w:rsidRPr="00E42613" w:rsidRDefault="0096689D" w:rsidP="0034411E">
            <w:pPr>
              <w:snapToGrid w:val="0"/>
              <w:jc w:val="center"/>
              <w:rPr>
                <w:rFonts w:ascii="方正小标宋_GBK" w:eastAsia="方正小标宋_GBK" w:hAnsi="黑体"/>
                <w:sz w:val="32"/>
              </w:rPr>
            </w:pPr>
            <w:r w:rsidRPr="00E42613">
              <w:rPr>
                <w:rFonts w:ascii="方正小标宋_GBK" w:eastAsia="方正小标宋_GBK" w:hAnsi="黑体" w:hint="eastAsia"/>
                <w:sz w:val="32"/>
              </w:rPr>
              <w:t>月</w:t>
            </w:r>
          </w:p>
        </w:tc>
      </w:tr>
    </w:tbl>
    <w:p w14:paraId="02F96DAA" w14:textId="77777777" w:rsidR="0096689D" w:rsidRDefault="0096689D" w:rsidP="0096689D">
      <w:pPr>
        <w:rPr>
          <w:rFonts w:ascii="隶书" w:eastAsia="隶书"/>
        </w:rPr>
      </w:pPr>
    </w:p>
    <w:p w14:paraId="35F0CF3A" w14:textId="77777777" w:rsidR="0096689D" w:rsidRDefault="0096689D">
      <w:pPr>
        <w:widowControl/>
        <w:jc w:val="left"/>
      </w:pPr>
      <w:r>
        <w:br w:type="page"/>
      </w:r>
    </w:p>
    <w:p w14:paraId="724AADF3" w14:textId="77777777" w:rsidR="0096689D" w:rsidRDefault="0096689D" w:rsidP="0096689D">
      <w:pPr>
        <w:spacing w:line="480" w:lineRule="auto"/>
        <w:jc w:val="center"/>
        <w:rPr>
          <w:rFonts w:eastAsia="黑体"/>
          <w:b/>
          <w:i/>
          <w:sz w:val="36"/>
          <w:szCs w:val="36"/>
        </w:rPr>
      </w:pPr>
    </w:p>
    <w:p w14:paraId="360037DE" w14:textId="77777777" w:rsidR="0096689D" w:rsidRDefault="0096689D" w:rsidP="0096689D">
      <w:pPr>
        <w:spacing w:line="480" w:lineRule="auto"/>
        <w:jc w:val="center"/>
        <w:rPr>
          <w:rFonts w:eastAsia="黑体"/>
          <w:b/>
          <w:i/>
          <w:sz w:val="36"/>
          <w:szCs w:val="36"/>
        </w:rPr>
      </w:pPr>
      <w:r w:rsidRPr="0096689D">
        <w:rPr>
          <w:rFonts w:eastAsia="黑体"/>
          <w:b/>
          <w:i/>
          <w:sz w:val="36"/>
          <w:szCs w:val="36"/>
        </w:rPr>
        <w:t>Technical Communication</w:t>
      </w:r>
      <w:r w:rsidR="002340ED">
        <w:rPr>
          <w:rFonts w:eastAsia="黑体" w:hint="eastAsia"/>
          <w:b/>
          <w:i/>
          <w:sz w:val="36"/>
          <w:szCs w:val="36"/>
        </w:rPr>
        <w:t>-</w:t>
      </w:r>
    </w:p>
    <w:p w14:paraId="416C0B67" w14:textId="77777777" w:rsidR="002340ED" w:rsidRPr="002340ED" w:rsidRDefault="002340ED" w:rsidP="0096689D">
      <w:pPr>
        <w:spacing w:line="480" w:lineRule="auto"/>
        <w:jc w:val="center"/>
        <w:rPr>
          <w:sz w:val="36"/>
          <w:szCs w:val="36"/>
          <w:lang w:val="en-GB"/>
        </w:rPr>
      </w:pPr>
      <w:r w:rsidRPr="002340ED">
        <w:rPr>
          <w:rFonts w:hint="eastAsia"/>
          <w:b/>
          <w:i/>
          <w:sz w:val="36"/>
          <w:szCs w:val="36"/>
        </w:rPr>
        <w:t>Writing Job Application Materials</w:t>
      </w:r>
    </w:p>
    <w:p w14:paraId="68FE3A65" w14:textId="77777777" w:rsidR="0096689D" w:rsidRPr="0096689D" w:rsidRDefault="0096689D" w:rsidP="0096689D">
      <w:pPr>
        <w:spacing w:line="480" w:lineRule="auto"/>
        <w:jc w:val="center"/>
        <w:rPr>
          <w:sz w:val="28"/>
          <w:lang w:val="en-GB"/>
        </w:rPr>
      </w:pPr>
    </w:p>
    <w:p w14:paraId="7C131592" w14:textId="77777777" w:rsidR="0096689D" w:rsidRPr="0096689D" w:rsidRDefault="0096689D" w:rsidP="0096689D">
      <w:pPr>
        <w:spacing w:line="480" w:lineRule="auto"/>
        <w:jc w:val="center"/>
        <w:rPr>
          <w:sz w:val="28"/>
          <w:lang w:val="en-GB"/>
        </w:rPr>
      </w:pPr>
    </w:p>
    <w:p w14:paraId="032F7CED" w14:textId="77777777" w:rsidR="002340ED" w:rsidRPr="002340ED" w:rsidRDefault="002340ED" w:rsidP="002340ED">
      <w:pPr>
        <w:keepNext/>
        <w:jc w:val="center"/>
        <w:outlineLvl w:val="2"/>
        <w:rPr>
          <w:sz w:val="28"/>
        </w:rPr>
      </w:pPr>
      <w:bookmarkStart w:id="0" w:name="_Toc33969984"/>
      <w:bookmarkStart w:id="1" w:name="_Toc33970291"/>
      <w:bookmarkStart w:id="2" w:name="_Toc33970364"/>
      <w:bookmarkStart w:id="3" w:name="_Toc33970484"/>
      <w:r w:rsidRPr="002340ED">
        <w:rPr>
          <w:rFonts w:hint="eastAsia"/>
          <w:sz w:val="28"/>
        </w:rPr>
        <w:t>A translation Report</w:t>
      </w:r>
      <w:bookmarkEnd w:id="0"/>
      <w:bookmarkEnd w:id="1"/>
      <w:bookmarkEnd w:id="2"/>
      <w:bookmarkEnd w:id="3"/>
    </w:p>
    <w:p w14:paraId="4FD83F60" w14:textId="77777777" w:rsidR="002340ED" w:rsidRPr="002340ED" w:rsidRDefault="002340ED" w:rsidP="002340ED">
      <w:pPr>
        <w:keepNext/>
        <w:jc w:val="center"/>
        <w:outlineLvl w:val="2"/>
        <w:rPr>
          <w:sz w:val="28"/>
        </w:rPr>
      </w:pPr>
      <w:bookmarkStart w:id="4" w:name="_Toc33969985"/>
      <w:bookmarkStart w:id="5" w:name="_Toc33970292"/>
      <w:bookmarkStart w:id="6" w:name="_Toc33970365"/>
      <w:bookmarkStart w:id="7" w:name="_Toc33970485"/>
      <w:r w:rsidRPr="002340ED">
        <w:rPr>
          <w:rFonts w:hint="eastAsia"/>
          <w:sz w:val="28"/>
        </w:rPr>
        <w:t xml:space="preserve">submitted in partial </w:t>
      </w:r>
      <w:r w:rsidRPr="002340ED">
        <w:rPr>
          <w:sz w:val="28"/>
        </w:rPr>
        <w:t>fulfillment</w:t>
      </w:r>
      <w:bookmarkEnd w:id="4"/>
      <w:bookmarkEnd w:id="5"/>
      <w:bookmarkEnd w:id="6"/>
      <w:bookmarkEnd w:id="7"/>
    </w:p>
    <w:p w14:paraId="36043752" w14:textId="77777777" w:rsidR="002340ED" w:rsidRPr="002340ED" w:rsidRDefault="002340ED" w:rsidP="002340ED">
      <w:pPr>
        <w:jc w:val="center"/>
        <w:rPr>
          <w:sz w:val="28"/>
        </w:rPr>
      </w:pPr>
      <w:r w:rsidRPr="002340ED">
        <w:rPr>
          <w:rFonts w:hint="eastAsia"/>
          <w:sz w:val="28"/>
        </w:rPr>
        <w:t>of the requirements for the degree of Bachelor of Arts</w:t>
      </w:r>
    </w:p>
    <w:p w14:paraId="5ACB0F6B" w14:textId="77777777" w:rsidR="002340ED" w:rsidRPr="002340ED" w:rsidRDefault="002340ED" w:rsidP="002340ED">
      <w:pPr>
        <w:jc w:val="center"/>
        <w:rPr>
          <w:sz w:val="28"/>
        </w:rPr>
      </w:pPr>
      <w:r w:rsidRPr="002340ED">
        <w:rPr>
          <w:rFonts w:hint="eastAsia"/>
          <w:sz w:val="28"/>
        </w:rPr>
        <w:t>in the School of Foreign Languages and Literatures</w:t>
      </w:r>
    </w:p>
    <w:p w14:paraId="3B1B526A" w14:textId="77777777" w:rsidR="002340ED" w:rsidRPr="002340ED" w:rsidRDefault="002340ED" w:rsidP="002340ED">
      <w:pPr>
        <w:jc w:val="center"/>
        <w:rPr>
          <w:sz w:val="28"/>
        </w:rPr>
      </w:pPr>
      <w:r w:rsidRPr="002340ED">
        <w:rPr>
          <w:rFonts w:hint="eastAsia"/>
          <w:sz w:val="28"/>
        </w:rPr>
        <w:t>Chongqing University of Education</w:t>
      </w:r>
    </w:p>
    <w:p w14:paraId="22357E7B" w14:textId="77777777" w:rsidR="0096689D" w:rsidRPr="0096689D" w:rsidRDefault="0096689D" w:rsidP="0096689D">
      <w:pPr>
        <w:keepNext/>
        <w:ind w:left="1440"/>
        <w:outlineLvl w:val="2"/>
        <w:rPr>
          <w:b/>
          <w:bCs/>
          <w:sz w:val="28"/>
        </w:rPr>
      </w:pPr>
    </w:p>
    <w:p w14:paraId="79420394" w14:textId="77777777" w:rsidR="0096689D" w:rsidRPr="0096689D" w:rsidRDefault="0096689D" w:rsidP="0096689D">
      <w:pPr>
        <w:keepNext/>
        <w:ind w:left="840" w:firstLine="420"/>
        <w:jc w:val="left"/>
        <w:outlineLvl w:val="2"/>
        <w:rPr>
          <w:b/>
          <w:bCs/>
          <w:sz w:val="28"/>
        </w:rPr>
      </w:pPr>
      <w:bookmarkStart w:id="8" w:name="_Toc33969986"/>
      <w:bookmarkStart w:id="9" w:name="_Toc33970293"/>
      <w:bookmarkStart w:id="10" w:name="_Toc33970366"/>
      <w:bookmarkStart w:id="11" w:name="_Toc33970486"/>
      <w:r w:rsidRPr="0096689D">
        <w:rPr>
          <w:b/>
          <w:bCs/>
          <w:sz w:val="28"/>
        </w:rPr>
        <w:t>S</w:t>
      </w:r>
      <w:r w:rsidRPr="0096689D">
        <w:rPr>
          <w:rFonts w:hint="eastAsia"/>
          <w:b/>
          <w:bCs/>
          <w:sz w:val="28"/>
        </w:rPr>
        <w:t>chool:</w:t>
      </w:r>
      <w:r w:rsidRPr="0096689D">
        <w:rPr>
          <w:rFonts w:hint="eastAsia"/>
          <w:b/>
          <w:bCs/>
          <w:sz w:val="28"/>
        </w:rPr>
        <w:tab/>
      </w:r>
      <w:r w:rsidRPr="0096689D">
        <w:rPr>
          <w:rFonts w:hint="eastAsia"/>
          <w:b/>
          <w:bCs/>
          <w:sz w:val="28"/>
        </w:rPr>
        <w:tab/>
      </w:r>
      <w:r w:rsidRPr="0096689D">
        <w:rPr>
          <w:rFonts w:hint="eastAsia"/>
          <w:bCs/>
          <w:sz w:val="28"/>
        </w:rPr>
        <w:t>School of Foreign Languages &amp; Literatures</w:t>
      </w:r>
      <w:bookmarkEnd w:id="8"/>
      <w:bookmarkEnd w:id="9"/>
      <w:bookmarkEnd w:id="10"/>
      <w:bookmarkEnd w:id="11"/>
    </w:p>
    <w:p w14:paraId="74904F3B" w14:textId="77777777" w:rsidR="0096689D" w:rsidRPr="0096689D" w:rsidRDefault="0096689D" w:rsidP="0096689D">
      <w:pPr>
        <w:keepNext/>
        <w:ind w:left="840" w:firstLine="420"/>
        <w:jc w:val="left"/>
        <w:outlineLvl w:val="2"/>
        <w:rPr>
          <w:b/>
          <w:bCs/>
          <w:sz w:val="28"/>
        </w:rPr>
      </w:pPr>
      <w:bookmarkStart w:id="12" w:name="_Toc33969987"/>
      <w:bookmarkStart w:id="13" w:name="_Toc33970294"/>
      <w:bookmarkStart w:id="14" w:name="_Toc33970367"/>
      <w:bookmarkStart w:id="15" w:name="_Toc33970487"/>
      <w:r w:rsidRPr="0096689D">
        <w:rPr>
          <w:rFonts w:hint="eastAsia"/>
          <w:b/>
          <w:bCs/>
          <w:sz w:val="28"/>
        </w:rPr>
        <w:t>Major</w:t>
      </w:r>
      <w:r w:rsidRPr="0096689D">
        <w:rPr>
          <w:b/>
          <w:bCs/>
          <w:sz w:val="28"/>
        </w:rPr>
        <w:t>:</w:t>
      </w:r>
      <w:r w:rsidRPr="0096689D">
        <w:rPr>
          <w:rFonts w:hint="eastAsia"/>
          <w:b/>
          <w:bCs/>
          <w:sz w:val="28"/>
        </w:rPr>
        <w:tab/>
      </w:r>
      <w:r w:rsidRPr="0096689D">
        <w:rPr>
          <w:rFonts w:hint="eastAsia"/>
          <w:b/>
          <w:bCs/>
          <w:sz w:val="28"/>
        </w:rPr>
        <w:tab/>
      </w:r>
      <w:r w:rsidRPr="0096689D">
        <w:rPr>
          <w:rFonts w:hint="eastAsia"/>
          <w:bCs/>
          <w:sz w:val="28"/>
        </w:rPr>
        <w:t>English</w:t>
      </w:r>
      <w:bookmarkEnd w:id="12"/>
      <w:bookmarkEnd w:id="13"/>
      <w:bookmarkEnd w:id="14"/>
      <w:bookmarkEnd w:id="15"/>
      <w:r w:rsidRPr="0096689D">
        <w:rPr>
          <w:bCs/>
          <w:sz w:val="28"/>
        </w:rPr>
        <w:t xml:space="preserve"> </w:t>
      </w:r>
    </w:p>
    <w:p w14:paraId="5F3C7E0C" w14:textId="77777777" w:rsidR="0096689D" w:rsidRPr="0096689D" w:rsidRDefault="0096689D" w:rsidP="0096689D">
      <w:pPr>
        <w:keepNext/>
        <w:ind w:left="840" w:firstLine="420"/>
        <w:jc w:val="left"/>
        <w:outlineLvl w:val="2"/>
        <w:rPr>
          <w:b/>
          <w:bCs/>
          <w:sz w:val="28"/>
        </w:rPr>
      </w:pPr>
      <w:bookmarkStart w:id="16" w:name="_Toc33969988"/>
      <w:bookmarkStart w:id="17" w:name="_Toc33970295"/>
      <w:bookmarkStart w:id="18" w:name="_Toc33970368"/>
      <w:bookmarkStart w:id="19" w:name="_Toc33970488"/>
      <w:r w:rsidRPr="0096689D">
        <w:rPr>
          <w:rFonts w:hint="eastAsia"/>
          <w:b/>
          <w:bCs/>
          <w:sz w:val="28"/>
        </w:rPr>
        <w:t>Grade</w:t>
      </w:r>
      <w:r w:rsidRPr="0096689D">
        <w:rPr>
          <w:b/>
          <w:bCs/>
          <w:sz w:val="28"/>
        </w:rPr>
        <w:t>:</w:t>
      </w:r>
      <w:r w:rsidRPr="0096689D">
        <w:rPr>
          <w:rFonts w:hint="eastAsia"/>
          <w:b/>
          <w:bCs/>
          <w:sz w:val="28"/>
        </w:rPr>
        <w:tab/>
      </w:r>
      <w:r w:rsidRPr="0096689D">
        <w:rPr>
          <w:rFonts w:hint="eastAsia"/>
          <w:b/>
          <w:bCs/>
          <w:sz w:val="28"/>
        </w:rPr>
        <w:tab/>
      </w:r>
      <w:r w:rsidR="002D49F9" w:rsidRPr="002D49F9">
        <w:rPr>
          <w:rFonts w:hint="eastAsia"/>
          <w:bCs/>
          <w:sz w:val="28"/>
        </w:rPr>
        <w:t>2016</w:t>
      </w:r>
      <w:bookmarkEnd w:id="16"/>
      <w:bookmarkEnd w:id="17"/>
      <w:bookmarkEnd w:id="18"/>
      <w:bookmarkEnd w:id="19"/>
    </w:p>
    <w:p w14:paraId="2EBC76B1" w14:textId="77777777" w:rsidR="0096689D" w:rsidRPr="0096689D" w:rsidRDefault="0096689D" w:rsidP="0096689D">
      <w:pPr>
        <w:keepNext/>
        <w:ind w:left="840" w:firstLine="420"/>
        <w:jc w:val="left"/>
        <w:outlineLvl w:val="2"/>
        <w:rPr>
          <w:b/>
          <w:bCs/>
          <w:sz w:val="28"/>
        </w:rPr>
      </w:pPr>
      <w:bookmarkStart w:id="20" w:name="_Toc33969989"/>
      <w:bookmarkStart w:id="21" w:name="_Toc33970296"/>
      <w:bookmarkStart w:id="22" w:name="_Toc33970369"/>
      <w:bookmarkStart w:id="23" w:name="_Toc33970489"/>
      <w:r w:rsidRPr="0096689D">
        <w:rPr>
          <w:rFonts w:hint="eastAsia"/>
          <w:b/>
          <w:bCs/>
          <w:sz w:val="28"/>
        </w:rPr>
        <w:t>Name</w:t>
      </w:r>
      <w:r w:rsidRPr="0096689D">
        <w:rPr>
          <w:b/>
          <w:bCs/>
          <w:sz w:val="28"/>
        </w:rPr>
        <w:t>:</w:t>
      </w:r>
      <w:r w:rsidRPr="0096689D">
        <w:rPr>
          <w:rFonts w:hint="eastAsia"/>
          <w:b/>
          <w:bCs/>
          <w:sz w:val="28"/>
        </w:rPr>
        <w:tab/>
      </w:r>
      <w:r w:rsidRPr="0096689D">
        <w:rPr>
          <w:rFonts w:hint="eastAsia"/>
          <w:b/>
          <w:bCs/>
          <w:sz w:val="28"/>
        </w:rPr>
        <w:tab/>
      </w:r>
      <w:r w:rsidRPr="0096689D">
        <w:rPr>
          <w:rFonts w:hint="eastAsia"/>
          <w:b/>
          <w:bCs/>
          <w:sz w:val="28"/>
        </w:rPr>
        <w:tab/>
      </w:r>
      <w:r w:rsidR="002D49F9" w:rsidRPr="002D49F9">
        <w:rPr>
          <w:rFonts w:hint="eastAsia"/>
          <w:bCs/>
          <w:sz w:val="28"/>
        </w:rPr>
        <w:t>周悦</w:t>
      </w:r>
      <w:bookmarkEnd w:id="20"/>
      <w:bookmarkEnd w:id="21"/>
      <w:bookmarkEnd w:id="22"/>
      <w:bookmarkEnd w:id="23"/>
    </w:p>
    <w:p w14:paraId="0F222019" w14:textId="77777777" w:rsidR="0096689D" w:rsidRPr="0096689D" w:rsidRDefault="0096689D" w:rsidP="0096689D">
      <w:pPr>
        <w:keepNext/>
        <w:ind w:left="840" w:firstLine="420"/>
        <w:jc w:val="left"/>
        <w:outlineLvl w:val="2"/>
        <w:rPr>
          <w:b/>
          <w:bCs/>
          <w:sz w:val="28"/>
        </w:rPr>
      </w:pPr>
      <w:bookmarkStart w:id="24" w:name="_Toc33969990"/>
      <w:bookmarkStart w:id="25" w:name="_Toc33970297"/>
      <w:bookmarkStart w:id="26" w:name="_Toc33970370"/>
      <w:bookmarkStart w:id="27" w:name="_Toc33970490"/>
      <w:r w:rsidRPr="0096689D">
        <w:rPr>
          <w:rFonts w:hint="eastAsia"/>
          <w:b/>
          <w:bCs/>
          <w:sz w:val="28"/>
        </w:rPr>
        <w:t>Supervisor</w:t>
      </w:r>
      <w:r w:rsidRPr="0096689D">
        <w:rPr>
          <w:b/>
          <w:bCs/>
          <w:sz w:val="28"/>
        </w:rPr>
        <w:t>:</w:t>
      </w:r>
      <w:r w:rsidRPr="0096689D">
        <w:rPr>
          <w:rFonts w:hint="eastAsia"/>
          <w:b/>
          <w:bCs/>
          <w:sz w:val="28"/>
        </w:rPr>
        <w:tab/>
      </w:r>
      <w:r w:rsidR="002D49F9" w:rsidRPr="002D49F9">
        <w:rPr>
          <w:rFonts w:hint="eastAsia"/>
          <w:bCs/>
          <w:sz w:val="28"/>
        </w:rPr>
        <w:t>李亚星</w:t>
      </w:r>
      <w:bookmarkEnd w:id="24"/>
      <w:bookmarkEnd w:id="25"/>
      <w:bookmarkEnd w:id="26"/>
      <w:bookmarkEnd w:id="27"/>
    </w:p>
    <w:p w14:paraId="2B36109C" w14:textId="77777777" w:rsidR="0096689D" w:rsidRDefault="0096689D" w:rsidP="0096689D">
      <w:pPr>
        <w:keepNext/>
        <w:ind w:left="840" w:firstLine="420"/>
        <w:jc w:val="left"/>
        <w:outlineLvl w:val="2"/>
        <w:rPr>
          <w:bCs/>
          <w:sz w:val="28"/>
        </w:rPr>
      </w:pPr>
      <w:bookmarkStart w:id="28" w:name="_Toc33969991"/>
      <w:bookmarkStart w:id="29" w:name="_Toc33970298"/>
      <w:bookmarkStart w:id="30" w:name="_Toc33970371"/>
      <w:bookmarkStart w:id="31" w:name="_Toc33970491"/>
      <w:r w:rsidRPr="0096689D">
        <w:rPr>
          <w:rFonts w:hint="eastAsia"/>
          <w:b/>
          <w:bCs/>
          <w:sz w:val="28"/>
        </w:rPr>
        <w:t>Date</w:t>
      </w:r>
      <w:r w:rsidRPr="0096689D">
        <w:rPr>
          <w:b/>
          <w:bCs/>
          <w:sz w:val="28"/>
        </w:rPr>
        <w:t>:</w:t>
      </w:r>
      <w:r w:rsidRPr="0096689D">
        <w:rPr>
          <w:rFonts w:hint="eastAsia"/>
          <w:b/>
          <w:bCs/>
          <w:sz w:val="28"/>
        </w:rPr>
        <w:tab/>
      </w:r>
      <w:r w:rsidRPr="0096689D">
        <w:rPr>
          <w:rFonts w:hint="eastAsia"/>
          <w:b/>
          <w:bCs/>
          <w:sz w:val="28"/>
        </w:rPr>
        <w:tab/>
      </w:r>
      <w:r w:rsidRPr="0096689D">
        <w:rPr>
          <w:rFonts w:hint="eastAsia"/>
          <w:b/>
          <w:bCs/>
          <w:sz w:val="28"/>
        </w:rPr>
        <w:tab/>
      </w:r>
      <w:r w:rsidRPr="0096689D">
        <w:rPr>
          <w:rFonts w:hint="eastAsia"/>
          <w:sz w:val="28"/>
        </w:rPr>
        <w:t>May</w:t>
      </w:r>
      <w:r w:rsidRPr="0096689D">
        <w:rPr>
          <w:rFonts w:hint="eastAsia"/>
          <w:bCs/>
          <w:sz w:val="28"/>
        </w:rPr>
        <w:t>,</w:t>
      </w:r>
      <w:r w:rsidRPr="0096689D">
        <w:rPr>
          <w:bCs/>
          <w:sz w:val="28"/>
        </w:rPr>
        <w:t xml:space="preserve"> 20</w:t>
      </w:r>
      <w:r w:rsidRPr="0096689D">
        <w:rPr>
          <w:rFonts w:hint="eastAsia"/>
          <w:bCs/>
          <w:sz w:val="28"/>
        </w:rPr>
        <w:t>20</w:t>
      </w:r>
      <w:bookmarkEnd w:id="28"/>
      <w:bookmarkEnd w:id="29"/>
      <w:bookmarkEnd w:id="30"/>
      <w:bookmarkEnd w:id="31"/>
    </w:p>
    <w:p w14:paraId="54280CFC" w14:textId="77777777" w:rsidR="000271C3" w:rsidRDefault="000271C3" w:rsidP="0096689D">
      <w:pPr>
        <w:keepNext/>
        <w:ind w:left="840" w:firstLine="420"/>
        <w:jc w:val="left"/>
        <w:outlineLvl w:val="2"/>
        <w:rPr>
          <w:bCs/>
          <w:sz w:val="28"/>
        </w:rPr>
      </w:pPr>
    </w:p>
    <w:p w14:paraId="1F86F0FF" w14:textId="77777777" w:rsidR="000271C3" w:rsidRDefault="000271C3" w:rsidP="0096689D">
      <w:pPr>
        <w:keepNext/>
        <w:ind w:left="840" w:firstLine="420"/>
        <w:jc w:val="left"/>
        <w:outlineLvl w:val="2"/>
        <w:rPr>
          <w:bCs/>
          <w:sz w:val="28"/>
        </w:rPr>
      </w:pPr>
    </w:p>
    <w:p w14:paraId="16D82B20" w14:textId="77777777" w:rsidR="000271C3" w:rsidRDefault="000271C3" w:rsidP="0096689D">
      <w:pPr>
        <w:keepNext/>
        <w:ind w:left="840" w:firstLine="420"/>
        <w:jc w:val="left"/>
        <w:outlineLvl w:val="2"/>
        <w:rPr>
          <w:bCs/>
          <w:sz w:val="28"/>
        </w:rPr>
      </w:pPr>
    </w:p>
    <w:p w14:paraId="7DFB1ED9" w14:textId="77777777" w:rsidR="000271C3" w:rsidRPr="0096689D" w:rsidRDefault="000271C3" w:rsidP="0096689D">
      <w:pPr>
        <w:keepNext/>
        <w:ind w:left="840" w:firstLine="420"/>
        <w:jc w:val="left"/>
        <w:outlineLvl w:val="2"/>
        <w:rPr>
          <w:bCs/>
          <w:sz w:val="28"/>
        </w:rPr>
      </w:pPr>
    </w:p>
    <w:p w14:paraId="25DB5BD3" w14:textId="77777777" w:rsidR="00942ECB" w:rsidRDefault="00942ECB" w:rsidP="00942ECB">
      <w:pPr>
        <w:rPr>
          <w:spacing w:val="24"/>
          <w:sz w:val="28"/>
        </w:rPr>
        <w:sectPr w:rsidR="00942ECB" w:rsidSect="000271C3">
          <w:footerReference w:type="default" r:id="rId8"/>
          <w:pgSz w:w="11906" w:h="16838" w:code="9"/>
          <w:pgMar w:top="1440" w:right="1800" w:bottom="1440" w:left="1800" w:header="851" w:footer="992" w:gutter="0"/>
          <w:cols w:space="425"/>
          <w:docGrid w:type="lines" w:linePitch="312"/>
        </w:sectPr>
      </w:pPr>
    </w:p>
    <w:p w14:paraId="6B5E8431" w14:textId="77777777" w:rsidR="000271C3" w:rsidRDefault="000271C3">
      <w:pPr>
        <w:widowControl/>
        <w:jc w:val="left"/>
      </w:pPr>
    </w:p>
    <w:p w14:paraId="24024423" w14:textId="77777777" w:rsidR="00633633" w:rsidRPr="00AE7B73" w:rsidRDefault="0096689D" w:rsidP="00856B89">
      <w:pPr>
        <w:spacing w:line="360" w:lineRule="auto"/>
        <w:rPr>
          <w:sz w:val="24"/>
        </w:rPr>
      </w:pPr>
      <w:r>
        <w:rPr>
          <w:b/>
          <w:sz w:val="24"/>
        </w:rPr>
        <w:t>Abstract:</w:t>
      </w:r>
      <w:r w:rsidR="00856B89" w:rsidRPr="00856B89">
        <w:t xml:space="preserve"> </w:t>
      </w:r>
      <w:r w:rsidR="00856B89" w:rsidRPr="00856B89">
        <w:rPr>
          <w:sz w:val="24"/>
        </w:rPr>
        <w:t xml:space="preserve">This paper is the translation report of </w:t>
      </w:r>
      <w:r w:rsidR="00856B89" w:rsidRPr="00856B89">
        <w:rPr>
          <w:i/>
          <w:sz w:val="24"/>
        </w:rPr>
        <w:t>Technical Communication</w:t>
      </w:r>
      <w:r w:rsidR="00856B89" w:rsidRPr="00856B89">
        <w:rPr>
          <w:sz w:val="24"/>
        </w:rPr>
        <w:t xml:space="preserve">. </w:t>
      </w:r>
      <w:r w:rsidR="00856B89" w:rsidRPr="00856B89">
        <w:rPr>
          <w:i/>
          <w:sz w:val="24"/>
        </w:rPr>
        <w:t>Technical Communication</w:t>
      </w:r>
      <w:r w:rsidR="00856B89" w:rsidRPr="00856B89">
        <w:rPr>
          <w:sz w:val="24"/>
        </w:rPr>
        <w:t xml:space="preserve"> is </w:t>
      </w:r>
      <w:r w:rsidR="00856B89" w:rsidRPr="006516C4">
        <w:rPr>
          <w:sz w:val="24"/>
        </w:rPr>
        <w:t>a</w:t>
      </w:r>
      <w:r w:rsidR="00856B89" w:rsidRPr="00564CB1">
        <w:rPr>
          <w:sz w:val="24"/>
        </w:rPr>
        <w:t xml:space="preserve"> </w:t>
      </w:r>
      <w:r w:rsidR="00856B89" w:rsidRPr="006516C4">
        <w:rPr>
          <w:sz w:val="24"/>
        </w:rPr>
        <w:t>business and economics</w:t>
      </w:r>
      <w:r w:rsidR="00856B89" w:rsidRPr="00856B89">
        <w:rPr>
          <w:sz w:val="24"/>
        </w:rPr>
        <w:t xml:space="preserve"> book, which mainly describes how readers deal with the main types of documents and writing in their professional life. The author mainly </w:t>
      </w:r>
      <w:r w:rsidR="00856B89">
        <w:rPr>
          <w:sz w:val="24"/>
        </w:rPr>
        <w:t>translate</w:t>
      </w:r>
      <w:r w:rsidR="00856B89">
        <w:rPr>
          <w:rFonts w:hint="eastAsia"/>
          <w:sz w:val="24"/>
        </w:rPr>
        <w:t>d</w:t>
      </w:r>
      <w:r w:rsidR="00856B89">
        <w:rPr>
          <w:sz w:val="24"/>
        </w:rPr>
        <w:t xml:space="preserve"> Chapter 15 of this book: </w:t>
      </w:r>
      <w:r w:rsidR="00093129">
        <w:rPr>
          <w:rFonts w:hint="eastAsia"/>
          <w:i/>
          <w:sz w:val="24"/>
        </w:rPr>
        <w:t>W</w:t>
      </w:r>
      <w:r w:rsidR="00093129">
        <w:rPr>
          <w:i/>
          <w:sz w:val="24"/>
        </w:rPr>
        <w:t xml:space="preserve">riting </w:t>
      </w:r>
      <w:r w:rsidR="00093129">
        <w:rPr>
          <w:rFonts w:hint="eastAsia"/>
          <w:i/>
          <w:sz w:val="24"/>
        </w:rPr>
        <w:t>J</w:t>
      </w:r>
      <w:r w:rsidR="00093129">
        <w:rPr>
          <w:i/>
          <w:sz w:val="24"/>
        </w:rPr>
        <w:t xml:space="preserve">ob </w:t>
      </w:r>
      <w:r w:rsidR="00093129">
        <w:rPr>
          <w:rFonts w:hint="eastAsia"/>
          <w:i/>
          <w:sz w:val="24"/>
        </w:rPr>
        <w:t>M</w:t>
      </w:r>
      <w:r w:rsidR="00856B89" w:rsidRPr="00856B89">
        <w:rPr>
          <w:i/>
          <w:sz w:val="24"/>
        </w:rPr>
        <w:t>aterials</w:t>
      </w:r>
      <w:r w:rsidR="00856B89" w:rsidRPr="00856B89">
        <w:rPr>
          <w:sz w:val="24"/>
        </w:rPr>
        <w:t>, which mainly describes how job applicants write job materials. This chapter is divided into eight parts. Each part suggests how to write job materials from different perspectives, including work preparation, factors affecting job search, job search methods, etc.</w:t>
      </w:r>
    </w:p>
    <w:p w14:paraId="05FCC1C5" w14:textId="77777777" w:rsidR="00AE7B73" w:rsidRPr="00856B89" w:rsidRDefault="00856B89" w:rsidP="00856B89">
      <w:pPr>
        <w:spacing w:line="360" w:lineRule="auto"/>
        <w:ind w:firstLineChars="200" w:firstLine="480"/>
        <w:rPr>
          <w:sz w:val="24"/>
        </w:rPr>
      </w:pPr>
      <w:r w:rsidRPr="00856B89">
        <w:rPr>
          <w:sz w:val="24"/>
        </w:rPr>
        <w:t xml:space="preserve">Based on Eugene Nida's functional equivalence theory, </w:t>
      </w:r>
      <w:commentRangeStart w:id="32"/>
      <w:r w:rsidRPr="00856B89">
        <w:rPr>
          <w:sz w:val="24"/>
        </w:rPr>
        <w:t>this paper mainly analyzes the translation methods and techniques used in the translation process</w:t>
      </w:r>
      <w:commentRangeEnd w:id="32"/>
      <w:r w:rsidR="00C22D7A">
        <w:rPr>
          <w:rStyle w:val="af0"/>
        </w:rPr>
        <w:commentReference w:id="32"/>
      </w:r>
      <w:r w:rsidRPr="00856B89">
        <w:rPr>
          <w:sz w:val="24"/>
        </w:rPr>
        <w:t xml:space="preserve">. The translator hopes that the translation of this chapter can provide guidance for job seekers. Not only English readers, but also Chinese readers can know how to write a resume, how to collect job materials, and finally find a job they like. In addition, readers can understand the language style and format of technical texts and complete technical writing. At the same time, the application of functional equivalence theory and translation techniques in </w:t>
      </w:r>
      <w:r>
        <w:rPr>
          <w:rFonts w:hint="eastAsia"/>
          <w:sz w:val="24"/>
        </w:rPr>
        <w:t xml:space="preserve">this </w:t>
      </w:r>
      <w:r w:rsidRPr="00856B89">
        <w:rPr>
          <w:sz w:val="24"/>
        </w:rPr>
        <w:t>translation can also provide reference for other translators to translate scientific and technological texts.</w:t>
      </w:r>
    </w:p>
    <w:p w14:paraId="4CA247E1" w14:textId="77777777" w:rsidR="00AE7B73" w:rsidRDefault="00AE7B73">
      <w:pPr>
        <w:rPr>
          <w:b/>
          <w:sz w:val="24"/>
        </w:rPr>
      </w:pPr>
    </w:p>
    <w:p w14:paraId="08AC6E1D" w14:textId="77777777" w:rsidR="00AE7B73" w:rsidRPr="00856B89" w:rsidRDefault="00856B89">
      <w:pPr>
        <w:rPr>
          <w:sz w:val="24"/>
        </w:rPr>
      </w:pPr>
      <w:r>
        <w:rPr>
          <w:b/>
          <w:sz w:val="24"/>
        </w:rPr>
        <w:t>K</w:t>
      </w:r>
      <w:r>
        <w:rPr>
          <w:rFonts w:hint="eastAsia"/>
          <w:b/>
          <w:sz w:val="24"/>
        </w:rPr>
        <w:t>ey words:</w:t>
      </w:r>
      <w:r w:rsidRPr="00856B89">
        <w:t xml:space="preserve"> </w:t>
      </w:r>
      <w:r>
        <w:rPr>
          <w:rFonts w:hint="eastAsia"/>
          <w:sz w:val="24"/>
        </w:rPr>
        <w:t>s</w:t>
      </w:r>
      <w:r w:rsidRPr="00856B89">
        <w:rPr>
          <w:sz w:val="24"/>
        </w:rPr>
        <w:t>cience and technology text; functional equivalence theory; literal translation; job search</w:t>
      </w:r>
    </w:p>
    <w:p w14:paraId="5A090D2D" w14:textId="77777777" w:rsidR="00AE7B73" w:rsidRDefault="00AE7B73">
      <w:pPr>
        <w:rPr>
          <w:b/>
          <w:sz w:val="24"/>
        </w:rPr>
      </w:pPr>
    </w:p>
    <w:p w14:paraId="284B4B7E" w14:textId="77777777" w:rsidR="00AE7B73" w:rsidRDefault="00AE7B73">
      <w:pPr>
        <w:rPr>
          <w:b/>
          <w:sz w:val="24"/>
        </w:rPr>
      </w:pPr>
    </w:p>
    <w:p w14:paraId="6B9BF9F0" w14:textId="77777777" w:rsidR="00AE7B73" w:rsidRDefault="00AE7B73">
      <w:pPr>
        <w:rPr>
          <w:b/>
          <w:sz w:val="24"/>
        </w:rPr>
      </w:pPr>
    </w:p>
    <w:p w14:paraId="59D04BDF" w14:textId="77777777" w:rsidR="00AE7B73" w:rsidRDefault="00AE7B73">
      <w:pPr>
        <w:rPr>
          <w:b/>
          <w:sz w:val="24"/>
        </w:rPr>
      </w:pPr>
    </w:p>
    <w:p w14:paraId="26FB8234" w14:textId="77777777" w:rsidR="00AE7B73" w:rsidRDefault="00AE7B73">
      <w:pPr>
        <w:rPr>
          <w:b/>
          <w:sz w:val="24"/>
        </w:rPr>
      </w:pPr>
    </w:p>
    <w:p w14:paraId="19BED6B7" w14:textId="77777777" w:rsidR="00AE7B73" w:rsidRDefault="00AE7B73">
      <w:pPr>
        <w:rPr>
          <w:b/>
          <w:sz w:val="24"/>
        </w:rPr>
      </w:pPr>
    </w:p>
    <w:p w14:paraId="493FEB71" w14:textId="77777777" w:rsidR="00AE7B73" w:rsidRDefault="00AE7B73">
      <w:pPr>
        <w:rPr>
          <w:b/>
          <w:sz w:val="24"/>
        </w:rPr>
      </w:pPr>
    </w:p>
    <w:p w14:paraId="34383A66" w14:textId="77777777" w:rsidR="00AE7B73" w:rsidRDefault="00AE7B73">
      <w:pPr>
        <w:rPr>
          <w:b/>
          <w:sz w:val="24"/>
        </w:rPr>
      </w:pPr>
    </w:p>
    <w:p w14:paraId="6C25278E" w14:textId="77777777" w:rsidR="00AE7B73" w:rsidRDefault="00AE7B73">
      <w:pPr>
        <w:rPr>
          <w:b/>
          <w:sz w:val="24"/>
        </w:rPr>
      </w:pPr>
    </w:p>
    <w:p w14:paraId="686B5DE2" w14:textId="77777777" w:rsidR="00AE7B73" w:rsidRDefault="00AE7B73">
      <w:pPr>
        <w:rPr>
          <w:b/>
          <w:sz w:val="24"/>
        </w:rPr>
      </w:pPr>
    </w:p>
    <w:p w14:paraId="79FD8522" w14:textId="77777777" w:rsidR="00AE7B73" w:rsidRDefault="00AE7B73">
      <w:pPr>
        <w:rPr>
          <w:b/>
          <w:sz w:val="24"/>
        </w:rPr>
      </w:pPr>
    </w:p>
    <w:p w14:paraId="0DE967FC" w14:textId="77777777" w:rsidR="00AE7B73" w:rsidRDefault="00AE7B73">
      <w:pPr>
        <w:rPr>
          <w:b/>
          <w:sz w:val="24"/>
        </w:rPr>
      </w:pPr>
    </w:p>
    <w:p w14:paraId="4E46E11F" w14:textId="77777777" w:rsidR="00AE7B73" w:rsidRDefault="00AE7B73">
      <w:pPr>
        <w:rPr>
          <w:b/>
          <w:sz w:val="24"/>
        </w:rPr>
      </w:pPr>
    </w:p>
    <w:p w14:paraId="10375368" w14:textId="77777777" w:rsidR="00AE7B73" w:rsidRDefault="00AE7B73">
      <w:pPr>
        <w:rPr>
          <w:b/>
          <w:sz w:val="24"/>
        </w:rPr>
      </w:pPr>
    </w:p>
    <w:p w14:paraId="35877AE6" w14:textId="77777777" w:rsidR="00AE7B73" w:rsidRDefault="00AE7B73">
      <w:pPr>
        <w:rPr>
          <w:b/>
          <w:sz w:val="24"/>
        </w:rPr>
      </w:pPr>
    </w:p>
    <w:p w14:paraId="29829349" w14:textId="77777777" w:rsidR="00AE7B73" w:rsidRDefault="00AE7B73">
      <w:pPr>
        <w:rPr>
          <w:b/>
          <w:sz w:val="24"/>
        </w:rPr>
      </w:pPr>
    </w:p>
    <w:p w14:paraId="1159272C" w14:textId="77777777" w:rsidR="00AE7B73" w:rsidRDefault="00AE7B73">
      <w:pPr>
        <w:rPr>
          <w:b/>
          <w:sz w:val="24"/>
        </w:rPr>
      </w:pPr>
    </w:p>
    <w:p w14:paraId="244079AF" w14:textId="77777777" w:rsidR="00AE7B73" w:rsidRDefault="00AE7B73">
      <w:pPr>
        <w:rPr>
          <w:b/>
          <w:sz w:val="24"/>
        </w:rPr>
      </w:pPr>
    </w:p>
    <w:p w14:paraId="5888F8FA" w14:textId="77777777" w:rsidR="00AE7B73" w:rsidRDefault="00AE7B73" w:rsidP="00106241">
      <w:pPr>
        <w:spacing w:line="360" w:lineRule="auto"/>
        <w:rPr>
          <w:sz w:val="24"/>
        </w:rPr>
      </w:pPr>
      <w:r>
        <w:rPr>
          <w:rFonts w:hint="eastAsia"/>
          <w:b/>
          <w:sz w:val="24"/>
        </w:rPr>
        <w:t>摘要：</w:t>
      </w:r>
      <w:r w:rsidR="00066C6D">
        <w:rPr>
          <w:rFonts w:hint="eastAsia"/>
          <w:sz w:val="24"/>
        </w:rPr>
        <w:t>本论文为《技术交流</w:t>
      </w:r>
      <w:r>
        <w:rPr>
          <w:rFonts w:hint="eastAsia"/>
          <w:sz w:val="24"/>
        </w:rPr>
        <w:t>》翻译报告。</w:t>
      </w:r>
      <w:r w:rsidR="00066C6D">
        <w:rPr>
          <w:rFonts w:hint="eastAsia"/>
          <w:sz w:val="24"/>
        </w:rPr>
        <w:t>《技术交流</w:t>
      </w:r>
      <w:r w:rsidR="003E0F59">
        <w:rPr>
          <w:rFonts w:hint="eastAsia"/>
          <w:sz w:val="24"/>
        </w:rPr>
        <w:t>》为经商类书籍，主要描述了读者如何处理</w:t>
      </w:r>
      <w:r w:rsidR="003E0F59" w:rsidRPr="003E0F59">
        <w:rPr>
          <w:rFonts w:hint="eastAsia"/>
          <w:sz w:val="24"/>
        </w:rPr>
        <w:t>在职业生活中遇到的主要类型的文件和写作情况。</w:t>
      </w:r>
      <w:r w:rsidR="00947FCF">
        <w:rPr>
          <w:rFonts w:hint="eastAsia"/>
          <w:sz w:val="24"/>
        </w:rPr>
        <w:t>笔者主要翻译本书的第</w:t>
      </w:r>
      <w:r w:rsidR="00947FCF">
        <w:rPr>
          <w:rFonts w:hint="eastAsia"/>
          <w:sz w:val="24"/>
        </w:rPr>
        <w:t>15</w:t>
      </w:r>
      <w:r w:rsidR="00947FCF">
        <w:rPr>
          <w:rFonts w:hint="eastAsia"/>
          <w:sz w:val="24"/>
        </w:rPr>
        <w:t>章：《撰写求职材料》，它主要阐述了求职者如何撰</w:t>
      </w:r>
      <w:r w:rsidR="00947FCF" w:rsidRPr="00947FCF">
        <w:rPr>
          <w:rFonts w:hint="eastAsia"/>
          <w:sz w:val="24"/>
        </w:rPr>
        <w:t>写</w:t>
      </w:r>
      <w:r w:rsidR="00947FCF">
        <w:rPr>
          <w:rFonts w:hint="eastAsia"/>
          <w:sz w:val="24"/>
        </w:rPr>
        <w:t>求职材料。本章分为八个部分，各部分从不同的角度建议如何</w:t>
      </w:r>
      <w:r w:rsidR="00B85E0C">
        <w:rPr>
          <w:rFonts w:hint="eastAsia"/>
          <w:sz w:val="24"/>
        </w:rPr>
        <w:t>编写求职</w:t>
      </w:r>
      <w:r w:rsidR="00947FCF">
        <w:rPr>
          <w:rFonts w:hint="eastAsia"/>
          <w:sz w:val="24"/>
        </w:rPr>
        <w:t>材料</w:t>
      </w:r>
      <w:r w:rsidR="00947FCF" w:rsidRPr="00947FCF">
        <w:rPr>
          <w:rFonts w:hint="eastAsia"/>
          <w:sz w:val="24"/>
        </w:rPr>
        <w:t>，包括工作准备、影响求职的因素、求职方法等。</w:t>
      </w:r>
    </w:p>
    <w:p w14:paraId="19C476D3" w14:textId="77777777" w:rsidR="00947FCF" w:rsidRDefault="00947FCF" w:rsidP="00947FCF">
      <w:pPr>
        <w:spacing w:line="360" w:lineRule="auto"/>
        <w:ind w:firstLineChars="200" w:firstLine="480"/>
        <w:rPr>
          <w:sz w:val="24"/>
        </w:rPr>
      </w:pPr>
      <w:r>
        <w:rPr>
          <w:rFonts w:hint="eastAsia"/>
          <w:sz w:val="24"/>
        </w:rPr>
        <w:t>本报告主要分析了基于尤金•奈达的功能对等理论下，翻译过程中所使用的翻译方法</w:t>
      </w:r>
      <w:r w:rsidR="00B85E0C">
        <w:rPr>
          <w:rFonts w:hint="eastAsia"/>
          <w:sz w:val="24"/>
        </w:rPr>
        <w:t>和技巧。</w:t>
      </w:r>
      <w:r w:rsidRPr="00947FCF">
        <w:rPr>
          <w:rFonts w:hint="eastAsia"/>
          <w:sz w:val="24"/>
        </w:rPr>
        <w:t>译者希望</w:t>
      </w:r>
      <w:r w:rsidR="00C225A0">
        <w:rPr>
          <w:rFonts w:hint="eastAsia"/>
          <w:sz w:val="24"/>
        </w:rPr>
        <w:t>通过这一章的翻译能给求职者提供指导意见，不仅是英文读者，中文</w:t>
      </w:r>
      <w:r w:rsidR="00B85E0C">
        <w:rPr>
          <w:rFonts w:hint="eastAsia"/>
          <w:sz w:val="24"/>
        </w:rPr>
        <w:t>读者也能</w:t>
      </w:r>
      <w:r w:rsidRPr="00947FCF">
        <w:rPr>
          <w:rFonts w:hint="eastAsia"/>
          <w:sz w:val="24"/>
        </w:rPr>
        <w:t>知道如何</w:t>
      </w:r>
      <w:r w:rsidR="00B85E0C">
        <w:rPr>
          <w:rFonts w:hint="eastAsia"/>
          <w:sz w:val="24"/>
        </w:rPr>
        <w:t>撰写简历，如何收集求职</w:t>
      </w:r>
      <w:r w:rsidRPr="00947FCF">
        <w:rPr>
          <w:rFonts w:hint="eastAsia"/>
          <w:sz w:val="24"/>
        </w:rPr>
        <w:t>材料，最终找到自己喜欢的工作。此外，读者还可以了解技术文本的语言风格和格式，完成技术写作。同时，功能对等理论和翻译技巧在翻译中的运用也可以为其他译者翻译科技文本提供参考。</w:t>
      </w:r>
    </w:p>
    <w:p w14:paraId="210F34A0" w14:textId="77777777" w:rsidR="00B85E0C" w:rsidRDefault="00B85E0C" w:rsidP="00B85E0C">
      <w:pPr>
        <w:spacing w:line="360" w:lineRule="auto"/>
        <w:rPr>
          <w:sz w:val="24"/>
        </w:rPr>
      </w:pPr>
    </w:p>
    <w:p w14:paraId="5F62ABE6" w14:textId="77777777" w:rsidR="00B85E0C" w:rsidRPr="00AE7B73" w:rsidRDefault="00B85E0C" w:rsidP="00B85E0C">
      <w:pPr>
        <w:spacing w:line="360" w:lineRule="auto"/>
        <w:rPr>
          <w:sz w:val="24"/>
        </w:rPr>
      </w:pPr>
      <w:r w:rsidRPr="00B85E0C">
        <w:rPr>
          <w:rFonts w:hint="eastAsia"/>
          <w:b/>
          <w:sz w:val="24"/>
        </w:rPr>
        <w:t>关键词</w:t>
      </w:r>
      <w:r>
        <w:rPr>
          <w:rFonts w:hint="eastAsia"/>
          <w:sz w:val="24"/>
        </w:rPr>
        <w:t>：科技文本；功能对等理论；直译；求职</w:t>
      </w:r>
    </w:p>
    <w:p w14:paraId="67698539" w14:textId="77777777" w:rsidR="00AE7B73" w:rsidRPr="003E0F59" w:rsidRDefault="00AE7B73">
      <w:pPr>
        <w:rPr>
          <w:b/>
          <w:sz w:val="24"/>
        </w:rPr>
      </w:pPr>
    </w:p>
    <w:p w14:paraId="5628C069" w14:textId="77777777" w:rsidR="00AE7B73" w:rsidRDefault="00AE7B73">
      <w:pPr>
        <w:rPr>
          <w:b/>
          <w:sz w:val="24"/>
        </w:rPr>
      </w:pPr>
    </w:p>
    <w:p w14:paraId="746A5AC7" w14:textId="77777777" w:rsidR="00AE7B73" w:rsidRDefault="00AE7B73">
      <w:pPr>
        <w:rPr>
          <w:b/>
          <w:sz w:val="24"/>
        </w:rPr>
      </w:pPr>
    </w:p>
    <w:p w14:paraId="2F296DF1" w14:textId="77777777" w:rsidR="00AE7B73" w:rsidRDefault="00AE7B73">
      <w:pPr>
        <w:rPr>
          <w:b/>
          <w:sz w:val="24"/>
        </w:rPr>
      </w:pPr>
    </w:p>
    <w:p w14:paraId="636B94E2" w14:textId="77777777" w:rsidR="00AE7B73" w:rsidRDefault="00AE7B73">
      <w:pPr>
        <w:rPr>
          <w:b/>
          <w:sz w:val="24"/>
        </w:rPr>
      </w:pPr>
    </w:p>
    <w:p w14:paraId="313B963E" w14:textId="77777777" w:rsidR="00AE7B73" w:rsidRDefault="00AE7B73">
      <w:pPr>
        <w:rPr>
          <w:b/>
          <w:sz w:val="24"/>
        </w:rPr>
      </w:pPr>
    </w:p>
    <w:p w14:paraId="55FF90D4" w14:textId="77777777" w:rsidR="00AE7B73" w:rsidRDefault="00AE7B73">
      <w:pPr>
        <w:rPr>
          <w:b/>
          <w:sz w:val="24"/>
        </w:rPr>
      </w:pPr>
    </w:p>
    <w:p w14:paraId="4863F9B8" w14:textId="77777777" w:rsidR="00AE7B73" w:rsidRDefault="00AE7B73">
      <w:pPr>
        <w:rPr>
          <w:b/>
          <w:sz w:val="24"/>
        </w:rPr>
      </w:pPr>
    </w:p>
    <w:p w14:paraId="3E6FE67B" w14:textId="77777777" w:rsidR="00AE7B73" w:rsidRDefault="00AE7B73"/>
    <w:p w14:paraId="65E9BFF8" w14:textId="77777777" w:rsidR="000271C3" w:rsidRDefault="000271C3"/>
    <w:p w14:paraId="53766B47" w14:textId="77777777" w:rsidR="000271C3" w:rsidRDefault="000271C3"/>
    <w:p w14:paraId="00FE6900" w14:textId="77777777" w:rsidR="000271C3" w:rsidRDefault="000271C3"/>
    <w:p w14:paraId="3B0ECF2F" w14:textId="77777777" w:rsidR="000271C3" w:rsidRDefault="000271C3"/>
    <w:p w14:paraId="422F2208" w14:textId="77777777" w:rsidR="000271C3" w:rsidRDefault="000271C3"/>
    <w:p w14:paraId="253957B0" w14:textId="77777777" w:rsidR="000271C3" w:rsidRDefault="000271C3"/>
    <w:p w14:paraId="23E5B90E" w14:textId="77777777" w:rsidR="000271C3" w:rsidRDefault="000271C3"/>
    <w:p w14:paraId="3EF917D1" w14:textId="77777777" w:rsidR="000271C3" w:rsidRDefault="000271C3"/>
    <w:p w14:paraId="75137C92" w14:textId="77777777" w:rsidR="000271C3" w:rsidRDefault="000271C3"/>
    <w:p w14:paraId="079EF078" w14:textId="77777777" w:rsidR="000271C3" w:rsidRDefault="000271C3"/>
    <w:p w14:paraId="777BCFC8" w14:textId="77777777" w:rsidR="000271C3" w:rsidRDefault="000271C3"/>
    <w:p w14:paraId="63DF2197" w14:textId="77777777" w:rsidR="000271C3" w:rsidRDefault="000271C3"/>
    <w:p w14:paraId="02189A77" w14:textId="77777777" w:rsidR="000271C3" w:rsidRDefault="000271C3"/>
    <w:p w14:paraId="04EA7D55" w14:textId="77777777" w:rsidR="000271C3" w:rsidRDefault="000271C3"/>
    <w:p w14:paraId="32D6DEE7" w14:textId="77777777" w:rsidR="000271C3" w:rsidRDefault="000271C3"/>
    <w:p w14:paraId="78321727" w14:textId="77777777" w:rsidR="000271C3" w:rsidRDefault="00093129" w:rsidP="00093129">
      <w:pPr>
        <w:jc w:val="center"/>
        <w:rPr>
          <w:b/>
          <w:sz w:val="28"/>
          <w:szCs w:val="28"/>
        </w:rPr>
      </w:pPr>
      <w:r w:rsidRPr="00093129">
        <w:rPr>
          <w:b/>
          <w:sz w:val="28"/>
          <w:szCs w:val="28"/>
        </w:rPr>
        <w:t>Contents</w:t>
      </w:r>
    </w:p>
    <w:sdt>
      <w:sdtPr>
        <w:rPr>
          <w:lang w:val="zh-CN"/>
        </w:rPr>
        <w:id w:val="-826198394"/>
        <w:docPartObj>
          <w:docPartGallery w:val="Table of Contents"/>
          <w:docPartUnique/>
        </w:docPartObj>
      </w:sdtPr>
      <w:sdtEndPr>
        <w:rPr>
          <w:b/>
          <w:bCs/>
        </w:rPr>
      </w:sdtEndPr>
      <w:sdtContent>
        <w:commentRangeStart w:id="33" w:displacedByCustomXml="prev"/>
        <w:p w14:paraId="34AF1C8E" w14:textId="77777777" w:rsidR="001E6DB1" w:rsidRDefault="002E5CAD" w:rsidP="001E6DB1">
          <w:pPr>
            <w:pStyle w:val="TOC3"/>
            <w:rPr>
              <w:rFonts w:asciiTheme="minorHAnsi" w:eastAsiaTheme="minorEastAsia" w:hAnsiTheme="minorHAnsi" w:cstheme="minorBidi"/>
              <w:noProof/>
              <w:szCs w:val="22"/>
            </w:rPr>
          </w:pPr>
          <w:r>
            <w:rPr>
              <w:lang w:val="zh-CN"/>
            </w:rPr>
            <w:fldChar w:fldCharType="begin"/>
          </w:r>
          <w:r>
            <w:rPr>
              <w:lang w:val="zh-CN"/>
            </w:rPr>
            <w:instrText xml:space="preserve"> TOC \o "1-4" \h \z \u </w:instrText>
          </w:r>
          <w:r>
            <w:rPr>
              <w:lang w:val="zh-CN"/>
            </w:rPr>
            <w:fldChar w:fldCharType="separate"/>
          </w:r>
        </w:p>
        <w:p w14:paraId="3CE74CAD" w14:textId="77777777" w:rsidR="001E6DB1" w:rsidRDefault="00C22D7A">
          <w:pPr>
            <w:pStyle w:val="TOC1"/>
            <w:tabs>
              <w:tab w:val="right" w:leader="dot" w:pos="8296"/>
            </w:tabs>
            <w:rPr>
              <w:rFonts w:asciiTheme="minorHAnsi" w:eastAsiaTheme="minorEastAsia" w:hAnsiTheme="minorHAnsi" w:cstheme="minorBidi"/>
              <w:noProof/>
              <w:szCs w:val="22"/>
            </w:rPr>
          </w:pPr>
          <w:hyperlink w:anchor="_Toc33970492" w:history="1">
            <w:r w:rsidR="001E6DB1" w:rsidRPr="00C1246A">
              <w:rPr>
                <w:rStyle w:val="ac"/>
                <w:noProof/>
              </w:rPr>
              <w:t>Introduction</w:t>
            </w:r>
            <w:r w:rsidR="001E6DB1">
              <w:rPr>
                <w:noProof/>
                <w:webHidden/>
              </w:rPr>
              <w:tab/>
            </w:r>
            <w:r w:rsidR="001E6DB1">
              <w:rPr>
                <w:noProof/>
                <w:webHidden/>
              </w:rPr>
              <w:fldChar w:fldCharType="begin"/>
            </w:r>
            <w:r w:rsidR="001E6DB1">
              <w:rPr>
                <w:noProof/>
                <w:webHidden/>
              </w:rPr>
              <w:instrText xml:space="preserve"> PAGEREF _Toc33970492 \h </w:instrText>
            </w:r>
            <w:r w:rsidR="001E6DB1">
              <w:rPr>
                <w:noProof/>
                <w:webHidden/>
              </w:rPr>
            </w:r>
            <w:r w:rsidR="001E6DB1">
              <w:rPr>
                <w:noProof/>
                <w:webHidden/>
              </w:rPr>
              <w:fldChar w:fldCharType="separate"/>
            </w:r>
            <w:r w:rsidR="001E6DB1">
              <w:rPr>
                <w:noProof/>
                <w:webHidden/>
              </w:rPr>
              <w:t>1</w:t>
            </w:r>
            <w:r w:rsidR="001E6DB1">
              <w:rPr>
                <w:noProof/>
                <w:webHidden/>
              </w:rPr>
              <w:fldChar w:fldCharType="end"/>
            </w:r>
          </w:hyperlink>
        </w:p>
        <w:p w14:paraId="10756191" w14:textId="77777777" w:rsidR="001E6DB1" w:rsidRDefault="00C22D7A">
          <w:pPr>
            <w:pStyle w:val="TOC1"/>
            <w:tabs>
              <w:tab w:val="left" w:pos="420"/>
              <w:tab w:val="right" w:leader="dot" w:pos="8296"/>
            </w:tabs>
            <w:rPr>
              <w:rFonts w:asciiTheme="minorHAnsi" w:eastAsiaTheme="minorEastAsia" w:hAnsiTheme="minorHAnsi" w:cstheme="minorBidi"/>
              <w:noProof/>
              <w:szCs w:val="22"/>
            </w:rPr>
          </w:pPr>
          <w:hyperlink w:anchor="_Toc33970493" w:history="1">
            <w:r w:rsidR="001E6DB1" w:rsidRPr="00C1246A">
              <w:rPr>
                <w:rStyle w:val="ac"/>
                <w:noProof/>
              </w:rPr>
              <w:t>1.</w:t>
            </w:r>
            <w:r w:rsidR="001E6DB1">
              <w:rPr>
                <w:rFonts w:asciiTheme="minorHAnsi" w:eastAsiaTheme="minorEastAsia" w:hAnsiTheme="minorHAnsi" w:cstheme="minorBidi"/>
                <w:noProof/>
                <w:szCs w:val="22"/>
              </w:rPr>
              <w:tab/>
            </w:r>
            <w:r w:rsidR="001E6DB1" w:rsidRPr="00C1246A">
              <w:rPr>
                <w:rStyle w:val="ac"/>
                <w:noProof/>
              </w:rPr>
              <w:t>Background of the Translation</w:t>
            </w:r>
            <w:r w:rsidR="001E6DB1">
              <w:rPr>
                <w:noProof/>
                <w:webHidden/>
              </w:rPr>
              <w:tab/>
            </w:r>
            <w:r w:rsidR="001E6DB1">
              <w:rPr>
                <w:noProof/>
                <w:webHidden/>
              </w:rPr>
              <w:fldChar w:fldCharType="begin"/>
            </w:r>
            <w:r w:rsidR="001E6DB1">
              <w:rPr>
                <w:noProof/>
                <w:webHidden/>
              </w:rPr>
              <w:instrText xml:space="preserve"> PAGEREF _Toc33970493 \h </w:instrText>
            </w:r>
            <w:r w:rsidR="001E6DB1">
              <w:rPr>
                <w:noProof/>
                <w:webHidden/>
              </w:rPr>
            </w:r>
            <w:r w:rsidR="001E6DB1">
              <w:rPr>
                <w:noProof/>
                <w:webHidden/>
              </w:rPr>
              <w:fldChar w:fldCharType="separate"/>
            </w:r>
            <w:r w:rsidR="001E6DB1">
              <w:rPr>
                <w:noProof/>
                <w:webHidden/>
              </w:rPr>
              <w:t>2</w:t>
            </w:r>
            <w:r w:rsidR="001E6DB1">
              <w:rPr>
                <w:noProof/>
                <w:webHidden/>
              </w:rPr>
              <w:fldChar w:fldCharType="end"/>
            </w:r>
          </w:hyperlink>
        </w:p>
        <w:p w14:paraId="022CAD8E" w14:textId="77777777" w:rsidR="001E6DB1" w:rsidRDefault="00C22D7A">
          <w:pPr>
            <w:pStyle w:val="TOC2"/>
            <w:rPr>
              <w:rFonts w:asciiTheme="minorHAnsi" w:eastAsiaTheme="minorEastAsia" w:hAnsiTheme="minorHAnsi" w:cstheme="minorBidi"/>
              <w:noProof/>
              <w:szCs w:val="22"/>
            </w:rPr>
          </w:pPr>
          <w:hyperlink w:anchor="_Toc33970494" w:history="1">
            <w:r w:rsidR="001E6DB1" w:rsidRPr="00C1246A">
              <w:rPr>
                <w:rStyle w:val="ac"/>
                <w:noProof/>
              </w:rPr>
              <w:t>1.1</w:t>
            </w:r>
            <w:r w:rsidR="001E6DB1">
              <w:rPr>
                <w:rFonts w:asciiTheme="minorHAnsi" w:eastAsiaTheme="minorEastAsia" w:hAnsiTheme="minorHAnsi" w:cstheme="minorBidi"/>
                <w:noProof/>
                <w:szCs w:val="22"/>
              </w:rPr>
              <w:tab/>
            </w:r>
            <w:r w:rsidR="001E6DB1" w:rsidRPr="00C1246A">
              <w:rPr>
                <w:rStyle w:val="ac"/>
                <w:noProof/>
              </w:rPr>
              <w:t>Background of the Translation Project</w:t>
            </w:r>
            <w:r w:rsidR="001E6DB1">
              <w:rPr>
                <w:noProof/>
                <w:webHidden/>
              </w:rPr>
              <w:tab/>
            </w:r>
            <w:r w:rsidR="001E6DB1">
              <w:rPr>
                <w:noProof/>
                <w:webHidden/>
              </w:rPr>
              <w:fldChar w:fldCharType="begin"/>
            </w:r>
            <w:r w:rsidR="001E6DB1">
              <w:rPr>
                <w:noProof/>
                <w:webHidden/>
              </w:rPr>
              <w:instrText xml:space="preserve"> PAGEREF _Toc33970494 \h </w:instrText>
            </w:r>
            <w:r w:rsidR="001E6DB1">
              <w:rPr>
                <w:noProof/>
                <w:webHidden/>
              </w:rPr>
            </w:r>
            <w:r w:rsidR="001E6DB1">
              <w:rPr>
                <w:noProof/>
                <w:webHidden/>
              </w:rPr>
              <w:fldChar w:fldCharType="separate"/>
            </w:r>
            <w:r w:rsidR="001E6DB1">
              <w:rPr>
                <w:noProof/>
                <w:webHidden/>
              </w:rPr>
              <w:t>2</w:t>
            </w:r>
            <w:r w:rsidR="001E6DB1">
              <w:rPr>
                <w:noProof/>
                <w:webHidden/>
              </w:rPr>
              <w:fldChar w:fldCharType="end"/>
            </w:r>
          </w:hyperlink>
        </w:p>
        <w:p w14:paraId="070AC4B5" w14:textId="77777777" w:rsidR="001E6DB1" w:rsidRDefault="00C22D7A">
          <w:pPr>
            <w:pStyle w:val="TOC2"/>
            <w:rPr>
              <w:rFonts w:asciiTheme="minorHAnsi" w:eastAsiaTheme="minorEastAsia" w:hAnsiTheme="minorHAnsi" w:cstheme="minorBidi"/>
              <w:noProof/>
              <w:szCs w:val="22"/>
            </w:rPr>
          </w:pPr>
          <w:hyperlink w:anchor="_Toc33970495" w:history="1">
            <w:r w:rsidR="001E6DB1" w:rsidRPr="00C1246A">
              <w:rPr>
                <w:rStyle w:val="ac"/>
                <w:noProof/>
              </w:rPr>
              <w:t>1.2</w:t>
            </w:r>
            <w:r w:rsidR="001E6DB1">
              <w:rPr>
                <w:rFonts w:asciiTheme="minorHAnsi" w:eastAsiaTheme="minorEastAsia" w:hAnsiTheme="minorHAnsi" w:cstheme="minorBidi"/>
                <w:noProof/>
                <w:szCs w:val="22"/>
              </w:rPr>
              <w:tab/>
            </w:r>
            <w:r w:rsidR="001E6DB1" w:rsidRPr="00C1246A">
              <w:rPr>
                <w:rStyle w:val="ac"/>
                <w:noProof/>
              </w:rPr>
              <w:t>Background of the Source Text</w:t>
            </w:r>
            <w:r w:rsidR="001E6DB1">
              <w:rPr>
                <w:noProof/>
                <w:webHidden/>
              </w:rPr>
              <w:tab/>
            </w:r>
            <w:r w:rsidR="001E6DB1">
              <w:rPr>
                <w:noProof/>
                <w:webHidden/>
              </w:rPr>
              <w:fldChar w:fldCharType="begin"/>
            </w:r>
            <w:r w:rsidR="001E6DB1">
              <w:rPr>
                <w:noProof/>
                <w:webHidden/>
              </w:rPr>
              <w:instrText xml:space="preserve"> PAGEREF _Toc33970495 \h </w:instrText>
            </w:r>
            <w:r w:rsidR="001E6DB1">
              <w:rPr>
                <w:noProof/>
                <w:webHidden/>
              </w:rPr>
            </w:r>
            <w:r w:rsidR="001E6DB1">
              <w:rPr>
                <w:noProof/>
                <w:webHidden/>
              </w:rPr>
              <w:fldChar w:fldCharType="separate"/>
            </w:r>
            <w:r w:rsidR="001E6DB1">
              <w:rPr>
                <w:noProof/>
                <w:webHidden/>
              </w:rPr>
              <w:t>2</w:t>
            </w:r>
            <w:r w:rsidR="001E6DB1">
              <w:rPr>
                <w:noProof/>
                <w:webHidden/>
              </w:rPr>
              <w:fldChar w:fldCharType="end"/>
            </w:r>
          </w:hyperlink>
        </w:p>
        <w:p w14:paraId="4328F600" w14:textId="77777777" w:rsidR="001E6DB1" w:rsidRDefault="00C22D7A">
          <w:pPr>
            <w:pStyle w:val="TOC2"/>
            <w:rPr>
              <w:rFonts w:asciiTheme="minorHAnsi" w:eastAsiaTheme="minorEastAsia" w:hAnsiTheme="minorHAnsi" w:cstheme="minorBidi"/>
              <w:noProof/>
              <w:szCs w:val="22"/>
            </w:rPr>
          </w:pPr>
          <w:hyperlink w:anchor="_Toc33970496" w:history="1">
            <w:r w:rsidR="001E6DB1" w:rsidRPr="00C1246A">
              <w:rPr>
                <w:rStyle w:val="ac"/>
                <w:noProof/>
              </w:rPr>
              <w:t>1.3 Translation Value</w:t>
            </w:r>
            <w:r w:rsidR="001E6DB1">
              <w:rPr>
                <w:noProof/>
                <w:webHidden/>
              </w:rPr>
              <w:tab/>
            </w:r>
            <w:r w:rsidR="001E6DB1">
              <w:rPr>
                <w:noProof/>
                <w:webHidden/>
              </w:rPr>
              <w:fldChar w:fldCharType="begin"/>
            </w:r>
            <w:r w:rsidR="001E6DB1">
              <w:rPr>
                <w:noProof/>
                <w:webHidden/>
              </w:rPr>
              <w:instrText xml:space="preserve"> PAGEREF _Toc33970496 \h </w:instrText>
            </w:r>
            <w:r w:rsidR="001E6DB1">
              <w:rPr>
                <w:noProof/>
                <w:webHidden/>
              </w:rPr>
            </w:r>
            <w:r w:rsidR="001E6DB1">
              <w:rPr>
                <w:noProof/>
                <w:webHidden/>
              </w:rPr>
              <w:fldChar w:fldCharType="separate"/>
            </w:r>
            <w:r w:rsidR="001E6DB1">
              <w:rPr>
                <w:noProof/>
                <w:webHidden/>
              </w:rPr>
              <w:t>4</w:t>
            </w:r>
            <w:r w:rsidR="001E6DB1">
              <w:rPr>
                <w:noProof/>
                <w:webHidden/>
              </w:rPr>
              <w:fldChar w:fldCharType="end"/>
            </w:r>
          </w:hyperlink>
        </w:p>
        <w:p w14:paraId="157228D9" w14:textId="77777777" w:rsidR="001E6DB1" w:rsidRDefault="00C22D7A">
          <w:pPr>
            <w:pStyle w:val="TOC1"/>
            <w:tabs>
              <w:tab w:val="left" w:pos="420"/>
              <w:tab w:val="right" w:leader="dot" w:pos="8296"/>
            </w:tabs>
            <w:rPr>
              <w:rFonts w:asciiTheme="minorHAnsi" w:eastAsiaTheme="minorEastAsia" w:hAnsiTheme="minorHAnsi" w:cstheme="minorBidi"/>
              <w:noProof/>
              <w:szCs w:val="22"/>
            </w:rPr>
          </w:pPr>
          <w:hyperlink w:anchor="_Toc33970497" w:history="1">
            <w:r w:rsidR="001E6DB1" w:rsidRPr="00C1246A">
              <w:rPr>
                <w:rStyle w:val="ac"/>
                <w:noProof/>
              </w:rPr>
              <w:t>2.</w:t>
            </w:r>
            <w:r w:rsidR="001E6DB1">
              <w:rPr>
                <w:rFonts w:asciiTheme="minorHAnsi" w:eastAsiaTheme="minorEastAsia" w:hAnsiTheme="minorHAnsi" w:cstheme="minorBidi"/>
                <w:noProof/>
                <w:szCs w:val="22"/>
              </w:rPr>
              <w:tab/>
            </w:r>
            <w:r w:rsidR="001E6DB1" w:rsidRPr="00C1246A">
              <w:rPr>
                <w:rStyle w:val="ac"/>
                <w:noProof/>
              </w:rPr>
              <w:t>The Process of Translation</w:t>
            </w:r>
            <w:r w:rsidR="001E6DB1">
              <w:rPr>
                <w:noProof/>
                <w:webHidden/>
              </w:rPr>
              <w:tab/>
            </w:r>
            <w:r w:rsidR="001E6DB1">
              <w:rPr>
                <w:noProof/>
                <w:webHidden/>
              </w:rPr>
              <w:fldChar w:fldCharType="begin"/>
            </w:r>
            <w:r w:rsidR="001E6DB1">
              <w:rPr>
                <w:noProof/>
                <w:webHidden/>
              </w:rPr>
              <w:instrText xml:space="preserve"> PAGEREF _Toc33970497 \h </w:instrText>
            </w:r>
            <w:r w:rsidR="001E6DB1">
              <w:rPr>
                <w:noProof/>
                <w:webHidden/>
              </w:rPr>
            </w:r>
            <w:r w:rsidR="001E6DB1">
              <w:rPr>
                <w:noProof/>
                <w:webHidden/>
              </w:rPr>
              <w:fldChar w:fldCharType="separate"/>
            </w:r>
            <w:r w:rsidR="001E6DB1">
              <w:rPr>
                <w:noProof/>
                <w:webHidden/>
              </w:rPr>
              <w:t>5</w:t>
            </w:r>
            <w:r w:rsidR="001E6DB1">
              <w:rPr>
                <w:noProof/>
                <w:webHidden/>
              </w:rPr>
              <w:fldChar w:fldCharType="end"/>
            </w:r>
          </w:hyperlink>
        </w:p>
        <w:p w14:paraId="5795C2A1" w14:textId="77777777" w:rsidR="001E6DB1" w:rsidRDefault="00C22D7A">
          <w:pPr>
            <w:pStyle w:val="TOC2"/>
            <w:rPr>
              <w:rFonts w:asciiTheme="minorHAnsi" w:eastAsiaTheme="minorEastAsia" w:hAnsiTheme="minorHAnsi" w:cstheme="minorBidi"/>
              <w:noProof/>
              <w:szCs w:val="22"/>
            </w:rPr>
          </w:pPr>
          <w:hyperlink w:anchor="_Toc33970498" w:history="1">
            <w:r w:rsidR="001E6DB1" w:rsidRPr="00C1246A">
              <w:rPr>
                <w:rStyle w:val="ac"/>
                <w:noProof/>
              </w:rPr>
              <w:t>2.1 Before-translation</w:t>
            </w:r>
            <w:r w:rsidR="001E6DB1">
              <w:rPr>
                <w:noProof/>
                <w:webHidden/>
              </w:rPr>
              <w:tab/>
            </w:r>
            <w:r w:rsidR="001E6DB1">
              <w:rPr>
                <w:noProof/>
                <w:webHidden/>
              </w:rPr>
              <w:fldChar w:fldCharType="begin"/>
            </w:r>
            <w:r w:rsidR="001E6DB1">
              <w:rPr>
                <w:noProof/>
                <w:webHidden/>
              </w:rPr>
              <w:instrText xml:space="preserve"> PAGEREF _Toc33970498 \h </w:instrText>
            </w:r>
            <w:r w:rsidR="001E6DB1">
              <w:rPr>
                <w:noProof/>
                <w:webHidden/>
              </w:rPr>
            </w:r>
            <w:r w:rsidR="001E6DB1">
              <w:rPr>
                <w:noProof/>
                <w:webHidden/>
              </w:rPr>
              <w:fldChar w:fldCharType="separate"/>
            </w:r>
            <w:r w:rsidR="001E6DB1">
              <w:rPr>
                <w:noProof/>
                <w:webHidden/>
              </w:rPr>
              <w:t>5</w:t>
            </w:r>
            <w:r w:rsidR="001E6DB1">
              <w:rPr>
                <w:noProof/>
                <w:webHidden/>
              </w:rPr>
              <w:fldChar w:fldCharType="end"/>
            </w:r>
          </w:hyperlink>
        </w:p>
        <w:p w14:paraId="2758845D" w14:textId="77777777" w:rsidR="001E6DB1" w:rsidRDefault="00C22D7A">
          <w:pPr>
            <w:pStyle w:val="TOC2"/>
            <w:rPr>
              <w:rFonts w:asciiTheme="minorHAnsi" w:eastAsiaTheme="minorEastAsia" w:hAnsiTheme="minorHAnsi" w:cstheme="minorBidi"/>
              <w:noProof/>
              <w:szCs w:val="22"/>
            </w:rPr>
          </w:pPr>
          <w:hyperlink w:anchor="_Toc33970499" w:history="1">
            <w:r w:rsidR="001E6DB1" w:rsidRPr="00C1246A">
              <w:rPr>
                <w:rStyle w:val="ac"/>
                <w:noProof/>
              </w:rPr>
              <w:t>2.2 While- translation</w:t>
            </w:r>
            <w:r w:rsidR="001E6DB1">
              <w:rPr>
                <w:noProof/>
                <w:webHidden/>
              </w:rPr>
              <w:tab/>
            </w:r>
            <w:r w:rsidR="001E6DB1">
              <w:rPr>
                <w:noProof/>
                <w:webHidden/>
              </w:rPr>
              <w:fldChar w:fldCharType="begin"/>
            </w:r>
            <w:r w:rsidR="001E6DB1">
              <w:rPr>
                <w:noProof/>
                <w:webHidden/>
              </w:rPr>
              <w:instrText xml:space="preserve"> PAGEREF _Toc33970499 \h </w:instrText>
            </w:r>
            <w:r w:rsidR="001E6DB1">
              <w:rPr>
                <w:noProof/>
                <w:webHidden/>
              </w:rPr>
            </w:r>
            <w:r w:rsidR="001E6DB1">
              <w:rPr>
                <w:noProof/>
                <w:webHidden/>
              </w:rPr>
              <w:fldChar w:fldCharType="separate"/>
            </w:r>
            <w:r w:rsidR="001E6DB1">
              <w:rPr>
                <w:noProof/>
                <w:webHidden/>
              </w:rPr>
              <w:t>5</w:t>
            </w:r>
            <w:r w:rsidR="001E6DB1">
              <w:rPr>
                <w:noProof/>
                <w:webHidden/>
              </w:rPr>
              <w:fldChar w:fldCharType="end"/>
            </w:r>
          </w:hyperlink>
        </w:p>
        <w:p w14:paraId="09DAB084" w14:textId="77777777" w:rsidR="001E6DB1" w:rsidRDefault="00C22D7A">
          <w:pPr>
            <w:pStyle w:val="TOC2"/>
            <w:rPr>
              <w:rFonts w:asciiTheme="minorHAnsi" w:eastAsiaTheme="minorEastAsia" w:hAnsiTheme="minorHAnsi" w:cstheme="minorBidi"/>
              <w:noProof/>
              <w:szCs w:val="22"/>
            </w:rPr>
          </w:pPr>
          <w:hyperlink w:anchor="_Toc33970500" w:history="1">
            <w:r w:rsidR="001E6DB1" w:rsidRPr="00C1246A">
              <w:rPr>
                <w:rStyle w:val="ac"/>
                <w:noProof/>
              </w:rPr>
              <w:t>2.3 Post-translation</w:t>
            </w:r>
            <w:r w:rsidR="001E6DB1">
              <w:rPr>
                <w:noProof/>
                <w:webHidden/>
              </w:rPr>
              <w:tab/>
            </w:r>
            <w:r w:rsidR="001E6DB1">
              <w:rPr>
                <w:noProof/>
                <w:webHidden/>
              </w:rPr>
              <w:fldChar w:fldCharType="begin"/>
            </w:r>
            <w:r w:rsidR="001E6DB1">
              <w:rPr>
                <w:noProof/>
                <w:webHidden/>
              </w:rPr>
              <w:instrText xml:space="preserve"> PAGEREF _Toc33970500 \h </w:instrText>
            </w:r>
            <w:r w:rsidR="001E6DB1">
              <w:rPr>
                <w:noProof/>
                <w:webHidden/>
              </w:rPr>
            </w:r>
            <w:r w:rsidR="001E6DB1">
              <w:rPr>
                <w:noProof/>
                <w:webHidden/>
              </w:rPr>
              <w:fldChar w:fldCharType="separate"/>
            </w:r>
            <w:r w:rsidR="001E6DB1">
              <w:rPr>
                <w:noProof/>
                <w:webHidden/>
              </w:rPr>
              <w:t>6</w:t>
            </w:r>
            <w:r w:rsidR="001E6DB1">
              <w:rPr>
                <w:noProof/>
                <w:webHidden/>
              </w:rPr>
              <w:fldChar w:fldCharType="end"/>
            </w:r>
          </w:hyperlink>
        </w:p>
        <w:p w14:paraId="25B26B6E" w14:textId="77777777" w:rsidR="001E6DB1" w:rsidRDefault="00C22D7A">
          <w:pPr>
            <w:pStyle w:val="TOC1"/>
            <w:tabs>
              <w:tab w:val="left" w:pos="420"/>
              <w:tab w:val="right" w:leader="dot" w:pos="8296"/>
            </w:tabs>
            <w:rPr>
              <w:rFonts w:asciiTheme="minorHAnsi" w:eastAsiaTheme="minorEastAsia" w:hAnsiTheme="minorHAnsi" w:cstheme="minorBidi"/>
              <w:noProof/>
              <w:szCs w:val="22"/>
            </w:rPr>
          </w:pPr>
          <w:hyperlink w:anchor="_Toc33970501" w:history="1">
            <w:r w:rsidR="001E6DB1" w:rsidRPr="00C1246A">
              <w:rPr>
                <w:rStyle w:val="ac"/>
                <w:noProof/>
              </w:rPr>
              <w:t>3.</w:t>
            </w:r>
            <w:r w:rsidR="001E6DB1">
              <w:rPr>
                <w:rFonts w:asciiTheme="minorHAnsi" w:eastAsiaTheme="minorEastAsia" w:hAnsiTheme="minorHAnsi" w:cstheme="minorBidi"/>
                <w:noProof/>
                <w:szCs w:val="22"/>
              </w:rPr>
              <w:tab/>
            </w:r>
            <w:r w:rsidR="001E6DB1" w:rsidRPr="00C1246A">
              <w:rPr>
                <w:rStyle w:val="ac"/>
                <w:noProof/>
              </w:rPr>
              <w:t>Analysis of the Source Text</w:t>
            </w:r>
            <w:r w:rsidR="001E6DB1">
              <w:rPr>
                <w:noProof/>
                <w:webHidden/>
              </w:rPr>
              <w:tab/>
            </w:r>
            <w:r w:rsidR="001E6DB1">
              <w:rPr>
                <w:noProof/>
                <w:webHidden/>
              </w:rPr>
              <w:fldChar w:fldCharType="begin"/>
            </w:r>
            <w:r w:rsidR="001E6DB1">
              <w:rPr>
                <w:noProof/>
                <w:webHidden/>
              </w:rPr>
              <w:instrText xml:space="preserve"> PAGEREF _Toc33970501 \h </w:instrText>
            </w:r>
            <w:r w:rsidR="001E6DB1">
              <w:rPr>
                <w:noProof/>
                <w:webHidden/>
              </w:rPr>
            </w:r>
            <w:r w:rsidR="001E6DB1">
              <w:rPr>
                <w:noProof/>
                <w:webHidden/>
              </w:rPr>
              <w:fldChar w:fldCharType="separate"/>
            </w:r>
            <w:r w:rsidR="001E6DB1">
              <w:rPr>
                <w:noProof/>
                <w:webHidden/>
              </w:rPr>
              <w:t>6</w:t>
            </w:r>
            <w:r w:rsidR="001E6DB1">
              <w:rPr>
                <w:noProof/>
                <w:webHidden/>
              </w:rPr>
              <w:fldChar w:fldCharType="end"/>
            </w:r>
          </w:hyperlink>
        </w:p>
        <w:p w14:paraId="48D02CA2" w14:textId="77777777" w:rsidR="001E6DB1" w:rsidRDefault="00C22D7A">
          <w:pPr>
            <w:pStyle w:val="TOC2"/>
            <w:rPr>
              <w:rFonts w:asciiTheme="minorHAnsi" w:eastAsiaTheme="minorEastAsia" w:hAnsiTheme="minorHAnsi" w:cstheme="minorBidi"/>
              <w:noProof/>
              <w:szCs w:val="22"/>
            </w:rPr>
          </w:pPr>
          <w:hyperlink w:anchor="_Toc33970502" w:history="1">
            <w:r w:rsidR="001E6DB1" w:rsidRPr="00C1246A">
              <w:rPr>
                <w:rStyle w:val="ac"/>
                <w:noProof/>
              </w:rPr>
              <w:t>3.1 Stylistic Features of the Source Text</w:t>
            </w:r>
            <w:r w:rsidR="001E6DB1">
              <w:rPr>
                <w:noProof/>
                <w:webHidden/>
              </w:rPr>
              <w:tab/>
            </w:r>
            <w:r w:rsidR="001E6DB1">
              <w:rPr>
                <w:noProof/>
                <w:webHidden/>
              </w:rPr>
              <w:fldChar w:fldCharType="begin"/>
            </w:r>
            <w:r w:rsidR="001E6DB1">
              <w:rPr>
                <w:noProof/>
                <w:webHidden/>
              </w:rPr>
              <w:instrText xml:space="preserve"> PAGEREF _Toc33970502 \h </w:instrText>
            </w:r>
            <w:r w:rsidR="001E6DB1">
              <w:rPr>
                <w:noProof/>
                <w:webHidden/>
              </w:rPr>
            </w:r>
            <w:r w:rsidR="001E6DB1">
              <w:rPr>
                <w:noProof/>
                <w:webHidden/>
              </w:rPr>
              <w:fldChar w:fldCharType="separate"/>
            </w:r>
            <w:r w:rsidR="001E6DB1">
              <w:rPr>
                <w:noProof/>
                <w:webHidden/>
              </w:rPr>
              <w:t>6</w:t>
            </w:r>
            <w:r w:rsidR="001E6DB1">
              <w:rPr>
                <w:noProof/>
                <w:webHidden/>
              </w:rPr>
              <w:fldChar w:fldCharType="end"/>
            </w:r>
          </w:hyperlink>
        </w:p>
        <w:p w14:paraId="754D1C3D" w14:textId="77777777" w:rsidR="001E6DB1" w:rsidRDefault="00C22D7A">
          <w:pPr>
            <w:pStyle w:val="TOC2"/>
            <w:rPr>
              <w:rFonts w:asciiTheme="minorHAnsi" w:eastAsiaTheme="minorEastAsia" w:hAnsiTheme="minorHAnsi" w:cstheme="minorBidi"/>
              <w:noProof/>
              <w:szCs w:val="22"/>
            </w:rPr>
          </w:pPr>
          <w:hyperlink w:anchor="_Toc33970503" w:history="1">
            <w:r w:rsidR="001E6DB1" w:rsidRPr="00C1246A">
              <w:rPr>
                <w:rStyle w:val="ac"/>
                <w:noProof/>
              </w:rPr>
              <w:t>3.2 Translation Resources</w:t>
            </w:r>
            <w:r w:rsidR="001E6DB1">
              <w:rPr>
                <w:noProof/>
                <w:webHidden/>
              </w:rPr>
              <w:tab/>
            </w:r>
            <w:r w:rsidR="001E6DB1">
              <w:rPr>
                <w:noProof/>
                <w:webHidden/>
              </w:rPr>
              <w:fldChar w:fldCharType="begin"/>
            </w:r>
            <w:r w:rsidR="001E6DB1">
              <w:rPr>
                <w:noProof/>
                <w:webHidden/>
              </w:rPr>
              <w:instrText xml:space="preserve"> PAGEREF _Toc33970503 \h </w:instrText>
            </w:r>
            <w:r w:rsidR="001E6DB1">
              <w:rPr>
                <w:noProof/>
                <w:webHidden/>
              </w:rPr>
            </w:r>
            <w:r w:rsidR="001E6DB1">
              <w:rPr>
                <w:noProof/>
                <w:webHidden/>
              </w:rPr>
              <w:fldChar w:fldCharType="separate"/>
            </w:r>
            <w:r w:rsidR="001E6DB1">
              <w:rPr>
                <w:noProof/>
                <w:webHidden/>
              </w:rPr>
              <w:t>7</w:t>
            </w:r>
            <w:r w:rsidR="001E6DB1">
              <w:rPr>
                <w:noProof/>
                <w:webHidden/>
              </w:rPr>
              <w:fldChar w:fldCharType="end"/>
            </w:r>
          </w:hyperlink>
        </w:p>
        <w:p w14:paraId="2A4144C0" w14:textId="77777777" w:rsidR="001E6DB1" w:rsidRDefault="00C22D7A">
          <w:pPr>
            <w:pStyle w:val="TOC1"/>
            <w:tabs>
              <w:tab w:val="left" w:pos="420"/>
              <w:tab w:val="right" w:leader="dot" w:pos="8296"/>
            </w:tabs>
            <w:rPr>
              <w:rFonts w:asciiTheme="minorHAnsi" w:eastAsiaTheme="minorEastAsia" w:hAnsiTheme="minorHAnsi" w:cstheme="minorBidi"/>
              <w:noProof/>
              <w:szCs w:val="22"/>
            </w:rPr>
          </w:pPr>
          <w:hyperlink w:anchor="_Toc33970504" w:history="1">
            <w:r w:rsidR="001E6DB1" w:rsidRPr="00C1246A">
              <w:rPr>
                <w:rStyle w:val="ac"/>
                <w:noProof/>
              </w:rPr>
              <w:t>4.</w:t>
            </w:r>
            <w:r w:rsidR="001E6DB1">
              <w:rPr>
                <w:rFonts w:asciiTheme="minorHAnsi" w:eastAsiaTheme="minorEastAsia" w:hAnsiTheme="minorHAnsi" w:cstheme="minorBidi"/>
                <w:noProof/>
                <w:szCs w:val="22"/>
              </w:rPr>
              <w:tab/>
            </w:r>
            <w:r w:rsidR="001E6DB1" w:rsidRPr="00C1246A">
              <w:rPr>
                <w:rStyle w:val="ac"/>
                <w:noProof/>
              </w:rPr>
              <w:t>Theoretical Framework</w:t>
            </w:r>
            <w:r w:rsidR="001E6DB1">
              <w:rPr>
                <w:noProof/>
                <w:webHidden/>
              </w:rPr>
              <w:tab/>
            </w:r>
            <w:r w:rsidR="001E6DB1">
              <w:rPr>
                <w:noProof/>
                <w:webHidden/>
              </w:rPr>
              <w:fldChar w:fldCharType="begin"/>
            </w:r>
            <w:r w:rsidR="001E6DB1">
              <w:rPr>
                <w:noProof/>
                <w:webHidden/>
              </w:rPr>
              <w:instrText xml:space="preserve"> PAGEREF _Toc33970504 \h </w:instrText>
            </w:r>
            <w:r w:rsidR="001E6DB1">
              <w:rPr>
                <w:noProof/>
                <w:webHidden/>
              </w:rPr>
            </w:r>
            <w:r w:rsidR="001E6DB1">
              <w:rPr>
                <w:noProof/>
                <w:webHidden/>
              </w:rPr>
              <w:fldChar w:fldCharType="separate"/>
            </w:r>
            <w:r w:rsidR="001E6DB1">
              <w:rPr>
                <w:noProof/>
                <w:webHidden/>
              </w:rPr>
              <w:t>8</w:t>
            </w:r>
            <w:r w:rsidR="001E6DB1">
              <w:rPr>
                <w:noProof/>
                <w:webHidden/>
              </w:rPr>
              <w:fldChar w:fldCharType="end"/>
            </w:r>
          </w:hyperlink>
        </w:p>
        <w:p w14:paraId="24F74581" w14:textId="77777777" w:rsidR="001E6DB1" w:rsidRDefault="00C22D7A">
          <w:pPr>
            <w:pStyle w:val="TOC2"/>
            <w:rPr>
              <w:rFonts w:asciiTheme="minorHAnsi" w:eastAsiaTheme="minorEastAsia" w:hAnsiTheme="minorHAnsi" w:cstheme="minorBidi"/>
              <w:noProof/>
              <w:szCs w:val="22"/>
            </w:rPr>
          </w:pPr>
          <w:hyperlink w:anchor="_Toc33970505" w:history="1">
            <w:r w:rsidR="001E6DB1" w:rsidRPr="00C1246A">
              <w:rPr>
                <w:rStyle w:val="ac"/>
                <w:noProof/>
              </w:rPr>
              <w:t>4.1 Functional Equivalence Theory</w:t>
            </w:r>
            <w:r w:rsidR="001E6DB1">
              <w:rPr>
                <w:noProof/>
                <w:webHidden/>
              </w:rPr>
              <w:tab/>
            </w:r>
            <w:r w:rsidR="001E6DB1">
              <w:rPr>
                <w:noProof/>
                <w:webHidden/>
              </w:rPr>
              <w:fldChar w:fldCharType="begin"/>
            </w:r>
            <w:r w:rsidR="001E6DB1">
              <w:rPr>
                <w:noProof/>
                <w:webHidden/>
              </w:rPr>
              <w:instrText xml:space="preserve"> PAGEREF _Toc33970505 \h </w:instrText>
            </w:r>
            <w:r w:rsidR="001E6DB1">
              <w:rPr>
                <w:noProof/>
                <w:webHidden/>
              </w:rPr>
            </w:r>
            <w:r w:rsidR="001E6DB1">
              <w:rPr>
                <w:noProof/>
                <w:webHidden/>
              </w:rPr>
              <w:fldChar w:fldCharType="separate"/>
            </w:r>
            <w:r w:rsidR="001E6DB1">
              <w:rPr>
                <w:noProof/>
                <w:webHidden/>
              </w:rPr>
              <w:t>8</w:t>
            </w:r>
            <w:r w:rsidR="001E6DB1">
              <w:rPr>
                <w:noProof/>
                <w:webHidden/>
              </w:rPr>
              <w:fldChar w:fldCharType="end"/>
            </w:r>
          </w:hyperlink>
        </w:p>
        <w:p w14:paraId="3D3231D7" w14:textId="77777777" w:rsidR="001E6DB1" w:rsidRDefault="00C22D7A">
          <w:pPr>
            <w:pStyle w:val="TOC2"/>
            <w:rPr>
              <w:rFonts w:asciiTheme="minorHAnsi" w:eastAsiaTheme="minorEastAsia" w:hAnsiTheme="minorHAnsi" w:cstheme="minorBidi"/>
              <w:noProof/>
              <w:szCs w:val="22"/>
            </w:rPr>
          </w:pPr>
          <w:hyperlink w:anchor="_Toc33970506" w:history="1">
            <w:r w:rsidR="001E6DB1" w:rsidRPr="00C1246A">
              <w:rPr>
                <w:rStyle w:val="ac"/>
                <w:noProof/>
              </w:rPr>
              <w:t>4.2 Features of Scientific and Technological Texts</w:t>
            </w:r>
            <w:r w:rsidR="001E6DB1">
              <w:rPr>
                <w:noProof/>
                <w:webHidden/>
              </w:rPr>
              <w:tab/>
            </w:r>
            <w:r w:rsidR="001E6DB1">
              <w:rPr>
                <w:noProof/>
                <w:webHidden/>
              </w:rPr>
              <w:fldChar w:fldCharType="begin"/>
            </w:r>
            <w:r w:rsidR="001E6DB1">
              <w:rPr>
                <w:noProof/>
                <w:webHidden/>
              </w:rPr>
              <w:instrText xml:space="preserve"> PAGEREF _Toc33970506 \h </w:instrText>
            </w:r>
            <w:r w:rsidR="001E6DB1">
              <w:rPr>
                <w:noProof/>
                <w:webHidden/>
              </w:rPr>
            </w:r>
            <w:r w:rsidR="001E6DB1">
              <w:rPr>
                <w:noProof/>
                <w:webHidden/>
              </w:rPr>
              <w:fldChar w:fldCharType="separate"/>
            </w:r>
            <w:r w:rsidR="001E6DB1">
              <w:rPr>
                <w:noProof/>
                <w:webHidden/>
              </w:rPr>
              <w:t>9</w:t>
            </w:r>
            <w:r w:rsidR="001E6DB1">
              <w:rPr>
                <w:noProof/>
                <w:webHidden/>
              </w:rPr>
              <w:fldChar w:fldCharType="end"/>
            </w:r>
          </w:hyperlink>
        </w:p>
        <w:p w14:paraId="49AEE5FD" w14:textId="77777777" w:rsidR="001E6DB1" w:rsidRDefault="00C22D7A">
          <w:pPr>
            <w:pStyle w:val="TOC1"/>
            <w:tabs>
              <w:tab w:val="left" w:pos="420"/>
              <w:tab w:val="right" w:leader="dot" w:pos="8296"/>
            </w:tabs>
            <w:rPr>
              <w:rFonts w:asciiTheme="minorHAnsi" w:eastAsiaTheme="minorEastAsia" w:hAnsiTheme="minorHAnsi" w:cstheme="minorBidi"/>
              <w:noProof/>
              <w:szCs w:val="22"/>
            </w:rPr>
          </w:pPr>
          <w:hyperlink w:anchor="_Toc33970507" w:history="1">
            <w:r w:rsidR="001E6DB1" w:rsidRPr="00C1246A">
              <w:rPr>
                <w:rStyle w:val="ac"/>
                <w:noProof/>
              </w:rPr>
              <w:t>5.</w:t>
            </w:r>
            <w:r w:rsidR="001E6DB1">
              <w:rPr>
                <w:rFonts w:asciiTheme="minorHAnsi" w:eastAsiaTheme="minorEastAsia" w:hAnsiTheme="minorHAnsi" w:cstheme="minorBidi"/>
                <w:noProof/>
                <w:szCs w:val="22"/>
              </w:rPr>
              <w:tab/>
            </w:r>
            <w:r w:rsidR="001E6DB1" w:rsidRPr="00C1246A">
              <w:rPr>
                <w:rStyle w:val="ac"/>
                <w:noProof/>
              </w:rPr>
              <w:t>Application</w:t>
            </w:r>
            <w:r w:rsidR="001E6DB1">
              <w:rPr>
                <w:noProof/>
                <w:webHidden/>
              </w:rPr>
              <w:tab/>
            </w:r>
            <w:r w:rsidR="001E6DB1">
              <w:rPr>
                <w:noProof/>
                <w:webHidden/>
              </w:rPr>
              <w:fldChar w:fldCharType="begin"/>
            </w:r>
            <w:r w:rsidR="001E6DB1">
              <w:rPr>
                <w:noProof/>
                <w:webHidden/>
              </w:rPr>
              <w:instrText xml:space="preserve"> PAGEREF _Toc33970507 \h </w:instrText>
            </w:r>
            <w:r w:rsidR="001E6DB1">
              <w:rPr>
                <w:noProof/>
                <w:webHidden/>
              </w:rPr>
            </w:r>
            <w:r w:rsidR="001E6DB1">
              <w:rPr>
                <w:noProof/>
                <w:webHidden/>
              </w:rPr>
              <w:fldChar w:fldCharType="separate"/>
            </w:r>
            <w:r w:rsidR="001E6DB1">
              <w:rPr>
                <w:noProof/>
                <w:webHidden/>
              </w:rPr>
              <w:t>11</w:t>
            </w:r>
            <w:r w:rsidR="001E6DB1">
              <w:rPr>
                <w:noProof/>
                <w:webHidden/>
              </w:rPr>
              <w:fldChar w:fldCharType="end"/>
            </w:r>
          </w:hyperlink>
        </w:p>
        <w:p w14:paraId="55B9EF6E" w14:textId="77777777" w:rsidR="001E6DB1" w:rsidRDefault="00C22D7A">
          <w:pPr>
            <w:pStyle w:val="TOC2"/>
            <w:rPr>
              <w:rFonts w:asciiTheme="minorHAnsi" w:eastAsiaTheme="minorEastAsia" w:hAnsiTheme="minorHAnsi" w:cstheme="minorBidi"/>
              <w:noProof/>
              <w:szCs w:val="22"/>
            </w:rPr>
          </w:pPr>
          <w:hyperlink w:anchor="_Toc33970508" w:history="1">
            <w:r w:rsidR="001E6DB1" w:rsidRPr="00C1246A">
              <w:rPr>
                <w:rStyle w:val="ac"/>
                <w:noProof/>
              </w:rPr>
              <w:t>5.1 Lexical Level</w:t>
            </w:r>
            <w:r w:rsidR="001E6DB1">
              <w:rPr>
                <w:noProof/>
                <w:webHidden/>
              </w:rPr>
              <w:tab/>
            </w:r>
            <w:r w:rsidR="001E6DB1">
              <w:rPr>
                <w:noProof/>
                <w:webHidden/>
              </w:rPr>
              <w:fldChar w:fldCharType="begin"/>
            </w:r>
            <w:r w:rsidR="001E6DB1">
              <w:rPr>
                <w:noProof/>
                <w:webHidden/>
              </w:rPr>
              <w:instrText xml:space="preserve"> PAGEREF _Toc33970508 \h </w:instrText>
            </w:r>
            <w:r w:rsidR="001E6DB1">
              <w:rPr>
                <w:noProof/>
                <w:webHidden/>
              </w:rPr>
            </w:r>
            <w:r w:rsidR="001E6DB1">
              <w:rPr>
                <w:noProof/>
                <w:webHidden/>
              </w:rPr>
              <w:fldChar w:fldCharType="separate"/>
            </w:r>
            <w:r w:rsidR="001E6DB1">
              <w:rPr>
                <w:noProof/>
                <w:webHidden/>
              </w:rPr>
              <w:t>11</w:t>
            </w:r>
            <w:r w:rsidR="001E6DB1">
              <w:rPr>
                <w:noProof/>
                <w:webHidden/>
              </w:rPr>
              <w:fldChar w:fldCharType="end"/>
            </w:r>
          </w:hyperlink>
        </w:p>
        <w:p w14:paraId="5923249A" w14:textId="77777777" w:rsidR="001E6DB1" w:rsidRDefault="00C22D7A">
          <w:pPr>
            <w:pStyle w:val="TOC4"/>
            <w:tabs>
              <w:tab w:val="right" w:leader="dot" w:pos="8296"/>
            </w:tabs>
            <w:rPr>
              <w:rFonts w:asciiTheme="minorHAnsi" w:eastAsiaTheme="minorEastAsia" w:hAnsiTheme="minorHAnsi" w:cstheme="minorBidi"/>
              <w:noProof/>
              <w:szCs w:val="22"/>
            </w:rPr>
          </w:pPr>
          <w:hyperlink w:anchor="_Toc33970509" w:history="1">
            <w:r w:rsidR="001E6DB1" w:rsidRPr="00C1246A">
              <w:rPr>
                <w:rStyle w:val="ac"/>
                <w:noProof/>
              </w:rPr>
              <w:t>5.1.1 Transliteration</w:t>
            </w:r>
            <w:r w:rsidR="001E6DB1">
              <w:rPr>
                <w:noProof/>
                <w:webHidden/>
              </w:rPr>
              <w:tab/>
            </w:r>
            <w:r w:rsidR="001E6DB1">
              <w:rPr>
                <w:noProof/>
                <w:webHidden/>
              </w:rPr>
              <w:fldChar w:fldCharType="begin"/>
            </w:r>
            <w:r w:rsidR="001E6DB1">
              <w:rPr>
                <w:noProof/>
                <w:webHidden/>
              </w:rPr>
              <w:instrText xml:space="preserve"> PAGEREF _Toc33970509 \h </w:instrText>
            </w:r>
            <w:r w:rsidR="001E6DB1">
              <w:rPr>
                <w:noProof/>
                <w:webHidden/>
              </w:rPr>
            </w:r>
            <w:r w:rsidR="001E6DB1">
              <w:rPr>
                <w:noProof/>
                <w:webHidden/>
              </w:rPr>
              <w:fldChar w:fldCharType="separate"/>
            </w:r>
            <w:r w:rsidR="001E6DB1">
              <w:rPr>
                <w:noProof/>
                <w:webHidden/>
              </w:rPr>
              <w:t>11</w:t>
            </w:r>
            <w:r w:rsidR="001E6DB1">
              <w:rPr>
                <w:noProof/>
                <w:webHidden/>
              </w:rPr>
              <w:fldChar w:fldCharType="end"/>
            </w:r>
          </w:hyperlink>
        </w:p>
        <w:p w14:paraId="34401963" w14:textId="77777777" w:rsidR="001E6DB1" w:rsidRDefault="00C22D7A">
          <w:pPr>
            <w:pStyle w:val="TOC4"/>
            <w:tabs>
              <w:tab w:val="right" w:leader="dot" w:pos="8296"/>
            </w:tabs>
            <w:rPr>
              <w:rFonts w:asciiTheme="minorHAnsi" w:eastAsiaTheme="minorEastAsia" w:hAnsiTheme="minorHAnsi" w:cstheme="minorBidi"/>
              <w:noProof/>
              <w:szCs w:val="22"/>
            </w:rPr>
          </w:pPr>
          <w:hyperlink w:anchor="_Toc33970510" w:history="1">
            <w:r w:rsidR="001E6DB1" w:rsidRPr="00C1246A">
              <w:rPr>
                <w:rStyle w:val="ac"/>
                <w:noProof/>
              </w:rPr>
              <w:t>5.1.2 Literal Translation</w:t>
            </w:r>
            <w:r w:rsidR="001E6DB1">
              <w:rPr>
                <w:noProof/>
                <w:webHidden/>
              </w:rPr>
              <w:tab/>
            </w:r>
            <w:r w:rsidR="001E6DB1">
              <w:rPr>
                <w:noProof/>
                <w:webHidden/>
              </w:rPr>
              <w:fldChar w:fldCharType="begin"/>
            </w:r>
            <w:r w:rsidR="001E6DB1">
              <w:rPr>
                <w:noProof/>
                <w:webHidden/>
              </w:rPr>
              <w:instrText xml:space="preserve"> PAGEREF _Toc33970510 \h </w:instrText>
            </w:r>
            <w:r w:rsidR="001E6DB1">
              <w:rPr>
                <w:noProof/>
                <w:webHidden/>
              </w:rPr>
            </w:r>
            <w:r w:rsidR="001E6DB1">
              <w:rPr>
                <w:noProof/>
                <w:webHidden/>
              </w:rPr>
              <w:fldChar w:fldCharType="separate"/>
            </w:r>
            <w:r w:rsidR="001E6DB1">
              <w:rPr>
                <w:noProof/>
                <w:webHidden/>
              </w:rPr>
              <w:t>12</w:t>
            </w:r>
            <w:r w:rsidR="001E6DB1">
              <w:rPr>
                <w:noProof/>
                <w:webHidden/>
              </w:rPr>
              <w:fldChar w:fldCharType="end"/>
            </w:r>
          </w:hyperlink>
        </w:p>
        <w:p w14:paraId="1A1AC4F5" w14:textId="77777777" w:rsidR="001E6DB1" w:rsidRDefault="00C22D7A">
          <w:pPr>
            <w:pStyle w:val="TOC4"/>
            <w:tabs>
              <w:tab w:val="right" w:leader="dot" w:pos="8296"/>
            </w:tabs>
            <w:rPr>
              <w:rFonts w:asciiTheme="minorHAnsi" w:eastAsiaTheme="minorEastAsia" w:hAnsiTheme="minorHAnsi" w:cstheme="minorBidi"/>
              <w:noProof/>
              <w:szCs w:val="22"/>
            </w:rPr>
          </w:pPr>
          <w:hyperlink w:anchor="_Toc33970511" w:history="1">
            <w:r w:rsidR="001E6DB1" w:rsidRPr="00C1246A">
              <w:rPr>
                <w:rStyle w:val="ac"/>
                <w:noProof/>
              </w:rPr>
              <w:t>5.1.3 Zero Translation</w:t>
            </w:r>
            <w:r w:rsidR="001E6DB1">
              <w:rPr>
                <w:noProof/>
                <w:webHidden/>
              </w:rPr>
              <w:tab/>
            </w:r>
            <w:r w:rsidR="001E6DB1">
              <w:rPr>
                <w:noProof/>
                <w:webHidden/>
              </w:rPr>
              <w:fldChar w:fldCharType="begin"/>
            </w:r>
            <w:r w:rsidR="001E6DB1">
              <w:rPr>
                <w:noProof/>
                <w:webHidden/>
              </w:rPr>
              <w:instrText xml:space="preserve"> PAGEREF _Toc33970511 \h </w:instrText>
            </w:r>
            <w:r w:rsidR="001E6DB1">
              <w:rPr>
                <w:noProof/>
                <w:webHidden/>
              </w:rPr>
            </w:r>
            <w:r w:rsidR="001E6DB1">
              <w:rPr>
                <w:noProof/>
                <w:webHidden/>
              </w:rPr>
              <w:fldChar w:fldCharType="separate"/>
            </w:r>
            <w:r w:rsidR="001E6DB1">
              <w:rPr>
                <w:noProof/>
                <w:webHidden/>
              </w:rPr>
              <w:t>12</w:t>
            </w:r>
            <w:r w:rsidR="001E6DB1">
              <w:rPr>
                <w:noProof/>
                <w:webHidden/>
              </w:rPr>
              <w:fldChar w:fldCharType="end"/>
            </w:r>
          </w:hyperlink>
        </w:p>
        <w:p w14:paraId="1002A441" w14:textId="77777777" w:rsidR="001E6DB1" w:rsidRDefault="00C22D7A">
          <w:pPr>
            <w:pStyle w:val="TOC2"/>
            <w:rPr>
              <w:rFonts w:asciiTheme="minorHAnsi" w:eastAsiaTheme="minorEastAsia" w:hAnsiTheme="minorHAnsi" w:cstheme="minorBidi"/>
              <w:noProof/>
              <w:szCs w:val="22"/>
            </w:rPr>
          </w:pPr>
          <w:hyperlink w:anchor="_Toc33970512" w:history="1">
            <w:r w:rsidR="001E6DB1" w:rsidRPr="00C1246A">
              <w:rPr>
                <w:rStyle w:val="ac"/>
                <w:noProof/>
              </w:rPr>
              <w:t>5.2 Syntactic Level</w:t>
            </w:r>
            <w:r w:rsidR="001E6DB1">
              <w:rPr>
                <w:noProof/>
                <w:webHidden/>
              </w:rPr>
              <w:tab/>
            </w:r>
            <w:r w:rsidR="001E6DB1">
              <w:rPr>
                <w:noProof/>
                <w:webHidden/>
              </w:rPr>
              <w:fldChar w:fldCharType="begin"/>
            </w:r>
            <w:r w:rsidR="001E6DB1">
              <w:rPr>
                <w:noProof/>
                <w:webHidden/>
              </w:rPr>
              <w:instrText xml:space="preserve"> PAGEREF _Toc33970512 \h </w:instrText>
            </w:r>
            <w:r w:rsidR="001E6DB1">
              <w:rPr>
                <w:noProof/>
                <w:webHidden/>
              </w:rPr>
            </w:r>
            <w:r w:rsidR="001E6DB1">
              <w:rPr>
                <w:noProof/>
                <w:webHidden/>
              </w:rPr>
              <w:fldChar w:fldCharType="separate"/>
            </w:r>
            <w:r w:rsidR="001E6DB1">
              <w:rPr>
                <w:noProof/>
                <w:webHidden/>
              </w:rPr>
              <w:t>14</w:t>
            </w:r>
            <w:r w:rsidR="001E6DB1">
              <w:rPr>
                <w:noProof/>
                <w:webHidden/>
              </w:rPr>
              <w:fldChar w:fldCharType="end"/>
            </w:r>
          </w:hyperlink>
        </w:p>
        <w:p w14:paraId="5063FC66" w14:textId="77777777" w:rsidR="001E6DB1" w:rsidRDefault="00C22D7A">
          <w:pPr>
            <w:pStyle w:val="TOC4"/>
            <w:tabs>
              <w:tab w:val="right" w:leader="dot" w:pos="8296"/>
            </w:tabs>
            <w:rPr>
              <w:rFonts w:asciiTheme="minorHAnsi" w:eastAsiaTheme="minorEastAsia" w:hAnsiTheme="minorHAnsi" w:cstheme="minorBidi"/>
              <w:noProof/>
              <w:szCs w:val="22"/>
            </w:rPr>
          </w:pPr>
          <w:hyperlink w:anchor="_Toc33970513" w:history="1">
            <w:r w:rsidR="001E6DB1" w:rsidRPr="00C1246A">
              <w:rPr>
                <w:rStyle w:val="ac"/>
                <w:noProof/>
              </w:rPr>
              <w:t>5.2.1 Conversion</w:t>
            </w:r>
            <w:r w:rsidR="001E6DB1">
              <w:rPr>
                <w:noProof/>
                <w:webHidden/>
              </w:rPr>
              <w:tab/>
            </w:r>
            <w:r w:rsidR="001E6DB1">
              <w:rPr>
                <w:noProof/>
                <w:webHidden/>
              </w:rPr>
              <w:fldChar w:fldCharType="begin"/>
            </w:r>
            <w:r w:rsidR="001E6DB1">
              <w:rPr>
                <w:noProof/>
                <w:webHidden/>
              </w:rPr>
              <w:instrText xml:space="preserve"> PAGEREF _Toc33970513 \h </w:instrText>
            </w:r>
            <w:r w:rsidR="001E6DB1">
              <w:rPr>
                <w:noProof/>
                <w:webHidden/>
              </w:rPr>
            </w:r>
            <w:r w:rsidR="001E6DB1">
              <w:rPr>
                <w:noProof/>
                <w:webHidden/>
              </w:rPr>
              <w:fldChar w:fldCharType="separate"/>
            </w:r>
            <w:r w:rsidR="001E6DB1">
              <w:rPr>
                <w:noProof/>
                <w:webHidden/>
              </w:rPr>
              <w:t>14</w:t>
            </w:r>
            <w:r w:rsidR="001E6DB1">
              <w:rPr>
                <w:noProof/>
                <w:webHidden/>
              </w:rPr>
              <w:fldChar w:fldCharType="end"/>
            </w:r>
          </w:hyperlink>
        </w:p>
        <w:p w14:paraId="26D6A408" w14:textId="77777777" w:rsidR="001E6DB1" w:rsidRDefault="00C22D7A">
          <w:pPr>
            <w:pStyle w:val="TOC4"/>
            <w:tabs>
              <w:tab w:val="right" w:leader="dot" w:pos="8296"/>
            </w:tabs>
            <w:rPr>
              <w:rFonts w:asciiTheme="minorHAnsi" w:eastAsiaTheme="minorEastAsia" w:hAnsiTheme="minorHAnsi" w:cstheme="minorBidi"/>
              <w:noProof/>
              <w:szCs w:val="22"/>
            </w:rPr>
          </w:pPr>
          <w:hyperlink w:anchor="_Toc33970514" w:history="1">
            <w:r w:rsidR="001E6DB1" w:rsidRPr="00C1246A">
              <w:rPr>
                <w:rStyle w:val="ac"/>
                <w:noProof/>
              </w:rPr>
              <w:t>5.2.2 Negation</w:t>
            </w:r>
            <w:r w:rsidR="001E6DB1">
              <w:rPr>
                <w:noProof/>
                <w:webHidden/>
              </w:rPr>
              <w:tab/>
            </w:r>
            <w:r w:rsidR="001E6DB1">
              <w:rPr>
                <w:noProof/>
                <w:webHidden/>
              </w:rPr>
              <w:fldChar w:fldCharType="begin"/>
            </w:r>
            <w:r w:rsidR="001E6DB1">
              <w:rPr>
                <w:noProof/>
                <w:webHidden/>
              </w:rPr>
              <w:instrText xml:space="preserve"> PAGEREF _Toc33970514 \h </w:instrText>
            </w:r>
            <w:r w:rsidR="001E6DB1">
              <w:rPr>
                <w:noProof/>
                <w:webHidden/>
              </w:rPr>
            </w:r>
            <w:r w:rsidR="001E6DB1">
              <w:rPr>
                <w:noProof/>
                <w:webHidden/>
              </w:rPr>
              <w:fldChar w:fldCharType="separate"/>
            </w:r>
            <w:r w:rsidR="001E6DB1">
              <w:rPr>
                <w:noProof/>
                <w:webHidden/>
              </w:rPr>
              <w:t>15</w:t>
            </w:r>
            <w:r w:rsidR="001E6DB1">
              <w:rPr>
                <w:noProof/>
                <w:webHidden/>
              </w:rPr>
              <w:fldChar w:fldCharType="end"/>
            </w:r>
          </w:hyperlink>
        </w:p>
        <w:p w14:paraId="135F8B9E" w14:textId="77777777" w:rsidR="001E6DB1" w:rsidRDefault="00C22D7A">
          <w:pPr>
            <w:pStyle w:val="TOC4"/>
            <w:tabs>
              <w:tab w:val="right" w:leader="dot" w:pos="8296"/>
            </w:tabs>
            <w:rPr>
              <w:rFonts w:asciiTheme="minorHAnsi" w:eastAsiaTheme="minorEastAsia" w:hAnsiTheme="minorHAnsi" w:cstheme="minorBidi"/>
              <w:noProof/>
              <w:szCs w:val="22"/>
            </w:rPr>
          </w:pPr>
          <w:hyperlink w:anchor="_Toc33970515" w:history="1">
            <w:r w:rsidR="001E6DB1" w:rsidRPr="00C1246A">
              <w:rPr>
                <w:rStyle w:val="ac"/>
                <w:noProof/>
              </w:rPr>
              <w:t>5.2.3 Amplification</w:t>
            </w:r>
            <w:r w:rsidR="001E6DB1">
              <w:rPr>
                <w:noProof/>
                <w:webHidden/>
              </w:rPr>
              <w:tab/>
            </w:r>
            <w:r w:rsidR="001E6DB1">
              <w:rPr>
                <w:noProof/>
                <w:webHidden/>
              </w:rPr>
              <w:fldChar w:fldCharType="begin"/>
            </w:r>
            <w:r w:rsidR="001E6DB1">
              <w:rPr>
                <w:noProof/>
                <w:webHidden/>
              </w:rPr>
              <w:instrText xml:space="preserve"> PAGEREF _Toc33970515 \h </w:instrText>
            </w:r>
            <w:r w:rsidR="001E6DB1">
              <w:rPr>
                <w:noProof/>
                <w:webHidden/>
              </w:rPr>
            </w:r>
            <w:r w:rsidR="001E6DB1">
              <w:rPr>
                <w:noProof/>
                <w:webHidden/>
              </w:rPr>
              <w:fldChar w:fldCharType="separate"/>
            </w:r>
            <w:r w:rsidR="001E6DB1">
              <w:rPr>
                <w:noProof/>
                <w:webHidden/>
              </w:rPr>
              <w:t>15</w:t>
            </w:r>
            <w:r w:rsidR="001E6DB1">
              <w:rPr>
                <w:noProof/>
                <w:webHidden/>
              </w:rPr>
              <w:fldChar w:fldCharType="end"/>
            </w:r>
          </w:hyperlink>
        </w:p>
        <w:p w14:paraId="537BF587" w14:textId="77777777" w:rsidR="001E6DB1" w:rsidRDefault="00C22D7A">
          <w:pPr>
            <w:pStyle w:val="TOC4"/>
            <w:tabs>
              <w:tab w:val="right" w:leader="dot" w:pos="8296"/>
            </w:tabs>
            <w:rPr>
              <w:rFonts w:asciiTheme="minorHAnsi" w:eastAsiaTheme="minorEastAsia" w:hAnsiTheme="minorHAnsi" w:cstheme="minorBidi"/>
              <w:noProof/>
              <w:szCs w:val="22"/>
            </w:rPr>
          </w:pPr>
          <w:hyperlink w:anchor="_Toc33970516" w:history="1">
            <w:r w:rsidR="001E6DB1" w:rsidRPr="00C1246A">
              <w:rPr>
                <w:rStyle w:val="ac"/>
                <w:noProof/>
              </w:rPr>
              <w:t>5.2.4 Omission</w:t>
            </w:r>
            <w:r w:rsidR="001E6DB1">
              <w:rPr>
                <w:noProof/>
                <w:webHidden/>
              </w:rPr>
              <w:tab/>
            </w:r>
            <w:r w:rsidR="001E6DB1">
              <w:rPr>
                <w:noProof/>
                <w:webHidden/>
              </w:rPr>
              <w:fldChar w:fldCharType="begin"/>
            </w:r>
            <w:r w:rsidR="001E6DB1">
              <w:rPr>
                <w:noProof/>
                <w:webHidden/>
              </w:rPr>
              <w:instrText xml:space="preserve"> PAGEREF _Toc33970516 \h </w:instrText>
            </w:r>
            <w:r w:rsidR="001E6DB1">
              <w:rPr>
                <w:noProof/>
                <w:webHidden/>
              </w:rPr>
            </w:r>
            <w:r w:rsidR="001E6DB1">
              <w:rPr>
                <w:noProof/>
                <w:webHidden/>
              </w:rPr>
              <w:fldChar w:fldCharType="separate"/>
            </w:r>
            <w:r w:rsidR="001E6DB1">
              <w:rPr>
                <w:noProof/>
                <w:webHidden/>
              </w:rPr>
              <w:t>16</w:t>
            </w:r>
            <w:r w:rsidR="001E6DB1">
              <w:rPr>
                <w:noProof/>
                <w:webHidden/>
              </w:rPr>
              <w:fldChar w:fldCharType="end"/>
            </w:r>
          </w:hyperlink>
        </w:p>
        <w:p w14:paraId="558720AC" w14:textId="77777777" w:rsidR="001E6DB1" w:rsidRDefault="00C22D7A">
          <w:pPr>
            <w:pStyle w:val="TOC4"/>
            <w:tabs>
              <w:tab w:val="right" w:leader="dot" w:pos="8296"/>
            </w:tabs>
            <w:rPr>
              <w:rFonts w:asciiTheme="minorHAnsi" w:eastAsiaTheme="minorEastAsia" w:hAnsiTheme="minorHAnsi" w:cstheme="minorBidi"/>
              <w:noProof/>
              <w:szCs w:val="22"/>
            </w:rPr>
          </w:pPr>
          <w:hyperlink w:anchor="_Toc33970517" w:history="1">
            <w:r w:rsidR="001E6DB1" w:rsidRPr="00C1246A">
              <w:rPr>
                <w:rStyle w:val="ac"/>
                <w:noProof/>
              </w:rPr>
              <w:t>5.2.5 Division</w:t>
            </w:r>
            <w:r w:rsidR="001E6DB1">
              <w:rPr>
                <w:noProof/>
                <w:webHidden/>
              </w:rPr>
              <w:tab/>
            </w:r>
            <w:r w:rsidR="001E6DB1">
              <w:rPr>
                <w:noProof/>
                <w:webHidden/>
              </w:rPr>
              <w:fldChar w:fldCharType="begin"/>
            </w:r>
            <w:r w:rsidR="001E6DB1">
              <w:rPr>
                <w:noProof/>
                <w:webHidden/>
              </w:rPr>
              <w:instrText xml:space="preserve"> PAGEREF _Toc33970517 \h </w:instrText>
            </w:r>
            <w:r w:rsidR="001E6DB1">
              <w:rPr>
                <w:noProof/>
                <w:webHidden/>
              </w:rPr>
            </w:r>
            <w:r w:rsidR="001E6DB1">
              <w:rPr>
                <w:noProof/>
                <w:webHidden/>
              </w:rPr>
              <w:fldChar w:fldCharType="separate"/>
            </w:r>
            <w:r w:rsidR="001E6DB1">
              <w:rPr>
                <w:noProof/>
                <w:webHidden/>
              </w:rPr>
              <w:t>17</w:t>
            </w:r>
            <w:r w:rsidR="001E6DB1">
              <w:rPr>
                <w:noProof/>
                <w:webHidden/>
              </w:rPr>
              <w:fldChar w:fldCharType="end"/>
            </w:r>
          </w:hyperlink>
        </w:p>
        <w:p w14:paraId="3BFD3E27" w14:textId="77777777" w:rsidR="001E6DB1" w:rsidRDefault="00C22D7A">
          <w:pPr>
            <w:pStyle w:val="TOC4"/>
            <w:tabs>
              <w:tab w:val="right" w:leader="dot" w:pos="8296"/>
            </w:tabs>
            <w:rPr>
              <w:rFonts w:asciiTheme="minorHAnsi" w:eastAsiaTheme="minorEastAsia" w:hAnsiTheme="minorHAnsi" w:cstheme="minorBidi"/>
              <w:noProof/>
              <w:szCs w:val="22"/>
            </w:rPr>
          </w:pPr>
          <w:hyperlink w:anchor="_Toc33970518" w:history="1">
            <w:r w:rsidR="001E6DB1" w:rsidRPr="00C1246A">
              <w:rPr>
                <w:rStyle w:val="ac"/>
                <w:noProof/>
              </w:rPr>
              <w:t>5.2.6 Inversion</w:t>
            </w:r>
            <w:r w:rsidR="001E6DB1">
              <w:rPr>
                <w:noProof/>
                <w:webHidden/>
              </w:rPr>
              <w:tab/>
            </w:r>
            <w:r w:rsidR="001E6DB1">
              <w:rPr>
                <w:noProof/>
                <w:webHidden/>
              </w:rPr>
              <w:fldChar w:fldCharType="begin"/>
            </w:r>
            <w:r w:rsidR="001E6DB1">
              <w:rPr>
                <w:noProof/>
                <w:webHidden/>
              </w:rPr>
              <w:instrText xml:space="preserve"> PAGEREF _Toc33970518 \h </w:instrText>
            </w:r>
            <w:r w:rsidR="001E6DB1">
              <w:rPr>
                <w:noProof/>
                <w:webHidden/>
              </w:rPr>
            </w:r>
            <w:r w:rsidR="001E6DB1">
              <w:rPr>
                <w:noProof/>
                <w:webHidden/>
              </w:rPr>
              <w:fldChar w:fldCharType="separate"/>
            </w:r>
            <w:r w:rsidR="001E6DB1">
              <w:rPr>
                <w:noProof/>
                <w:webHidden/>
              </w:rPr>
              <w:t>18</w:t>
            </w:r>
            <w:r w:rsidR="001E6DB1">
              <w:rPr>
                <w:noProof/>
                <w:webHidden/>
              </w:rPr>
              <w:fldChar w:fldCharType="end"/>
            </w:r>
          </w:hyperlink>
        </w:p>
        <w:p w14:paraId="7D462592" w14:textId="77777777" w:rsidR="001E6DB1" w:rsidRDefault="00C22D7A">
          <w:pPr>
            <w:pStyle w:val="TOC1"/>
            <w:tabs>
              <w:tab w:val="right" w:leader="dot" w:pos="8296"/>
            </w:tabs>
            <w:rPr>
              <w:rFonts w:asciiTheme="minorHAnsi" w:eastAsiaTheme="minorEastAsia" w:hAnsiTheme="minorHAnsi" w:cstheme="minorBidi"/>
              <w:noProof/>
              <w:szCs w:val="22"/>
            </w:rPr>
          </w:pPr>
          <w:hyperlink w:anchor="_Toc33970519" w:history="1">
            <w:r w:rsidR="001E6DB1" w:rsidRPr="00C1246A">
              <w:rPr>
                <w:rStyle w:val="ac"/>
                <w:noProof/>
              </w:rPr>
              <w:t>Conclusion</w:t>
            </w:r>
            <w:r w:rsidR="001E6DB1">
              <w:rPr>
                <w:noProof/>
                <w:webHidden/>
              </w:rPr>
              <w:tab/>
            </w:r>
            <w:r w:rsidR="001E6DB1">
              <w:rPr>
                <w:noProof/>
                <w:webHidden/>
              </w:rPr>
              <w:fldChar w:fldCharType="begin"/>
            </w:r>
            <w:r w:rsidR="001E6DB1">
              <w:rPr>
                <w:noProof/>
                <w:webHidden/>
              </w:rPr>
              <w:instrText xml:space="preserve"> PAGEREF _Toc33970519 \h </w:instrText>
            </w:r>
            <w:r w:rsidR="001E6DB1">
              <w:rPr>
                <w:noProof/>
                <w:webHidden/>
              </w:rPr>
            </w:r>
            <w:r w:rsidR="001E6DB1">
              <w:rPr>
                <w:noProof/>
                <w:webHidden/>
              </w:rPr>
              <w:fldChar w:fldCharType="separate"/>
            </w:r>
            <w:r w:rsidR="001E6DB1">
              <w:rPr>
                <w:noProof/>
                <w:webHidden/>
              </w:rPr>
              <w:t>19</w:t>
            </w:r>
            <w:r w:rsidR="001E6DB1">
              <w:rPr>
                <w:noProof/>
                <w:webHidden/>
              </w:rPr>
              <w:fldChar w:fldCharType="end"/>
            </w:r>
          </w:hyperlink>
        </w:p>
        <w:p w14:paraId="071C5637" w14:textId="77777777" w:rsidR="001E6DB1" w:rsidRDefault="00C22D7A">
          <w:pPr>
            <w:pStyle w:val="TOC1"/>
            <w:tabs>
              <w:tab w:val="right" w:leader="dot" w:pos="8296"/>
            </w:tabs>
            <w:rPr>
              <w:rFonts w:asciiTheme="minorHAnsi" w:eastAsiaTheme="minorEastAsia" w:hAnsiTheme="minorHAnsi" w:cstheme="minorBidi"/>
              <w:noProof/>
              <w:szCs w:val="22"/>
            </w:rPr>
          </w:pPr>
          <w:hyperlink w:anchor="_Toc33970520" w:history="1">
            <w:r w:rsidR="001E6DB1" w:rsidRPr="00C1246A">
              <w:rPr>
                <w:rStyle w:val="ac"/>
                <w:noProof/>
              </w:rPr>
              <w:t>References</w:t>
            </w:r>
            <w:r w:rsidR="001E6DB1">
              <w:rPr>
                <w:noProof/>
                <w:webHidden/>
              </w:rPr>
              <w:tab/>
            </w:r>
            <w:r w:rsidR="001E6DB1">
              <w:rPr>
                <w:noProof/>
                <w:webHidden/>
              </w:rPr>
              <w:fldChar w:fldCharType="begin"/>
            </w:r>
            <w:r w:rsidR="001E6DB1">
              <w:rPr>
                <w:noProof/>
                <w:webHidden/>
              </w:rPr>
              <w:instrText xml:space="preserve"> PAGEREF _Toc33970520 \h </w:instrText>
            </w:r>
            <w:r w:rsidR="001E6DB1">
              <w:rPr>
                <w:noProof/>
                <w:webHidden/>
              </w:rPr>
            </w:r>
            <w:r w:rsidR="001E6DB1">
              <w:rPr>
                <w:noProof/>
                <w:webHidden/>
              </w:rPr>
              <w:fldChar w:fldCharType="separate"/>
            </w:r>
            <w:r w:rsidR="001E6DB1">
              <w:rPr>
                <w:noProof/>
                <w:webHidden/>
              </w:rPr>
              <w:t>20</w:t>
            </w:r>
            <w:r w:rsidR="001E6DB1">
              <w:rPr>
                <w:noProof/>
                <w:webHidden/>
              </w:rPr>
              <w:fldChar w:fldCharType="end"/>
            </w:r>
          </w:hyperlink>
        </w:p>
        <w:p w14:paraId="65243F57" w14:textId="77777777" w:rsidR="001E6DB1" w:rsidRDefault="00C22D7A">
          <w:pPr>
            <w:pStyle w:val="TOC1"/>
            <w:tabs>
              <w:tab w:val="right" w:leader="dot" w:pos="8296"/>
            </w:tabs>
            <w:rPr>
              <w:rFonts w:asciiTheme="minorHAnsi" w:eastAsiaTheme="minorEastAsia" w:hAnsiTheme="minorHAnsi" w:cstheme="minorBidi"/>
              <w:noProof/>
              <w:szCs w:val="22"/>
            </w:rPr>
          </w:pPr>
          <w:hyperlink w:anchor="_Toc33970521" w:history="1">
            <w:r w:rsidR="001E6DB1" w:rsidRPr="00C1246A">
              <w:rPr>
                <w:rStyle w:val="ac"/>
                <w:noProof/>
              </w:rPr>
              <w:t>Appendix Source Text and Target Text</w:t>
            </w:r>
            <w:r w:rsidR="001E6DB1">
              <w:rPr>
                <w:noProof/>
                <w:webHidden/>
              </w:rPr>
              <w:tab/>
            </w:r>
            <w:r w:rsidR="001E6DB1">
              <w:rPr>
                <w:noProof/>
                <w:webHidden/>
              </w:rPr>
              <w:fldChar w:fldCharType="begin"/>
            </w:r>
            <w:r w:rsidR="001E6DB1">
              <w:rPr>
                <w:noProof/>
                <w:webHidden/>
              </w:rPr>
              <w:instrText xml:space="preserve"> PAGEREF _Toc33970521 \h </w:instrText>
            </w:r>
            <w:r w:rsidR="001E6DB1">
              <w:rPr>
                <w:noProof/>
                <w:webHidden/>
              </w:rPr>
            </w:r>
            <w:r w:rsidR="001E6DB1">
              <w:rPr>
                <w:noProof/>
                <w:webHidden/>
              </w:rPr>
              <w:fldChar w:fldCharType="separate"/>
            </w:r>
            <w:r w:rsidR="001E6DB1">
              <w:rPr>
                <w:noProof/>
                <w:webHidden/>
              </w:rPr>
              <w:t>21</w:t>
            </w:r>
            <w:r w:rsidR="001E6DB1">
              <w:rPr>
                <w:noProof/>
                <w:webHidden/>
              </w:rPr>
              <w:fldChar w:fldCharType="end"/>
            </w:r>
          </w:hyperlink>
        </w:p>
        <w:p w14:paraId="3A9ED1C2" w14:textId="77777777" w:rsidR="001E6DB1" w:rsidRDefault="00C22D7A">
          <w:pPr>
            <w:pStyle w:val="TOC1"/>
            <w:tabs>
              <w:tab w:val="right" w:leader="dot" w:pos="8296"/>
            </w:tabs>
            <w:rPr>
              <w:rFonts w:asciiTheme="minorHAnsi" w:eastAsiaTheme="minorEastAsia" w:hAnsiTheme="minorHAnsi" w:cstheme="minorBidi"/>
              <w:noProof/>
              <w:szCs w:val="22"/>
            </w:rPr>
          </w:pPr>
          <w:hyperlink w:anchor="_Toc33970522" w:history="1">
            <w:r w:rsidR="001E6DB1" w:rsidRPr="00C1246A">
              <w:rPr>
                <w:rStyle w:val="ac"/>
                <w:noProof/>
              </w:rPr>
              <w:t>Acknowledgements</w:t>
            </w:r>
            <w:r w:rsidR="001E6DB1">
              <w:rPr>
                <w:noProof/>
                <w:webHidden/>
              </w:rPr>
              <w:tab/>
            </w:r>
            <w:r w:rsidR="001E6DB1">
              <w:rPr>
                <w:noProof/>
                <w:webHidden/>
              </w:rPr>
              <w:fldChar w:fldCharType="begin"/>
            </w:r>
            <w:r w:rsidR="001E6DB1">
              <w:rPr>
                <w:noProof/>
                <w:webHidden/>
              </w:rPr>
              <w:instrText xml:space="preserve"> PAGEREF _Toc33970522 \h </w:instrText>
            </w:r>
            <w:r w:rsidR="001E6DB1">
              <w:rPr>
                <w:noProof/>
                <w:webHidden/>
              </w:rPr>
            </w:r>
            <w:r w:rsidR="001E6DB1">
              <w:rPr>
                <w:noProof/>
                <w:webHidden/>
              </w:rPr>
              <w:fldChar w:fldCharType="separate"/>
            </w:r>
            <w:r w:rsidR="001E6DB1">
              <w:rPr>
                <w:noProof/>
                <w:webHidden/>
              </w:rPr>
              <w:t>50</w:t>
            </w:r>
            <w:r w:rsidR="001E6DB1">
              <w:rPr>
                <w:noProof/>
                <w:webHidden/>
              </w:rPr>
              <w:fldChar w:fldCharType="end"/>
            </w:r>
          </w:hyperlink>
        </w:p>
        <w:p w14:paraId="79E1E18E" w14:textId="77777777" w:rsidR="002E5CAD" w:rsidRDefault="002E5CAD" w:rsidP="002E5CAD">
          <w:pPr>
            <w:pStyle w:val="TOC"/>
          </w:pPr>
          <w:r>
            <w:rPr>
              <w:lang w:val="zh-CN"/>
            </w:rPr>
            <w:fldChar w:fldCharType="end"/>
          </w:r>
          <w:commentRangeEnd w:id="33"/>
          <w:r w:rsidR="00C22D7A">
            <w:rPr>
              <w:rStyle w:val="af0"/>
              <w:rFonts w:ascii="Times New Roman" w:eastAsia="宋体" w:hAnsi="Times New Roman" w:cs="Times New Roman"/>
              <w:b w:val="0"/>
              <w:bCs w:val="0"/>
              <w:color w:val="auto"/>
              <w:kern w:val="2"/>
            </w:rPr>
            <w:commentReference w:id="33"/>
          </w:r>
        </w:p>
        <w:p w14:paraId="6996FBDF" w14:textId="77777777" w:rsidR="007A58D2" w:rsidRDefault="00C22D7A"/>
      </w:sdtContent>
    </w:sdt>
    <w:p w14:paraId="60497A71" w14:textId="77777777" w:rsidR="00093129" w:rsidRDefault="00093129" w:rsidP="00093129">
      <w:pPr>
        <w:jc w:val="center"/>
        <w:rPr>
          <w:b/>
          <w:sz w:val="28"/>
          <w:szCs w:val="28"/>
        </w:rPr>
      </w:pPr>
    </w:p>
    <w:p w14:paraId="7DEB387C" w14:textId="77777777" w:rsidR="00093129" w:rsidRDefault="00093129" w:rsidP="00093129">
      <w:pPr>
        <w:jc w:val="center"/>
        <w:rPr>
          <w:b/>
          <w:sz w:val="28"/>
          <w:szCs w:val="28"/>
        </w:rPr>
      </w:pPr>
    </w:p>
    <w:p w14:paraId="43E2DB6B" w14:textId="77777777" w:rsidR="00942ECB" w:rsidRDefault="00942ECB" w:rsidP="00942ECB">
      <w:pPr>
        <w:rPr>
          <w:b/>
          <w:sz w:val="28"/>
          <w:szCs w:val="28"/>
        </w:rPr>
        <w:sectPr w:rsidR="00942ECB" w:rsidSect="00942ECB">
          <w:footerReference w:type="default" r:id="rId13"/>
          <w:pgSz w:w="11906" w:h="16838" w:code="9"/>
          <w:pgMar w:top="1440" w:right="1800" w:bottom="1440" w:left="1800" w:header="851" w:footer="992" w:gutter="0"/>
          <w:pgNumType w:fmt="upperRoman" w:start="1"/>
          <w:cols w:space="425"/>
          <w:docGrid w:type="lines" w:linePitch="312"/>
        </w:sectPr>
      </w:pPr>
    </w:p>
    <w:p w14:paraId="710860C6" w14:textId="77777777" w:rsidR="00093129" w:rsidRDefault="00093129" w:rsidP="00942ECB">
      <w:pPr>
        <w:jc w:val="center"/>
        <w:rPr>
          <w:b/>
          <w:sz w:val="28"/>
          <w:szCs w:val="28"/>
        </w:rPr>
      </w:pPr>
      <w:r w:rsidRPr="00093129">
        <w:rPr>
          <w:b/>
          <w:sz w:val="28"/>
          <w:szCs w:val="28"/>
        </w:rPr>
        <w:lastRenderedPageBreak/>
        <w:t xml:space="preserve">A Report on the Translation of </w:t>
      </w:r>
      <w:r w:rsidRPr="00093129">
        <w:rPr>
          <w:b/>
          <w:i/>
          <w:sz w:val="28"/>
          <w:szCs w:val="28"/>
        </w:rPr>
        <w:t>Technical Communication</w:t>
      </w:r>
      <w:r w:rsidRPr="00093129">
        <w:rPr>
          <w:b/>
          <w:sz w:val="28"/>
          <w:szCs w:val="28"/>
        </w:rPr>
        <w:t>—</w:t>
      </w:r>
      <w:r w:rsidRPr="00093129">
        <w:rPr>
          <w:rFonts w:hint="eastAsia"/>
          <w:b/>
          <w:i/>
          <w:sz w:val="28"/>
          <w:szCs w:val="28"/>
        </w:rPr>
        <w:t>W</w:t>
      </w:r>
      <w:r w:rsidRPr="00093129">
        <w:rPr>
          <w:b/>
          <w:i/>
          <w:sz w:val="28"/>
          <w:szCs w:val="28"/>
        </w:rPr>
        <w:t xml:space="preserve">riting </w:t>
      </w:r>
      <w:r w:rsidRPr="00093129">
        <w:rPr>
          <w:rFonts w:hint="eastAsia"/>
          <w:b/>
          <w:i/>
          <w:sz w:val="28"/>
          <w:szCs w:val="28"/>
        </w:rPr>
        <w:t>J</w:t>
      </w:r>
      <w:r w:rsidRPr="00093129">
        <w:rPr>
          <w:b/>
          <w:i/>
          <w:sz w:val="28"/>
          <w:szCs w:val="28"/>
        </w:rPr>
        <w:t xml:space="preserve">ob </w:t>
      </w:r>
      <w:r w:rsidRPr="00093129">
        <w:rPr>
          <w:rFonts w:hint="eastAsia"/>
          <w:b/>
          <w:i/>
          <w:sz w:val="28"/>
          <w:szCs w:val="28"/>
        </w:rPr>
        <w:t>M</w:t>
      </w:r>
      <w:r w:rsidRPr="00093129">
        <w:rPr>
          <w:b/>
          <w:i/>
          <w:sz w:val="28"/>
          <w:szCs w:val="28"/>
        </w:rPr>
        <w:t>aterials</w:t>
      </w:r>
    </w:p>
    <w:p w14:paraId="69758204" w14:textId="77777777" w:rsidR="00093129" w:rsidRDefault="00093129" w:rsidP="00093129">
      <w:pPr>
        <w:pStyle w:val="1"/>
        <w:rPr>
          <w:szCs w:val="28"/>
        </w:rPr>
      </w:pPr>
      <w:bookmarkStart w:id="34" w:name="_Toc448823580"/>
      <w:bookmarkStart w:id="35" w:name="_Toc7886592"/>
      <w:bookmarkStart w:id="36" w:name="_Toc33970299"/>
      <w:bookmarkStart w:id="37" w:name="_Toc33970492"/>
      <w:r>
        <w:rPr>
          <w:szCs w:val="28"/>
        </w:rPr>
        <w:t>Introduction</w:t>
      </w:r>
      <w:bookmarkEnd w:id="34"/>
      <w:bookmarkEnd w:id="35"/>
      <w:bookmarkEnd w:id="36"/>
      <w:bookmarkEnd w:id="37"/>
    </w:p>
    <w:p w14:paraId="5C09B77B" w14:textId="77777777" w:rsidR="00093129" w:rsidRDefault="000024BC" w:rsidP="000024BC">
      <w:pPr>
        <w:spacing w:line="360" w:lineRule="auto"/>
        <w:ind w:firstLineChars="200" w:firstLine="480"/>
        <w:rPr>
          <w:sz w:val="24"/>
        </w:rPr>
      </w:pPr>
      <w:r w:rsidRPr="000024BC">
        <w:rPr>
          <w:sz w:val="24"/>
        </w:rPr>
        <w:t xml:space="preserve">This </w:t>
      </w:r>
      <w:r w:rsidRPr="000024BC">
        <w:rPr>
          <w:rFonts w:hint="eastAsia"/>
          <w:sz w:val="24"/>
        </w:rPr>
        <w:t>paper</w:t>
      </w:r>
      <w:r w:rsidRPr="000024BC">
        <w:rPr>
          <w:sz w:val="24"/>
        </w:rPr>
        <w:t xml:space="preserve"> is the translation report of </w:t>
      </w:r>
      <w:r w:rsidRPr="000024BC">
        <w:rPr>
          <w:i/>
          <w:sz w:val="24"/>
        </w:rPr>
        <w:t>Technical Communication</w:t>
      </w:r>
      <w:r w:rsidRPr="000024BC">
        <w:rPr>
          <w:sz w:val="24"/>
        </w:rPr>
        <w:t>.</w:t>
      </w:r>
      <w:r w:rsidRPr="000024BC">
        <w:rPr>
          <w:rFonts w:hint="eastAsia"/>
          <w:sz w:val="24"/>
        </w:rPr>
        <w:t xml:space="preserve"> </w:t>
      </w:r>
      <w:r w:rsidRPr="00652221">
        <w:rPr>
          <w:i/>
          <w:sz w:val="24"/>
        </w:rPr>
        <w:t>Technical C</w:t>
      </w:r>
      <w:r w:rsidRPr="006516C4">
        <w:rPr>
          <w:i/>
          <w:sz w:val="24"/>
        </w:rPr>
        <w:t>ommunication</w:t>
      </w:r>
      <w:r w:rsidRPr="006516C4">
        <w:rPr>
          <w:sz w:val="24"/>
        </w:rPr>
        <w:t xml:space="preserve"> is a</w:t>
      </w:r>
      <w:r w:rsidRPr="00652221">
        <w:rPr>
          <w:sz w:val="24"/>
        </w:rPr>
        <w:t xml:space="preserve"> </w:t>
      </w:r>
      <w:r w:rsidRPr="006516C4">
        <w:rPr>
          <w:sz w:val="24"/>
        </w:rPr>
        <w:t>business and economics</w:t>
      </w:r>
      <w:r w:rsidRPr="00652221">
        <w:rPr>
          <w:sz w:val="24"/>
        </w:rPr>
        <w:t xml:space="preserve"> textbook published by </w:t>
      </w:r>
      <w:r w:rsidRPr="006516C4">
        <w:rPr>
          <w:sz w:val="24"/>
        </w:rPr>
        <w:t>Xiaoxiao Publishing House</w:t>
      </w:r>
      <w:r w:rsidRPr="00652221">
        <w:rPr>
          <w:sz w:val="24"/>
        </w:rPr>
        <w:t>.</w:t>
      </w:r>
      <w:r>
        <w:rPr>
          <w:rFonts w:hint="eastAsia"/>
          <w:sz w:val="24"/>
        </w:rPr>
        <w:t xml:space="preserve"> </w:t>
      </w:r>
      <w:r>
        <w:rPr>
          <w:sz w:val="24"/>
        </w:rPr>
        <w:t>I</w:t>
      </w:r>
      <w:r>
        <w:rPr>
          <w:rFonts w:hint="eastAsia"/>
          <w:sz w:val="24"/>
        </w:rPr>
        <w:t xml:space="preserve">t was written by </w:t>
      </w:r>
      <w:r w:rsidRPr="000024BC">
        <w:rPr>
          <w:sz w:val="24"/>
        </w:rPr>
        <w:t>Mike Markel</w:t>
      </w:r>
      <w:r>
        <w:rPr>
          <w:rFonts w:hint="eastAsia"/>
          <w:sz w:val="24"/>
        </w:rPr>
        <w:t xml:space="preserve">, </w:t>
      </w:r>
      <w:r w:rsidR="00274966">
        <w:rPr>
          <w:rFonts w:hint="eastAsia"/>
          <w:sz w:val="24"/>
        </w:rPr>
        <w:t>and</w:t>
      </w:r>
      <w:r w:rsidRPr="000024BC">
        <w:rPr>
          <w:sz w:val="24"/>
        </w:rPr>
        <w:t xml:space="preserve"> mainly describes how readers deal with the main types of documents and writing in their professional life.</w:t>
      </w:r>
    </w:p>
    <w:p w14:paraId="7BD0D654" w14:textId="77777777" w:rsidR="00274966" w:rsidRDefault="00274966" w:rsidP="00274966">
      <w:pPr>
        <w:spacing w:line="360" w:lineRule="auto"/>
        <w:ind w:firstLineChars="200" w:firstLine="480"/>
        <w:rPr>
          <w:sz w:val="24"/>
        </w:rPr>
      </w:pPr>
      <w:r w:rsidRPr="006516C4">
        <w:rPr>
          <w:sz w:val="24"/>
        </w:rPr>
        <w:t>The translation project was released on September 9</w:t>
      </w:r>
      <w:r>
        <w:rPr>
          <w:rFonts w:hint="eastAsia"/>
          <w:sz w:val="24"/>
        </w:rPr>
        <w:t>th</w:t>
      </w:r>
      <w:r w:rsidRPr="006516C4">
        <w:rPr>
          <w:sz w:val="24"/>
        </w:rPr>
        <w:t>, with a deadline of October 2</w:t>
      </w:r>
      <w:r w:rsidRPr="006516C4">
        <w:rPr>
          <w:rFonts w:hint="eastAsia"/>
          <w:sz w:val="24"/>
        </w:rPr>
        <w:t>1</w:t>
      </w:r>
      <w:r>
        <w:rPr>
          <w:rFonts w:hint="eastAsia"/>
          <w:sz w:val="24"/>
        </w:rPr>
        <w:t>st</w:t>
      </w:r>
      <w:r w:rsidRPr="006516C4">
        <w:rPr>
          <w:sz w:val="24"/>
        </w:rPr>
        <w:t>.</w:t>
      </w:r>
      <w:r w:rsidRPr="00274966">
        <w:rPr>
          <w:sz w:val="24"/>
        </w:rPr>
        <w:t xml:space="preserve"> </w:t>
      </w:r>
      <w:r w:rsidRPr="00F84369">
        <w:rPr>
          <w:sz w:val="24"/>
        </w:rPr>
        <w:t>Project products include Chinese translation in Word and PDF format, bilingual version in Word format, terminology in Excel format and translation memory.</w:t>
      </w:r>
    </w:p>
    <w:p w14:paraId="15BB3CE5" w14:textId="77777777" w:rsidR="00274966" w:rsidRPr="00BA4CB8" w:rsidRDefault="00274966" w:rsidP="00274966">
      <w:pPr>
        <w:spacing w:line="360" w:lineRule="auto"/>
        <w:ind w:firstLineChars="200" w:firstLine="480"/>
        <w:rPr>
          <w:sz w:val="24"/>
        </w:rPr>
      </w:pPr>
      <w:r>
        <w:rPr>
          <w:sz w:val="24"/>
        </w:rPr>
        <w:t>T</w:t>
      </w:r>
      <w:r>
        <w:rPr>
          <w:rFonts w:hint="eastAsia"/>
          <w:sz w:val="24"/>
        </w:rPr>
        <w:t xml:space="preserve">he translator </w:t>
      </w:r>
      <w:r>
        <w:rPr>
          <w:sz w:val="24"/>
        </w:rPr>
        <w:t>translate</w:t>
      </w:r>
      <w:r>
        <w:rPr>
          <w:rFonts w:hint="eastAsia"/>
          <w:sz w:val="24"/>
        </w:rPr>
        <w:t>d</w:t>
      </w:r>
      <w:r>
        <w:rPr>
          <w:sz w:val="24"/>
        </w:rPr>
        <w:t xml:space="preserve"> Chapter 15: </w:t>
      </w:r>
      <w:r w:rsidRPr="00274966">
        <w:rPr>
          <w:rFonts w:hint="eastAsia"/>
          <w:i/>
          <w:sz w:val="24"/>
        </w:rPr>
        <w:t>W</w:t>
      </w:r>
      <w:r w:rsidRPr="00274966">
        <w:rPr>
          <w:i/>
          <w:sz w:val="24"/>
        </w:rPr>
        <w:t xml:space="preserve">riting </w:t>
      </w:r>
      <w:r w:rsidRPr="00274966">
        <w:rPr>
          <w:rFonts w:hint="eastAsia"/>
          <w:i/>
          <w:sz w:val="24"/>
        </w:rPr>
        <w:t>J</w:t>
      </w:r>
      <w:r w:rsidR="00855F6C">
        <w:rPr>
          <w:i/>
          <w:sz w:val="24"/>
        </w:rPr>
        <w:t>o</w:t>
      </w:r>
      <w:r w:rsidR="00855F6C">
        <w:rPr>
          <w:rFonts w:hint="eastAsia"/>
          <w:i/>
          <w:sz w:val="24"/>
        </w:rPr>
        <w:t>b Application</w:t>
      </w:r>
      <w:r w:rsidRPr="00274966">
        <w:rPr>
          <w:i/>
          <w:sz w:val="24"/>
        </w:rPr>
        <w:t xml:space="preserve"> </w:t>
      </w:r>
      <w:r w:rsidRPr="00274966">
        <w:rPr>
          <w:rFonts w:hint="eastAsia"/>
          <w:i/>
          <w:sz w:val="24"/>
        </w:rPr>
        <w:t>M</w:t>
      </w:r>
      <w:r w:rsidRPr="00274966">
        <w:rPr>
          <w:i/>
          <w:sz w:val="24"/>
        </w:rPr>
        <w:t>aterials</w:t>
      </w:r>
      <w:r w:rsidR="00C30F3D">
        <w:rPr>
          <w:rFonts w:hint="eastAsia"/>
          <w:sz w:val="24"/>
        </w:rPr>
        <w:t>, including</w:t>
      </w:r>
      <w:r w:rsidR="00C30F3D" w:rsidRPr="00C30F3D">
        <w:rPr>
          <w:sz w:val="24"/>
        </w:rPr>
        <w:t xml:space="preserve"> </w:t>
      </w:r>
      <w:r w:rsidR="00C30F3D">
        <w:rPr>
          <w:rFonts w:hint="eastAsia"/>
          <w:sz w:val="24"/>
        </w:rPr>
        <w:t>19</w:t>
      </w:r>
      <w:r w:rsidR="00C30F3D">
        <w:rPr>
          <w:sz w:val="24"/>
        </w:rPr>
        <w:t xml:space="preserve"> pages</w:t>
      </w:r>
      <w:r w:rsidR="00C30F3D">
        <w:rPr>
          <w:rFonts w:hint="eastAsia"/>
          <w:sz w:val="24"/>
        </w:rPr>
        <w:t xml:space="preserve"> and</w:t>
      </w:r>
      <w:r w:rsidR="00C30F3D">
        <w:rPr>
          <w:sz w:val="24"/>
        </w:rPr>
        <w:t xml:space="preserve"> 7</w:t>
      </w:r>
      <w:r w:rsidR="00C30F3D">
        <w:rPr>
          <w:rFonts w:hint="eastAsia"/>
          <w:sz w:val="24"/>
        </w:rPr>
        <w:t>019</w:t>
      </w:r>
      <w:r w:rsidR="00C30F3D" w:rsidRPr="00274966">
        <w:rPr>
          <w:sz w:val="24"/>
        </w:rPr>
        <w:t xml:space="preserve"> words</w:t>
      </w:r>
      <w:r w:rsidR="00C30F3D">
        <w:rPr>
          <w:rFonts w:hint="eastAsia"/>
          <w:sz w:val="24"/>
        </w:rPr>
        <w:t xml:space="preserve">. </w:t>
      </w:r>
      <w:r w:rsidR="00C30F3D" w:rsidRPr="00C30F3D">
        <w:rPr>
          <w:sz w:val="24"/>
        </w:rPr>
        <w:t>This chapter is for job applicants and helps them to write their materials</w:t>
      </w:r>
      <w:r w:rsidR="00C30F3D">
        <w:rPr>
          <w:rFonts w:hint="eastAsia"/>
          <w:sz w:val="24"/>
        </w:rPr>
        <w:t>.</w:t>
      </w:r>
      <w:r w:rsidRPr="00274966">
        <w:rPr>
          <w:sz w:val="24"/>
        </w:rPr>
        <w:t xml:space="preserve"> </w:t>
      </w:r>
      <w:r w:rsidRPr="006516C4">
        <w:rPr>
          <w:sz w:val="24"/>
        </w:rPr>
        <w:t>From September 9</w:t>
      </w:r>
      <w:r>
        <w:rPr>
          <w:rFonts w:hint="eastAsia"/>
          <w:sz w:val="24"/>
        </w:rPr>
        <w:t>th</w:t>
      </w:r>
      <w:r w:rsidRPr="006516C4">
        <w:rPr>
          <w:sz w:val="24"/>
        </w:rPr>
        <w:t xml:space="preserve"> to September 10</w:t>
      </w:r>
      <w:r>
        <w:rPr>
          <w:rFonts w:hint="eastAsia"/>
          <w:sz w:val="24"/>
        </w:rPr>
        <w:t>th</w:t>
      </w:r>
      <w:r w:rsidRPr="006516C4">
        <w:rPr>
          <w:sz w:val="24"/>
        </w:rPr>
        <w:t xml:space="preserve">, the team leader assigned the </w:t>
      </w:r>
      <w:r>
        <w:rPr>
          <w:rFonts w:hint="eastAsia"/>
          <w:sz w:val="24"/>
        </w:rPr>
        <w:t>chapters</w:t>
      </w:r>
      <w:r w:rsidRPr="006516C4">
        <w:rPr>
          <w:sz w:val="24"/>
        </w:rPr>
        <w:t xml:space="preserve"> to the team members.</w:t>
      </w:r>
      <w:r>
        <w:rPr>
          <w:rFonts w:hint="eastAsia"/>
          <w:sz w:val="24"/>
        </w:rPr>
        <w:t xml:space="preserve"> </w:t>
      </w:r>
      <w:r>
        <w:rPr>
          <w:sz w:val="24"/>
        </w:rPr>
        <w:t>T</w:t>
      </w:r>
      <w:r>
        <w:rPr>
          <w:rFonts w:hint="eastAsia"/>
          <w:sz w:val="24"/>
        </w:rPr>
        <w:t>he translator</w:t>
      </w:r>
      <w:r w:rsidRPr="006516C4">
        <w:rPr>
          <w:sz w:val="24"/>
        </w:rPr>
        <w:t xml:space="preserve"> </w:t>
      </w:r>
      <w:r w:rsidRPr="00F84369">
        <w:rPr>
          <w:sz w:val="24"/>
        </w:rPr>
        <w:t xml:space="preserve">completed </w:t>
      </w:r>
      <w:r>
        <w:rPr>
          <w:rFonts w:hint="eastAsia"/>
          <w:sz w:val="24"/>
        </w:rPr>
        <w:t>t</w:t>
      </w:r>
      <w:r w:rsidRPr="006516C4">
        <w:rPr>
          <w:sz w:val="24"/>
        </w:rPr>
        <w:t xml:space="preserve">he first draft </w:t>
      </w:r>
      <w:r>
        <w:rPr>
          <w:sz w:val="24"/>
        </w:rPr>
        <w:t>on October 1</w:t>
      </w:r>
      <w:r>
        <w:rPr>
          <w:rFonts w:hint="eastAsia"/>
          <w:sz w:val="24"/>
        </w:rPr>
        <w:t>0th</w:t>
      </w:r>
      <w:r w:rsidRPr="00F84369">
        <w:rPr>
          <w:sz w:val="24"/>
        </w:rPr>
        <w:t>, and the term extraction and bilingual comparison were completed on October 11</w:t>
      </w:r>
      <w:r>
        <w:rPr>
          <w:rFonts w:hint="eastAsia"/>
          <w:sz w:val="24"/>
        </w:rPr>
        <w:t>th</w:t>
      </w:r>
      <w:r w:rsidRPr="00F84369">
        <w:rPr>
          <w:sz w:val="24"/>
        </w:rPr>
        <w:t xml:space="preserve">. </w:t>
      </w:r>
      <w:r w:rsidRPr="00FA2AE7">
        <w:rPr>
          <w:sz w:val="24"/>
        </w:rPr>
        <w:t xml:space="preserve">The typesetting and </w:t>
      </w:r>
      <w:r>
        <w:rPr>
          <w:rFonts w:hint="eastAsia"/>
          <w:sz w:val="24"/>
        </w:rPr>
        <w:t>final</w:t>
      </w:r>
      <w:r w:rsidRPr="00FA2AE7">
        <w:rPr>
          <w:sz w:val="24"/>
        </w:rPr>
        <w:t xml:space="preserve"> </w:t>
      </w:r>
      <w:r>
        <w:rPr>
          <w:rFonts w:hint="eastAsia"/>
          <w:sz w:val="24"/>
        </w:rPr>
        <w:t>draft</w:t>
      </w:r>
      <w:r w:rsidRPr="00FA2AE7">
        <w:rPr>
          <w:sz w:val="24"/>
        </w:rPr>
        <w:t xml:space="preserve"> were completed on October 21</w:t>
      </w:r>
      <w:r>
        <w:rPr>
          <w:rFonts w:hint="eastAsia"/>
          <w:sz w:val="24"/>
        </w:rPr>
        <w:t>st</w:t>
      </w:r>
      <w:r w:rsidRPr="00FA2AE7">
        <w:rPr>
          <w:sz w:val="24"/>
        </w:rPr>
        <w:t>.</w:t>
      </w:r>
    </w:p>
    <w:p w14:paraId="4B1BD1B7" w14:textId="77777777" w:rsidR="00747FC5" w:rsidRDefault="00747FC5" w:rsidP="00747FC5">
      <w:pPr>
        <w:spacing w:line="360" w:lineRule="auto"/>
        <w:ind w:firstLineChars="200" w:firstLine="480"/>
        <w:rPr>
          <w:sz w:val="24"/>
        </w:rPr>
      </w:pPr>
      <w:r w:rsidRPr="00EF4082">
        <w:rPr>
          <w:sz w:val="24"/>
        </w:rPr>
        <w:t>T</w:t>
      </w:r>
      <w:r w:rsidRPr="00EF4082">
        <w:rPr>
          <w:rFonts w:hint="eastAsia"/>
          <w:sz w:val="24"/>
        </w:rPr>
        <w:t>his pa</w:t>
      </w:r>
      <w:r w:rsidR="0016135A" w:rsidRPr="00EF4082">
        <w:rPr>
          <w:rFonts w:hint="eastAsia"/>
          <w:sz w:val="24"/>
        </w:rPr>
        <w:t>per is written</w:t>
      </w:r>
      <w:r w:rsidRPr="00EF4082">
        <w:rPr>
          <w:rFonts w:hint="eastAsia"/>
          <w:sz w:val="24"/>
        </w:rPr>
        <w:t xml:space="preserve"> after translating</w:t>
      </w:r>
      <w:r w:rsidR="00EF4082">
        <w:rPr>
          <w:rFonts w:hint="eastAsia"/>
          <w:sz w:val="24"/>
        </w:rPr>
        <w:t>，</w:t>
      </w:r>
      <w:r w:rsidR="00EF4082">
        <w:rPr>
          <w:rFonts w:hint="eastAsia"/>
          <w:sz w:val="24"/>
        </w:rPr>
        <w:t xml:space="preserve">which </w:t>
      </w:r>
      <w:r w:rsidR="00EF4082" w:rsidRPr="00EF4082">
        <w:rPr>
          <w:sz w:val="24"/>
        </w:rPr>
        <w:t>is divided into seven parts.</w:t>
      </w:r>
      <w:r w:rsidR="00EF4082" w:rsidRPr="00EF4082">
        <w:t xml:space="preserve"> </w:t>
      </w:r>
      <w:r w:rsidR="00EF4082" w:rsidRPr="00EF4082">
        <w:rPr>
          <w:sz w:val="24"/>
        </w:rPr>
        <w:t>The</w:t>
      </w:r>
      <w:r w:rsidR="00422663">
        <w:rPr>
          <w:rFonts w:hint="eastAsia"/>
          <w:sz w:val="24"/>
        </w:rPr>
        <w:t xml:space="preserve"> part</w:t>
      </w:r>
      <w:r w:rsidR="00EF4082" w:rsidRPr="00EF4082">
        <w:rPr>
          <w:sz w:val="24"/>
        </w:rPr>
        <w:t xml:space="preserve"> </w:t>
      </w:r>
      <w:r w:rsidR="00422663">
        <w:rPr>
          <w:rFonts w:hint="eastAsia"/>
          <w:sz w:val="24"/>
        </w:rPr>
        <w:t xml:space="preserve">of </w:t>
      </w:r>
      <w:r w:rsidR="00EF4082" w:rsidRPr="00EF4082">
        <w:rPr>
          <w:sz w:val="24"/>
        </w:rPr>
        <w:t xml:space="preserve">introduction introduces the background of the article, the development of the project and the structure of the whole paper. </w:t>
      </w:r>
      <w:r w:rsidR="00422663" w:rsidRPr="00422663">
        <w:rPr>
          <w:sz w:val="24"/>
        </w:rPr>
        <w:t>The five chapters in the middle of the article explain the specific situation of translation.</w:t>
      </w:r>
      <w:r w:rsidR="00422663">
        <w:rPr>
          <w:rFonts w:hint="eastAsia"/>
          <w:sz w:val="24"/>
        </w:rPr>
        <w:t xml:space="preserve"> </w:t>
      </w:r>
      <w:r w:rsidR="00422663">
        <w:rPr>
          <w:sz w:val="24"/>
        </w:rPr>
        <w:t>C</w:t>
      </w:r>
      <w:r w:rsidR="00422663">
        <w:rPr>
          <w:rFonts w:hint="eastAsia"/>
          <w:sz w:val="24"/>
        </w:rPr>
        <w:t>hapter one introduces the t</w:t>
      </w:r>
      <w:r w:rsidR="00422663" w:rsidRPr="00422663">
        <w:rPr>
          <w:sz w:val="24"/>
        </w:rPr>
        <w:t>ranslation</w:t>
      </w:r>
      <w:r w:rsidR="00422663">
        <w:rPr>
          <w:rFonts w:hint="eastAsia"/>
          <w:sz w:val="24"/>
        </w:rPr>
        <w:t xml:space="preserve"> </w:t>
      </w:r>
      <w:r w:rsidR="00422663" w:rsidRPr="00422663">
        <w:rPr>
          <w:sz w:val="24"/>
        </w:rPr>
        <w:t>background</w:t>
      </w:r>
      <w:r w:rsidR="00422663">
        <w:rPr>
          <w:rFonts w:hint="eastAsia"/>
          <w:sz w:val="24"/>
        </w:rPr>
        <w:t xml:space="preserve">, including translation project background, source text background and translation value. </w:t>
      </w:r>
      <w:r w:rsidR="00422663">
        <w:rPr>
          <w:sz w:val="24"/>
        </w:rPr>
        <w:t>C</w:t>
      </w:r>
      <w:r w:rsidR="00422663">
        <w:rPr>
          <w:rFonts w:hint="eastAsia"/>
          <w:sz w:val="24"/>
        </w:rPr>
        <w:t xml:space="preserve">hapter two introduces </w:t>
      </w:r>
      <w:r w:rsidR="00926B8B">
        <w:rPr>
          <w:rFonts w:hint="eastAsia"/>
          <w:sz w:val="24"/>
        </w:rPr>
        <w:t>the t</w:t>
      </w:r>
      <w:r w:rsidR="00926B8B" w:rsidRPr="00926B8B">
        <w:rPr>
          <w:sz w:val="24"/>
        </w:rPr>
        <w:t>ranslation process</w:t>
      </w:r>
      <w:r w:rsidR="00926B8B">
        <w:rPr>
          <w:rFonts w:hint="eastAsia"/>
          <w:sz w:val="24"/>
        </w:rPr>
        <w:t xml:space="preserve">. </w:t>
      </w:r>
      <w:r w:rsidR="00926B8B">
        <w:rPr>
          <w:sz w:val="24"/>
        </w:rPr>
        <w:t>C</w:t>
      </w:r>
      <w:r w:rsidR="00926B8B">
        <w:rPr>
          <w:rFonts w:hint="eastAsia"/>
          <w:sz w:val="24"/>
        </w:rPr>
        <w:t xml:space="preserve">hapter three is the </w:t>
      </w:r>
      <w:r w:rsidR="00926B8B">
        <w:rPr>
          <w:sz w:val="24"/>
        </w:rPr>
        <w:t>analysis</w:t>
      </w:r>
      <w:r w:rsidR="00926B8B">
        <w:rPr>
          <w:rFonts w:hint="eastAsia"/>
          <w:sz w:val="24"/>
        </w:rPr>
        <w:t xml:space="preserve"> of source text. </w:t>
      </w:r>
      <w:r w:rsidR="00926B8B">
        <w:rPr>
          <w:sz w:val="24"/>
        </w:rPr>
        <w:t>C</w:t>
      </w:r>
      <w:r w:rsidR="00926B8B">
        <w:rPr>
          <w:rFonts w:hint="eastAsia"/>
          <w:sz w:val="24"/>
        </w:rPr>
        <w:t xml:space="preserve">hapter four </w:t>
      </w:r>
      <w:r w:rsidR="00926B8B">
        <w:rPr>
          <w:sz w:val="24"/>
        </w:rPr>
        <w:t>presents</w:t>
      </w:r>
      <w:r w:rsidR="00926B8B">
        <w:rPr>
          <w:rFonts w:hint="eastAsia"/>
          <w:sz w:val="24"/>
        </w:rPr>
        <w:t xml:space="preserve"> t</w:t>
      </w:r>
      <w:r w:rsidR="00926B8B" w:rsidRPr="00926B8B">
        <w:rPr>
          <w:sz w:val="24"/>
        </w:rPr>
        <w:t>heoretical framework</w:t>
      </w:r>
      <w:r w:rsidR="00926B8B">
        <w:rPr>
          <w:rFonts w:hint="eastAsia"/>
          <w:sz w:val="24"/>
        </w:rPr>
        <w:t>:</w:t>
      </w:r>
      <w:r w:rsidR="00926B8B" w:rsidRPr="00926B8B">
        <w:t xml:space="preserve"> </w:t>
      </w:r>
      <w:r w:rsidR="00926B8B" w:rsidRPr="00926B8B">
        <w:rPr>
          <w:sz w:val="24"/>
        </w:rPr>
        <w:t>functional equivalence theory</w:t>
      </w:r>
      <w:r w:rsidR="00926B8B">
        <w:rPr>
          <w:rFonts w:hint="eastAsia"/>
          <w:sz w:val="24"/>
        </w:rPr>
        <w:t xml:space="preserve"> and</w:t>
      </w:r>
      <w:r w:rsidR="00926B8B" w:rsidRPr="00926B8B">
        <w:t xml:space="preserve"> </w:t>
      </w:r>
      <w:r w:rsidR="00926B8B">
        <w:rPr>
          <w:rFonts w:hint="eastAsia"/>
          <w:sz w:val="24"/>
        </w:rPr>
        <w:t>the f</w:t>
      </w:r>
      <w:r w:rsidR="00926B8B" w:rsidRPr="00926B8B">
        <w:rPr>
          <w:sz w:val="24"/>
        </w:rPr>
        <w:t>eatures of scientific and technological texts</w:t>
      </w:r>
      <w:r w:rsidR="00926B8B">
        <w:rPr>
          <w:rFonts w:hint="eastAsia"/>
          <w:sz w:val="24"/>
        </w:rPr>
        <w:t xml:space="preserve">. </w:t>
      </w:r>
      <w:r w:rsidR="00926B8B">
        <w:rPr>
          <w:sz w:val="24"/>
        </w:rPr>
        <w:t>C</w:t>
      </w:r>
      <w:r w:rsidR="00926B8B">
        <w:rPr>
          <w:rFonts w:hint="eastAsia"/>
          <w:sz w:val="24"/>
        </w:rPr>
        <w:t xml:space="preserve">hapter four is the main part, which </w:t>
      </w:r>
      <w:r w:rsidR="00AD64BE" w:rsidRPr="00AD64BE">
        <w:rPr>
          <w:sz w:val="24"/>
        </w:rPr>
        <w:t>expound</w:t>
      </w:r>
      <w:r w:rsidR="00AD64BE">
        <w:rPr>
          <w:rFonts w:hint="eastAsia"/>
          <w:sz w:val="24"/>
        </w:rPr>
        <w:t xml:space="preserve">s </w:t>
      </w:r>
      <w:r w:rsidR="00AD64BE" w:rsidRPr="00AD64BE">
        <w:rPr>
          <w:sz w:val="24"/>
        </w:rPr>
        <w:t>f</w:t>
      </w:r>
      <w:r w:rsidR="00AD64BE">
        <w:rPr>
          <w:sz w:val="24"/>
        </w:rPr>
        <w:t>rom two aspects: lexical level</w:t>
      </w:r>
      <w:r w:rsidR="00AD64BE">
        <w:rPr>
          <w:rFonts w:hint="eastAsia"/>
          <w:sz w:val="24"/>
        </w:rPr>
        <w:t xml:space="preserve"> and s</w:t>
      </w:r>
      <w:r w:rsidR="00AD64BE">
        <w:rPr>
          <w:sz w:val="24"/>
        </w:rPr>
        <w:t xml:space="preserve">yntactic </w:t>
      </w:r>
      <w:r w:rsidR="00AD64BE">
        <w:rPr>
          <w:rFonts w:hint="eastAsia"/>
          <w:sz w:val="24"/>
        </w:rPr>
        <w:t>l</w:t>
      </w:r>
      <w:r w:rsidR="00AD64BE" w:rsidRPr="00AD64BE">
        <w:rPr>
          <w:sz w:val="24"/>
        </w:rPr>
        <w:t>evel</w:t>
      </w:r>
      <w:r w:rsidR="00AD64BE">
        <w:rPr>
          <w:rFonts w:hint="eastAsia"/>
          <w:sz w:val="24"/>
        </w:rPr>
        <w:t xml:space="preserve">. </w:t>
      </w:r>
      <w:r w:rsidR="00AD64BE" w:rsidRPr="00AD64BE">
        <w:rPr>
          <w:sz w:val="24"/>
        </w:rPr>
        <w:t>Then it explains the translation methods and techniques used in translation with examples.</w:t>
      </w:r>
      <w:r w:rsidR="00926B8B">
        <w:rPr>
          <w:rFonts w:hint="eastAsia"/>
          <w:sz w:val="24"/>
        </w:rPr>
        <w:t xml:space="preserve"> </w:t>
      </w:r>
      <w:r w:rsidR="00AD64BE" w:rsidRPr="00AD64BE">
        <w:rPr>
          <w:sz w:val="24"/>
        </w:rPr>
        <w:t>In the part of conclusion, the writer elaborates the problems encountered in the process of translation, the solutions and the summary of this translation project.</w:t>
      </w:r>
    </w:p>
    <w:p w14:paraId="05493FFC" w14:textId="77777777" w:rsidR="00274966" w:rsidRPr="00747FC5" w:rsidRDefault="00CB54BC" w:rsidP="00E40B12">
      <w:pPr>
        <w:pStyle w:val="1"/>
        <w:numPr>
          <w:ilvl w:val="0"/>
          <w:numId w:val="1"/>
        </w:numPr>
      </w:pPr>
      <w:bookmarkStart w:id="38" w:name="_Toc33970300"/>
      <w:bookmarkStart w:id="39" w:name="_Toc33970493"/>
      <w:r>
        <w:lastRenderedPageBreak/>
        <w:t xml:space="preserve">Background of the </w:t>
      </w:r>
      <w:r>
        <w:rPr>
          <w:rFonts w:hint="eastAsia"/>
        </w:rPr>
        <w:t>T</w:t>
      </w:r>
      <w:r w:rsidR="00747FC5" w:rsidRPr="00747FC5">
        <w:t>ranslation</w:t>
      </w:r>
      <w:bookmarkEnd w:id="38"/>
      <w:bookmarkEnd w:id="39"/>
    </w:p>
    <w:p w14:paraId="66286C9A" w14:textId="77777777" w:rsidR="00093129" w:rsidRPr="002630B1" w:rsidRDefault="00CB54BC" w:rsidP="00243D7D">
      <w:pPr>
        <w:pStyle w:val="2"/>
        <w:numPr>
          <w:ilvl w:val="1"/>
          <w:numId w:val="1"/>
        </w:numPr>
        <w:ind w:firstLineChars="0"/>
      </w:pPr>
      <w:bookmarkStart w:id="40" w:name="_Toc33970301"/>
      <w:bookmarkStart w:id="41" w:name="_Toc33970494"/>
      <w:r>
        <w:t xml:space="preserve">Background of </w:t>
      </w:r>
      <w:r w:rsidR="001E6DB1">
        <w:rPr>
          <w:rFonts w:hint="eastAsia"/>
        </w:rPr>
        <w:t>t</w:t>
      </w:r>
      <w:r>
        <w:t xml:space="preserve">he </w:t>
      </w:r>
      <w:r>
        <w:rPr>
          <w:rFonts w:hint="eastAsia"/>
        </w:rPr>
        <w:t>T</w:t>
      </w:r>
      <w:r w:rsidR="00747FC5" w:rsidRPr="002630B1">
        <w:t xml:space="preserve">ranslation </w:t>
      </w:r>
      <w:r>
        <w:rPr>
          <w:rFonts w:hint="eastAsia"/>
        </w:rPr>
        <w:t>P</w:t>
      </w:r>
      <w:r w:rsidR="00747FC5" w:rsidRPr="002630B1">
        <w:t>roject</w:t>
      </w:r>
      <w:bookmarkEnd w:id="40"/>
      <w:bookmarkEnd w:id="41"/>
    </w:p>
    <w:p w14:paraId="37DB49C8" w14:textId="77777777" w:rsidR="0032419C" w:rsidRDefault="0032419C" w:rsidP="0032419C">
      <w:pPr>
        <w:spacing w:line="360" w:lineRule="auto"/>
        <w:ind w:firstLineChars="200" w:firstLine="480"/>
        <w:rPr>
          <w:sz w:val="24"/>
        </w:rPr>
      </w:pPr>
      <w:r w:rsidRPr="0032419C">
        <w:rPr>
          <w:sz w:val="24"/>
        </w:rPr>
        <w:t>Technical Communication is a business and economics textbook published by Xiaoxiao Publishing House. The original text is straightforward, with more layout design content, and many related knowledge and project management experience about document design and production can be learned. The translation project was released on September 9th, with a deadline of October 21st. The translator needed to translate the original text and typeset the translation. The target readers are Chinese readers who are interested in scientific and technological writing.</w:t>
      </w:r>
    </w:p>
    <w:p w14:paraId="72AA3E77" w14:textId="77777777" w:rsidR="0032419C" w:rsidRPr="0032419C" w:rsidRDefault="0032419C" w:rsidP="0032419C">
      <w:pPr>
        <w:spacing w:line="360" w:lineRule="auto"/>
        <w:ind w:firstLineChars="200" w:firstLine="480"/>
        <w:rPr>
          <w:sz w:val="24"/>
        </w:rPr>
      </w:pPr>
      <w:commentRangeStart w:id="42"/>
      <w:r w:rsidRPr="0032419C">
        <w:rPr>
          <w:sz w:val="24"/>
        </w:rPr>
        <w:t>From September 9th to September 10th, the team leader assigned the chapters to the team members. The translator completed the first draft on October 10th, and the term extraction and bilingual comparison were completed on October 11th. The typesetting and final draft were completed on October 21st. Project products include Chinese translation in Word and PDF format, bilingual version in Word format, terminology in Excel format and translation memory.</w:t>
      </w:r>
      <w:commentRangeEnd w:id="42"/>
      <w:r w:rsidR="00C22D7A">
        <w:rPr>
          <w:rStyle w:val="af0"/>
        </w:rPr>
        <w:commentReference w:id="42"/>
      </w:r>
    </w:p>
    <w:p w14:paraId="082B6002" w14:textId="77777777" w:rsidR="002630B1" w:rsidRPr="002630B1" w:rsidRDefault="00CB54BC" w:rsidP="00243D7D">
      <w:pPr>
        <w:pStyle w:val="2"/>
        <w:numPr>
          <w:ilvl w:val="1"/>
          <w:numId w:val="1"/>
        </w:numPr>
        <w:ind w:firstLineChars="0"/>
      </w:pPr>
      <w:bookmarkStart w:id="43" w:name="_Toc33970302"/>
      <w:bookmarkStart w:id="44" w:name="_Toc33970495"/>
      <w:r>
        <w:t xml:space="preserve">Background of the </w:t>
      </w:r>
      <w:r>
        <w:rPr>
          <w:rFonts w:hint="eastAsia"/>
        </w:rPr>
        <w:t>S</w:t>
      </w:r>
      <w:r>
        <w:t xml:space="preserve">ource </w:t>
      </w:r>
      <w:r>
        <w:rPr>
          <w:rFonts w:hint="eastAsia"/>
        </w:rPr>
        <w:t>T</w:t>
      </w:r>
      <w:r w:rsidR="002630B1" w:rsidRPr="002630B1">
        <w:t>ext</w:t>
      </w:r>
      <w:bookmarkEnd w:id="43"/>
      <w:bookmarkEnd w:id="44"/>
    </w:p>
    <w:p w14:paraId="030EDB1C" w14:textId="77777777" w:rsidR="0032419C" w:rsidRPr="0032419C" w:rsidRDefault="0032419C" w:rsidP="0032419C">
      <w:pPr>
        <w:spacing w:line="360" w:lineRule="auto"/>
        <w:ind w:firstLineChars="200" w:firstLine="480"/>
        <w:rPr>
          <w:sz w:val="24"/>
        </w:rPr>
      </w:pPr>
      <w:r w:rsidRPr="0032419C">
        <w:rPr>
          <w:sz w:val="24"/>
        </w:rPr>
        <w:t>Technical Communication mainly describes how to tackle the major types of documents and writing situations the reader will encounter in their professional lives. Especially for Business &amp; Economics course enrollees, this book is a critical Business &amp; Economics textbook used by campuses throughout the world. No other text offers such a comprehensive introduction to the field while still delivering practical, effective support for students at every level.</w:t>
      </w:r>
    </w:p>
    <w:p w14:paraId="6BF8855B" w14:textId="77777777" w:rsidR="0032419C" w:rsidRPr="0032419C" w:rsidRDefault="0032419C" w:rsidP="0032419C">
      <w:pPr>
        <w:spacing w:line="360" w:lineRule="auto"/>
        <w:ind w:firstLineChars="200" w:firstLine="480"/>
        <w:rPr>
          <w:sz w:val="24"/>
        </w:rPr>
      </w:pPr>
      <w:r w:rsidRPr="0032419C">
        <w:rPr>
          <w:sz w:val="24"/>
        </w:rPr>
        <w:t>T</w:t>
      </w:r>
      <w:r w:rsidRPr="0032419C">
        <w:rPr>
          <w:rFonts w:hint="eastAsia"/>
          <w:sz w:val="24"/>
        </w:rPr>
        <w:t xml:space="preserve">he author, </w:t>
      </w:r>
      <w:r w:rsidRPr="0032419C">
        <w:rPr>
          <w:sz w:val="24"/>
        </w:rPr>
        <w:t>M</w:t>
      </w:r>
      <w:r w:rsidRPr="0032419C">
        <w:rPr>
          <w:rFonts w:hint="eastAsia"/>
          <w:sz w:val="24"/>
        </w:rPr>
        <w:t>ike</w:t>
      </w:r>
      <w:r w:rsidRPr="0032419C">
        <w:rPr>
          <w:sz w:val="24"/>
        </w:rPr>
        <w:t xml:space="preserve"> M</w:t>
      </w:r>
      <w:r w:rsidRPr="0032419C">
        <w:rPr>
          <w:rFonts w:hint="eastAsia"/>
          <w:sz w:val="24"/>
        </w:rPr>
        <w:t>arkel,</w:t>
      </w:r>
      <w:r w:rsidR="002630B1">
        <w:rPr>
          <w:rFonts w:hint="eastAsia"/>
          <w:sz w:val="24"/>
        </w:rPr>
        <w:t xml:space="preserve"> is</w:t>
      </w:r>
      <w:r w:rsidRPr="0032419C">
        <w:rPr>
          <w:sz w:val="24"/>
        </w:rPr>
        <w:t xml:space="preserve"> </w:t>
      </w:r>
      <w:r w:rsidRPr="0032419C">
        <w:rPr>
          <w:rFonts w:hint="eastAsia"/>
          <w:sz w:val="24"/>
        </w:rPr>
        <w:t>the</w:t>
      </w:r>
      <w:r w:rsidRPr="0032419C">
        <w:rPr>
          <w:sz w:val="24"/>
        </w:rPr>
        <w:t xml:space="preserve"> director of technical communication at Boise State University, where he teaches both undergraduate and graduate courses. The former editor of IEEE Transactions on Professional Communication, he is the author of numerous articles and seven books about technical communication, including Ethics and Technical Communication: A Critique and Synthesis.</w:t>
      </w:r>
    </w:p>
    <w:p w14:paraId="3820D924" w14:textId="77777777" w:rsidR="002630B1" w:rsidRPr="002630B1" w:rsidRDefault="002630B1" w:rsidP="002630B1">
      <w:pPr>
        <w:spacing w:line="360" w:lineRule="auto"/>
        <w:ind w:firstLineChars="200" w:firstLine="480"/>
        <w:rPr>
          <w:sz w:val="24"/>
        </w:rPr>
      </w:pPr>
      <w:r w:rsidRPr="002630B1">
        <w:rPr>
          <w:sz w:val="24"/>
        </w:rPr>
        <w:t xml:space="preserve">The book, Technical Communication, is divided into five parts. Each section explains different content so that readers can understand technical communication more </w:t>
      </w:r>
      <w:r w:rsidRPr="002630B1">
        <w:rPr>
          <w:sz w:val="24"/>
        </w:rPr>
        <w:lastRenderedPageBreak/>
        <w:t>easily.</w:t>
      </w:r>
    </w:p>
    <w:p w14:paraId="5F3705D4" w14:textId="77777777" w:rsidR="002630B1" w:rsidRPr="002630B1" w:rsidRDefault="002630B1" w:rsidP="002630B1">
      <w:pPr>
        <w:spacing w:line="360" w:lineRule="auto"/>
        <w:ind w:firstLineChars="200" w:firstLine="480"/>
        <w:rPr>
          <w:sz w:val="24"/>
        </w:rPr>
      </w:pPr>
      <w:commentRangeStart w:id="45"/>
      <w:r w:rsidRPr="002630B1">
        <w:rPr>
          <w:sz w:val="24"/>
        </w:rPr>
        <w:t>The first part: Understanding the technical communication environment. It mainly describes the basic understanding of important topics in technical communication, including ethical and legal considerations, the role of the writing process in planning and developing technical documents, and the practice of collaborating on documents.</w:t>
      </w:r>
    </w:p>
    <w:p w14:paraId="5CE7885B" w14:textId="77777777" w:rsidR="002630B1" w:rsidRPr="002630B1" w:rsidRDefault="002630B1" w:rsidP="002630B1">
      <w:pPr>
        <w:spacing w:line="360" w:lineRule="auto"/>
        <w:ind w:firstLineChars="200" w:firstLine="480"/>
        <w:rPr>
          <w:sz w:val="24"/>
        </w:rPr>
      </w:pPr>
      <w:r w:rsidRPr="002630B1">
        <w:rPr>
          <w:sz w:val="24"/>
        </w:rPr>
        <w:t>The second part: Planning the document. It focuses on rhetorical concerns, such as considering audience and purpose, gathering information through primary and secondary research, and planning the organization of documents.</w:t>
      </w:r>
    </w:p>
    <w:p w14:paraId="3966EBF1" w14:textId="77777777" w:rsidR="002630B1" w:rsidRPr="002630B1" w:rsidRDefault="002630B1" w:rsidP="002630B1">
      <w:pPr>
        <w:spacing w:line="360" w:lineRule="auto"/>
        <w:ind w:firstLineChars="200" w:firstLine="480"/>
        <w:rPr>
          <w:sz w:val="24"/>
        </w:rPr>
      </w:pPr>
      <w:r w:rsidRPr="002630B1">
        <w:rPr>
          <w:sz w:val="24"/>
        </w:rPr>
        <w:t>The third part: Developing and testing the verbal and visual information. It describes how to communicate persuasively, write coherent documents, write effective sentences, design documents and websites, create graphics and review, evaluate, and test documents and website.</w:t>
      </w:r>
    </w:p>
    <w:p w14:paraId="3C765112" w14:textId="77777777" w:rsidR="002630B1" w:rsidRPr="002630B1" w:rsidRDefault="002630B1" w:rsidP="002630B1">
      <w:pPr>
        <w:spacing w:line="360" w:lineRule="auto"/>
        <w:ind w:firstLineChars="200" w:firstLine="480"/>
        <w:rPr>
          <w:sz w:val="24"/>
        </w:rPr>
      </w:pPr>
      <w:r w:rsidRPr="002630B1">
        <w:rPr>
          <w:sz w:val="24"/>
        </w:rPr>
        <w:t>The forth part: Learning important applications. It covers a wide range of types of technical communication: letters, emails, job-application materials, electronic résumés, proposals, informational reports, oral presentations, and applications used in communicating with the public, including brochures, white papers, podcasts, discussion boards, blogs, and wikis, etc.</w:t>
      </w:r>
    </w:p>
    <w:p w14:paraId="2210F52F" w14:textId="77777777" w:rsidR="002630B1" w:rsidRPr="002630B1" w:rsidRDefault="002630B1" w:rsidP="002630B1">
      <w:pPr>
        <w:spacing w:line="360" w:lineRule="auto"/>
        <w:ind w:firstLineChars="200" w:firstLine="480"/>
        <w:rPr>
          <w:sz w:val="24"/>
        </w:rPr>
      </w:pPr>
      <w:r w:rsidRPr="002630B1">
        <w:rPr>
          <w:sz w:val="24"/>
        </w:rPr>
        <w:t>The fifth part: Reference handbook. It offers additional help with skimming sources and taking notes; documenting sources using the APA, IEEE, and MLA styles; and editing and proofreading documents. Also provides advice to multilingual writers on cultural, stylistic, and sentence-level communication issues.</w:t>
      </w:r>
      <w:commentRangeEnd w:id="45"/>
      <w:r w:rsidR="00C22D7A">
        <w:rPr>
          <w:rStyle w:val="af0"/>
        </w:rPr>
        <w:commentReference w:id="45"/>
      </w:r>
    </w:p>
    <w:p w14:paraId="7F9AD726" w14:textId="77777777" w:rsidR="002630B1" w:rsidRPr="002630B1" w:rsidRDefault="0016135A" w:rsidP="002630B1">
      <w:pPr>
        <w:spacing w:line="360" w:lineRule="auto"/>
        <w:ind w:firstLineChars="200" w:firstLine="480"/>
        <w:rPr>
          <w:sz w:val="24"/>
        </w:rPr>
      </w:pPr>
      <w:r>
        <w:rPr>
          <w:sz w:val="24"/>
        </w:rPr>
        <w:t xml:space="preserve"> </w:t>
      </w:r>
      <w:r>
        <w:rPr>
          <w:rFonts w:hint="eastAsia"/>
          <w:sz w:val="24"/>
        </w:rPr>
        <w:t>T</w:t>
      </w:r>
      <w:r w:rsidR="002630B1" w:rsidRPr="002630B1">
        <w:rPr>
          <w:sz w:val="24"/>
        </w:rPr>
        <w:t>he tra</w:t>
      </w:r>
      <w:r>
        <w:rPr>
          <w:sz w:val="24"/>
        </w:rPr>
        <w:t xml:space="preserve">nslator translates Chapter 15: </w:t>
      </w:r>
      <w:r w:rsidRPr="0016135A">
        <w:rPr>
          <w:rFonts w:hint="eastAsia"/>
          <w:i/>
          <w:sz w:val="24"/>
        </w:rPr>
        <w:t>W</w:t>
      </w:r>
      <w:r w:rsidRPr="0016135A">
        <w:rPr>
          <w:i/>
          <w:sz w:val="24"/>
        </w:rPr>
        <w:t xml:space="preserve">riting </w:t>
      </w:r>
      <w:r w:rsidRPr="0016135A">
        <w:rPr>
          <w:rFonts w:hint="eastAsia"/>
          <w:i/>
          <w:sz w:val="24"/>
        </w:rPr>
        <w:t>J</w:t>
      </w:r>
      <w:r w:rsidRPr="0016135A">
        <w:rPr>
          <w:i/>
          <w:sz w:val="24"/>
        </w:rPr>
        <w:t>ob</w:t>
      </w:r>
      <w:r w:rsidR="00855F6C">
        <w:rPr>
          <w:rFonts w:hint="eastAsia"/>
          <w:i/>
          <w:sz w:val="24"/>
        </w:rPr>
        <w:t xml:space="preserve"> Application</w:t>
      </w:r>
      <w:r w:rsidRPr="0016135A">
        <w:rPr>
          <w:i/>
          <w:sz w:val="24"/>
        </w:rPr>
        <w:t xml:space="preserve"> </w:t>
      </w:r>
      <w:r w:rsidRPr="0016135A">
        <w:rPr>
          <w:rFonts w:hint="eastAsia"/>
          <w:i/>
          <w:sz w:val="24"/>
        </w:rPr>
        <w:t>M</w:t>
      </w:r>
      <w:r w:rsidR="002630B1" w:rsidRPr="0016135A">
        <w:rPr>
          <w:i/>
          <w:sz w:val="24"/>
        </w:rPr>
        <w:t>aterials</w:t>
      </w:r>
      <w:r w:rsidR="002630B1" w:rsidRPr="002630B1">
        <w:rPr>
          <w:sz w:val="24"/>
        </w:rPr>
        <w:t>. This chapter is for job applicants and helps them to write their materials. This chapter is divided into eight parts. Each part puts forward guidelines for writing job materials from different aspects, including job preparation, factors affecting job search, job search methods, etc.</w:t>
      </w:r>
    </w:p>
    <w:p w14:paraId="723CCD27" w14:textId="77777777" w:rsidR="002630B1" w:rsidRPr="002630B1" w:rsidRDefault="002630B1" w:rsidP="002630B1">
      <w:pPr>
        <w:spacing w:line="360" w:lineRule="auto"/>
        <w:ind w:firstLineChars="200" w:firstLine="480"/>
        <w:rPr>
          <w:sz w:val="24"/>
        </w:rPr>
      </w:pPr>
      <w:r w:rsidRPr="002630B1">
        <w:rPr>
          <w:sz w:val="24"/>
        </w:rPr>
        <w:t>The first part: Understanding the job-application process. This part describes the five steps of planning, drafting, revising, editing and proofreading when writing job materials.</w:t>
      </w:r>
    </w:p>
    <w:p w14:paraId="21975738" w14:textId="77777777" w:rsidR="002630B1" w:rsidRPr="002630B1" w:rsidRDefault="002630B1" w:rsidP="002630B1">
      <w:pPr>
        <w:spacing w:line="360" w:lineRule="auto"/>
        <w:ind w:firstLineChars="200" w:firstLine="480"/>
        <w:rPr>
          <w:sz w:val="24"/>
        </w:rPr>
      </w:pPr>
      <w:r w:rsidRPr="002630B1">
        <w:rPr>
          <w:sz w:val="24"/>
        </w:rPr>
        <w:t xml:space="preserve">The second part: Establishing the professional brand. The author expounds how to </w:t>
      </w:r>
      <w:r w:rsidRPr="002630B1">
        <w:rPr>
          <w:sz w:val="24"/>
        </w:rPr>
        <w:lastRenderedPageBreak/>
        <w:t>build professional brand from employer's demand, brand content, brand presentation and ethics notes.</w:t>
      </w:r>
    </w:p>
    <w:p w14:paraId="45F9B12C" w14:textId="77777777" w:rsidR="002630B1" w:rsidRPr="002630B1" w:rsidRDefault="002630B1" w:rsidP="002630B1">
      <w:pPr>
        <w:spacing w:line="360" w:lineRule="auto"/>
        <w:ind w:firstLineChars="200" w:firstLine="480"/>
        <w:rPr>
          <w:sz w:val="24"/>
        </w:rPr>
      </w:pPr>
      <w:r w:rsidRPr="002630B1">
        <w:rPr>
          <w:sz w:val="24"/>
        </w:rPr>
        <w:t>The third part: Planning the job search. The author describes the preparation before job-application from three aspects: employer, job applicants and job materials.</w:t>
      </w:r>
    </w:p>
    <w:p w14:paraId="170EB6CF" w14:textId="77777777" w:rsidR="002630B1" w:rsidRPr="002630B1" w:rsidRDefault="002630B1" w:rsidP="002630B1">
      <w:pPr>
        <w:spacing w:line="360" w:lineRule="auto"/>
        <w:ind w:firstLineChars="200" w:firstLine="480"/>
        <w:rPr>
          <w:sz w:val="24"/>
        </w:rPr>
      </w:pPr>
      <w:r w:rsidRPr="002630B1">
        <w:rPr>
          <w:sz w:val="24"/>
        </w:rPr>
        <w:t>The forth part: Understanding four major ways to look for a position. The author describes through an organization’s website, a job board on the Internet, the job applicants’ network and a college or university placement office or professional placement bureau to find jobs.</w:t>
      </w:r>
    </w:p>
    <w:p w14:paraId="2A87E42A" w14:textId="77777777" w:rsidR="002630B1" w:rsidRPr="002630B1" w:rsidRDefault="002630B1" w:rsidP="002630B1">
      <w:pPr>
        <w:spacing w:line="360" w:lineRule="auto"/>
        <w:ind w:firstLineChars="200" w:firstLine="480"/>
        <w:rPr>
          <w:sz w:val="24"/>
        </w:rPr>
      </w:pPr>
      <w:r w:rsidRPr="002630B1">
        <w:rPr>
          <w:sz w:val="24"/>
        </w:rPr>
        <w:t>The fifth part: Writing résumés. The author describes how to write the elements of chronological resume, skills resume and plain-text résumé.</w:t>
      </w:r>
    </w:p>
    <w:p w14:paraId="3A48E53E" w14:textId="77777777" w:rsidR="002630B1" w:rsidRPr="002630B1" w:rsidRDefault="002630B1" w:rsidP="002630B1">
      <w:pPr>
        <w:spacing w:line="360" w:lineRule="auto"/>
        <w:ind w:firstLineChars="200" w:firstLine="480"/>
        <w:rPr>
          <w:sz w:val="24"/>
        </w:rPr>
      </w:pPr>
      <w:r w:rsidRPr="002630B1">
        <w:rPr>
          <w:sz w:val="24"/>
        </w:rPr>
        <w:t>The sixth part: Writing job-application letters. In this part, the author expounds the importance of job-application letters.</w:t>
      </w:r>
    </w:p>
    <w:p w14:paraId="198F4807" w14:textId="77777777" w:rsidR="002630B1" w:rsidRPr="002630B1" w:rsidRDefault="002630B1" w:rsidP="002630B1">
      <w:pPr>
        <w:spacing w:line="360" w:lineRule="auto"/>
        <w:ind w:firstLineChars="200" w:firstLine="480"/>
        <w:rPr>
          <w:sz w:val="24"/>
        </w:rPr>
      </w:pPr>
      <w:r w:rsidRPr="002630B1">
        <w:rPr>
          <w:sz w:val="24"/>
        </w:rPr>
        <w:t>The seventh part: Preparing for a job interview. The author suggests preparing for the interview by asking questions and searching for interview materials.</w:t>
      </w:r>
    </w:p>
    <w:p w14:paraId="28CAF97B" w14:textId="77777777" w:rsidR="002630B1" w:rsidRPr="002630B1" w:rsidRDefault="002630B1" w:rsidP="002630B1">
      <w:pPr>
        <w:spacing w:line="360" w:lineRule="auto"/>
        <w:ind w:firstLineChars="200" w:firstLine="480"/>
        <w:rPr>
          <w:sz w:val="24"/>
        </w:rPr>
      </w:pPr>
      <w:r w:rsidRPr="002630B1">
        <w:rPr>
          <w:sz w:val="24"/>
        </w:rPr>
        <w:t>The eighth part: Writing follow-up letters or emails after an interview. In this part, the author explains the importance of writing follow-up letters and shows the templates of all kinds of follow-up letters.</w:t>
      </w:r>
    </w:p>
    <w:p w14:paraId="0DD19B5C" w14:textId="77777777" w:rsidR="00D338A9" w:rsidRPr="00243D7D" w:rsidRDefault="00243D7D" w:rsidP="00243D7D">
      <w:pPr>
        <w:pStyle w:val="2"/>
        <w:ind w:firstLine="241"/>
      </w:pPr>
      <w:bookmarkStart w:id="46" w:name="_Toc33970303"/>
      <w:bookmarkStart w:id="47" w:name="_Toc33970496"/>
      <w:r>
        <w:rPr>
          <w:rFonts w:hint="eastAsia"/>
        </w:rPr>
        <w:t xml:space="preserve">1.3 </w:t>
      </w:r>
      <w:r w:rsidR="00CB54BC" w:rsidRPr="00243D7D">
        <w:rPr>
          <w:rFonts w:hint="eastAsia"/>
        </w:rPr>
        <w:t>T</w:t>
      </w:r>
      <w:r w:rsidR="00D338A9" w:rsidRPr="00243D7D">
        <w:rPr>
          <w:rFonts w:hint="eastAsia"/>
        </w:rPr>
        <w:t>ranslation</w:t>
      </w:r>
      <w:r w:rsidR="00422663" w:rsidRPr="00243D7D">
        <w:rPr>
          <w:rFonts w:hint="eastAsia"/>
        </w:rPr>
        <w:t xml:space="preserve"> Value</w:t>
      </w:r>
      <w:bookmarkEnd w:id="46"/>
      <w:bookmarkEnd w:id="47"/>
      <w:r w:rsidR="00422663" w:rsidRPr="00243D7D">
        <w:rPr>
          <w:rFonts w:hint="eastAsia"/>
        </w:rPr>
        <w:t xml:space="preserve"> </w:t>
      </w:r>
    </w:p>
    <w:p w14:paraId="3D41CA53" w14:textId="77777777" w:rsidR="008765D4" w:rsidRDefault="008765D4" w:rsidP="008765D4">
      <w:pPr>
        <w:spacing w:line="360" w:lineRule="auto"/>
        <w:ind w:firstLineChars="200" w:firstLine="480"/>
        <w:rPr>
          <w:sz w:val="24"/>
        </w:rPr>
      </w:pPr>
      <w:r w:rsidRPr="008765D4">
        <w:rPr>
          <w:sz w:val="24"/>
        </w:rPr>
        <w:t xml:space="preserve">China is a country with rapid economic development and a large population. The fast-paced life makes people under great pressure. Translations like </w:t>
      </w:r>
      <w:r w:rsidRPr="00856B89">
        <w:rPr>
          <w:i/>
          <w:sz w:val="24"/>
        </w:rPr>
        <w:t>Technical Communication</w:t>
      </w:r>
      <w:r w:rsidRPr="008765D4">
        <w:rPr>
          <w:sz w:val="24"/>
        </w:rPr>
        <w:t xml:space="preserve"> can he</w:t>
      </w:r>
      <w:r>
        <w:rPr>
          <w:sz w:val="24"/>
        </w:rPr>
        <w:t>lp them solve problems quickly</w:t>
      </w:r>
      <w:r>
        <w:rPr>
          <w:rFonts w:hint="eastAsia"/>
          <w:sz w:val="24"/>
        </w:rPr>
        <w:t>, such as</w:t>
      </w:r>
      <w:r w:rsidRPr="008765D4">
        <w:rPr>
          <w:sz w:val="24"/>
        </w:rPr>
        <w:t xml:space="preserve"> in the ch</w:t>
      </w:r>
      <w:r>
        <w:rPr>
          <w:sz w:val="24"/>
        </w:rPr>
        <w:t>apter on translator translation</w:t>
      </w:r>
      <w:r>
        <w:rPr>
          <w:rFonts w:hint="eastAsia"/>
          <w:sz w:val="24"/>
        </w:rPr>
        <w:t>.</w:t>
      </w:r>
      <w:r>
        <w:rPr>
          <w:sz w:val="24"/>
        </w:rPr>
        <w:t xml:space="preserve"> </w:t>
      </w:r>
      <w:r>
        <w:rPr>
          <w:rFonts w:hint="eastAsia"/>
          <w:sz w:val="24"/>
        </w:rPr>
        <w:t>D</w:t>
      </w:r>
      <w:r w:rsidRPr="008765D4">
        <w:rPr>
          <w:sz w:val="24"/>
        </w:rPr>
        <w:t>ue to the rapid growth of</w:t>
      </w:r>
      <w:r>
        <w:rPr>
          <w:sz w:val="24"/>
        </w:rPr>
        <w:t xml:space="preserve"> the population, the number of </w:t>
      </w:r>
      <w:r>
        <w:rPr>
          <w:rFonts w:hint="eastAsia"/>
          <w:sz w:val="24"/>
        </w:rPr>
        <w:t>p</w:t>
      </w:r>
      <w:r w:rsidRPr="008765D4">
        <w:rPr>
          <w:sz w:val="24"/>
        </w:rPr>
        <w:t>osts becomes smaller and smaller, and there may be hundreds of candidates for one post. A good resume will make a candidate stand out. The writing of resume becomes particularly important.</w:t>
      </w:r>
    </w:p>
    <w:p w14:paraId="1FFBAAF2" w14:textId="77777777" w:rsidR="00D338A9" w:rsidRDefault="00D338A9" w:rsidP="00D338A9">
      <w:pPr>
        <w:spacing w:line="360" w:lineRule="auto"/>
        <w:ind w:firstLineChars="200" w:firstLine="480"/>
        <w:rPr>
          <w:sz w:val="24"/>
        </w:rPr>
      </w:pPr>
      <w:r w:rsidRPr="00D338A9">
        <w:rPr>
          <w:sz w:val="24"/>
        </w:rPr>
        <w:t xml:space="preserve">The translator believes that the translation of such documents not only improves the understanding of scientific and technological texts, but also helps the translator find the desired work. The translator hopes that the translation of this chapter can give the job applicants guiding opinions, not only English readers but also Chinese readers will know how to write a resume, how to collect job materials, and finally find a job they </w:t>
      </w:r>
      <w:r w:rsidRPr="00D338A9">
        <w:rPr>
          <w:sz w:val="24"/>
        </w:rPr>
        <w:lastRenderedPageBreak/>
        <w:t>like. In addition, readers can understand the language style and format of technical texts and complete technical writing. At the same time, functional equivalence theory and translation techniques used in translation can also provide reference for other translators in translating the scientific and technologic text.</w:t>
      </w:r>
    </w:p>
    <w:p w14:paraId="14D9C2C2" w14:textId="77777777" w:rsidR="004D755A" w:rsidRDefault="00CB54BC" w:rsidP="00E40B12">
      <w:pPr>
        <w:pStyle w:val="1"/>
        <w:numPr>
          <w:ilvl w:val="0"/>
          <w:numId w:val="1"/>
        </w:numPr>
      </w:pPr>
      <w:bookmarkStart w:id="48" w:name="_Toc33970304"/>
      <w:bookmarkStart w:id="49" w:name="_Toc33970497"/>
      <w:r>
        <w:t xml:space="preserve">The </w:t>
      </w:r>
      <w:r>
        <w:rPr>
          <w:rFonts w:hint="eastAsia"/>
        </w:rPr>
        <w:t>P</w:t>
      </w:r>
      <w:r>
        <w:t xml:space="preserve">rocess of </w:t>
      </w:r>
      <w:r>
        <w:rPr>
          <w:rFonts w:hint="eastAsia"/>
        </w:rPr>
        <w:t>T</w:t>
      </w:r>
      <w:r w:rsidR="004D755A" w:rsidRPr="004D755A">
        <w:t>ranslation</w:t>
      </w:r>
      <w:bookmarkEnd w:id="48"/>
      <w:bookmarkEnd w:id="49"/>
    </w:p>
    <w:p w14:paraId="011152D7" w14:textId="77777777" w:rsidR="004D755A" w:rsidRPr="00243D7D" w:rsidRDefault="00243D7D" w:rsidP="00243D7D">
      <w:pPr>
        <w:pStyle w:val="2"/>
        <w:ind w:firstLine="241"/>
      </w:pPr>
      <w:bookmarkStart w:id="50" w:name="_Toc33970305"/>
      <w:bookmarkStart w:id="51" w:name="_Toc33970498"/>
      <w:r>
        <w:rPr>
          <w:rFonts w:hint="eastAsia"/>
        </w:rPr>
        <w:t xml:space="preserve">2.1 </w:t>
      </w:r>
      <w:r w:rsidR="004D755A" w:rsidRPr="00243D7D">
        <w:rPr>
          <w:rFonts w:hint="eastAsia"/>
        </w:rPr>
        <w:t>B</w:t>
      </w:r>
      <w:r w:rsidR="004D755A" w:rsidRPr="00243D7D">
        <w:t>efore</w:t>
      </w:r>
      <w:r w:rsidR="004D755A" w:rsidRPr="00243D7D">
        <w:rPr>
          <w:rFonts w:hint="eastAsia"/>
        </w:rPr>
        <w:t>-</w:t>
      </w:r>
      <w:r w:rsidR="004D755A" w:rsidRPr="00243D7D">
        <w:t>translation</w:t>
      </w:r>
      <w:bookmarkEnd w:id="50"/>
      <w:bookmarkEnd w:id="51"/>
    </w:p>
    <w:p w14:paraId="10A3A4BA" w14:textId="77777777" w:rsidR="004D755A" w:rsidRPr="004D755A" w:rsidRDefault="004D755A" w:rsidP="004D755A">
      <w:pPr>
        <w:spacing w:line="360" w:lineRule="auto"/>
        <w:ind w:firstLineChars="200" w:firstLine="480"/>
        <w:rPr>
          <w:sz w:val="24"/>
        </w:rPr>
      </w:pPr>
      <w:r w:rsidRPr="004D755A">
        <w:rPr>
          <w:sz w:val="24"/>
        </w:rPr>
        <w:t>(1) Preparation of translation materials</w:t>
      </w:r>
    </w:p>
    <w:p w14:paraId="70F323E6" w14:textId="77777777" w:rsidR="004D755A" w:rsidRPr="004D755A" w:rsidRDefault="004D755A" w:rsidP="004D755A">
      <w:pPr>
        <w:spacing w:line="360" w:lineRule="auto"/>
        <w:ind w:firstLineChars="200" w:firstLine="480"/>
        <w:rPr>
          <w:sz w:val="24"/>
        </w:rPr>
      </w:pPr>
      <w:r w:rsidRPr="004D755A">
        <w:rPr>
          <w:sz w:val="24"/>
        </w:rPr>
        <w:t>The translator used Adobe Acrobat DC to extract the text to be translated from the original PDF format and converted it to WORD format. Then extracted the text content in WORD, deleted the picture and adjusted the format. The number of words in the original translation that the translator needed to translate is 7,019.</w:t>
      </w:r>
    </w:p>
    <w:p w14:paraId="3AB519F7" w14:textId="77777777" w:rsidR="004D755A" w:rsidRPr="004D755A" w:rsidRDefault="004D755A" w:rsidP="004D755A">
      <w:pPr>
        <w:spacing w:line="360" w:lineRule="auto"/>
        <w:ind w:firstLineChars="200" w:firstLine="480"/>
        <w:rPr>
          <w:sz w:val="24"/>
        </w:rPr>
      </w:pPr>
      <w:r w:rsidRPr="004D755A">
        <w:rPr>
          <w:sz w:val="24"/>
        </w:rPr>
        <w:t xml:space="preserve">(2) Preparation of </w:t>
      </w:r>
      <w:commentRangeStart w:id="52"/>
      <w:r w:rsidRPr="004D755A">
        <w:rPr>
          <w:sz w:val="24"/>
        </w:rPr>
        <w:t>translation</w:t>
      </w:r>
      <w:commentRangeEnd w:id="52"/>
      <w:r w:rsidR="00C22D7A">
        <w:rPr>
          <w:rStyle w:val="af0"/>
        </w:rPr>
        <w:commentReference w:id="52"/>
      </w:r>
      <w:r w:rsidRPr="004D755A">
        <w:rPr>
          <w:sz w:val="24"/>
        </w:rPr>
        <w:t xml:space="preserve"> reference</w:t>
      </w:r>
    </w:p>
    <w:p w14:paraId="50B1EE13" w14:textId="77777777" w:rsidR="004D755A" w:rsidRDefault="004D755A" w:rsidP="004D755A">
      <w:pPr>
        <w:spacing w:line="360" w:lineRule="auto"/>
        <w:ind w:firstLineChars="200" w:firstLine="480"/>
        <w:rPr>
          <w:sz w:val="24"/>
        </w:rPr>
      </w:pPr>
      <w:r w:rsidRPr="004D755A">
        <w:rPr>
          <w:sz w:val="24"/>
        </w:rPr>
        <w:t xml:space="preserve">Before translation, the translator has learnt translation theory and translation skills. After obtaining the original text, the translator first determined that its genre belongs to the scientific and technological text, and then looked up various kinds of literature about the translation of scientific and technological text. </w:t>
      </w:r>
      <w:r w:rsidRPr="005C34FF">
        <w:rPr>
          <w:i/>
          <w:sz w:val="24"/>
        </w:rPr>
        <w:t>The Application of Functional Equivalence Theory in EST Translation</w:t>
      </w:r>
      <w:r w:rsidRPr="004D755A">
        <w:rPr>
          <w:sz w:val="24"/>
        </w:rPr>
        <w:t xml:space="preserve"> helped translator to determine the translation theory. </w:t>
      </w:r>
      <w:r w:rsidRPr="005C34FF">
        <w:rPr>
          <w:i/>
          <w:sz w:val="24"/>
        </w:rPr>
        <w:t xml:space="preserve">Research on the Characteristics and Translation Methods of EST </w:t>
      </w:r>
      <w:r w:rsidRPr="004D755A">
        <w:rPr>
          <w:sz w:val="24"/>
        </w:rPr>
        <w:t>and other similar literatures helped translator to contrast and find the best translation.</w:t>
      </w:r>
    </w:p>
    <w:p w14:paraId="55072478" w14:textId="77777777" w:rsidR="004D755A" w:rsidRPr="00243D7D" w:rsidRDefault="00243D7D" w:rsidP="00243D7D">
      <w:pPr>
        <w:pStyle w:val="2"/>
        <w:ind w:firstLine="241"/>
      </w:pPr>
      <w:bookmarkStart w:id="53" w:name="_Toc33970306"/>
      <w:bookmarkStart w:id="54" w:name="_Toc33970499"/>
      <w:r>
        <w:rPr>
          <w:rFonts w:hint="eastAsia"/>
        </w:rPr>
        <w:t xml:space="preserve">2.2 </w:t>
      </w:r>
      <w:r w:rsidR="004D755A" w:rsidRPr="00243D7D">
        <w:t>While- translation</w:t>
      </w:r>
      <w:bookmarkEnd w:id="53"/>
      <w:bookmarkEnd w:id="54"/>
    </w:p>
    <w:p w14:paraId="0E0EFA12" w14:textId="77777777" w:rsidR="004D755A" w:rsidRDefault="004D755A" w:rsidP="004D755A">
      <w:pPr>
        <w:spacing w:line="360" w:lineRule="auto"/>
        <w:ind w:firstLineChars="200" w:firstLine="480"/>
        <w:rPr>
          <w:sz w:val="24"/>
        </w:rPr>
      </w:pPr>
      <w:r w:rsidRPr="004D755A">
        <w:rPr>
          <w:sz w:val="24"/>
        </w:rPr>
        <w:t xml:space="preserve">The translator imported the original text into MemoQ, uses Google Translation and Baidu Translation for preliminary translation, and then modified the translation in MemoQ. After the translation of the first draft was completed, the translation memory was exported in MemoQ. In Tmxmall, the original text and the translated text were imported for bilingual comparison and term library extraction. Terms include words that appear many times in the original text and proper terms such as company name, software name, website name, etc. In translating these terms, the translator referred to on the Translation of New Terms in EST and uses transliteration, zero translation and other translation methods to try to meet the language habits of the target language </w:t>
      </w:r>
      <w:r w:rsidRPr="004D755A">
        <w:rPr>
          <w:sz w:val="24"/>
        </w:rPr>
        <w:lastRenderedPageBreak/>
        <w:t>readers.</w:t>
      </w:r>
    </w:p>
    <w:p w14:paraId="6F9C3C48" w14:textId="77777777" w:rsidR="004D755A" w:rsidRDefault="00243D7D" w:rsidP="00243D7D">
      <w:pPr>
        <w:pStyle w:val="2"/>
        <w:ind w:firstLine="241"/>
      </w:pPr>
      <w:bookmarkStart w:id="55" w:name="_Toc33970307"/>
      <w:bookmarkStart w:id="56" w:name="_Toc33970500"/>
      <w:r>
        <w:rPr>
          <w:rFonts w:hint="eastAsia"/>
        </w:rPr>
        <w:t xml:space="preserve">2.3 </w:t>
      </w:r>
      <w:r w:rsidR="004D755A" w:rsidRPr="004D755A">
        <w:t>Post-translation</w:t>
      </w:r>
      <w:bookmarkEnd w:id="55"/>
      <w:bookmarkEnd w:id="56"/>
    </w:p>
    <w:p w14:paraId="57C19BC1" w14:textId="77777777" w:rsidR="004D755A" w:rsidRDefault="004D755A" w:rsidP="004D755A">
      <w:pPr>
        <w:spacing w:line="360" w:lineRule="auto"/>
        <w:ind w:firstLineChars="200" w:firstLine="480"/>
        <w:rPr>
          <w:sz w:val="24"/>
        </w:rPr>
      </w:pPr>
      <w:r w:rsidRPr="004D755A">
        <w:rPr>
          <w:sz w:val="24"/>
        </w:rPr>
        <w:t>After the completion of translation, the translator needed to typeset the translation so that its format and layout were the same as the original. The translator operated the project through Adobe Acrobat DC. By adjusting the font, moving the paragraph, setting the color and so on, the layout of the translated text could be changed to achieve the consistency with the original text. Finally, the finished product submitted by the translator were Chinese translation in Word and PDF format, bilingual version in Word format, terminology in Excel format and translation memory.</w:t>
      </w:r>
    </w:p>
    <w:p w14:paraId="39810FDC" w14:textId="77777777" w:rsidR="00CB54BC" w:rsidRDefault="00CB54BC" w:rsidP="00E40B12">
      <w:pPr>
        <w:pStyle w:val="1"/>
        <w:numPr>
          <w:ilvl w:val="0"/>
          <w:numId w:val="1"/>
        </w:numPr>
      </w:pPr>
      <w:bookmarkStart w:id="57" w:name="_Toc33970308"/>
      <w:bookmarkStart w:id="58" w:name="_Toc33970501"/>
      <w:r w:rsidRPr="00CB54BC">
        <w:t xml:space="preserve">Analysis of the </w:t>
      </w:r>
      <w:r>
        <w:rPr>
          <w:rFonts w:hint="eastAsia"/>
        </w:rPr>
        <w:t>S</w:t>
      </w:r>
      <w:r>
        <w:t xml:space="preserve">ource </w:t>
      </w:r>
      <w:r>
        <w:rPr>
          <w:rFonts w:hint="eastAsia"/>
        </w:rPr>
        <w:t>T</w:t>
      </w:r>
      <w:r w:rsidRPr="00CB54BC">
        <w:t>ext</w:t>
      </w:r>
      <w:bookmarkEnd w:id="57"/>
      <w:bookmarkEnd w:id="58"/>
    </w:p>
    <w:p w14:paraId="274A2F1C" w14:textId="77777777" w:rsidR="00CB54BC" w:rsidRDefault="00243D7D" w:rsidP="00243D7D">
      <w:pPr>
        <w:pStyle w:val="2"/>
        <w:ind w:firstLine="241"/>
      </w:pPr>
      <w:bookmarkStart w:id="59" w:name="_Toc33970309"/>
      <w:bookmarkStart w:id="60" w:name="_Toc33970502"/>
      <w:r>
        <w:rPr>
          <w:rFonts w:hint="eastAsia"/>
        </w:rPr>
        <w:t xml:space="preserve">3.1 </w:t>
      </w:r>
      <w:r w:rsidR="00CB54BC" w:rsidRPr="00CB54BC">
        <w:t>Stylistic Features of the Source Text</w:t>
      </w:r>
      <w:bookmarkEnd w:id="59"/>
      <w:bookmarkEnd w:id="60"/>
    </w:p>
    <w:p w14:paraId="63FE03E3" w14:textId="77777777" w:rsidR="00C701A9" w:rsidRDefault="006D6FDC" w:rsidP="00C701A9">
      <w:pPr>
        <w:spacing w:line="360" w:lineRule="auto"/>
        <w:ind w:firstLineChars="200" w:firstLine="480"/>
        <w:rPr>
          <w:sz w:val="24"/>
        </w:rPr>
      </w:pPr>
      <w:r>
        <w:rPr>
          <w:sz w:val="24"/>
        </w:rPr>
        <w:t>T</w:t>
      </w:r>
      <w:r>
        <w:rPr>
          <w:rFonts w:hint="eastAsia"/>
          <w:sz w:val="24"/>
        </w:rPr>
        <w:t xml:space="preserve">he source text is </w:t>
      </w:r>
      <w:r w:rsidRPr="006D6FDC">
        <w:rPr>
          <w:sz w:val="24"/>
        </w:rPr>
        <w:t>scientific and technologic text</w:t>
      </w:r>
      <w:r>
        <w:rPr>
          <w:rFonts w:hint="eastAsia"/>
          <w:sz w:val="24"/>
        </w:rPr>
        <w:t xml:space="preserve">. </w:t>
      </w:r>
      <w:r w:rsidR="00C701A9" w:rsidRPr="00C701A9">
        <w:rPr>
          <w:sz w:val="24"/>
        </w:rPr>
        <w:t>The author provides professional guidance for readers with rigorous logic, concise language and professional vocabulary.</w:t>
      </w:r>
    </w:p>
    <w:p w14:paraId="22E7F694" w14:textId="77777777" w:rsidR="00CB54BC" w:rsidRDefault="00CB54BC" w:rsidP="00C701A9">
      <w:pPr>
        <w:spacing w:line="360" w:lineRule="auto"/>
        <w:ind w:firstLineChars="200" w:firstLine="480"/>
        <w:rPr>
          <w:sz w:val="24"/>
        </w:rPr>
      </w:pPr>
      <w:r w:rsidRPr="00CB54BC">
        <w:rPr>
          <w:sz w:val="24"/>
        </w:rPr>
        <w:t>At the lexical level,</w:t>
      </w:r>
      <w:r>
        <w:rPr>
          <w:rFonts w:hint="eastAsia"/>
          <w:sz w:val="24"/>
        </w:rPr>
        <w:t xml:space="preserve"> </w:t>
      </w:r>
      <w:r w:rsidR="00C701A9">
        <w:rPr>
          <w:rFonts w:hint="eastAsia"/>
          <w:sz w:val="24"/>
        </w:rPr>
        <w:t>t</w:t>
      </w:r>
      <w:r w:rsidR="00C701A9">
        <w:rPr>
          <w:sz w:val="24"/>
        </w:rPr>
        <w:t>he</w:t>
      </w:r>
      <w:r w:rsidR="00C701A9">
        <w:rPr>
          <w:rFonts w:hint="eastAsia"/>
          <w:sz w:val="24"/>
        </w:rPr>
        <w:t xml:space="preserve"> source text</w:t>
      </w:r>
      <w:r w:rsidR="00C701A9" w:rsidRPr="00C701A9">
        <w:rPr>
          <w:sz w:val="24"/>
        </w:rPr>
        <w:t xml:space="preserve"> has a large number of professio</w:t>
      </w:r>
      <w:r w:rsidR="00C701A9">
        <w:rPr>
          <w:sz w:val="24"/>
        </w:rPr>
        <w:t xml:space="preserve">nal vocabulary and proper nouns, such as </w:t>
      </w:r>
      <w:r w:rsidR="00C701A9" w:rsidRPr="00C701A9">
        <w:rPr>
          <w:sz w:val="24"/>
        </w:rPr>
        <w:t xml:space="preserve">website name, company name, </w:t>
      </w:r>
      <w:r w:rsidR="00C701A9">
        <w:rPr>
          <w:rFonts w:hint="eastAsia"/>
          <w:sz w:val="24"/>
        </w:rPr>
        <w:t xml:space="preserve">and </w:t>
      </w:r>
      <w:r w:rsidR="00C701A9" w:rsidRPr="00C701A9">
        <w:rPr>
          <w:sz w:val="24"/>
        </w:rPr>
        <w:t>software name a</w:t>
      </w:r>
      <w:r w:rsidR="00C701A9">
        <w:rPr>
          <w:sz w:val="24"/>
        </w:rPr>
        <w:t>nd computer specific vocabulary</w:t>
      </w:r>
      <w:r w:rsidR="00C701A9">
        <w:rPr>
          <w:rFonts w:hint="eastAsia"/>
          <w:sz w:val="24"/>
        </w:rPr>
        <w:t xml:space="preserve"> and so on. </w:t>
      </w:r>
      <w:r w:rsidR="00C701A9">
        <w:rPr>
          <w:sz w:val="24"/>
        </w:rPr>
        <w:t>F</w:t>
      </w:r>
      <w:r w:rsidR="00C701A9">
        <w:rPr>
          <w:rFonts w:hint="eastAsia"/>
          <w:sz w:val="24"/>
        </w:rPr>
        <w:t xml:space="preserve">or example, </w:t>
      </w:r>
      <w:r w:rsidR="00C701A9">
        <w:rPr>
          <w:sz w:val="24"/>
        </w:rPr>
        <w:t>“</w:t>
      </w:r>
      <w:r w:rsidR="00C701A9" w:rsidRPr="00C701A9">
        <w:rPr>
          <w:sz w:val="24"/>
        </w:rPr>
        <w:t>LinkedIn</w:t>
      </w:r>
      <w:r w:rsidR="00C701A9">
        <w:rPr>
          <w:sz w:val="24"/>
        </w:rPr>
        <w:t>”</w:t>
      </w:r>
      <w:r w:rsidR="00C701A9">
        <w:rPr>
          <w:rFonts w:hint="eastAsia"/>
          <w:sz w:val="24"/>
        </w:rPr>
        <w:t xml:space="preserve">, </w:t>
      </w:r>
      <w:r w:rsidR="00C701A9">
        <w:rPr>
          <w:sz w:val="24"/>
        </w:rPr>
        <w:t>“</w:t>
      </w:r>
      <w:r w:rsidR="00C701A9" w:rsidRPr="00C701A9">
        <w:rPr>
          <w:sz w:val="24"/>
        </w:rPr>
        <w:t>U.S. Department of Labor</w:t>
      </w:r>
      <w:r w:rsidR="00C701A9">
        <w:rPr>
          <w:sz w:val="24"/>
        </w:rPr>
        <w:t>”</w:t>
      </w:r>
      <w:r w:rsidR="00C701A9">
        <w:rPr>
          <w:rFonts w:hint="eastAsia"/>
          <w:sz w:val="24"/>
        </w:rPr>
        <w:t xml:space="preserve">, </w:t>
      </w:r>
      <w:r w:rsidR="00C701A9">
        <w:rPr>
          <w:sz w:val="24"/>
        </w:rPr>
        <w:t>“iFixit and Dozuki”</w:t>
      </w:r>
      <w:r w:rsidR="00C701A9">
        <w:rPr>
          <w:rFonts w:hint="eastAsia"/>
          <w:sz w:val="24"/>
        </w:rPr>
        <w:t>,</w:t>
      </w:r>
      <w:r w:rsidR="00360B7F" w:rsidRPr="00360B7F">
        <w:t xml:space="preserve"> </w:t>
      </w:r>
      <w:r w:rsidR="00360B7F">
        <w:t>“</w:t>
      </w:r>
      <w:r w:rsidR="0070433E">
        <w:rPr>
          <w:sz w:val="24"/>
        </w:rPr>
        <w:t>Java, C, C++</w:t>
      </w:r>
      <w:r w:rsidR="00360B7F" w:rsidRPr="00360B7F">
        <w:rPr>
          <w:sz w:val="24"/>
        </w:rPr>
        <w:t>, and PHP</w:t>
      </w:r>
      <w:r w:rsidR="00360B7F">
        <w:rPr>
          <w:sz w:val="24"/>
        </w:rPr>
        <w:t>”</w:t>
      </w:r>
      <w:r w:rsidR="00360B7F">
        <w:rPr>
          <w:rFonts w:hint="eastAsia"/>
          <w:sz w:val="24"/>
        </w:rPr>
        <w:t>,</w:t>
      </w:r>
      <w:r w:rsidR="00360B7F">
        <w:rPr>
          <w:sz w:val="24"/>
        </w:rPr>
        <w:t xml:space="preserve"> “</w:t>
      </w:r>
      <w:r w:rsidR="00360B7F" w:rsidRPr="00360B7F">
        <w:rPr>
          <w:sz w:val="24"/>
        </w:rPr>
        <w:t>http://www.monster.com/geo/siteselection.aspx</w:t>
      </w:r>
      <w:r w:rsidR="00360B7F">
        <w:rPr>
          <w:sz w:val="24"/>
        </w:rPr>
        <w:t>”</w:t>
      </w:r>
      <w:r w:rsidR="00360B7F">
        <w:rPr>
          <w:rFonts w:hint="eastAsia"/>
          <w:sz w:val="24"/>
        </w:rPr>
        <w:t>.</w:t>
      </w:r>
    </w:p>
    <w:p w14:paraId="37EB60CF" w14:textId="77777777" w:rsidR="00360B7F" w:rsidRDefault="00DA135E" w:rsidP="003942F5">
      <w:pPr>
        <w:spacing w:line="360" w:lineRule="auto"/>
        <w:ind w:firstLineChars="200" w:firstLine="480"/>
        <w:rPr>
          <w:sz w:val="24"/>
        </w:rPr>
      </w:pPr>
      <w:r w:rsidRPr="00DA135E">
        <w:rPr>
          <w:sz w:val="24"/>
        </w:rPr>
        <w:t>At the syntactic level</w:t>
      </w:r>
      <w:r>
        <w:rPr>
          <w:rFonts w:hint="eastAsia"/>
          <w:sz w:val="24"/>
        </w:rPr>
        <w:t>,</w:t>
      </w:r>
      <w:r w:rsidR="00DF6130">
        <w:rPr>
          <w:rFonts w:hint="eastAsia"/>
          <w:sz w:val="24"/>
        </w:rPr>
        <w:t xml:space="preserve"> </w:t>
      </w:r>
      <w:r w:rsidR="00DF6130">
        <w:rPr>
          <w:sz w:val="24"/>
        </w:rPr>
        <w:t>because</w:t>
      </w:r>
      <w:r w:rsidR="00DF6130">
        <w:rPr>
          <w:rFonts w:hint="eastAsia"/>
          <w:sz w:val="24"/>
        </w:rPr>
        <w:t xml:space="preserve"> t</w:t>
      </w:r>
      <w:r w:rsidR="00DF6130" w:rsidRPr="00DF6130">
        <w:rPr>
          <w:sz w:val="24"/>
        </w:rPr>
        <w:t>his is a guiding article for readers to make suggestions</w:t>
      </w:r>
      <w:r w:rsidR="00DF6130">
        <w:rPr>
          <w:rFonts w:hint="eastAsia"/>
          <w:sz w:val="24"/>
        </w:rPr>
        <w:t>,</w:t>
      </w:r>
      <w:r w:rsidR="00360F9C">
        <w:rPr>
          <w:rFonts w:hint="eastAsia"/>
          <w:sz w:val="24"/>
        </w:rPr>
        <w:t xml:space="preserve"> there are many </w:t>
      </w:r>
      <w:r w:rsidR="003942F5">
        <w:rPr>
          <w:rFonts w:hint="eastAsia"/>
          <w:sz w:val="24"/>
        </w:rPr>
        <w:t>i</w:t>
      </w:r>
      <w:r w:rsidR="003942F5" w:rsidRPr="003942F5">
        <w:rPr>
          <w:sz w:val="24"/>
        </w:rPr>
        <w:t>mperative sentence</w:t>
      </w:r>
      <w:r w:rsidR="003942F5">
        <w:rPr>
          <w:rFonts w:hint="eastAsia"/>
          <w:sz w:val="24"/>
        </w:rPr>
        <w:t xml:space="preserve">s. </w:t>
      </w:r>
      <w:r w:rsidR="000412CD">
        <w:rPr>
          <w:sz w:val="24"/>
        </w:rPr>
        <w:t>F</w:t>
      </w:r>
      <w:r w:rsidR="000412CD">
        <w:rPr>
          <w:rFonts w:hint="eastAsia"/>
          <w:sz w:val="24"/>
        </w:rPr>
        <w:t xml:space="preserve">or example, </w:t>
      </w:r>
      <w:r w:rsidR="000412CD">
        <w:rPr>
          <w:sz w:val="24"/>
        </w:rPr>
        <w:t>“</w:t>
      </w:r>
      <w:r w:rsidR="003942F5" w:rsidRPr="003942F5">
        <w:rPr>
          <w:sz w:val="24"/>
        </w:rPr>
        <w:t>Create a business card.</w:t>
      </w:r>
      <w:r w:rsidR="000412CD">
        <w:rPr>
          <w:sz w:val="24"/>
        </w:rPr>
        <w:t>”</w:t>
      </w:r>
      <w:r w:rsidR="000412CD">
        <w:rPr>
          <w:rFonts w:hint="eastAsia"/>
          <w:sz w:val="24"/>
        </w:rPr>
        <w:t xml:space="preserve"> </w:t>
      </w:r>
      <w:r w:rsidR="003942F5">
        <w:rPr>
          <w:sz w:val="24"/>
        </w:rPr>
        <w:t>“</w:t>
      </w:r>
      <w:r w:rsidR="003942F5" w:rsidRPr="003942F5">
        <w:rPr>
          <w:sz w:val="24"/>
        </w:rPr>
        <w:t>Participate on Twitter.</w:t>
      </w:r>
      <w:r w:rsidR="003942F5">
        <w:rPr>
          <w:sz w:val="24"/>
        </w:rPr>
        <w:t>”</w:t>
      </w:r>
      <w:r w:rsidR="003942F5">
        <w:rPr>
          <w:rFonts w:hint="eastAsia"/>
          <w:sz w:val="24"/>
        </w:rPr>
        <w:t xml:space="preserve"> </w:t>
      </w:r>
      <w:r w:rsidR="003942F5">
        <w:rPr>
          <w:sz w:val="24"/>
        </w:rPr>
        <w:t>“</w:t>
      </w:r>
      <w:r w:rsidR="003942F5" w:rsidRPr="003942F5">
        <w:rPr>
          <w:sz w:val="24"/>
        </w:rPr>
        <w:t>Create a strong online presence.</w:t>
      </w:r>
      <w:r w:rsidR="003942F5">
        <w:rPr>
          <w:sz w:val="24"/>
        </w:rPr>
        <w:t>”</w:t>
      </w:r>
      <w:r w:rsidR="003942F5">
        <w:rPr>
          <w:rFonts w:hint="eastAsia"/>
          <w:sz w:val="24"/>
        </w:rPr>
        <w:t xml:space="preserve"> </w:t>
      </w:r>
      <w:r w:rsidR="003942F5">
        <w:rPr>
          <w:sz w:val="24"/>
        </w:rPr>
        <w:t>W</w:t>
      </w:r>
      <w:r w:rsidR="003942F5">
        <w:rPr>
          <w:rFonts w:hint="eastAsia"/>
          <w:sz w:val="24"/>
        </w:rPr>
        <w:t>hat</w:t>
      </w:r>
      <w:r w:rsidR="003942F5">
        <w:rPr>
          <w:sz w:val="24"/>
        </w:rPr>
        <w:t>’</w:t>
      </w:r>
      <w:r w:rsidR="003942F5">
        <w:rPr>
          <w:rFonts w:hint="eastAsia"/>
          <w:sz w:val="24"/>
        </w:rPr>
        <w:t xml:space="preserve">s more, </w:t>
      </w:r>
      <w:r w:rsidR="003942F5" w:rsidRPr="003942F5">
        <w:rPr>
          <w:sz w:val="24"/>
        </w:rPr>
        <w:t>the source text</w:t>
      </w:r>
      <w:r w:rsidR="003942F5">
        <w:rPr>
          <w:rFonts w:hint="eastAsia"/>
          <w:sz w:val="24"/>
        </w:rPr>
        <w:t xml:space="preserve"> includes </w:t>
      </w:r>
      <w:r w:rsidR="003942F5" w:rsidRPr="003942F5">
        <w:rPr>
          <w:sz w:val="24"/>
        </w:rPr>
        <w:t>a great deal of</w:t>
      </w:r>
      <w:r w:rsidR="003942F5">
        <w:rPr>
          <w:rFonts w:hint="eastAsia"/>
          <w:sz w:val="24"/>
        </w:rPr>
        <w:t xml:space="preserve"> long complex sentences. </w:t>
      </w:r>
      <w:r w:rsidR="003942F5">
        <w:rPr>
          <w:sz w:val="24"/>
        </w:rPr>
        <w:t>F</w:t>
      </w:r>
      <w:r w:rsidR="003942F5">
        <w:rPr>
          <w:rFonts w:hint="eastAsia"/>
          <w:sz w:val="24"/>
        </w:rPr>
        <w:t xml:space="preserve">or example, </w:t>
      </w:r>
      <w:r w:rsidR="003942F5">
        <w:rPr>
          <w:sz w:val="24"/>
        </w:rPr>
        <w:t>“</w:t>
      </w:r>
      <w:r w:rsidR="003942F5" w:rsidRPr="003942F5">
        <w:rPr>
          <w:sz w:val="24"/>
        </w:rPr>
        <w:t>Conduct informational interviews with people who have worked there or who know people who have; ask your professors if they can help you identify people to interview.</w:t>
      </w:r>
      <w:r w:rsidR="003942F5">
        <w:rPr>
          <w:sz w:val="24"/>
        </w:rPr>
        <w:t>”</w:t>
      </w:r>
      <w:r w:rsidR="003942F5">
        <w:rPr>
          <w:rFonts w:hint="eastAsia"/>
          <w:sz w:val="24"/>
        </w:rPr>
        <w:t xml:space="preserve"> </w:t>
      </w:r>
      <w:r w:rsidR="00DF6130">
        <w:rPr>
          <w:sz w:val="24"/>
        </w:rPr>
        <w:t>“</w:t>
      </w:r>
      <w:r w:rsidR="00DF6130" w:rsidRPr="00DF6130">
        <w:rPr>
          <w:sz w:val="24"/>
        </w:rPr>
        <w:t>Many LinkedIn users have endorsed his skills, not only affirming Joseph’s abilities but also suggesting that he is an active LinkedIn user who probably endorses his colleagues, as is appropriate, in return.</w:t>
      </w:r>
      <w:r w:rsidR="00DF6130">
        <w:rPr>
          <w:sz w:val="24"/>
        </w:rPr>
        <w:t>”</w:t>
      </w:r>
      <w:r w:rsidR="00DF6130">
        <w:rPr>
          <w:rFonts w:hint="eastAsia"/>
          <w:sz w:val="24"/>
        </w:rPr>
        <w:t xml:space="preserve"> </w:t>
      </w:r>
      <w:r w:rsidR="00DF6130">
        <w:rPr>
          <w:sz w:val="24"/>
        </w:rPr>
        <w:t>I</w:t>
      </w:r>
      <w:r w:rsidR="00DF6130">
        <w:rPr>
          <w:rFonts w:hint="eastAsia"/>
          <w:sz w:val="24"/>
        </w:rPr>
        <w:t>n addition, q</w:t>
      </w:r>
      <w:r w:rsidR="00DF6130" w:rsidRPr="00DF6130">
        <w:rPr>
          <w:sz w:val="24"/>
        </w:rPr>
        <w:t xml:space="preserve">uestions are also widely used in the </w:t>
      </w:r>
      <w:r w:rsidR="00DF6130">
        <w:rPr>
          <w:rFonts w:hint="eastAsia"/>
          <w:sz w:val="24"/>
        </w:rPr>
        <w:t>source</w:t>
      </w:r>
      <w:r w:rsidR="00DF6130" w:rsidRPr="00DF6130">
        <w:rPr>
          <w:sz w:val="24"/>
        </w:rPr>
        <w:t xml:space="preserve"> text</w:t>
      </w:r>
      <w:r w:rsidR="00DF6130">
        <w:rPr>
          <w:rFonts w:hint="eastAsia"/>
          <w:sz w:val="24"/>
        </w:rPr>
        <w:t xml:space="preserve">. </w:t>
      </w:r>
      <w:r w:rsidR="00DF6130">
        <w:rPr>
          <w:sz w:val="24"/>
        </w:rPr>
        <w:t>F</w:t>
      </w:r>
      <w:r w:rsidR="00DF6130">
        <w:rPr>
          <w:rFonts w:hint="eastAsia"/>
          <w:sz w:val="24"/>
        </w:rPr>
        <w:t xml:space="preserve">or example, </w:t>
      </w:r>
      <w:r w:rsidR="00DF6130">
        <w:rPr>
          <w:sz w:val="24"/>
        </w:rPr>
        <w:t>“</w:t>
      </w:r>
      <w:r w:rsidR="00DF6130" w:rsidRPr="00DF6130">
        <w:rPr>
          <w:sz w:val="24"/>
        </w:rPr>
        <w:t>What kind of organization would you like to work for?</w:t>
      </w:r>
      <w:r w:rsidR="00DF6130">
        <w:rPr>
          <w:rFonts w:hint="eastAsia"/>
          <w:sz w:val="24"/>
        </w:rPr>
        <w:t xml:space="preserve"> </w:t>
      </w:r>
      <w:r w:rsidR="00DF6130" w:rsidRPr="00DF6130">
        <w:rPr>
          <w:sz w:val="24"/>
        </w:rPr>
        <w:t>For-profit or nonprofit?</w:t>
      </w:r>
      <w:r w:rsidR="00DF6130">
        <w:rPr>
          <w:rFonts w:hint="eastAsia"/>
          <w:sz w:val="24"/>
        </w:rPr>
        <w:t xml:space="preserve"> </w:t>
      </w:r>
      <w:r w:rsidR="00DF6130" w:rsidRPr="00DF6130">
        <w:rPr>
          <w:sz w:val="24"/>
        </w:rPr>
        <w:t>Government or private industry? Small or large? Startup or established?</w:t>
      </w:r>
      <w:r w:rsidR="00DF6130">
        <w:rPr>
          <w:sz w:val="24"/>
        </w:rPr>
        <w:t>”</w:t>
      </w:r>
    </w:p>
    <w:p w14:paraId="5BEDC542" w14:textId="1B20B6CE" w:rsidR="0070433E" w:rsidRDefault="00C22D7A" w:rsidP="007017FF">
      <w:pPr>
        <w:spacing w:line="360" w:lineRule="auto"/>
        <w:ind w:firstLineChars="200" w:firstLine="480"/>
        <w:rPr>
          <w:sz w:val="24"/>
        </w:rPr>
      </w:pPr>
      <w:ins w:id="61" w:author="李 亚星" w:date="2020-03-15T20:48:00Z">
        <w:r>
          <w:rPr>
            <w:sz w:val="24"/>
          </w:rPr>
          <w:lastRenderedPageBreak/>
          <w:t xml:space="preserve">Syntactic level? </w:t>
        </w:r>
      </w:ins>
      <w:r w:rsidR="007017FF" w:rsidRPr="007017FF">
        <w:rPr>
          <w:sz w:val="24"/>
        </w:rPr>
        <w:t>The author</w:t>
      </w:r>
      <w:r w:rsidR="007017FF">
        <w:rPr>
          <w:rFonts w:hint="eastAsia"/>
          <w:sz w:val="24"/>
        </w:rPr>
        <w:t xml:space="preserve"> of source text</w:t>
      </w:r>
      <w:r w:rsidR="007017FF" w:rsidRPr="007017FF">
        <w:rPr>
          <w:sz w:val="24"/>
        </w:rPr>
        <w:t xml:space="preserve"> uses the second person to describe the professional problems in life and work. And through examples to provide readers with real, objective cases, so that readers can find their own shortcomings through examples and find suitable methods to correct mistakes.</w:t>
      </w:r>
      <w:r w:rsidR="007017FF">
        <w:rPr>
          <w:rFonts w:hint="eastAsia"/>
          <w:sz w:val="24"/>
        </w:rPr>
        <w:t xml:space="preserve"> </w:t>
      </w:r>
      <w:r w:rsidR="007017FF" w:rsidRPr="007017FF">
        <w:rPr>
          <w:sz w:val="24"/>
        </w:rPr>
        <w:t>Just like the chapter of translator's translation, the author analyzes the advantages and disadvantages of resumes by giving examples of real re</w:t>
      </w:r>
      <w:r w:rsidR="007017FF">
        <w:rPr>
          <w:sz w:val="24"/>
        </w:rPr>
        <w:t>sumes on LinkedIn users.</w:t>
      </w:r>
      <w:r w:rsidR="007017FF">
        <w:rPr>
          <w:rFonts w:hint="eastAsia"/>
          <w:sz w:val="24"/>
        </w:rPr>
        <w:t xml:space="preserve"> </w:t>
      </w:r>
      <w:r w:rsidR="007017FF">
        <w:rPr>
          <w:sz w:val="24"/>
        </w:rPr>
        <w:t>T</w:t>
      </w:r>
      <w:r w:rsidR="007017FF">
        <w:rPr>
          <w:rFonts w:hint="eastAsia"/>
          <w:sz w:val="24"/>
        </w:rPr>
        <w:t>hen</w:t>
      </w:r>
      <w:r w:rsidR="007017FF" w:rsidRPr="007017FF">
        <w:rPr>
          <w:sz w:val="24"/>
        </w:rPr>
        <w:t>, according to different background, different</w:t>
      </w:r>
      <w:r w:rsidR="007017FF">
        <w:rPr>
          <w:sz w:val="24"/>
        </w:rPr>
        <w:t xml:space="preserve"> countries and other factors, </w:t>
      </w:r>
      <w:r w:rsidR="007017FF">
        <w:rPr>
          <w:rFonts w:hint="eastAsia"/>
          <w:sz w:val="24"/>
        </w:rPr>
        <w:t>he</w:t>
      </w:r>
      <w:r w:rsidR="007017FF" w:rsidRPr="007017FF">
        <w:rPr>
          <w:sz w:val="24"/>
        </w:rPr>
        <w:t xml:space="preserve"> provides different guidance for readers.</w:t>
      </w:r>
      <w:r w:rsidR="007017FF">
        <w:rPr>
          <w:rFonts w:hint="eastAsia"/>
          <w:sz w:val="24"/>
        </w:rPr>
        <w:t xml:space="preserve"> </w:t>
      </w:r>
      <w:r w:rsidR="007017FF" w:rsidRPr="007017FF">
        <w:rPr>
          <w:sz w:val="24"/>
        </w:rPr>
        <w:t>Not only that, but also a lot of pictures. The author presents the examples to the readers through pictures, so that they can find the solutions more quickly and intuitively.</w:t>
      </w:r>
    </w:p>
    <w:p w14:paraId="4BB54992" w14:textId="77777777" w:rsidR="006D6FDC" w:rsidRDefault="00243D7D" w:rsidP="00243D7D">
      <w:pPr>
        <w:pStyle w:val="2"/>
        <w:ind w:firstLine="241"/>
      </w:pPr>
      <w:bookmarkStart w:id="62" w:name="_Toc33970310"/>
      <w:bookmarkStart w:id="63" w:name="_Toc33970503"/>
      <w:r>
        <w:rPr>
          <w:rFonts w:hint="eastAsia"/>
        </w:rPr>
        <w:t xml:space="preserve">3.2 </w:t>
      </w:r>
      <w:r w:rsidR="006D2EB8" w:rsidRPr="006D2EB8">
        <w:t>Translation</w:t>
      </w:r>
      <w:r w:rsidR="006D2EB8" w:rsidRPr="006D2EB8">
        <w:rPr>
          <w:rFonts w:hint="eastAsia"/>
        </w:rPr>
        <w:t xml:space="preserve"> </w:t>
      </w:r>
      <w:commentRangeStart w:id="64"/>
      <w:r w:rsidR="006D2EB8" w:rsidRPr="006D2EB8">
        <w:rPr>
          <w:rFonts w:hint="eastAsia"/>
        </w:rPr>
        <w:t>Resources</w:t>
      </w:r>
      <w:bookmarkEnd w:id="62"/>
      <w:bookmarkEnd w:id="63"/>
      <w:commentRangeEnd w:id="64"/>
      <w:r w:rsidR="00C22D7A">
        <w:rPr>
          <w:rStyle w:val="af0"/>
          <w:rFonts w:eastAsia="宋体" w:cs="Times New Roman"/>
          <w:b w:val="0"/>
          <w:bCs w:val="0"/>
        </w:rPr>
        <w:commentReference w:id="64"/>
      </w:r>
      <w:r w:rsidR="006D2EB8" w:rsidRPr="006D2EB8">
        <w:rPr>
          <w:rFonts w:hint="eastAsia"/>
        </w:rPr>
        <w:t xml:space="preserve"> </w:t>
      </w:r>
    </w:p>
    <w:p w14:paraId="04D442A8" w14:textId="77777777" w:rsidR="006D2EB8" w:rsidRDefault="001C74D1" w:rsidP="001C74D1">
      <w:pPr>
        <w:spacing w:line="360" w:lineRule="auto"/>
        <w:ind w:firstLineChars="200" w:firstLine="480"/>
        <w:rPr>
          <w:sz w:val="24"/>
        </w:rPr>
      </w:pPr>
      <w:r>
        <w:rPr>
          <w:sz w:val="24"/>
        </w:rPr>
        <w:t>B</w:t>
      </w:r>
      <w:r>
        <w:rPr>
          <w:rFonts w:hint="eastAsia"/>
          <w:sz w:val="24"/>
        </w:rPr>
        <w:t xml:space="preserve">efore translation, translator has read </w:t>
      </w:r>
      <w:r w:rsidR="00877BF5" w:rsidRPr="00877BF5">
        <w:rPr>
          <w:i/>
          <w:sz w:val="24"/>
        </w:rPr>
        <w:t xml:space="preserve">On the </w:t>
      </w:r>
      <w:r w:rsidR="00877BF5" w:rsidRPr="00877BF5">
        <w:rPr>
          <w:rFonts w:hint="eastAsia"/>
          <w:i/>
          <w:sz w:val="24"/>
        </w:rPr>
        <w:t>W</w:t>
      </w:r>
      <w:r w:rsidR="00877BF5" w:rsidRPr="00877BF5">
        <w:rPr>
          <w:i/>
          <w:sz w:val="24"/>
        </w:rPr>
        <w:t xml:space="preserve">riting </w:t>
      </w:r>
      <w:r w:rsidR="00877BF5" w:rsidRPr="00877BF5">
        <w:rPr>
          <w:rFonts w:hint="eastAsia"/>
          <w:i/>
          <w:sz w:val="24"/>
        </w:rPr>
        <w:t>S</w:t>
      </w:r>
      <w:r w:rsidR="00877BF5" w:rsidRPr="00877BF5">
        <w:rPr>
          <w:i/>
          <w:sz w:val="24"/>
        </w:rPr>
        <w:t xml:space="preserve">kills of </w:t>
      </w:r>
      <w:r w:rsidR="00877BF5" w:rsidRPr="00877BF5">
        <w:rPr>
          <w:rFonts w:hint="eastAsia"/>
          <w:i/>
          <w:sz w:val="24"/>
        </w:rPr>
        <w:t>P</w:t>
      </w:r>
      <w:r w:rsidR="00877BF5" w:rsidRPr="00877BF5">
        <w:rPr>
          <w:i/>
          <w:sz w:val="24"/>
        </w:rPr>
        <w:t xml:space="preserve">ersonal </w:t>
      </w:r>
      <w:r w:rsidR="00877BF5" w:rsidRPr="00877BF5">
        <w:rPr>
          <w:rFonts w:hint="eastAsia"/>
          <w:i/>
          <w:sz w:val="24"/>
        </w:rPr>
        <w:t>J</w:t>
      </w:r>
      <w:r w:rsidR="00877BF5" w:rsidRPr="00877BF5">
        <w:rPr>
          <w:i/>
          <w:sz w:val="24"/>
        </w:rPr>
        <w:t xml:space="preserve">ob </w:t>
      </w:r>
      <w:r w:rsidR="00877BF5" w:rsidRPr="00877BF5">
        <w:rPr>
          <w:rFonts w:hint="eastAsia"/>
          <w:i/>
          <w:sz w:val="24"/>
        </w:rPr>
        <w:t>M</w:t>
      </w:r>
      <w:r w:rsidR="00877BF5" w:rsidRPr="00877BF5">
        <w:rPr>
          <w:i/>
          <w:sz w:val="24"/>
        </w:rPr>
        <w:t>aterials</w:t>
      </w:r>
      <w:r w:rsidR="00877BF5">
        <w:rPr>
          <w:rFonts w:hint="eastAsia"/>
          <w:i/>
          <w:sz w:val="24"/>
        </w:rPr>
        <w:t xml:space="preserve"> </w:t>
      </w:r>
      <w:r w:rsidR="00877BF5" w:rsidRPr="00877BF5">
        <w:rPr>
          <w:rFonts w:hint="eastAsia"/>
          <w:sz w:val="24"/>
        </w:rPr>
        <w:t>and</w:t>
      </w:r>
      <w:r w:rsidR="00877BF5">
        <w:rPr>
          <w:rFonts w:hint="eastAsia"/>
          <w:sz w:val="24"/>
        </w:rPr>
        <w:t xml:space="preserve"> </w:t>
      </w:r>
      <w:r w:rsidR="00877BF5" w:rsidRPr="00877BF5">
        <w:rPr>
          <w:i/>
          <w:sz w:val="24"/>
        </w:rPr>
        <w:t xml:space="preserve">Teaching </w:t>
      </w:r>
      <w:r w:rsidR="00877BF5" w:rsidRPr="00877BF5">
        <w:rPr>
          <w:rFonts w:hint="eastAsia"/>
          <w:i/>
          <w:sz w:val="24"/>
        </w:rPr>
        <w:t>Y</w:t>
      </w:r>
      <w:r w:rsidR="00877BF5" w:rsidRPr="00877BF5">
        <w:rPr>
          <w:i/>
          <w:sz w:val="24"/>
        </w:rPr>
        <w:t xml:space="preserve">ou </w:t>
      </w:r>
      <w:r w:rsidR="00877BF5" w:rsidRPr="00877BF5">
        <w:rPr>
          <w:rFonts w:hint="eastAsia"/>
          <w:i/>
          <w:sz w:val="24"/>
        </w:rPr>
        <w:t>H</w:t>
      </w:r>
      <w:r w:rsidR="00877BF5" w:rsidRPr="00877BF5">
        <w:rPr>
          <w:i/>
          <w:sz w:val="24"/>
        </w:rPr>
        <w:t xml:space="preserve">ow to </w:t>
      </w:r>
      <w:r w:rsidR="00877BF5" w:rsidRPr="00877BF5">
        <w:rPr>
          <w:rFonts w:hint="eastAsia"/>
          <w:i/>
          <w:sz w:val="24"/>
        </w:rPr>
        <w:t>M</w:t>
      </w:r>
      <w:r w:rsidR="00877BF5" w:rsidRPr="00877BF5">
        <w:rPr>
          <w:i/>
          <w:sz w:val="24"/>
        </w:rPr>
        <w:t xml:space="preserve">ake </w:t>
      </w:r>
      <w:r w:rsidR="00877BF5" w:rsidRPr="00877BF5">
        <w:rPr>
          <w:rFonts w:hint="eastAsia"/>
          <w:i/>
          <w:sz w:val="24"/>
        </w:rPr>
        <w:t>J</w:t>
      </w:r>
      <w:r w:rsidR="00877BF5" w:rsidRPr="00877BF5">
        <w:rPr>
          <w:i/>
          <w:sz w:val="24"/>
        </w:rPr>
        <w:t xml:space="preserve">ob </w:t>
      </w:r>
      <w:r w:rsidR="00877BF5" w:rsidRPr="00877BF5">
        <w:rPr>
          <w:rFonts w:hint="eastAsia"/>
          <w:i/>
          <w:sz w:val="24"/>
        </w:rPr>
        <w:t>M</w:t>
      </w:r>
      <w:r w:rsidR="00877BF5" w:rsidRPr="00877BF5">
        <w:rPr>
          <w:i/>
          <w:sz w:val="24"/>
        </w:rPr>
        <w:t>aterials</w:t>
      </w:r>
      <w:r w:rsidR="00877BF5">
        <w:rPr>
          <w:rFonts w:hint="eastAsia"/>
          <w:i/>
          <w:sz w:val="24"/>
        </w:rPr>
        <w:t xml:space="preserve"> </w:t>
      </w:r>
      <w:r w:rsidR="00877BF5">
        <w:rPr>
          <w:rFonts w:hint="eastAsia"/>
          <w:sz w:val="24"/>
        </w:rPr>
        <w:t xml:space="preserve">two articles. </w:t>
      </w:r>
      <w:r w:rsidR="00877BF5" w:rsidRPr="00877BF5">
        <w:rPr>
          <w:sz w:val="24"/>
        </w:rPr>
        <w:t>After rea</w:t>
      </w:r>
      <w:r w:rsidR="00877BF5">
        <w:rPr>
          <w:sz w:val="24"/>
        </w:rPr>
        <w:t>ding, the translator underst</w:t>
      </w:r>
      <w:r w:rsidR="00877BF5">
        <w:rPr>
          <w:rFonts w:hint="eastAsia"/>
          <w:sz w:val="24"/>
        </w:rPr>
        <w:t>oo</w:t>
      </w:r>
      <w:r w:rsidR="00877BF5">
        <w:rPr>
          <w:sz w:val="24"/>
        </w:rPr>
        <w:t>d</w:t>
      </w:r>
      <w:r w:rsidR="00877BF5" w:rsidRPr="00877BF5">
        <w:rPr>
          <w:sz w:val="24"/>
        </w:rPr>
        <w:t xml:space="preserve"> the general content </w:t>
      </w:r>
      <w:r w:rsidR="00877BF5">
        <w:rPr>
          <w:sz w:val="24"/>
        </w:rPr>
        <w:t>of the job materials,</w:t>
      </w:r>
      <w:r w:rsidR="008F5354">
        <w:rPr>
          <w:rFonts w:hint="eastAsia"/>
          <w:sz w:val="24"/>
        </w:rPr>
        <w:t xml:space="preserve"> including </w:t>
      </w:r>
      <w:r w:rsidR="008F5354" w:rsidRPr="008F5354">
        <w:rPr>
          <w:sz w:val="24"/>
        </w:rPr>
        <w:t xml:space="preserve">Job search steps, </w:t>
      </w:r>
      <w:r w:rsidR="008F5354">
        <w:rPr>
          <w:sz w:val="24"/>
        </w:rPr>
        <w:t>resume writing</w:t>
      </w:r>
      <w:r w:rsidR="008F5354">
        <w:rPr>
          <w:rFonts w:hint="eastAsia"/>
          <w:sz w:val="24"/>
        </w:rPr>
        <w:t xml:space="preserve"> and </w:t>
      </w:r>
      <w:r w:rsidR="008F5354">
        <w:rPr>
          <w:sz w:val="24"/>
        </w:rPr>
        <w:t>precautions</w:t>
      </w:r>
      <w:r w:rsidR="008F5354">
        <w:rPr>
          <w:rFonts w:hint="eastAsia"/>
          <w:sz w:val="24"/>
        </w:rPr>
        <w:t xml:space="preserve"> and so on, </w:t>
      </w:r>
      <w:r w:rsidR="00877BF5">
        <w:rPr>
          <w:sz w:val="24"/>
        </w:rPr>
        <w:t>which la</w:t>
      </w:r>
      <w:r w:rsidR="00877BF5">
        <w:rPr>
          <w:rFonts w:hint="eastAsia"/>
          <w:sz w:val="24"/>
        </w:rPr>
        <w:t>id</w:t>
      </w:r>
      <w:r w:rsidR="00877BF5" w:rsidRPr="00877BF5">
        <w:rPr>
          <w:sz w:val="24"/>
        </w:rPr>
        <w:t xml:space="preserve"> the foundation for the translation of the </w:t>
      </w:r>
      <w:r w:rsidR="00877BF5">
        <w:rPr>
          <w:rFonts w:hint="eastAsia"/>
          <w:sz w:val="24"/>
        </w:rPr>
        <w:t>source tex</w:t>
      </w:r>
      <w:r w:rsidR="00877BF5" w:rsidRPr="00877BF5">
        <w:rPr>
          <w:sz w:val="24"/>
        </w:rPr>
        <w:t>t.</w:t>
      </w:r>
      <w:r w:rsidR="00373C24" w:rsidRPr="00373C24">
        <w:t xml:space="preserve"> </w:t>
      </w:r>
      <w:r w:rsidR="00373C24">
        <w:rPr>
          <w:sz w:val="24"/>
        </w:rPr>
        <w:t xml:space="preserve">By reading </w:t>
      </w:r>
      <w:r w:rsidR="00373C24" w:rsidRPr="00373C24">
        <w:rPr>
          <w:rFonts w:hint="eastAsia"/>
          <w:i/>
          <w:sz w:val="24"/>
        </w:rPr>
        <w:t>T</w:t>
      </w:r>
      <w:r w:rsidR="00373C24" w:rsidRPr="00373C24">
        <w:rPr>
          <w:i/>
          <w:sz w:val="24"/>
        </w:rPr>
        <w:t xml:space="preserve">he </w:t>
      </w:r>
      <w:r w:rsidR="00373C24" w:rsidRPr="00373C24">
        <w:rPr>
          <w:rFonts w:hint="eastAsia"/>
          <w:i/>
          <w:sz w:val="24"/>
        </w:rPr>
        <w:t>T</w:t>
      </w:r>
      <w:r w:rsidR="00373C24" w:rsidRPr="00373C24">
        <w:rPr>
          <w:i/>
          <w:sz w:val="24"/>
        </w:rPr>
        <w:t xml:space="preserve">ypes of </w:t>
      </w:r>
      <w:r w:rsidR="00373C24" w:rsidRPr="00373C24">
        <w:rPr>
          <w:rFonts w:hint="eastAsia"/>
          <w:i/>
          <w:sz w:val="24"/>
        </w:rPr>
        <w:t>T</w:t>
      </w:r>
      <w:r w:rsidR="00373C24" w:rsidRPr="00373C24">
        <w:rPr>
          <w:i/>
          <w:sz w:val="24"/>
        </w:rPr>
        <w:t xml:space="preserve">ext and </w:t>
      </w:r>
      <w:r w:rsidR="00373C24" w:rsidRPr="00373C24">
        <w:rPr>
          <w:rFonts w:hint="eastAsia"/>
          <w:i/>
          <w:sz w:val="24"/>
        </w:rPr>
        <w:t>T</w:t>
      </w:r>
      <w:r w:rsidR="00373C24" w:rsidRPr="00373C24">
        <w:rPr>
          <w:i/>
          <w:sz w:val="24"/>
        </w:rPr>
        <w:t>ranslation,</w:t>
      </w:r>
      <w:r w:rsidR="00373C24">
        <w:rPr>
          <w:sz w:val="24"/>
        </w:rPr>
        <w:t xml:space="preserve"> the translator determine</w:t>
      </w:r>
      <w:r w:rsidR="00373C24">
        <w:rPr>
          <w:rFonts w:hint="eastAsia"/>
          <w:sz w:val="24"/>
        </w:rPr>
        <w:t>d</w:t>
      </w:r>
      <w:r w:rsidR="00373C24" w:rsidRPr="00373C24">
        <w:rPr>
          <w:sz w:val="24"/>
        </w:rPr>
        <w:t xml:space="preserve"> that the </w:t>
      </w:r>
      <w:r w:rsidR="00C43E77">
        <w:rPr>
          <w:rFonts w:hint="eastAsia"/>
          <w:sz w:val="24"/>
        </w:rPr>
        <w:t>source</w:t>
      </w:r>
      <w:r w:rsidR="00373C24" w:rsidRPr="00373C24">
        <w:rPr>
          <w:sz w:val="24"/>
        </w:rPr>
        <w:t xml:space="preserve"> text type is scientific and technologic text.</w:t>
      </w:r>
      <w:r w:rsidR="00373C24" w:rsidRPr="00373C24">
        <w:t xml:space="preserve"> </w:t>
      </w:r>
      <w:r w:rsidR="00373C24">
        <w:rPr>
          <w:sz w:val="24"/>
        </w:rPr>
        <w:t xml:space="preserve">Since the translator </w:t>
      </w:r>
      <w:r w:rsidR="00373C24">
        <w:rPr>
          <w:rFonts w:hint="eastAsia"/>
          <w:sz w:val="24"/>
        </w:rPr>
        <w:t>was</w:t>
      </w:r>
      <w:r w:rsidR="00373C24">
        <w:rPr>
          <w:sz w:val="24"/>
        </w:rPr>
        <w:t xml:space="preserve"> not familiar with and kn</w:t>
      </w:r>
      <w:r w:rsidR="00373C24">
        <w:rPr>
          <w:rFonts w:hint="eastAsia"/>
          <w:sz w:val="24"/>
        </w:rPr>
        <w:t>ew</w:t>
      </w:r>
      <w:r w:rsidR="00373C24" w:rsidRPr="00373C24">
        <w:rPr>
          <w:sz w:val="24"/>
        </w:rPr>
        <w:t xml:space="preserve"> little about </w:t>
      </w:r>
      <w:r w:rsidR="00373C24">
        <w:rPr>
          <w:rFonts w:hint="eastAsia"/>
          <w:sz w:val="24"/>
        </w:rPr>
        <w:t xml:space="preserve">this </w:t>
      </w:r>
      <w:r w:rsidR="00E32892">
        <w:rPr>
          <w:rFonts w:hint="eastAsia"/>
          <w:sz w:val="24"/>
        </w:rPr>
        <w:t>type of article</w:t>
      </w:r>
      <w:r w:rsidR="00373C24" w:rsidRPr="00373C24">
        <w:rPr>
          <w:sz w:val="24"/>
        </w:rPr>
        <w:t xml:space="preserve">, </w:t>
      </w:r>
      <w:r w:rsidR="00E32892">
        <w:rPr>
          <w:sz w:val="24"/>
        </w:rPr>
        <w:t>the translator read</w:t>
      </w:r>
      <w:r w:rsidR="00E32892">
        <w:rPr>
          <w:rFonts w:hint="eastAsia"/>
          <w:sz w:val="24"/>
        </w:rPr>
        <w:t xml:space="preserve"> </w:t>
      </w:r>
      <w:r w:rsidR="00D24153" w:rsidRPr="00D24153">
        <w:rPr>
          <w:i/>
          <w:sz w:val="24"/>
        </w:rPr>
        <w:t xml:space="preserve">The </w:t>
      </w:r>
      <w:r w:rsidR="00D24153" w:rsidRPr="00D24153">
        <w:rPr>
          <w:rFonts w:hint="eastAsia"/>
          <w:i/>
          <w:sz w:val="24"/>
        </w:rPr>
        <w:t>D</w:t>
      </w:r>
      <w:r w:rsidR="00D24153" w:rsidRPr="00D24153">
        <w:rPr>
          <w:i/>
          <w:sz w:val="24"/>
        </w:rPr>
        <w:t xml:space="preserve">efinition and </w:t>
      </w:r>
      <w:r w:rsidR="00D24153" w:rsidRPr="00D24153">
        <w:rPr>
          <w:rFonts w:hint="eastAsia"/>
          <w:i/>
          <w:sz w:val="24"/>
        </w:rPr>
        <w:t>C</w:t>
      </w:r>
      <w:r w:rsidR="00D24153" w:rsidRPr="00D24153">
        <w:rPr>
          <w:i/>
          <w:sz w:val="24"/>
        </w:rPr>
        <w:t xml:space="preserve">haracteristics of EST and </w:t>
      </w:r>
      <w:r w:rsidR="00D24153" w:rsidRPr="00D24153">
        <w:rPr>
          <w:rFonts w:hint="eastAsia"/>
          <w:i/>
          <w:sz w:val="24"/>
        </w:rPr>
        <w:t>the</w:t>
      </w:r>
      <w:r w:rsidR="00D24153" w:rsidRPr="00D24153">
        <w:rPr>
          <w:i/>
          <w:sz w:val="24"/>
        </w:rPr>
        <w:t xml:space="preserve"> </w:t>
      </w:r>
      <w:r w:rsidR="00D24153" w:rsidRPr="00D24153">
        <w:rPr>
          <w:rFonts w:hint="eastAsia"/>
          <w:i/>
          <w:sz w:val="24"/>
        </w:rPr>
        <w:t>I</w:t>
      </w:r>
      <w:r w:rsidR="00D24153" w:rsidRPr="00D24153">
        <w:rPr>
          <w:i/>
          <w:sz w:val="24"/>
        </w:rPr>
        <w:t xml:space="preserve">mplications for </w:t>
      </w:r>
      <w:r w:rsidR="00D24153" w:rsidRPr="00D24153">
        <w:rPr>
          <w:rFonts w:hint="eastAsia"/>
          <w:i/>
          <w:sz w:val="24"/>
        </w:rPr>
        <w:t>T</w:t>
      </w:r>
      <w:r w:rsidR="00D24153" w:rsidRPr="00D24153">
        <w:rPr>
          <w:i/>
          <w:sz w:val="24"/>
        </w:rPr>
        <w:t>ranslation</w:t>
      </w:r>
      <w:r w:rsidR="00D24153">
        <w:rPr>
          <w:rFonts w:hint="eastAsia"/>
          <w:i/>
          <w:sz w:val="24"/>
        </w:rPr>
        <w:t xml:space="preserve"> </w:t>
      </w:r>
      <w:r w:rsidR="00D24153">
        <w:rPr>
          <w:rFonts w:hint="eastAsia"/>
          <w:sz w:val="24"/>
        </w:rPr>
        <w:t xml:space="preserve">and </w:t>
      </w:r>
      <w:r w:rsidR="00C43E77" w:rsidRPr="00C43E77">
        <w:rPr>
          <w:i/>
          <w:sz w:val="24"/>
        </w:rPr>
        <w:t xml:space="preserve">The </w:t>
      </w:r>
      <w:r w:rsidR="00C43E77" w:rsidRPr="00C43E77">
        <w:rPr>
          <w:rFonts w:hint="eastAsia"/>
          <w:i/>
          <w:sz w:val="24"/>
        </w:rPr>
        <w:t>L</w:t>
      </w:r>
      <w:r w:rsidR="00C43E77" w:rsidRPr="00C43E77">
        <w:rPr>
          <w:i/>
          <w:sz w:val="24"/>
        </w:rPr>
        <w:t xml:space="preserve">inguistic </w:t>
      </w:r>
      <w:r w:rsidR="00C43E77" w:rsidRPr="00C43E77">
        <w:rPr>
          <w:rFonts w:hint="eastAsia"/>
          <w:i/>
          <w:sz w:val="24"/>
        </w:rPr>
        <w:t>F</w:t>
      </w:r>
      <w:r w:rsidR="00C43E77" w:rsidRPr="00C43E77">
        <w:rPr>
          <w:i/>
          <w:sz w:val="24"/>
        </w:rPr>
        <w:t xml:space="preserve">eatures of EST </w:t>
      </w:r>
      <w:r w:rsidR="00C43E77" w:rsidRPr="00C43E77">
        <w:rPr>
          <w:rFonts w:hint="eastAsia"/>
          <w:i/>
          <w:sz w:val="24"/>
        </w:rPr>
        <w:t>T</w:t>
      </w:r>
      <w:r w:rsidR="00D24153" w:rsidRPr="00C43E77">
        <w:rPr>
          <w:i/>
          <w:sz w:val="24"/>
        </w:rPr>
        <w:t>ranslation</w:t>
      </w:r>
      <w:r w:rsidR="00C43E77">
        <w:rPr>
          <w:rFonts w:hint="eastAsia"/>
          <w:i/>
          <w:sz w:val="24"/>
        </w:rPr>
        <w:t xml:space="preserve">. </w:t>
      </w:r>
      <w:r w:rsidR="00C43E77">
        <w:rPr>
          <w:sz w:val="24"/>
        </w:rPr>
        <w:t>T</w:t>
      </w:r>
      <w:r w:rsidR="00C43E77">
        <w:rPr>
          <w:rFonts w:hint="eastAsia"/>
          <w:sz w:val="24"/>
        </w:rPr>
        <w:t xml:space="preserve">hen translator </w:t>
      </w:r>
      <w:r w:rsidR="007A4830">
        <w:rPr>
          <w:sz w:val="24"/>
        </w:rPr>
        <w:t>define</w:t>
      </w:r>
      <w:r w:rsidR="007A4830">
        <w:rPr>
          <w:rFonts w:hint="eastAsia"/>
          <w:sz w:val="24"/>
        </w:rPr>
        <w:t>d</w:t>
      </w:r>
      <w:r w:rsidR="007A4830" w:rsidRPr="007A4830">
        <w:rPr>
          <w:sz w:val="24"/>
        </w:rPr>
        <w:t xml:space="preserve"> the features of the </w:t>
      </w:r>
      <w:r w:rsidR="007A4830">
        <w:rPr>
          <w:rFonts w:hint="eastAsia"/>
          <w:sz w:val="24"/>
        </w:rPr>
        <w:t>source</w:t>
      </w:r>
      <w:r w:rsidR="007A4830" w:rsidRPr="007A4830">
        <w:rPr>
          <w:sz w:val="24"/>
        </w:rPr>
        <w:t xml:space="preserve"> text and the translation methods.</w:t>
      </w:r>
      <w:r w:rsidR="007A4830">
        <w:rPr>
          <w:rFonts w:hint="eastAsia"/>
          <w:sz w:val="24"/>
        </w:rPr>
        <w:t xml:space="preserve"> </w:t>
      </w:r>
    </w:p>
    <w:p w14:paraId="5E0DC7A0" w14:textId="77777777" w:rsidR="008F5354" w:rsidRDefault="008F5354" w:rsidP="008F5354">
      <w:pPr>
        <w:spacing w:line="360" w:lineRule="auto"/>
        <w:ind w:firstLineChars="200" w:firstLine="480"/>
        <w:rPr>
          <w:sz w:val="24"/>
        </w:rPr>
      </w:pPr>
      <w:r w:rsidRPr="008F5354">
        <w:rPr>
          <w:sz w:val="24"/>
        </w:rPr>
        <w:t>With these pre translation studies and the comparison of parallel texts, translators have a good understanding of the translation of technical texts and the content of job-hunting. Moreover, the translator also has a general translation direction for the difficult proper nouns, terms and long difficult sentences. All of these provide useful guidance for the translator to translate the original text.</w:t>
      </w:r>
    </w:p>
    <w:p w14:paraId="51B01F7D" w14:textId="77777777" w:rsidR="005C34FF" w:rsidRDefault="00776F4A" w:rsidP="00E40B12">
      <w:pPr>
        <w:pStyle w:val="1"/>
        <w:numPr>
          <w:ilvl w:val="0"/>
          <w:numId w:val="1"/>
        </w:numPr>
      </w:pPr>
      <w:bookmarkStart w:id="65" w:name="_Toc33970311"/>
      <w:bookmarkStart w:id="66" w:name="_Toc33970504"/>
      <w:r>
        <w:t xml:space="preserve">Theoretical </w:t>
      </w:r>
      <w:r>
        <w:rPr>
          <w:rFonts w:hint="eastAsia"/>
        </w:rPr>
        <w:t>F</w:t>
      </w:r>
      <w:r w:rsidRPr="00776F4A">
        <w:t>ramework</w:t>
      </w:r>
      <w:bookmarkEnd w:id="65"/>
      <w:bookmarkEnd w:id="66"/>
    </w:p>
    <w:p w14:paraId="6CB4DA7F" w14:textId="77777777" w:rsidR="00AB4365" w:rsidRDefault="00243D7D" w:rsidP="00243D7D">
      <w:pPr>
        <w:pStyle w:val="2"/>
        <w:ind w:firstLine="241"/>
      </w:pPr>
      <w:bookmarkStart w:id="67" w:name="_Toc33970312"/>
      <w:bookmarkStart w:id="68" w:name="_Toc33970505"/>
      <w:r>
        <w:rPr>
          <w:rFonts w:hint="eastAsia"/>
        </w:rPr>
        <w:t xml:space="preserve">4.1 </w:t>
      </w:r>
      <w:r w:rsidR="00AB4365" w:rsidRPr="00AB4365">
        <w:t>Functional Equivalence Theory</w:t>
      </w:r>
      <w:bookmarkEnd w:id="67"/>
      <w:bookmarkEnd w:id="68"/>
    </w:p>
    <w:p w14:paraId="712F1D0A" w14:textId="77777777" w:rsidR="00376B6B" w:rsidRDefault="00764D99" w:rsidP="00764D99">
      <w:pPr>
        <w:spacing w:line="360" w:lineRule="auto"/>
        <w:ind w:firstLineChars="200" w:firstLine="480"/>
        <w:rPr>
          <w:sz w:val="24"/>
        </w:rPr>
      </w:pPr>
      <w:r w:rsidRPr="00764D99">
        <w:rPr>
          <w:sz w:val="24"/>
        </w:rPr>
        <w:t xml:space="preserve">The functional equivalence theory was proposed by American linguist Eugene A. Nida. The core concept of Nida's theory is "functional equivalence". The so-called </w:t>
      </w:r>
      <w:r w:rsidRPr="00764D99">
        <w:rPr>
          <w:sz w:val="24"/>
        </w:rPr>
        <w:lastRenderedPageBreak/>
        <w:t>"functional equivalence" means that translation does not require the rigid correspondence on the surface of the text, but achieves the equivalence between the two languages.</w:t>
      </w:r>
      <w:r>
        <w:rPr>
          <w:sz w:val="24"/>
        </w:rPr>
        <w:t xml:space="preserve"> </w:t>
      </w:r>
    </w:p>
    <w:p w14:paraId="3779FFD8" w14:textId="77777777" w:rsidR="00376B6B" w:rsidRDefault="00764D99" w:rsidP="00376B6B">
      <w:pPr>
        <w:spacing w:line="360" w:lineRule="auto"/>
        <w:ind w:firstLineChars="200" w:firstLine="480"/>
        <w:rPr>
          <w:sz w:val="24"/>
        </w:rPr>
      </w:pPr>
      <w:r>
        <w:rPr>
          <w:rFonts w:hint="eastAsia"/>
          <w:sz w:val="24"/>
        </w:rPr>
        <w:t>Nida</w:t>
      </w:r>
      <w:r w:rsidR="00E333A7" w:rsidRPr="00E333A7">
        <w:rPr>
          <w:sz w:val="24"/>
        </w:rPr>
        <w:t xml:space="preserve"> pointed out that "translation is to reproduce the information of the source language from semantics to style in the most appropriate, natural and equivalent language". </w:t>
      </w:r>
      <w:r>
        <w:rPr>
          <w:rFonts w:hint="eastAsia"/>
          <w:sz w:val="24"/>
        </w:rPr>
        <w:t>F</w:t>
      </w:r>
      <w:r w:rsidRPr="00764D99">
        <w:rPr>
          <w:sz w:val="24"/>
        </w:rPr>
        <w:t>unctiona</w:t>
      </w:r>
      <w:r w:rsidR="00E333A7" w:rsidRPr="00E333A7">
        <w:rPr>
          <w:sz w:val="24"/>
        </w:rPr>
        <w:t xml:space="preserve"> equivalence includes four aspects: 1. Lexical equivalence, 2. Syntactic equivalence, 3. Textual equivalence, 4. Sty</w:t>
      </w:r>
      <w:r w:rsidR="001E6DB1">
        <w:rPr>
          <w:sz w:val="24"/>
        </w:rPr>
        <w:t>listic equivalence (Nida</w:t>
      </w:r>
      <w:r w:rsidR="001E6DB1">
        <w:rPr>
          <w:rFonts w:hint="eastAsia"/>
          <w:sz w:val="24"/>
        </w:rPr>
        <w:t>,</w:t>
      </w:r>
      <w:r w:rsidR="00E333A7" w:rsidRPr="00E333A7">
        <w:rPr>
          <w:sz w:val="24"/>
        </w:rPr>
        <w:t xml:space="preserve"> 2004). </w:t>
      </w:r>
      <w:r w:rsidR="00C95803" w:rsidRPr="00C95803">
        <w:rPr>
          <w:sz w:val="24"/>
        </w:rPr>
        <w:t>Lexical equivalence is to translate in combination with context, and the content to be translated must conform to the author's mentality and mood at that time</w:t>
      </w:r>
      <w:r w:rsidR="00C95803">
        <w:rPr>
          <w:rFonts w:hint="eastAsia"/>
          <w:sz w:val="24"/>
        </w:rPr>
        <w:t xml:space="preserve">. </w:t>
      </w:r>
      <w:r w:rsidR="00C95803" w:rsidRPr="00C95803">
        <w:rPr>
          <w:sz w:val="24"/>
        </w:rPr>
        <w:t>Syntactic equivalence is to deal with the grammatical structure of a sentence flexibly</w:t>
      </w:r>
      <w:r w:rsidR="00C95803">
        <w:rPr>
          <w:rFonts w:hint="eastAsia"/>
          <w:sz w:val="24"/>
        </w:rPr>
        <w:t>,</w:t>
      </w:r>
      <w:r w:rsidR="00C95803" w:rsidRPr="00C95803">
        <w:t xml:space="preserve"> </w:t>
      </w:r>
      <w:r w:rsidR="00C95803" w:rsidRPr="00C95803">
        <w:rPr>
          <w:sz w:val="24"/>
        </w:rPr>
        <w:t>combined with contextual translation.</w:t>
      </w:r>
      <w:r w:rsidR="00C95803">
        <w:rPr>
          <w:rFonts w:hint="eastAsia"/>
          <w:sz w:val="24"/>
        </w:rPr>
        <w:t xml:space="preserve"> </w:t>
      </w:r>
      <w:r w:rsidR="00C95803" w:rsidRPr="00C95803">
        <w:rPr>
          <w:sz w:val="24"/>
        </w:rPr>
        <w:t>Text</w:t>
      </w:r>
      <w:r w:rsidR="00C95803">
        <w:rPr>
          <w:rFonts w:hint="eastAsia"/>
          <w:sz w:val="24"/>
        </w:rPr>
        <w:t>ual</w:t>
      </w:r>
      <w:r w:rsidR="00C95803" w:rsidRPr="00C95803">
        <w:rPr>
          <w:sz w:val="24"/>
        </w:rPr>
        <w:t xml:space="preserve"> equivalence means that the translator should not only analyze the language itself, but also see the meaning and function of the language in the specific context.</w:t>
      </w:r>
      <w:r w:rsidR="00C95803">
        <w:rPr>
          <w:rFonts w:hint="eastAsia"/>
          <w:sz w:val="24"/>
        </w:rPr>
        <w:t xml:space="preserve"> </w:t>
      </w:r>
      <w:r w:rsidR="00C95803" w:rsidRPr="00C95803">
        <w:rPr>
          <w:sz w:val="24"/>
        </w:rPr>
        <w:t>Stylistic equivalence means that different stylistic languages have different characteristics. Therefore, translators should translate according to different problems and language characteristics when translating</w:t>
      </w:r>
      <w:r w:rsidR="001E6DB1">
        <w:rPr>
          <w:rFonts w:hint="eastAsia"/>
          <w:sz w:val="24"/>
        </w:rPr>
        <w:t xml:space="preserve"> </w:t>
      </w:r>
      <w:r w:rsidR="00C95803">
        <w:rPr>
          <w:rFonts w:hint="eastAsia"/>
          <w:sz w:val="24"/>
        </w:rPr>
        <w:t>(</w:t>
      </w:r>
      <w:r w:rsidR="001E6DB1">
        <w:rPr>
          <w:rFonts w:hint="eastAsia"/>
          <w:sz w:val="24"/>
        </w:rPr>
        <w:t>Fen, 2018:74-75</w:t>
      </w:r>
      <w:r w:rsidR="00C95803">
        <w:rPr>
          <w:rFonts w:hint="eastAsia"/>
          <w:sz w:val="24"/>
        </w:rPr>
        <w:t>)</w:t>
      </w:r>
      <w:r w:rsidR="00C95803" w:rsidRPr="00C95803">
        <w:rPr>
          <w:sz w:val="24"/>
        </w:rPr>
        <w:t>.</w:t>
      </w:r>
      <w:r w:rsidR="00C95803">
        <w:rPr>
          <w:rFonts w:hint="eastAsia"/>
          <w:sz w:val="24"/>
        </w:rPr>
        <w:t xml:space="preserve"> </w:t>
      </w:r>
    </w:p>
    <w:p w14:paraId="5E58DB02" w14:textId="77777777" w:rsidR="00E333A7" w:rsidRPr="00E333A7" w:rsidRDefault="002931D4" w:rsidP="002931D4">
      <w:pPr>
        <w:spacing w:line="360" w:lineRule="auto"/>
        <w:ind w:firstLineChars="200" w:firstLine="480"/>
        <w:rPr>
          <w:sz w:val="24"/>
        </w:rPr>
      </w:pPr>
      <w:r w:rsidRPr="002931D4">
        <w:rPr>
          <w:sz w:val="24"/>
        </w:rPr>
        <w:t>Nida points out that there a</w:t>
      </w:r>
      <w:r w:rsidR="00204A0C">
        <w:rPr>
          <w:sz w:val="24"/>
        </w:rPr>
        <w:t xml:space="preserve">re two forms of equivalence in </w:t>
      </w:r>
      <w:r w:rsidR="00204A0C">
        <w:rPr>
          <w:rFonts w:hint="eastAsia"/>
          <w:sz w:val="24"/>
        </w:rPr>
        <w:t>t</w:t>
      </w:r>
      <w:r w:rsidRPr="002931D4">
        <w:rPr>
          <w:sz w:val="24"/>
        </w:rPr>
        <w:t>ranslation: formal equivalence and functional equivalence</w:t>
      </w:r>
      <w:r w:rsidR="00204A0C">
        <w:rPr>
          <w:rFonts w:hint="eastAsia"/>
          <w:sz w:val="24"/>
        </w:rPr>
        <w:t xml:space="preserve"> (Nida</w:t>
      </w:r>
      <w:r w:rsidR="00E765CC">
        <w:rPr>
          <w:rFonts w:hint="eastAsia"/>
          <w:sz w:val="24"/>
        </w:rPr>
        <w:t>, 1964:167</w:t>
      </w:r>
      <w:r w:rsidR="00204A0C">
        <w:rPr>
          <w:rFonts w:hint="eastAsia"/>
          <w:sz w:val="24"/>
        </w:rPr>
        <w:t>)</w:t>
      </w:r>
      <w:r w:rsidRPr="002931D4">
        <w:rPr>
          <w:sz w:val="24"/>
        </w:rPr>
        <w:t>.</w:t>
      </w:r>
      <w:r>
        <w:rPr>
          <w:rFonts w:hint="eastAsia"/>
          <w:sz w:val="24"/>
        </w:rPr>
        <w:t xml:space="preserve"> </w:t>
      </w:r>
      <w:r w:rsidR="00E333A7" w:rsidRPr="00E333A7">
        <w:rPr>
          <w:sz w:val="24"/>
        </w:rPr>
        <w:t xml:space="preserve">In </w:t>
      </w:r>
      <w:r w:rsidR="00E333A7" w:rsidRPr="00376B6B">
        <w:rPr>
          <w:i/>
          <w:sz w:val="24"/>
        </w:rPr>
        <w:t>Translation Theory and Practice</w:t>
      </w:r>
      <w:r w:rsidR="00E333A7" w:rsidRPr="00E333A7">
        <w:rPr>
          <w:sz w:val="24"/>
        </w:rPr>
        <w:t>, Nida puts forward several translation priority principles: (1) consistency of content is better than consistency of words; (2) dynamic equivalence is better than formal equivalence; (3) language heard is better than written; (4) form used and accepted by readers is better than traditional form (Wang</w:t>
      </w:r>
      <w:r w:rsidR="001E6DB1">
        <w:rPr>
          <w:rFonts w:hint="eastAsia"/>
          <w:sz w:val="24"/>
        </w:rPr>
        <w:t>,</w:t>
      </w:r>
      <w:r w:rsidR="00E333A7" w:rsidRPr="00E333A7">
        <w:rPr>
          <w:sz w:val="24"/>
        </w:rPr>
        <w:t xml:space="preserve"> 2004:44). </w:t>
      </w:r>
    </w:p>
    <w:p w14:paraId="11D6B7E4" w14:textId="77777777" w:rsidR="00AB4365" w:rsidRDefault="00E333A7" w:rsidP="00E333A7">
      <w:pPr>
        <w:spacing w:line="360" w:lineRule="auto"/>
        <w:ind w:firstLineChars="200" w:firstLine="480"/>
        <w:rPr>
          <w:sz w:val="24"/>
        </w:rPr>
      </w:pPr>
      <w:r w:rsidRPr="00E333A7">
        <w:rPr>
          <w:sz w:val="24"/>
        </w:rPr>
        <w:t xml:space="preserve">The original, Technical Communication, is the scientific and technological text. Most types of EST are argumentative and expository. This kind of style is concise in language expression, and its content is true and reliable. The overall structure is logical, and the most important thing is to ensure that the expression is practical. Therefore, when translating such texts, the most important thing is to express the meaning. In order to emphasize the relationship between the target reader and the target text and make the meaning of the original sentence clear, the translator chose the functional equivalence theory as the support of the whole translation. In the process of translation, in order to convey the original meaning accurately and make the readers understand it, the </w:t>
      </w:r>
      <w:r w:rsidRPr="00E333A7">
        <w:rPr>
          <w:sz w:val="24"/>
        </w:rPr>
        <w:lastRenderedPageBreak/>
        <w:t>translator first analyzed the sentence as a whole, and then chose the translation skills flexibly to make the sentence complete. On the basis of loyalty to the original meaning, readers can quickly understand the meaning of the translation when reading and understanding, so that the translation is persuasive.</w:t>
      </w:r>
    </w:p>
    <w:p w14:paraId="75596956" w14:textId="77777777" w:rsidR="00376B6B" w:rsidRPr="00376B6B" w:rsidRDefault="00243D7D" w:rsidP="00243D7D">
      <w:pPr>
        <w:pStyle w:val="2"/>
        <w:ind w:firstLine="241"/>
      </w:pPr>
      <w:bookmarkStart w:id="69" w:name="_Toc33970313"/>
      <w:bookmarkStart w:id="70" w:name="_Toc33970506"/>
      <w:r>
        <w:rPr>
          <w:rFonts w:hint="eastAsia"/>
        </w:rPr>
        <w:t xml:space="preserve">4.2 </w:t>
      </w:r>
      <w:r w:rsidR="00926B8B">
        <w:t xml:space="preserve">Features of </w:t>
      </w:r>
      <w:r w:rsidR="00926B8B">
        <w:rPr>
          <w:rFonts w:hint="eastAsia"/>
        </w:rPr>
        <w:t>S</w:t>
      </w:r>
      <w:r w:rsidR="00376B6B" w:rsidRPr="00376B6B">
        <w:t xml:space="preserve">cientific and </w:t>
      </w:r>
      <w:r w:rsidR="00926B8B">
        <w:rPr>
          <w:rFonts w:hint="eastAsia"/>
        </w:rPr>
        <w:t>T</w:t>
      </w:r>
      <w:r w:rsidR="00926B8B">
        <w:t xml:space="preserve">echnological </w:t>
      </w:r>
      <w:r w:rsidR="00926B8B">
        <w:rPr>
          <w:rFonts w:hint="eastAsia"/>
        </w:rPr>
        <w:t>T</w:t>
      </w:r>
      <w:r w:rsidR="00376B6B" w:rsidRPr="00376B6B">
        <w:t>exts</w:t>
      </w:r>
      <w:bookmarkEnd w:id="69"/>
      <w:bookmarkEnd w:id="70"/>
    </w:p>
    <w:p w14:paraId="022AFB56" w14:textId="77777777" w:rsidR="00376B6B" w:rsidRPr="00376B6B" w:rsidRDefault="00376B6B" w:rsidP="00376B6B">
      <w:pPr>
        <w:spacing w:line="360" w:lineRule="auto"/>
        <w:ind w:firstLineChars="200" w:firstLine="480"/>
        <w:rPr>
          <w:sz w:val="24"/>
        </w:rPr>
      </w:pPr>
      <w:r w:rsidRPr="00376B6B">
        <w:rPr>
          <w:rFonts w:hint="eastAsia"/>
          <w:sz w:val="24"/>
        </w:rPr>
        <w:t>There are many kinds of scientific and technological texts, including all materials, papers, reports, schemes, manuals, exchanges, conferences, videos, etc. related to science and technology. Scientific translation is a kind of translation activity which mainly conveys scientific information, and its main purpose is to convey information faithfully</w:t>
      </w:r>
      <w:r w:rsidR="001E6DB1">
        <w:rPr>
          <w:rFonts w:hint="eastAsia"/>
          <w:sz w:val="24"/>
        </w:rPr>
        <w:t xml:space="preserve"> </w:t>
      </w:r>
      <w:r w:rsidRPr="00376B6B">
        <w:rPr>
          <w:rFonts w:hint="eastAsia"/>
          <w:sz w:val="24"/>
        </w:rPr>
        <w:t>(</w:t>
      </w:r>
      <w:r w:rsidR="001E6DB1">
        <w:rPr>
          <w:rFonts w:hint="eastAsia"/>
          <w:sz w:val="24"/>
        </w:rPr>
        <w:t>Luo</w:t>
      </w:r>
      <w:r w:rsidR="00E765CC">
        <w:rPr>
          <w:rFonts w:hint="eastAsia"/>
          <w:sz w:val="24"/>
        </w:rPr>
        <w:t>, 2006:170</w:t>
      </w:r>
      <w:r w:rsidRPr="00376B6B">
        <w:rPr>
          <w:rFonts w:hint="eastAsia"/>
          <w:sz w:val="24"/>
        </w:rPr>
        <w:t>).</w:t>
      </w:r>
    </w:p>
    <w:p w14:paraId="45F8C5B8" w14:textId="77777777" w:rsidR="00376B6B" w:rsidRPr="00376B6B" w:rsidRDefault="00376B6B" w:rsidP="00376B6B">
      <w:pPr>
        <w:spacing w:line="360" w:lineRule="auto"/>
        <w:ind w:firstLineChars="200" w:firstLine="480"/>
        <w:rPr>
          <w:sz w:val="24"/>
        </w:rPr>
      </w:pPr>
      <w:r w:rsidRPr="00376B6B">
        <w:rPr>
          <w:sz w:val="24"/>
        </w:rPr>
        <w:t>As a subcategory of professional English, EST appeared in the 1950s. After the Second World War, with the rapid development of science and technology, English, as an international language, is widely used to write scientific and technological documents and exchange scientific research ideas. With the development of globalization, the exchange and exchange of scientific and technological information and the introduction of equipment are becoming more and more frequent among countries around the world, and sc</w:t>
      </w:r>
      <w:r w:rsidRPr="00376B6B">
        <w:rPr>
          <w:rFonts w:hint="eastAsia"/>
          <w:sz w:val="24"/>
        </w:rPr>
        <w:t>ientific and technological translation is becoming more and more important</w:t>
      </w:r>
      <w:r w:rsidR="00E765CC">
        <w:rPr>
          <w:rFonts w:hint="eastAsia"/>
          <w:sz w:val="24"/>
        </w:rPr>
        <w:t xml:space="preserve"> </w:t>
      </w:r>
      <w:r w:rsidRPr="00376B6B">
        <w:rPr>
          <w:rFonts w:hint="eastAsia"/>
          <w:sz w:val="24"/>
        </w:rPr>
        <w:t>(</w:t>
      </w:r>
      <w:r w:rsidR="00E765CC">
        <w:rPr>
          <w:rFonts w:hint="eastAsia"/>
          <w:sz w:val="24"/>
        </w:rPr>
        <w:t>Huang, 2013:49</w:t>
      </w:r>
      <w:r w:rsidRPr="00376B6B">
        <w:rPr>
          <w:rFonts w:hint="eastAsia"/>
          <w:sz w:val="24"/>
        </w:rPr>
        <w:t xml:space="preserve">). Therefore, the translator believes that in-depth study of scientific and technological translation and communication will become a global trend and promote the progress of </w:t>
      </w:r>
      <w:r w:rsidRPr="00376B6B">
        <w:rPr>
          <w:sz w:val="24"/>
        </w:rPr>
        <w:t>modern science and technology.</w:t>
      </w:r>
    </w:p>
    <w:p w14:paraId="73C5F584" w14:textId="77777777" w:rsidR="00376B6B" w:rsidRPr="00376B6B" w:rsidRDefault="00376B6B" w:rsidP="00376B6B">
      <w:pPr>
        <w:spacing w:line="360" w:lineRule="auto"/>
        <w:ind w:firstLineChars="200" w:firstLine="480"/>
        <w:rPr>
          <w:sz w:val="24"/>
        </w:rPr>
      </w:pPr>
      <w:r w:rsidRPr="00376B6B">
        <w:rPr>
          <w:sz w:val="24"/>
        </w:rPr>
        <w:t>At the lexical level, scientific and technological texts contain lots of terminology. The vocabulary characteristics of EST are mainly divided into three categories: professional vocabulary, sub-professional vocabulary, and non-professional vocabulary. Due</w:t>
      </w:r>
      <w:r w:rsidRPr="00376B6B">
        <w:rPr>
          <w:rFonts w:hint="eastAsia"/>
          <w:sz w:val="24"/>
        </w:rPr>
        <w:t xml:space="preserve"> to the rigorous expression, 80% of scientific English is the vocabulary that we use in our daily life, and the remaining 20% is professional vocabulary</w:t>
      </w:r>
      <w:r w:rsidR="00E765CC">
        <w:rPr>
          <w:rFonts w:hint="eastAsia"/>
          <w:sz w:val="24"/>
        </w:rPr>
        <w:t xml:space="preserve"> </w:t>
      </w:r>
      <w:r w:rsidRPr="00376B6B">
        <w:rPr>
          <w:rFonts w:hint="eastAsia"/>
          <w:sz w:val="24"/>
        </w:rPr>
        <w:t>(</w:t>
      </w:r>
      <w:r w:rsidR="00E765CC">
        <w:rPr>
          <w:rFonts w:hint="eastAsia"/>
          <w:sz w:val="24"/>
        </w:rPr>
        <w:t>Long, 2017</w:t>
      </w:r>
      <w:r w:rsidRPr="00376B6B">
        <w:rPr>
          <w:rFonts w:hint="eastAsia"/>
          <w:sz w:val="24"/>
        </w:rPr>
        <w:t>). In addition, in order to restore the objective law of society and nature, there is rarely a polys</w:t>
      </w:r>
      <w:r w:rsidRPr="00376B6B">
        <w:rPr>
          <w:sz w:val="24"/>
        </w:rPr>
        <w:t>emy in scientific and technological texts.</w:t>
      </w:r>
      <w:r w:rsidR="002931D4" w:rsidRPr="002931D4">
        <w:t xml:space="preserve"> </w:t>
      </w:r>
      <w:r w:rsidR="00204A0C" w:rsidRPr="00204A0C">
        <w:rPr>
          <w:sz w:val="24"/>
        </w:rPr>
        <w:t>According to Newmark, "</w:t>
      </w:r>
      <w:r w:rsidR="00204A0C" w:rsidRPr="00204A0C">
        <w:rPr>
          <w:rFonts w:hint="eastAsia"/>
          <w:sz w:val="24"/>
        </w:rPr>
        <w:t>T</w:t>
      </w:r>
      <w:r w:rsidR="00204A0C" w:rsidRPr="00204A0C">
        <w:rPr>
          <w:sz w:val="24"/>
        </w:rPr>
        <w:t xml:space="preserve">he difference between </w:t>
      </w:r>
      <w:r w:rsidR="00204A0C" w:rsidRPr="00204A0C">
        <w:rPr>
          <w:rFonts w:hint="eastAsia"/>
          <w:sz w:val="24"/>
        </w:rPr>
        <w:t>technical</w:t>
      </w:r>
      <w:r w:rsidR="00204A0C" w:rsidRPr="00204A0C">
        <w:rPr>
          <w:sz w:val="24"/>
        </w:rPr>
        <w:t xml:space="preserve"> translation and other translation lies the terms in technical</w:t>
      </w:r>
      <w:r w:rsidR="00204A0C">
        <w:rPr>
          <w:sz w:val="24"/>
        </w:rPr>
        <w:t xml:space="preserve"> texts</w:t>
      </w:r>
      <w:r w:rsidR="00204A0C">
        <w:rPr>
          <w:rFonts w:hint="eastAsia"/>
          <w:sz w:val="24"/>
        </w:rPr>
        <w:t xml:space="preserve"> (Newmark</w:t>
      </w:r>
      <w:r w:rsidR="00E765CC">
        <w:rPr>
          <w:rFonts w:hint="eastAsia"/>
          <w:sz w:val="24"/>
        </w:rPr>
        <w:t>, 2001:39</w:t>
      </w:r>
      <w:r w:rsidR="00204A0C">
        <w:rPr>
          <w:rFonts w:hint="eastAsia"/>
          <w:sz w:val="24"/>
        </w:rPr>
        <w:t>).</w:t>
      </w:r>
      <w:r w:rsidR="00204A0C" w:rsidRPr="00204A0C">
        <w:rPr>
          <w:sz w:val="24"/>
        </w:rPr>
        <w:t>"</w:t>
      </w:r>
      <w:r w:rsidR="00204A0C">
        <w:rPr>
          <w:rFonts w:hint="eastAsia"/>
        </w:rPr>
        <w:t xml:space="preserve"> </w:t>
      </w:r>
      <w:r w:rsidR="002931D4" w:rsidRPr="002931D4">
        <w:rPr>
          <w:sz w:val="24"/>
        </w:rPr>
        <w:t xml:space="preserve">Most technical English vocabulary is a professional term. Pay attention to this professional feature when translating to make the vocabulary </w:t>
      </w:r>
      <w:r w:rsidR="002931D4" w:rsidRPr="002931D4">
        <w:rPr>
          <w:sz w:val="24"/>
        </w:rPr>
        <w:lastRenderedPageBreak/>
        <w:t>functionally equivalent, so as to accurately express the information that the original author wants to transmit</w:t>
      </w:r>
      <w:r w:rsidR="00204A0C">
        <w:rPr>
          <w:rFonts w:hint="eastAsia"/>
          <w:sz w:val="24"/>
        </w:rPr>
        <w:t xml:space="preserve"> (Nida</w:t>
      </w:r>
      <w:r w:rsidR="00E765CC">
        <w:rPr>
          <w:rFonts w:hint="eastAsia"/>
          <w:sz w:val="24"/>
        </w:rPr>
        <w:t>, 2010</w:t>
      </w:r>
      <w:r w:rsidR="00204A0C">
        <w:rPr>
          <w:rFonts w:hint="eastAsia"/>
          <w:sz w:val="24"/>
        </w:rPr>
        <w:t>)</w:t>
      </w:r>
      <w:r w:rsidR="002931D4" w:rsidRPr="002931D4">
        <w:rPr>
          <w:sz w:val="24"/>
        </w:rPr>
        <w:t>.</w:t>
      </w:r>
    </w:p>
    <w:p w14:paraId="0C68B959" w14:textId="77777777" w:rsidR="00376B6B" w:rsidRPr="00376B6B" w:rsidRDefault="00376B6B" w:rsidP="00376B6B">
      <w:pPr>
        <w:spacing w:line="360" w:lineRule="auto"/>
        <w:ind w:firstLineChars="200" w:firstLine="480"/>
        <w:rPr>
          <w:sz w:val="24"/>
        </w:rPr>
      </w:pPr>
      <w:r w:rsidRPr="00376B6B">
        <w:rPr>
          <w:sz w:val="24"/>
        </w:rPr>
        <w:t>At the syntactic level, passive sentences, long sentences, nouns, modal verbs and general present tense are often used in sci</w:t>
      </w:r>
      <w:r w:rsidR="00A229BC">
        <w:rPr>
          <w:sz w:val="24"/>
        </w:rPr>
        <w:t>entific and technological texts</w:t>
      </w:r>
      <w:r w:rsidRPr="00376B6B">
        <w:rPr>
          <w:sz w:val="24"/>
        </w:rPr>
        <w:t>. In the process of elaboration, the author's subjective views and feelings need to be mixed as little as possible. Therefore, in order to highlight the objective things and phenomena, EST will adopt the passive sentence. The use of modal verbs is based on the author's comments on something and</w:t>
      </w:r>
      <w:r w:rsidRPr="00376B6B">
        <w:rPr>
          <w:rFonts w:hint="eastAsia"/>
          <w:sz w:val="24"/>
        </w:rPr>
        <w:t xml:space="preserve"> phenomenon and his judgment on the possibility of the occurrence or existence of a fact, which is very suitable for the needs of scientific English stylistic expression (</w:t>
      </w:r>
      <w:r w:rsidR="00E765CC">
        <w:rPr>
          <w:rFonts w:hint="eastAsia"/>
          <w:sz w:val="24"/>
        </w:rPr>
        <w:t>Fen, 2019:75-77</w:t>
      </w:r>
      <w:r w:rsidRPr="00376B6B">
        <w:rPr>
          <w:rFonts w:hint="eastAsia"/>
          <w:sz w:val="24"/>
        </w:rPr>
        <w:t>). In addition, EST often uses nouns to show that their stylistic features are conc</w:t>
      </w:r>
      <w:r w:rsidRPr="00376B6B">
        <w:rPr>
          <w:sz w:val="24"/>
        </w:rPr>
        <w:t>ise, precise, authoritative, and objective. From a grammatical point of view, English for science and technology usually uses the general present tense for language expression. This is because scientific knowledge and information are objective facts and th</w:t>
      </w:r>
      <w:r w:rsidRPr="00376B6B">
        <w:rPr>
          <w:rFonts w:hint="eastAsia"/>
          <w:sz w:val="24"/>
        </w:rPr>
        <w:t>ere is no specific time reference, so the general present tense is mainly used</w:t>
      </w:r>
      <w:r w:rsidR="00E765CC">
        <w:rPr>
          <w:rFonts w:hint="eastAsia"/>
          <w:sz w:val="24"/>
        </w:rPr>
        <w:t xml:space="preserve"> </w:t>
      </w:r>
      <w:r w:rsidRPr="00376B6B">
        <w:rPr>
          <w:rFonts w:hint="eastAsia"/>
          <w:sz w:val="24"/>
        </w:rPr>
        <w:t>(</w:t>
      </w:r>
      <w:r w:rsidR="00E765CC">
        <w:rPr>
          <w:rFonts w:hint="eastAsia"/>
          <w:sz w:val="24"/>
        </w:rPr>
        <w:t>Ji, 2017:68</w:t>
      </w:r>
      <w:r w:rsidRPr="00376B6B">
        <w:rPr>
          <w:rFonts w:hint="eastAsia"/>
          <w:sz w:val="24"/>
        </w:rPr>
        <w:t>). The function of EST is to state the reason and describe the process, so it has strong logic, strict structure and clear expression. These characteristics result in many modifications, limitations and additional elements in the sentences of EST. There are not only simple sentences, but also compound and compound sentences in long sentences in English</w:t>
      </w:r>
      <w:r w:rsidR="00E765CC">
        <w:rPr>
          <w:rFonts w:hint="eastAsia"/>
          <w:sz w:val="24"/>
        </w:rPr>
        <w:t xml:space="preserve"> </w:t>
      </w:r>
      <w:r w:rsidRPr="00376B6B">
        <w:rPr>
          <w:rFonts w:hint="eastAsia"/>
          <w:sz w:val="24"/>
        </w:rPr>
        <w:t>(</w:t>
      </w:r>
      <w:r w:rsidR="00E765CC">
        <w:rPr>
          <w:rFonts w:hint="eastAsia"/>
          <w:sz w:val="24"/>
        </w:rPr>
        <w:t>Zhang, 2017:102-103</w:t>
      </w:r>
      <w:r w:rsidRPr="00376B6B">
        <w:rPr>
          <w:rFonts w:hint="eastAsia"/>
          <w:sz w:val="24"/>
        </w:rPr>
        <w:t>).</w:t>
      </w:r>
      <w:r w:rsidR="00A229BC" w:rsidRPr="00A229BC">
        <w:t xml:space="preserve"> </w:t>
      </w:r>
      <w:r w:rsidR="00A229BC" w:rsidRPr="00A229BC">
        <w:rPr>
          <w:sz w:val="24"/>
        </w:rPr>
        <w:t xml:space="preserve">In the translation of EST, sentence is the smallest language unit of EST text, and also the most basic translation unit, which is mainly manifested in three levels of sentence equivalence: surface </w:t>
      </w:r>
      <w:r w:rsidR="005127E5">
        <w:rPr>
          <w:rFonts w:hint="eastAsia"/>
          <w:sz w:val="24"/>
        </w:rPr>
        <w:t>level</w:t>
      </w:r>
      <w:r w:rsidR="00A229BC" w:rsidRPr="00A229BC">
        <w:rPr>
          <w:sz w:val="24"/>
        </w:rPr>
        <w:t xml:space="preserve">, </w:t>
      </w:r>
      <w:r w:rsidR="005127E5">
        <w:rPr>
          <w:rFonts w:hint="eastAsia"/>
          <w:sz w:val="24"/>
        </w:rPr>
        <w:t>rhetoric l</w:t>
      </w:r>
      <w:r w:rsidR="005127E5" w:rsidRPr="005127E5">
        <w:rPr>
          <w:rFonts w:hint="eastAsia"/>
          <w:sz w:val="24"/>
        </w:rPr>
        <w:t>evel</w:t>
      </w:r>
      <w:r w:rsidR="00A229BC" w:rsidRPr="00A229BC">
        <w:rPr>
          <w:sz w:val="24"/>
        </w:rPr>
        <w:t xml:space="preserve"> and deep </w:t>
      </w:r>
      <w:r w:rsidR="005127E5">
        <w:rPr>
          <w:rFonts w:hint="eastAsia"/>
          <w:sz w:val="24"/>
        </w:rPr>
        <w:t>level</w:t>
      </w:r>
      <w:r w:rsidR="00A229BC">
        <w:rPr>
          <w:rFonts w:hint="eastAsia"/>
          <w:sz w:val="24"/>
        </w:rPr>
        <w:t xml:space="preserve"> (Nida</w:t>
      </w:r>
      <w:r w:rsidR="00E765CC">
        <w:rPr>
          <w:rFonts w:hint="eastAsia"/>
          <w:sz w:val="24"/>
        </w:rPr>
        <w:t>, 2008</w:t>
      </w:r>
      <w:r w:rsidR="00A229BC">
        <w:rPr>
          <w:rFonts w:hint="eastAsia"/>
          <w:sz w:val="24"/>
        </w:rPr>
        <w:t>)</w:t>
      </w:r>
      <w:r w:rsidR="00A229BC" w:rsidRPr="00A229BC">
        <w:rPr>
          <w:sz w:val="24"/>
        </w:rPr>
        <w:t>. Therefore, the translator should understand the structure of the sentence clearly and correctly, and avoid the wrong translation of information.</w:t>
      </w:r>
    </w:p>
    <w:p w14:paraId="289B507E" w14:textId="77777777" w:rsidR="00376B6B" w:rsidRDefault="00376B6B" w:rsidP="00376B6B">
      <w:pPr>
        <w:spacing w:line="360" w:lineRule="auto"/>
        <w:ind w:firstLineChars="200" w:firstLine="480"/>
        <w:rPr>
          <w:sz w:val="24"/>
        </w:rPr>
      </w:pPr>
      <w:r w:rsidRPr="00376B6B">
        <w:rPr>
          <w:sz w:val="24"/>
        </w:rPr>
        <w:t xml:space="preserve">At the textual level, </w:t>
      </w:r>
      <w:r w:rsidR="005B7172">
        <w:rPr>
          <w:rFonts w:hint="eastAsia"/>
          <w:sz w:val="24"/>
        </w:rPr>
        <w:t>t</w:t>
      </w:r>
      <w:r w:rsidR="005B7172" w:rsidRPr="005B7172">
        <w:rPr>
          <w:sz w:val="24"/>
        </w:rPr>
        <w:t xml:space="preserve">echnical English terminology is a formal style. Its </w:t>
      </w:r>
      <w:r w:rsidR="005B7172">
        <w:rPr>
          <w:rFonts w:hint="eastAsia"/>
          <w:sz w:val="24"/>
        </w:rPr>
        <w:t>textual</w:t>
      </w:r>
      <w:r w:rsidR="005B7172" w:rsidRPr="005B7172">
        <w:rPr>
          <w:sz w:val="24"/>
        </w:rPr>
        <w:t xml:space="preserve"> features mainly include objectivity, accuracy and logicality</w:t>
      </w:r>
      <w:r w:rsidR="005B7172">
        <w:rPr>
          <w:rFonts w:hint="eastAsia"/>
          <w:sz w:val="24"/>
        </w:rPr>
        <w:t xml:space="preserve"> (Nida</w:t>
      </w:r>
      <w:r w:rsidR="00E765CC">
        <w:rPr>
          <w:rFonts w:hint="eastAsia"/>
          <w:sz w:val="24"/>
        </w:rPr>
        <w:t>, 1984:27</w:t>
      </w:r>
      <w:r w:rsidR="005B7172">
        <w:rPr>
          <w:rFonts w:hint="eastAsia"/>
          <w:sz w:val="24"/>
        </w:rPr>
        <w:t>).</w:t>
      </w:r>
      <w:r w:rsidRPr="00376B6B">
        <w:rPr>
          <w:sz w:val="24"/>
        </w:rPr>
        <w:t xml:space="preserve"> In terms of content, EST is fundamentally different from literary style. It focuses on the elaboration of some natural laws, objective facts and scientific</w:t>
      </w:r>
      <w:r w:rsidRPr="00376B6B">
        <w:rPr>
          <w:rFonts w:hint="eastAsia"/>
          <w:sz w:val="24"/>
        </w:rPr>
        <w:t xml:space="preserve"> and technological theories. Therefore, objectivity is the main feature of scientific and technological texts</w:t>
      </w:r>
      <w:r w:rsidR="00E765CC">
        <w:rPr>
          <w:rFonts w:hint="eastAsia"/>
          <w:sz w:val="24"/>
        </w:rPr>
        <w:t xml:space="preserve"> </w:t>
      </w:r>
      <w:r w:rsidRPr="00376B6B">
        <w:rPr>
          <w:rFonts w:hint="eastAsia"/>
          <w:sz w:val="24"/>
        </w:rPr>
        <w:t>(</w:t>
      </w:r>
      <w:r w:rsidR="00E765CC">
        <w:rPr>
          <w:rFonts w:hint="eastAsia"/>
          <w:sz w:val="24"/>
        </w:rPr>
        <w:t>Zhao, 2017:121-123</w:t>
      </w:r>
      <w:r w:rsidRPr="00376B6B">
        <w:rPr>
          <w:rFonts w:hint="eastAsia"/>
          <w:sz w:val="24"/>
        </w:rPr>
        <w:t>).</w:t>
      </w:r>
    </w:p>
    <w:p w14:paraId="696BBE59" w14:textId="77777777" w:rsidR="00212A09" w:rsidRPr="00212A09" w:rsidRDefault="00212A09" w:rsidP="00E40B12">
      <w:pPr>
        <w:pStyle w:val="1"/>
        <w:numPr>
          <w:ilvl w:val="0"/>
          <w:numId w:val="1"/>
        </w:numPr>
      </w:pPr>
      <w:bookmarkStart w:id="71" w:name="_Toc33970314"/>
      <w:bookmarkStart w:id="72" w:name="_Toc33970507"/>
      <w:r w:rsidRPr="00212A09">
        <w:lastRenderedPageBreak/>
        <w:t>Application</w:t>
      </w:r>
      <w:bookmarkEnd w:id="71"/>
      <w:bookmarkEnd w:id="72"/>
      <w:r w:rsidRPr="00212A09">
        <w:t xml:space="preserve"> </w:t>
      </w:r>
    </w:p>
    <w:p w14:paraId="65724E99" w14:textId="77777777" w:rsidR="00212A09" w:rsidRPr="00212A09" w:rsidRDefault="00243D7D" w:rsidP="00243D7D">
      <w:pPr>
        <w:pStyle w:val="2"/>
        <w:ind w:firstLine="241"/>
      </w:pPr>
      <w:bookmarkStart w:id="73" w:name="_Toc33970315"/>
      <w:bookmarkStart w:id="74" w:name="_Toc33970508"/>
      <w:r>
        <w:rPr>
          <w:rFonts w:hint="eastAsia"/>
        </w:rPr>
        <w:t xml:space="preserve">5.1 </w:t>
      </w:r>
      <w:r w:rsidR="00AD64BE">
        <w:t xml:space="preserve">Lexical </w:t>
      </w:r>
      <w:r w:rsidR="00AD64BE">
        <w:rPr>
          <w:rFonts w:hint="eastAsia"/>
        </w:rPr>
        <w:t>L</w:t>
      </w:r>
      <w:r w:rsidR="00212A09" w:rsidRPr="00212A09">
        <w:t>evel</w:t>
      </w:r>
      <w:bookmarkEnd w:id="73"/>
      <w:bookmarkEnd w:id="74"/>
    </w:p>
    <w:p w14:paraId="6D3E1D7E" w14:textId="77777777" w:rsidR="00212A09" w:rsidRPr="00212A09" w:rsidRDefault="00752129" w:rsidP="00212A09">
      <w:pPr>
        <w:spacing w:line="360" w:lineRule="auto"/>
        <w:ind w:firstLineChars="200" w:firstLine="480"/>
        <w:rPr>
          <w:sz w:val="24"/>
        </w:rPr>
      </w:pPr>
      <w:r>
        <w:rPr>
          <w:sz w:val="24"/>
        </w:rPr>
        <w:t xml:space="preserve">At the lexical level, </w:t>
      </w:r>
      <w:r>
        <w:rPr>
          <w:rFonts w:hint="eastAsia"/>
          <w:sz w:val="24"/>
        </w:rPr>
        <w:t>t</w:t>
      </w:r>
      <w:r w:rsidR="00212A09" w:rsidRPr="00212A09">
        <w:rPr>
          <w:sz w:val="24"/>
        </w:rPr>
        <w:t>his text contains a lot of proper nouns, company names, website names and so on. By consulting a large number of materials, the translator found that there are many words which have not been translated into Chinese. This requires translators to use</w:t>
      </w:r>
      <w:r w:rsidR="00B50A4A">
        <w:rPr>
          <w:rFonts w:hint="eastAsia"/>
          <w:sz w:val="24"/>
        </w:rPr>
        <w:t xml:space="preserve"> different</w:t>
      </w:r>
      <w:r w:rsidR="00212A09" w:rsidRPr="00212A09">
        <w:rPr>
          <w:sz w:val="24"/>
        </w:rPr>
        <w:t xml:space="preserve"> translatio</w:t>
      </w:r>
      <w:r w:rsidR="00B50A4A">
        <w:rPr>
          <w:sz w:val="24"/>
        </w:rPr>
        <w:t>n methods</w:t>
      </w:r>
      <w:r w:rsidR="00212A09" w:rsidRPr="00212A09">
        <w:rPr>
          <w:sz w:val="24"/>
        </w:rPr>
        <w:t>.</w:t>
      </w:r>
    </w:p>
    <w:p w14:paraId="02FE69C8" w14:textId="77777777" w:rsidR="00212A09" w:rsidRPr="002E5CAD" w:rsidRDefault="007A58D2" w:rsidP="002E5CAD">
      <w:pPr>
        <w:pStyle w:val="4"/>
        <w:ind w:firstLine="482"/>
      </w:pPr>
      <w:bookmarkStart w:id="75" w:name="_Toc33970509"/>
      <w:r w:rsidRPr="002E5CAD">
        <w:rPr>
          <w:rFonts w:hint="eastAsia"/>
        </w:rPr>
        <w:t xml:space="preserve">5.1.1 </w:t>
      </w:r>
      <w:r w:rsidR="00212A09" w:rsidRPr="002E5CAD">
        <w:t>Transliteration</w:t>
      </w:r>
      <w:bookmarkEnd w:id="75"/>
    </w:p>
    <w:p w14:paraId="752CCCA2" w14:textId="77777777" w:rsidR="00212A09" w:rsidRPr="00212A09" w:rsidRDefault="00212A09" w:rsidP="00212A09">
      <w:pPr>
        <w:spacing w:line="360" w:lineRule="auto"/>
        <w:ind w:firstLineChars="200" w:firstLine="480"/>
        <w:rPr>
          <w:sz w:val="24"/>
        </w:rPr>
      </w:pPr>
      <w:r w:rsidRPr="00212A09">
        <w:rPr>
          <w:sz w:val="24"/>
        </w:rPr>
        <w:t>In Tan Zaixi's Dictionary of Translation Studies, according to Cartford's interpretation, transliteration refers to the process of "substitution of source glyph units by target glyph units." When we accept words with their sound and meaning in other languages, we call them loanwords, or transliteration (Tan, 2005:257).</w:t>
      </w:r>
    </w:p>
    <w:p w14:paraId="52B35EC9" w14:textId="77777777" w:rsidR="00B50A4A" w:rsidRDefault="00212A09" w:rsidP="00212A09">
      <w:pPr>
        <w:spacing w:line="360" w:lineRule="auto"/>
        <w:ind w:firstLineChars="200" w:firstLine="480"/>
        <w:rPr>
          <w:sz w:val="24"/>
        </w:rPr>
      </w:pPr>
      <w:r w:rsidRPr="00212A09">
        <w:rPr>
          <w:sz w:val="24"/>
        </w:rPr>
        <w:t>In English to Chinese translation, translators usually follow the principles of spelling and pronunciation when using transliteration, so that the pronunciation of the translation is similar to that of the original. Transliteration is usually used to trans</w:t>
      </w:r>
      <w:r w:rsidRPr="00212A09">
        <w:rPr>
          <w:rFonts w:hint="eastAsia"/>
          <w:sz w:val="24"/>
        </w:rPr>
        <w:t xml:space="preserve">late proper nouns such as people's names, place names and reduplicative words. </w:t>
      </w:r>
    </w:p>
    <w:p w14:paraId="46482035" w14:textId="77777777" w:rsidR="00B50A4A" w:rsidRDefault="00B50A4A" w:rsidP="00B50A4A">
      <w:pPr>
        <w:spacing w:line="360" w:lineRule="auto"/>
        <w:rPr>
          <w:b/>
          <w:i/>
          <w:sz w:val="24"/>
        </w:rPr>
      </w:pPr>
      <w:r w:rsidRPr="00B50A4A">
        <w:rPr>
          <w:rFonts w:hint="eastAsia"/>
          <w:b/>
          <w:i/>
          <w:sz w:val="24"/>
        </w:rPr>
        <w:t>e.g.1</w:t>
      </w:r>
    </w:p>
    <w:p w14:paraId="58086D44" w14:textId="77777777" w:rsidR="00B50A4A" w:rsidRDefault="00B50A4A" w:rsidP="00B50A4A">
      <w:pPr>
        <w:spacing w:line="360" w:lineRule="auto"/>
        <w:ind w:firstLineChars="200" w:firstLine="482"/>
        <w:rPr>
          <w:b/>
          <w:i/>
          <w:sz w:val="24"/>
        </w:rPr>
      </w:pPr>
      <w:r>
        <w:rPr>
          <w:rFonts w:hint="eastAsia"/>
          <w:b/>
          <w:i/>
          <w:sz w:val="24"/>
        </w:rPr>
        <w:t>ST:</w:t>
      </w:r>
      <w:r w:rsidRPr="00B50A4A">
        <w:t xml:space="preserve"> </w:t>
      </w:r>
      <w:r w:rsidRPr="00B50A4A">
        <w:rPr>
          <w:sz w:val="24"/>
        </w:rPr>
        <w:t>Dozuki</w:t>
      </w:r>
    </w:p>
    <w:p w14:paraId="5654A5A4" w14:textId="77777777" w:rsidR="00B50A4A" w:rsidRDefault="00B50A4A" w:rsidP="00B50A4A">
      <w:pPr>
        <w:spacing w:line="360" w:lineRule="auto"/>
        <w:ind w:firstLineChars="200" w:firstLine="482"/>
        <w:rPr>
          <w:sz w:val="24"/>
        </w:rPr>
      </w:pPr>
      <w:r>
        <w:rPr>
          <w:rFonts w:hint="eastAsia"/>
          <w:b/>
          <w:i/>
          <w:sz w:val="24"/>
        </w:rPr>
        <w:t>TT:</w:t>
      </w:r>
      <w:r w:rsidRPr="00B50A4A">
        <w:rPr>
          <w:rFonts w:hint="eastAsia"/>
        </w:rPr>
        <w:t xml:space="preserve"> </w:t>
      </w:r>
      <w:r w:rsidR="00940D6C">
        <w:rPr>
          <w:rFonts w:hint="eastAsia"/>
          <w:sz w:val="24"/>
        </w:rPr>
        <w:t>多</w:t>
      </w:r>
      <w:commentRangeStart w:id="76"/>
      <w:r w:rsidR="00940D6C">
        <w:rPr>
          <w:rFonts w:hint="eastAsia"/>
          <w:sz w:val="24"/>
        </w:rPr>
        <w:t>组</w:t>
      </w:r>
      <w:commentRangeEnd w:id="76"/>
      <w:r w:rsidR="00DB5158">
        <w:rPr>
          <w:rStyle w:val="af0"/>
        </w:rPr>
        <w:commentReference w:id="76"/>
      </w:r>
      <w:r w:rsidR="00940D6C">
        <w:rPr>
          <w:rFonts w:hint="eastAsia"/>
          <w:sz w:val="24"/>
        </w:rPr>
        <w:t>机</w:t>
      </w:r>
    </w:p>
    <w:p w14:paraId="0863598D" w14:textId="77777777" w:rsidR="00B50A4A" w:rsidRDefault="00B50A4A" w:rsidP="00B50A4A">
      <w:pPr>
        <w:spacing w:line="360" w:lineRule="auto"/>
        <w:rPr>
          <w:b/>
          <w:i/>
          <w:sz w:val="24"/>
        </w:rPr>
      </w:pPr>
      <w:r w:rsidRPr="00B50A4A">
        <w:rPr>
          <w:b/>
          <w:i/>
          <w:sz w:val="24"/>
        </w:rPr>
        <w:t>e.g.</w:t>
      </w:r>
      <w:r w:rsidRPr="00B50A4A">
        <w:rPr>
          <w:rFonts w:hint="eastAsia"/>
          <w:b/>
          <w:i/>
          <w:sz w:val="24"/>
        </w:rPr>
        <w:t>2</w:t>
      </w:r>
    </w:p>
    <w:p w14:paraId="666F28F2" w14:textId="77777777" w:rsidR="00B50A4A" w:rsidRPr="00E5068F" w:rsidRDefault="00B50A4A" w:rsidP="00B50A4A">
      <w:pPr>
        <w:spacing w:line="360" w:lineRule="auto"/>
        <w:ind w:firstLineChars="200" w:firstLine="482"/>
        <w:rPr>
          <w:sz w:val="24"/>
        </w:rPr>
      </w:pPr>
      <w:r w:rsidRPr="00B50A4A">
        <w:rPr>
          <w:b/>
          <w:i/>
          <w:sz w:val="24"/>
        </w:rPr>
        <w:t xml:space="preserve">ST: </w:t>
      </w:r>
      <w:r w:rsidR="00E5068F" w:rsidRPr="00E5068F">
        <w:rPr>
          <w:sz w:val="24"/>
        </w:rPr>
        <w:t>Indeed.com</w:t>
      </w:r>
    </w:p>
    <w:p w14:paraId="5182CAFE" w14:textId="77777777" w:rsidR="00B50A4A" w:rsidRPr="00B50A4A" w:rsidRDefault="00B50A4A" w:rsidP="00B50A4A">
      <w:pPr>
        <w:spacing w:line="360" w:lineRule="auto"/>
        <w:ind w:firstLineChars="200" w:firstLine="482"/>
        <w:rPr>
          <w:b/>
          <w:i/>
          <w:sz w:val="24"/>
        </w:rPr>
      </w:pPr>
      <w:r w:rsidRPr="00B50A4A">
        <w:rPr>
          <w:rFonts w:hint="eastAsia"/>
          <w:b/>
          <w:i/>
          <w:sz w:val="24"/>
        </w:rPr>
        <w:t xml:space="preserve">TT: </w:t>
      </w:r>
      <w:r w:rsidR="00E5068F" w:rsidRPr="00E5068F">
        <w:rPr>
          <w:rFonts w:hint="eastAsia"/>
          <w:sz w:val="24"/>
        </w:rPr>
        <w:t>英递网</w:t>
      </w:r>
    </w:p>
    <w:p w14:paraId="21B24E83" w14:textId="77777777" w:rsidR="00940D6C" w:rsidRPr="00940D6C" w:rsidRDefault="00940D6C" w:rsidP="00940D6C">
      <w:pPr>
        <w:spacing w:line="360" w:lineRule="auto"/>
        <w:rPr>
          <w:b/>
          <w:i/>
          <w:sz w:val="24"/>
        </w:rPr>
      </w:pPr>
      <w:r>
        <w:rPr>
          <w:b/>
          <w:i/>
          <w:sz w:val="24"/>
        </w:rPr>
        <w:t>e.g.</w:t>
      </w:r>
      <w:r>
        <w:rPr>
          <w:rFonts w:hint="eastAsia"/>
          <w:b/>
          <w:i/>
          <w:sz w:val="24"/>
        </w:rPr>
        <w:t>3</w:t>
      </w:r>
    </w:p>
    <w:p w14:paraId="507AC211" w14:textId="77777777" w:rsidR="00940D6C" w:rsidRPr="00940D6C" w:rsidRDefault="00940D6C" w:rsidP="00940D6C">
      <w:pPr>
        <w:spacing w:line="360" w:lineRule="auto"/>
        <w:ind w:firstLineChars="200" w:firstLine="482"/>
        <w:rPr>
          <w:sz w:val="24"/>
        </w:rPr>
      </w:pPr>
      <w:r w:rsidRPr="00940D6C">
        <w:rPr>
          <w:b/>
          <w:i/>
          <w:sz w:val="24"/>
        </w:rPr>
        <w:t>ST:</w:t>
      </w:r>
      <w:r w:rsidRPr="00940D6C">
        <w:rPr>
          <w:sz w:val="24"/>
        </w:rPr>
        <w:t xml:space="preserve"> CareerOneStop</w:t>
      </w:r>
    </w:p>
    <w:p w14:paraId="1073F526" w14:textId="77777777" w:rsidR="00B50A4A" w:rsidRDefault="00940D6C" w:rsidP="00940D6C">
      <w:pPr>
        <w:spacing w:line="360" w:lineRule="auto"/>
        <w:ind w:firstLineChars="200" w:firstLine="482"/>
        <w:rPr>
          <w:sz w:val="24"/>
        </w:rPr>
      </w:pPr>
      <w:r w:rsidRPr="00940D6C">
        <w:rPr>
          <w:rFonts w:hint="eastAsia"/>
          <w:b/>
          <w:i/>
          <w:sz w:val="24"/>
        </w:rPr>
        <w:t xml:space="preserve">TT: </w:t>
      </w:r>
      <w:r w:rsidRPr="00940D6C">
        <w:rPr>
          <w:rFonts w:hint="eastAsia"/>
          <w:sz w:val="24"/>
        </w:rPr>
        <w:t>万业平网</w:t>
      </w:r>
    </w:p>
    <w:p w14:paraId="4B9066A8" w14:textId="77777777" w:rsidR="00C676A1" w:rsidRPr="00F3108E" w:rsidRDefault="00A40EA6" w:rsidP="00F3108E">
      <w:pPr>
        <w:spacing w:line="360" w:lineRule="auto"/>
        <w:ind w:firstLineChars="200" w:firstLine="482"/>
        <w:rPr>
          <w:b/>
          <w:i/>
          <w:sz w:val="24"/>
        </w:rPr>
      </w:pPr>
      <w:r w:rsidRPr="00A40EA6">
        <w:rPr>
          <w:b/>
          <w:i/>
          <w:sz w:val="24"/>
        </w:rPr>
        <w:t>A</w:t>
      </w:r>
      <w:r w:rsidRPr="00A40EA6">
        <w:rPr>
          <w:rFonts w:hint="eastAsia"/>
          <w:b/>
          <w:i/>
          <w:sz w:val="24"/>
        </w:rPr>
        <w:t xml:space="preserve">nalysis: </w:t>
      </w:r>
      <w:r w:rsidRPr="00A40EA6">
        <w:rPr>
          <w:sz w:val="24"/>
        </w:rPr>
        <w:t>Translators use</w:t>
      </w:r>
      <w:r>
        <w:rPr>
          <w:rFonts w:hint="eastAsia"/>
          <w:sz w:val="24"/>
        </w:rPr>
        <w:t>d</w:t>
      </w:r>
      <w:r w:rsidRPr="00A40EA6">
        <w:rPr>
          <w:sz w:val="24"/>
        </w:rPr>
        <w:t xml:space="preserve"> transliteration for th</w:t>
      </w:r>
      <w:r>
        <w:rPr>
          <w:sz w:val="24"/>
        </w:rPr>
        <w:t xml:space="preserve">e above examples, </w:t>
      </w:r>
      <w:r>
        <w:rPr>
          <w:rFonts w:hint="eastAsia"/>
          <w:sz w:val="24"/>
        </w:rPr>
        <w:t xml:space="preserve">because </w:t>
      </w:r>
      <w:r>
        <w:rPr>
          <w:sz w:val="24"/>
        </w:rPr>
        <w:t xml:space="preserve">they are </w:t>
      </w:r>
      <w:r w:rsidRPr="00A40EA6">
        <w:rPr>
          <w:sz w:val="24"/>
        </w:rPr>
        <w:t>website name and company name</w:t>
      </w:r>
      <w:r>
        <w:rPr>
          <w:rFonts w:hint="eastAsia"/>
          <w:sz w:val="24"/>
        </w:rPr>
        <w:t>.</w:t>
      </w:r>
      <w:r w:rsidR="00F3108E" w:rsidRPr="00F3108E">
        <w:t xml:space="preserve"> </w:t>
      </w:r>
      <w:r w:rsidR="00F3108E" w:rsidRPr="00F3108E">
        <w:rPr>
          <w:sz w:val="24"/>
        </w:rPr>
        <w:t>The transliterated translation is similar to the original pronunciation, which is convenient for the readers to remember and spell. It also meets the requirements of the conciseness of the website name and is convenient for the promotion of the website in the target language readers.</w:t>
      </w:r>
    </w:p>
    <w:p w14:paraId="7DBF092E" w14:textId="77777777" w:rsidR="00940D6C" w:rsidRPr="002E5CAD" w:rsidRDefault="007A58D2" w:rsidP="002E5CAD">
      <w:pPr>
        <w:pStyle w:val="4"/>
        <w:ind w:firstLine="482"/>
      </w:pPr>
      <w:bookmarkStart w:id="77" w:name="_Toc33970510"/>
      <w:r w:rsidRPr="002E5CAD">
        <w:rPr>
          <w:rFonts w:hint="eastAsia"/>
        </w:rPr>
        <w:lastRenderedPageBreak/>
        <w:t xml:space="preserve">5.1.2 </w:t>
      </w:r>
      <w:r w:rsidR="00AD64BE" w:rsidRPr="002E5CAD">
        <w:t xml:space="preserve">Literal </w:t>
      </w:r>
      <w:r w:rsidR="00AD64BE" w:rsidRPr="002E5CAD">
        <w:rPr>
          <w:rFonts w:hint="eastAsia"/>
        </w:rPr>
        <w:t>T</w:t>
      </w:r>
      <w:r w:rsidR="00940D6C" w:rsidRPr="002E5CAD">
        <w:t>ranslation</w:t>
      </w:r>
      <w:bookmarkEnd w:id="77"/>
    </w:p>
    <w:p w14:paraId="24D014DC" w14:textId="77777777" w:rsidR="00F3108E" w:rsidRPr="002D50C3" w:rsidRDefault="002D50C3" w:rsidP="002D50C3">
      <w:pPr>
        <w:spacing w:line="360" w:lineRule="auto"/>
        <w:ind w:firstLineChars="200" w:firstLine="480"/>
        <w:rPr>
          <w:sz w:val="24"/>
        </w:rPr>
      </w:pPr>
      <w:r w:rsidRPr="002D50C3">
        <w:rPr>
          <w:sz w:val="24"/>
        </w:rPr>
        <w:t>Literal translation is a translation method that not only keeps the original content, but also keeps the original form.</w:t>
      </w:r>
      <w:r w:rsidRPr="002D50C3">
        <w:t xml:space="preserve"> </w:t>
      </w:r>
      <w:r w:rsidR="00FD670D" w:rsidRPr="00FD670D">
        <w:rPr>
          <w:sz w:val="24"/>
        </w:rPr>
        <w:t xml:space="preserve">However, literal translation is not a word-by-word translation, </w:t>
      </w:r>
      <w:r w:rsidRPr="002D50C3">
        <w:rPr>
          <w:sz w:val="24"/>
        </w:rPr>
        <w:t>but a translation that most conforms to the meaning and style of the original according to the meaning expressed in the original.</w:t>
      </w:r>
    </w:p>
    <w:p w14:paraId="5DBD0C2B" w14:textId="77777777" w:rsidR="00E064A0" w:rsidRPr="00940D6C" w:rsidRDefault="00E064A0" w:rsidP="00E064A0">
      <w:pPr>
        <w:spacing w:line="360" w:lineRule="auto"/>
        <w:rPr>
          <w:b/>
          <w:i/>
          <w:sz w:val="24"/>
        </w:rPr>
      </w:pPr>
      <w:r w:rsidRPr="00940D6C">
        <w:rPr>
          <w:b/>
          <w:i/>
          <w:sz w:val="24"/>
        </w:rPr>
        <w:t>e.g.1</w:t>
      </w:r>
    </w:p>
    <w:p w14:paraId="3888BC11" w14:textId="77777777" w:rsidR="00E064A0" w:rsidRPr="00940D6C" w:rsidRDefault="00E064A0" w:rsidP="00E064A0">
      <w:pPr>
        <w:spacing w:line="360" w:lineRule="auto"/>
        <w:ind w:firstLineChars="200" w:firstLine="482"/>
        <w:rPr>
          <w:b/>
          <w:sz w:val="24"/>
        </w:rPr>
      </w:pPr>
      <w:r w:rsidRPr="00940D6C">
        <w:rPr>
          <w:b/>
          <w:i/>
          <w:sz w:val="24"/>
        </w:rPr>
        <w:t>ST:</w:t>
      </w:r>
      <w:r w:rsidRPr="00940D6C">
        <w:rPr>
          <w:b/>
          <w:sz w:val="24"/>
        </w:rPr>
        <w:t xml:space="preserve"> </w:t>
      </w:r>
      <w:r w:rsidRPr="00E064A0">
        <w:rPr>
          <w:sz w:val="24"/>
        </w:rPr>
        <w:t>iFixit</w:t>
      </w:r>
    </w:p>
    <w:p w14:paraId="70A3A7F9" w14:textId="77777777" w:rsidR="00E064A0" w:rsidRPr="00E064A0" w:rsidRDefault="00E064A0" w:rsidP="00E064A0">
      <w:pPr>
        <w:spacing w:line="360" w:lineRule="auto"/>
        <w:ind w:firstLineChars="200" w:firstLine="482"/>
        <w:rPr>
          <w:sz w:val="24"/>
        </w:rPr>
      </w:pPr>
      <w:r w:rsidRPr="00940D6C">
        <w:rPr>
          <w:rFonts w:hint="eastAsia"/>
          <w:b/>
          <w:i/>
          <w:sz w:val="24"/>
        </w:rPr>
        <w:t>TT:</w:t>
      </w:r>
      <w:r w:rsidRPr="00940D6C">
        <w:rPr>
          <w:rFonts w:hint="eastAsia"/>
          <w:b/>
          <w:sz w:val="24"/>
        </w:rPr>
        <w:t xml:space="preserve"> </w:t>
      </w:r>
      <w:r>
        <w:rPr>
          <w:rFonts w:hint="eastAsia"/>
          <w:sz w:val="24"/>
        </w:rPr>
        <w:t>拆解</w:t>
      </w:r>
    </w:p>
    <w:p w14:paraId="516FE674" w14:textId="77777777" w:rsidR="00940D6C" w:rsidRPr="00940D6C" w:rsidRDefault="00E064A0" w:rsidP="00940D6C">
      <w:pPr>
        <w:spacing w:line="360" w:lineRule="auto"/>
        <w:rPr>
          <w:b/>
          <w:i/>
          <w:sz w:val="24"/>
        </w:rPr>
      </w:pPr>
      <w:r>
        <w:rPr>
          <w:b/>
          <w:i/>
          <w:sz w:val="24"/>
        </w:rPr>
        <w:t>e.g.</w:t>
      </w:r>
      <w:r>
        <w:rPr>
          <w:rFonts w:hint="eastAsia"/>
          <w:b/>
          <w:i/>
          <w:sz w:val="24"/>
        </w:rPr>
        <w:t>2</w:t>
      </w:r>
    </w:p>
    <w:p w14:paraId="4CE8D8AA" w14:textId="77777777" w:rsidR="00940D6C" w:rsidRPr="00940D6C" w:rsidRDefault="00940D6C" w:rsidP="00940D6C">
      <w:pPr>
        <w:spacing w:line="360" w:lineRule="auto"/>
        <w:ind w:firstLineChars="200" w:firstLine="482"/>
        <w:rPr>
          <w:b/>
          <w:sz w:val="24"/>
        </w:rPr>
      </w:pPr>
      <w:r w:rsidRPr="00940D6C">
        <w:rPr>
          <w:b/>
          <w:i/>
          <w:sz w:val="24"/>
        </w:rPr>
        <w:t>ST:</w:t>
      </w:r>
      <w:r w:rsidRPr="00940D6C">
        <w:rPr>
          <w:b/>
          <w:sz w:val="24"/>
        </w:rPr>
        <w:t xml:space="preserve"> </w:t>
      </w:r>
      <w:r w:rsidR="00E064A0" w:rsidRPr="00E064A0">
        <w:rPr>
          <w:sz w:val="24"/>
        </w:rPr>
        <w:t>Goinglobal.co</w:t>
      </w:r>
      <w:r w:rsidR="00E064A0" w:rsidRPr="00E064A0">
        <w:rPr>
          <w:rFonts w:hint="eastAsia"/>
          <w:sz w:val="24"/>
        </w:rPr>
        <w:t>m</w:t>
      </w:r>
    </w:p>
    <w:p w14:paraId="1BCCDA83" w14:textId="77777777" w:rsidR="00940D6C" w:rsidRDefault="00940D6C" w:rsidP="00940D6C">
      <w:pPr>
        <w:spacing w:line="360" w:lineRule="auto"/>
        <w:ind w:firstLineChars="200" w:firstLine="482"/>
        <w:rPr>
          <w:sz w:val="24"/>
        </w:rPr>
      </w:pPr>
      <w:r w:rsidRPr="00940D6C">
        <w:rPr>
          <w:rFonts w:hint="eastAsia"/>
          <w:b/>
          <w:i/>
          <w:sz w:val="24"/>
        </w:rPr>
        <w:t>TT:</w:t>
      </w:r>
      <w:r w:rsidRPr="00940D6C">
        <w:rPr>
          <w:rFonts w:hint="eastAsia"/>
          <w:b/>
          <w:sz w:val="24"/>
        </w:rPr>
        <w:t xml:space="preserve"> </w:t>
      </w:r>
      <w:r w:rsidR="00E064A0">
        <w:rPr>
          <w:rFonts w:hint="eastAsia"/>
          <w:sz w:val="24"/>
        </w:rPr>
        <w:t>全球职业网</w:t>
      </w:r>
    </w:p>
    <w:p w14:paraId="1CE78485" w14:textId="77777777" w:rsidR="00E064A0" w:rsidRPr="00E064A0" w:rsidRDefault="00E064A0" w:rsidP="00E064A0">
      <w:pPr>
        <w:spacing w:line="360" w:lineRule="auto"/>
        <w:rPr>
          <w:b/>
          <w:i/>
          <w:sz w:val="24"/>
        </w:rPr>
      </w:pPr>
      <w:r>
        <w:rPr>
          <w:b/>
          <w:i/>
          <w:sz w:val="24"/>
        </w:rPr>
        <w:t>e.g.</w:t>
      </w:r>
      <w:r>
        <w:rPr>
          <w:rFonts w:hint="eastAsia"/>
          <w:b/>
          <w:i/>
          <w:sz w:val="24"/>
        </w:rPr>
        <w:t>3</w:t>
      </w:r>
    </w:p>
    <w:p w14:paraId="78D3AD3E" w14:textId="77777777" w:rsidR="00E064A0" w:rsidRPr="00E064A0" w:rsidRDefault="00E064A0" w:rsidP="00E064A0">
      <w:pPr>
        <w:spacing w:line="360" w:lineRule="auto"/>
        <w:ind w:firstLineChars="200" w:firstLine="482"/>
        <w:rPr>
          <w:sz w:val="24"/>
        </w:rPr>
      </w:pPr>
      <w:r w:rsidRPr="00E064A0">
        <w:rPr>
          <w:b/>
          <w:i/>
          <w:sz w:val="24"/>
        </w:rPr>
        <w:t>ST:</w:t>
      </w:r>
      <w:r w:rsidRPr="00E064A0">
        <w:rPr>
          <w:sz w:val="24"/>
        </w:rPr>
        <w:t xml:space="preserve"> AfterCollege</w:t>
      </w:r>
    </w:p>
    <w:p w14:paraId="6BAA15F0" w14:textId="77777777" w:rsidR="00E064A0" w:rsidRPr="00E064A0" w:rsidRDefault="00E064A0" w:rsidP="00E064A0">
      <w:pPr>
        <w:spacing w:line="360" w:lineRule="auto"/>
        <w:ind w:firstLineChars="200" w:firstLine="482"/>
        <w:rPr>
          <w:sz w:val="24"/>
        </w:rPr>
      </w:pPr>
      <w:r w:rsidRPr="00E064A0">
        <w:rPr>
          <w:rFonts w:hint="eastAsia"/>
          <w:b/>
          <w:i/>
          <w:sz w:val="24"/>
        </w:rPr>
        <w:t xml:space="preserve">TT: </w:t>
      </w:r>
      <w:r>
        <w:rPr>
          <w:rFonts w:hint="eastAsia"/>
          <w:sz w:val="24"/>
        </w:rPr>
        <w:t>毕业生网</w:t>
      </w:r>
    </w:p>
    <w:p w14:paraId="7718801C" w14:textId="77777777" w:rsidR="00940D6C" w:rsidRPr="00BF1DF1" w:rsidRDefault="00FD670D" w:rsidP="00BF1DF1">
      <w:pPr>
        <w:spacing w:line="360" w:lineRule="auto"/>
        <w:ind w:firstLineChars="200" w:firstLine="482"/>
        <w:rPr>
          <w:sz w:val="24"/>
        </w:rPr>
      </w:pPr>
      <w:r w:rsidRPr="00FD670D">
        <w:rPr>
          <w:b/>
          <w:i/>
          <w:sz w:val="24"/>
        </w:rPr>
        <w:t>A</w:t>
      </w:r>
      <w:r w:rsidRPr="00FD670D">
        <w:rPr>
          <w:rFonts w:hint="eastAsia"/>
          <w:b/>
          <w:i/>
          <w:sz w:val="24"/>
        </w:rPr>
        <w:t>nalysis:</w:t>
      </w:r>
      <w:r w:rsidRPr="00FD670D">
        <w:t xml:space="preserve"> </w:t>
      </w:r>
      <w:r w:rsidRPr="00FD670D">
        <w:rPr>
          <w:sz w:val="24"/>
        </w:rPr>
        <w:t>iFixit is a well-known dismantling website in the United States, known for disassembling fashionable IT products and providing Apple repair manuals</w:t>
      </w:r>
      <w:r>
        <w:rPr>
          <w:rFonts w:hint="eastAsia"/>
          <w:sz w:val="24"/>
        </w:rPr>
        <w:t xml:space="preserve">. </w:t>
      </w:r>
      <w:r>
        <w:rPr>
          <w:sz w:val="24"/>
        </w:rPr>
        <w:t>T</w:t>
      </w:r>
      <w:r>
        <w:rPr>
          <w:rFonts w:hint="eastAsia"/>
          <w:sz w:val="24"/>
        </w:rPr>
        <w:t>herefore, it was translated into</w:t>
      </w:r>
      <w:r>
        <w:rPr>
          <w:rFonts w:hint="eastAsia"/>
          <w:sz w:val="24"/>
        </w:rPr>
        <w:t>“拆解”</w:t>
      </w:r>
      <w:r>
        <w:rPr>
          <w:sz w:val="24"/>
        </w:rPr>
        <w:t>by translat</w:t>
      </w:r>
      <w:r>
        <w:rPr>
          <w:rFonts w:hint="eastAsia"/>
          <w:sz w:val="24"/>
        </w:rPr>
        <w:t xml:space="preserve">or. </w:t>
      </w:r>
      <w:r w:rsidRPr="00FD670D">
        <w:rPr>
          <w:sz w:val="24"/>
        </w:rPr>
        <w:t>Goinglobal</w:t>
      </w:r>
      <w:r>
        <w:rPr>
          <w:rFonts w:hint="eastAsia"/>
          <w:sz w:val="24"/>
        </w:rPr>
        <w:t xml:space="preserve"> and </w:t>
      </w:r>
      <w:r w:rsidRPr="00FD670D">
        <w:rPr>
          <w:sz w:val="24"/>
        </w:rPr>
        <w:t>AfterCollege</w:t>
      </w:r>
      <w:r>
        <w:rPr>
          <w:rFonts w:hint="eastAsia"/>
          <w:sz w:val="24"/>
        </w:rPr>
        <w:t xml:space="preserve"> were r</w:t>
      </w:r>
      <w:r w:rsidRPr="00FD670D">
        <w:rPr>
          <w:sz w:val="24"/>
        </w:rPr>
        <w:t>ecruitment website</w:t>
      </w:r>
      <w:r w:rsidR="00BF1DF1">
        <w:rPr>
          <w:rFonts w:hint="eastAsia"/>
          <w:sz w:val="24"/>
        </w:rPr>
        <w:t>, the l</w:t>
      </w:r>
      <w:r w:rsidR="00BF1DF1" w:rsidRPr="00BF1DF1">
        <w:rPr>
          <w:sz w:val="24"/>
        </w:rPr>
        <w:t>iteral translation</w:t>
      </w:r>
      <w:r w:rsidR="00BF1DF1">
        <w:rPr>
          <w:rFonts w:hint="eastAsia"/>
          <w:sz w:val="24"/>
        </w:rPr>
        <w:t>“</w:t>
      </w:r>
      <w:r w:rsidR="00BF1DF1" w:rsidRPr="00BF1DF1">
        <w:rPr>
          <w:rFonts w:hint="eastAsia"/>
          <w:sz w:val="24"/>
        </w:rPr>
        <w:t>全球职业网</w:t>
      </w:r>
      <w:r w:rsidR="00BF1DF1">
        <w:rPr>
          <w:rFonts w:hint="eastAsia"/>
          <w:sz w:val="24"/>
        </w:rPr>
        <w:t>”</w:t>
      </w:r>
      <w:r w:rsidR="00BF1DF1">
        <w:rPr>
          <w:rFonts w:hint="eastAsia"/>
          <w:sz w:val="24"/>
        </w:rPr>
        <w:t>and</w:t>
      </w:r>
      <w:r w:rsidR="00BF1DF1">
        <w:rPr>
          <w:rFonts w:hint="eastAsia"/>
          <w:sz w:val="24"/>
        </w:rPr>
        <w:t>“</w:t>
      </w:r>
      <w:r w:rsidR="00BF1DF1" w:rsidRPr="00BF1DF1">
        <w:rPr>
          <w:rFonts w:hint="eastAsia"/>
          <w:sz w:val="24"/>
        </w:rPr>
        <w:t>毕业生网</w:t>
      </w:r>
      <w:r w:rsidR="00BF1DF1">
        <w:rPr>
          <w:rFonts w:hint="eastAsia"/>
          <w:sz w:val="24"/>
        </w:rPr>
        <w:t>”</w:t>
      </w:r>
      <w:r w:rsidR="00BF1DF1">
        <w:rPr>
          <w:rFonts w:hint="eastAsia"/>
          <w:sz w:val="24"/>
        </w:rPr>
        <w:t>make the</w:t>
      </w:r>
      <w:r w:rsidR="00BF1DF1" w:rsidRPr="00BF1DF1">
        <w:rPr>
          <w:sz w:val="24"/>
        </w:rPr>
        <w:t xml:space="preserve"> nature of the company</w:t>
      </w:r>
      <w:r w:rsidR="00BF1DF1">
        <w:rPr>
          <w:rFonts w:hint="eastAsia"/>
          <w:sz w:val="24"/>
        </w:rPr>
        <w:t xml:space="preserve"> </w:t>
      </w:r>
      <w:r w:rsidR="00BF1DF1" w:rsidRPr="00BF1DF1">
        <w:rPr>
          <w:sz w:val="24"/>
        </w:rPr>
        <w:t>apparent</w:t>
      </w:r>
      <w:r w:rsidR="00BF1DF1">
        <w:rPr>
          <w:rFonts w:hint="eastAsia"/>
          <w:sz w:val="24"/>
        </w:rPr>
        <w:t xml:space="preserve"> and easy for people to </w:t>
      </w:r>
      <w:r w:rsidR="00BF1DF1" w:rsidRPr="00BF1DF1">
        <w:rPr>
          <w:sz w:val="24"/>
        </w:rPr>
        <w:t>remember</w:t>
      </w:r>
      <w:r w:rsidR="00BF1DF1">
        <w:rPr>
          <w:rFonts w:hint="eastAsia"/>
          <w:sz w:val="24"/>
        </w:rPr>
        <w:t xml:space="preserve"> and </w:t>
      </w:r>
      <w:r w:rsidR="00BF1DF1">
        <w:rPr>
          <w:sz w:val="24"/>
        </w:rPr>
        <w:t>accept</w:t>
      </w:r>
      <w:r w:rsidR="00BF1DF1">
        <w:rPr>
          <w:rFonts w:hint="eastAsia"/>
          <w:sz w:val="24"/>
        </w:rPr>
        <w:t>.</w:t>
      </w:r>
    </w:p>
    <w:p w14:paraId="01F7AFFB" w14:textId="77777777" w:rsidR="00212A09" w:rsidRPr="002E5CAD" w:rsidRDefault="007A58D2" w:rsidP="002E5CAD">
      <w:pPr>
        <w:pStyle w:val="4"/>
        <w:ind w:firstLine="482"/>
      </w:pPr>
      <w:bookmarkStart w:id="78" w:name="_Toc33970511"/>
      <w:r w:rsidRPr="002E5CAD">
        <w:rPr>
          <w:rFonts w:hint="eastAsia"/>
        </w:rPr>
        <w:t xml:space="preserve">5.1.3 </w:t>
      </w:r>
      <w:r w:rsidR="00AD64BE" w:rsidRPr="002E5CAD">
        <w:t xml:space="preserve">Zero </w:t>
      </w:r>
      <w:r w:rsidR="00AD64BE" w:rsidRPr="002E5CAD">
        <w:rPr>
          <w:rFonts w:hint="eastAsia"/>
        </w:rPr>
        <w:t>T</w:t>
      </w:r>
      <w:r w:rsidR="00212A09" w:rsidRPr="002E5CAD">
        <w:t>ranslation</w:t>
      </w:r>
      <w:bookmarkEnd w:id="78"/>
    </w:p>
    <w:p w14:paraId="1626E2C3" w14:textId="77777777" w:rsidR="00212A09" w:rsidRPr="00212A09" w:rsidRDefault="00265919" w:rsidP="00265919">
      <w:pPr>
        <w:spacing w:line="360" w:lineRule="auto"/>
        <w:ind w:firstLineChars="200" w:firstLine="480"/>
        <w:rPr>
          <w:sz w:val="24"/>
        </w:rPr>
      </w:pPr>
      <w:r>
        <w:rPr>
          <w:rFonts w:hint="eastAsia"/>
          <w:sz w:val="24"/>
        </w:rPr>
        <w:t>T</w:t>
      </w:r>
      <w:r w:rsidRPr="00265919">
        <w:rPr>
          <w:sz w:val="24"/>
        </w:rPr>
        <w:t>here are various differences between different languages, some of which are untranslatable according to conventional translation concepts. Therefo</w:t>
      </w:r>
      <w:r>
        <w:rPr>
          <w:sz w:val="24"/>
        </w:rPr>
        <w:t>re, the translator adopt</w:t>
      </w:r>
      <w:r>
        <w:rPr>
          <w:rFonts w:hint="eastAsia"/>
          <w:sz w:val="24"/>
        </w:rPr>
        <w:t>ed</w:t>
      </w:r>
      <w:r w:rsidRPr="00265919">
        <w:rPr>
          <w:sz w:val="24"/>
        </w:rPr>
        <w:t xml:space="preserve"> the zero translation method.</w:t>
      </w:r>
      <w:r>
        <w:rPr>
          <w:rFonts w:hint="eastAsia"/>
          <w:sz w:val="24"/>
        </w:rPr>
        <w:t xml:space="preserve"> </w:t>
      </w:r>
      <w:r w:rsidRPr="00265919">
        <w:rPr>
          <w:sz w:val="24"/>
        </w:rPr>
        <w:t>The so-called "zero translation" is to use the existing words</w:t>
      </w:r>
      <w:r w:rsidRPr="00265919">
        <w:t xml:space="preserve"> </w:t>
      </w:r>
      <w:r w:rsidRPr="00265919">
        <w:rPr>
          <w:sz w:val="24"/>
        </w:rPr>
        <w:t>in the unused language to translate the words in the source language,</w:t>
      </w:r>
      <w:r w:rsidR="00212A09" w:rsidRPr="00212A09">
        <w:rPr>
          <w:rFonts w:hint="eastAsia"/>
          <w:sz w:val="24"/>
        </w:rPr>
        <w:t xml:space="preserve"> which contains two meanings: </w:t>
      </w:r>
      <w:r w:rsidR="00212A09" w:rsidRPr="00212A09">
        <w:rPr>
          <w:rFonts w:hint="eastAsia"/>
          <w:sz w:val="24"/>
        </w:rPr>
        <w:t>（</w:t>
      </w:r>
      <w:r w:rsidR="00212A09" w:rsidRPr="00212A09">
        <w:rPr>
          <w:rFonts w:hint="eastAsia"/>
          <w:sz w:val="24"/>
        </w:rPr>
        <w:t>1</w:t>
      </w:r>
      <w:r w:rsidR="00212A09" w:rsidRPr="00212A09">
        <w:rPr>
          <w:rFonts w:hint="eastAsia"/>
          <w:sz w:val="24"/>
        </w:rPr>
        <w:t>）</w:t>
      </w:r>
      <w:r w:rsidR="00212A09" w:rsidRPr="00212A09">
        <w:rPr>
          <w:rFonts w:hint="eastAsia"/>
          <w:sz w:val="24"/>
        </w:rPr>
        <w:t xml:space="preserve">the words in the source language are deliberately not translated; </w:t>
      </w:r>
      <w:r w:rsidR="00212A09" w:rsidRPr="00212A09">
        <w:rPr>
          <w:rFonts w:hint="eastAsia"/>
          <w:sz w:val="24"/>
        </w:rPr>
        <w:t>（</w:t>
      </w:r>
      <w:r w:rsidR="00212A09" w:rsidRPr="00212A09">
        <w:rPr>
          <w:rFonts w:hint="eastAsia"/>
          <w:sz w:val="24"/>
        </w:rPr>
        <w:t>2</w:t>
      </w:r>
      <w:r w:rsidR="00212A09" w:rsidRPr="00212A09">
        <w:rPr>
          <w:rFonts w:hint="eastAsia"/>
          <w:sz w:val="24"/>
        </w:rPr>
        <w:t>）</w:t>
      </w:r>
      <w:r w:rsidR="00212A09" w:rsidRPr="00212A09">
        <w:rPr>
          <w:rFonts w:hint="eastAsia"/>
          <w:sz w:val="24"/>
        </w:rPr>
        <w:t xml:space="preserve"> the words in the source language are translated from the existing words in the unused language</w:t>
      </w:r>
      <w:r w:rsidR="00212A09" w:rsidRPr="00212A09">
        <w:rPr>
          <w:rFonts w:hint="eastAsia"/>
          <w:sz w:val="24"/>
        </w:rPr>
        <w:t>（</w:t>
      </w:r>
      <w:r w:rsidR="00212A09" w:rsidRPr="00212A09">
        <w:rPr>
          <w:rFonts w:hint="eastAsia"/>
          <w:sz w:val="24"/>
        </w:rPr>
        <w:t>Qiu</w:t>
      </w:r>
      <w:r w:rsidR="00212A09" w:rsidRPr="00212A09">
        <w:rPr>
          <w:rFonts w:hint="eastAsia"/>
          <w:sz w:val="24"/>
        </w:rPr>
        <w:t>，</w:t>
      </w:r>
      <w:r w:rsidR="00212A09" w:rsidRPr="00212A09">
        <w:rPr>
          <w:rFonts w:hint="eastAsia"/>
          <w:sz w:val="24"/>
        </w:rPr>
        <w:t>2001:26</w:t>
      </w:r>
      <w:r w:rsidR="00212A09" w:rsidRPr="00212A09">
        <w:rPr>
          <w:rFonts w:hint="eastAsia"/>
          <w:sz w:val="24"/>
        </w:rPr>
        <w:t>）</w:t>
      </w:r>
      <w:r w:rsidR="00212A09" w:rsidRPr="00212A09">
        <w:rPr>
          <w:rFonts w:hint="eastAsia"/>
          <w:sz w:val="24"/>
        </w:rPr>
        <w:t>.</w:t>
      </w:r>
    </w:p>
    <w:p w14:paraId="6CD61D9E" w14:textId="77777777" w:rsidR="00811F4D" w:rsidRDefault="00811F4D" w:rsidP="00811F4D">
      <w:pPr>
        <w:spacing w:line="360" w:lineRule="auto"/>
        <w:rPr>
          <w:b/>
          <w:i/>
          <w:sz w:val="24"/>
        </w:rPr>
      </w:pPr>
      <w:r w:rsidRPr="00B50A4A">
        <w:rPr>
          <w:rFonts w:hint="eastAsia"/>
          <w:b/>
          <w:i/>
          <w:sz w:val="24"/>
        </w:rPr>
        <w:t>e.g.1</w:t>
      </w:r>
    </w:p>
    <w:p w14:paraId="6D3B31E1" w14:textId="77777777" w:rsidR="00811F4D" w:rsidRDefault="00811F4D" w:rsidP="00811F4D">
      <w:pPr>
        <w:spacing w:line="360" w:lineRule="auto"/>
        <w:ind w:firstLineChars="200" w:firstLine="482"/>
        <w:rPr>
          <w:b/>
          <w:i/>
          <w:sz w:val="24"/>
        </w:rPr>
      </w:pPr>
      <w:r>
        <w:rPr>
          <w:rFonts w:hint="eastAsia"/>
          <w:b/>
          <w:i/>
          <w:sz w:val="24"/>
        </w:rPr>
        <w:t>ST:</w:t>
      </w:r>
      <w:r w:rsidRPr="00B50A4A">
        <w:t xml:space="preserve"> </w:t>
      </w:r>
      <w:r w:rsidR="0094681C" w:rsidRPr="0094681C">
        <w:rPr>
          <w:sz w:val="24"/>
        </w:rPr>
        <w:t>QR code</w:t>
      </w:r>
    </w:p>
    <w:p w14:paraId="12F56BC5" w14:textId="77777777" w:rsidR="00811F4D" w:rsidRDefault="00811F4D" w:rsidP="00811F4D">
      <w:pPr>
        <w:spacing w:line="360" w:lineRule="auto"/>
        <w:ind w:firstLineChars="200" w:firstLine="482"/>
        <w:rPr>
          <w:sz w:val="24"/>
        </w:rPr>
      </w:pPr>
      <w:r>
        <w:rPr>
          <w:rFonts w:hint="eastAsia"/>
          <w:b/>
          <w:i/>
          <w:sz w:val="24"/>
        </w:rPr>
        <w:lastRenderedPageBreak/>
        <w:t>TT:</w:t>
      </w:r>
      <w:r w:rsidRPr="00B50A4A">
        <w:rPr>
          <w:rFonts w:hint="eastAsia"/>
        </w:rPr>
        <w:t xml:space="preserve"> </w:t>
      </w:r>
      <w:r w:rsidR="0094681C" w:rsidRPr="0094681C">
        <w:rPr>
          <w:rFonts w:hint="eastAsia"/>
          <w:sz w:val="24"/>
        </w:rPr>
        <w:t>QR</w:t>
      </w:r>
      <w:r w:rsidR="0094681C" w:rsidRPr="0094681C">
        <w:rPr>
          <w:rFonts w:hint="eastAsia"/>
          <w:sz w:val="24"/>
        </w:rPr>
        <w:t>码</w:t>
      </w:r>
    </w:p>
    <w:p w14:paraId="6C340EC0" w14:textId="77777777" w:rsidR="00811F4D" w:rsidRDefault="00811F4D" w:rsidP="00811F4D">
      <w:pPr>
        <w:spacing w:line="360" w:lineRule="auto"/>
        <w:rPr>
          <w:b/>
          <w:i/>
          <w:sz w:val="24"/>
        </w:rPr>
      </w:pPr>
      <w:r w:rsidRPr="00B50A4A">
        <w:rPr>
          <w:b/>
          <w:i/>
          <w:sz w:val="24"/>
        </w:rPr>
        <w:t>e.g.</w:t>
      </w:r>
      <w:r w:rsidRPr="00B50A4A">
        <w:rPr>
          <w:rFonts w:hint="eastAsia"/>
          <w:b/>
          <w:i/>
          <w:sz w:val="24"/>
        </w:rPr>
        <w:t>2</w:t>
      </w:r>
    </w:p>
    <w:p w14:paraId="2426BFB5" w14:textId="77777777" w:rsidR="00811F4D" w:rsidRPr="00E5068F" w:rsidRDefault="00811F4D" w:rsidP="00811F4D">
      <w:pPr>
        <w:spacing w:line="360" w:lineRule="auto"/>
        <w:ind w:firstLineChars="200" w:firstLine="482"/>
        <w:rPr>
          <w:sz w:val="24"/>
        </w:rPr>
      </w:pPr>
      <w:r w:rsidRPr="00B50A4A">
        <w:rPr>
          <w:b/>
          <w:i/>
          <w:sz w:val="24"/>
        </w:rPr>
        <w:t xml:space="preserve">ST: </w:t>
      </w:r>
      <w:r w:rsidR="0094681C" w:rsidRPr="0094681C">
        <w:rPr>
          <w:sz w:val="24"/>
        </w:rPr>
        <w:t>Java servlets</w:t>
      </w:r>
    </w:p>
    <w:p w14:paraId="7D954237" w14:textId="77777777" w:rsidR="00811F4D" w:rsidRPr="00B50A4A" w:rsidRDefault="00811F4D" w:rsidP="00811F4D">
      <w:pPr>
        <w:spacing w:line="360" w:lineRule="auto"/>
        <w:ind w:firstLineChars="200" w:firstLine="482"/>
        <w:rPr>
          <w:b/>
          <w:i/>
          <w:sz w:val="24"/>
        </w:rPr>
      </w:pPr>
      <w:r w:rsidRPr="00B50A4A">
        <w:rPr>
          <w:rFonts w:hint="eastAsia"/>
          <w:b/>
          <w:i/>
          <w:sz w:val="24"/>
        </w:rPr>
        <w:t xml:space="preserve">TT: </w:t>
      </w:r>
      <w:r w:rsidR="0094681C" w:rsidRPr="0094681C">
        <w:rPr>
          <w:rFonts w:hint="eastAsia"/>
          <w:sz w:val="24"/>
        </w:rPr>
        <w:t xml:space="preserve">Java </w:t>
      </w:r>
      <w:r w:rsidR="0094681C" w:rsidRPr="0094681C">
        <w:rPr>
          <w:rFonts w:hint="eastAsia"/>
          <w:sz w:val="24"/>
        </w:rPr>
        <w:t>服务程序</w:t>
      </w:r>
    </w:p>
    <w:p w14:paraId="621A3269" w14:textId="77777777" w:rsidR="00811F4D" w:rsidRPr="00940D6C" w:rsidRDefault="00811F4D" w:rsidP="00811F4D">
      <w:pPr>
        <w:spacing w:line="360" w:lineRule="auto"/>
        <w:rPr>
          <w:b/>
          <w:i/>
          <w:sz w:val="24"/>
        </w:rPr>
      </w:pPr>
      <w:r>
        <w:rPr>
          <w:b/>
          <w:i/>
          <w:sz w:val="24"/>
        </w:rPr>
        <w:t>e.g.</w:t>
      </w:r>
      <w:r>
        <w:rPr>
          <w:rFonts w:hint="eastAsia"/>
          <w:b/>
          <w:i/>
          <w:sz w:val="24"/>
        </w:rPr>
        <w:t>3</w:t>
      </w:r>
    </w:p>
    <w:p w14:paraId="220CDEDB" w14:textId="77777777" w:rsidR="00811F4D" w:rsidRPr="00940D6C" w:rsidRDefault="00811F4D" w:rsidP="00811F4D">
      <w:pPr>
        <w:spacing w:line="360" w:lineRule="auto"/>
        <w:ind w:firstLineChars="200" w:firstLine="482"/>
        <w:rPr>
          <w:sz w:val="24"/>
        </w:rPr>
      </w:pPr>
      <w:r w:rsidRPr="00940D6C">
        <w:rPr>
          <w:b/>
          <w:i/>
          <w:sz w:val="24"/>
        </w:rPr>
        <w:t>ST:</w:t>
      </w:r>
      <w:r w:rsidRPr="00940D6C">
        <w:rPr>
          <w:sz w:val="24"/>
        </w:rPr>
        <w:t xml:space="preserve"> </w:t>
      </w:r>
      <w:r w:rsidR="001621ED" w:rsidRPr="001621ED">
        <w:rPr>
          <w:sz w:val="24"/>
        </w:rPr>
        <w:t>For instance, if the job is to develop web pages, you will likely see many references to “web page,” “Internet,” “XHTML,” “HTML5,” “Java,” “W3C,” and “CSS.”</w:t>
      </w:r>
    </w:p>
    <w:p w14:paraId="62CE42EF" w14:textId="77777777" w:rsidR="00811F4D" w:rsidRDefault="00811F4D" w:rsidP="00811F4D">
      <w:pPr>
        <w:spacing w:line="360" w:lineRule="auto"/>
        <w:ind w:firstLineChars="200" w:firstLine="482"/>
        <w:rPr>
          <w:sz w:val="24"/>
        </w:rPr>
      </w:pPr>
      <w:r w:rsidRPr="00940D6C">
        <w:rPr>
          <w:rFonts w:hint="eastAsia"/>
          <w:b/>
          <w:i/>
          <w:sz w:val="24"/>
        </w:rPr>
        <w:t xml:space="preserve">TT: </w:t>
      </w:r>
      <w:r w:rsidR="001621ED" w:rsidRPr="001621ED">
        <w:rPr>
          <w:rFonts w:hint="eastAsia"/>
          <w:sz w:val="24"/>
        </w:rPr>
        <w:t>例如，如果</w:t>
      </w:r>
      <w:r w:rsidR="001621ED">
        <w:rPr>
          <w:rFonts w:hint="eastAsia"/>
          <w:sz w:val="24"/>
        </w:rPr>
        <w:t>您的</w:t>
      </w:r>
      <w:r w:rsidR="001621ED" w:rsidRPr="001621ED">
        <w:rPr>
          <w:rFonts w:hint="eastAsia"/>
          <w:sz w:val="24"/>
        </w:rPr>
        <w:t>工作是开发网页，</w:t>
      </w:r>
      <w:r w:rsidR="001621ED">
        <w:rPr>
          <w:rFonts w:hint="eastAsia"/>
          <w:sz w:val="24"/>
        </w:rPr>
        <w:t>那么</w:t>
      </w:r>
      <w:r w:rsidR="001621ED" w:rsidRPr="001621ED">
        <w:rPr>
          <w:rFonts w:hint="eastAsia"/>
          <w:sz w:val="24"/>
        </w:rPr>
        <w:t>您可能会看到许多对“</w:t>
      </w:r>
      <w:r w:rsidR="001621ED" w:rsidRPr="001621ED">
        <w:rPr>
          <w:rFonts w:hint="eastAsia"/>
          <w:sz w:val="24"/>
        </w:rPr>
        <w:t>web page</w:t>
      </w:r>
      <w:r w:rsidR="001621ED" w:rsidRPr="001621ED">
        <w:rPr>
          <w:rFonts w:hint="eastAsia"/>
          <w:sz w:val="24"/>
        </w:rPr>
        <w:t>”、“</w:t>
      </w:r>
      <w:r w:rsidR="001621ED" w:rsidRPr="001621ED">
        <w:rPr>
          <w:rFonts w:hint="eastAsia"/>
          <w:sz w:val="24"/>
        </w:rPr>
        <w:t>Internet</w:t>
      </w:r>
      <w:r w:rsidR="001621ED" w:rsidRPr="001621ED">
        <w:rPr>
          <w:rFonts w:hint="eastAsia"/>
          <w:sz w:val="24"/>
        </w:rPr>
        <w:t>”、“</w:t>
      </w:r>
      <w:r w:rsidR="001621ED" w:rsidRPr="001621ED">
        <w:rPr>
          <w:rFonts w:hint="eastAsia"/>
          <w:sz w:val="24"/>
        </w:rPr>
        <w:t>XHTML</w:t>
      </w:r>
      <w:r w:rsidR="001621ED" w:rsidRPr="001621ED">
        <w:rPr>
          <w:rFonts w:hint="eastAsia"/>
          <w:sz w:val="24"/>
        </w:rPr>
        <w:t>”、“</w:t>
      </w:r>
      <w:r w:rsidR="001621ED" w:rsidRPr="001621ED">
        <w:rPr>
          <w:rFonts w:hint="eastAsia"/>
          <w:sz w:val="24"/>
        </w:rPr>
        <w:t>HTML5</w:t>
      </w:r>
      <w:r w:rsidR="001621ED" w:rsidRPr="001621ED">
        <w:rPr>
          <w:rFonts w:hint="eastAsia"/>
          <w:sz w:val="24"/>
        </w:rPr>
        <w:t>”、“</w:t>
      </w:r>
      <w:r w:rsidR="001621ED" w:rsidRPr="001621ED">
        <w:rPr>
          <w:rFonts w:hint="eastAsia"/>
          <w:sz w:val="24"/>
        </w:rPr>
        <w:t>Java</w:t>
      </w:r>
      <w:r w:rsidR="001621ED" w:rsidRPr="001621ED">
        <w:rPr>
          <w:rFonts w:hint="eastAsia"/>
          <w:sz w:val="24"/>
        </w:rPr>
        <w:t>”、“</w:t>
      </w:r>
      <w:r w:rsidR="001621ED" w:rsidRPr="001621ED">
        <w:rPr>
          <w:rFonts w:hint="eastAsia"/>
          <w:sz w:val="24"/>
        </w:rPr>
        <w:t>W3C</w:t>
      </w:r>
      <w:r w:rsidR="001621ED" w:rsidRPr="001621ED">
        <w:rPr>
          <w:rFonts w:hint="eastAsia"/>
          <w:sz w:val="24"/>
        </w:rPr>
        <w:t>”和“</w:t>
      </w:r>
      <w:r w:rsidR="001621ED" w:rsidRPr="001621ED">
        <w:rPr>
          <w:rFonts w:hint="eastAsia"/>
          <w:sz w:val="24"/>
        </w:rPr>
        <w:t>CSS</w:t>
      </w:r>
      <w:r w:rsidR="001621ED" w:rsidRPr="001621ED">
        <w:rPr>
          <w:rFonts w:hint="eastAsia"/>
          <w:sz w:val="24"/>
        </w:rPr>
        <w:t>”的引用</w:t>
      </w:r>
    </w:p>
    <w:p w14:paraId="1DEAC0B0" w14:textId="77777777" w:rsidR="00212A09" w:rsidRDefault="00210669" w:rsidP="00210669">
      <w:pPr>
        <w:spacing w:line="360" w:lineRule="auto"/>
        <w:ind w:firstLineChars="200" w:firstLine="482"/>
        <w:rPr>
          <w:sz w:val="24"/>
        </w:rPr>
      </w:pPr>
      <w:r w:rsidRPr="00210669">
        <w:rPr>
          <w:b/>
          <w:i/>
          <w:sz w:val="24"/>
        </w:rPr>
        <w:t>Analysis:</w:t>
      </w:r>
      <w:r w:rsidRPr="00210669">
        <w:rPr>
          <w:sz w:val="24"/>
        </w:rPr>
        <w:t xml:space="preserve"> </w:t>
      </w:r>
      <w:r w:rsidR="00076323" w:rsidRPr="00076323">
        <w:rPr>
          <w:rFonts w:hint="eastAsia"/>
          <w:sz w:val="24"/>
        </w:rPr>
        <w:t>According to Qiu Maoru, "what one language can say can also be expressed relatively accurately in another language</w:t>
      </w:r>
      <w:r w:rsidR="00076323" w:rsidRPr="00076323">
        <w:rPr>
          <w:rFonts w:hint="eastAsia"/>
          <w:sz w:val="24"/>
        </w:rPr>
        <w:t>（</w:t>
      </w:r>
      <w:r w:rsidR="00076323" w:rsidRPr="00076323">
        <w:rPr>
          <w:rFonts w:hint="eastAsia"/>
          <w:sz w:val="24"/>
        </w:rPr>
        <w:t>Qiu</w:t>
      </w:r>
      <w:r w:rsidR="00076323" w:rsidRPr="00076323">
        <w:rPr>
          <w:rFonts w:hint="eastAsia"/>
          <w:sz w:val="24"/>
        </w:rPr>
        <w:t>，</w:t>
      </w:r>
      <w:r w:rsidR="00076323" w:rsidRPr="00076323">
        <w:rPr>
          <w:rFonts w:hint="eastAsia"/>
          <w:sz w:val="24"/>
        </w:rPr>
        <w:t>2001:26</w:t>
      </w:r>
      <w:r w:rsidR="00076323" w:rsidRPr="00076323">
        <w:rPr>
          <w:rFonts w:hint="eastAsia"/>
          <w:sz w:val="24"/>
        </w:rPr>
        <w:t>）</w:t>
      </w:r>
      <w:r w:rsidR="00076323" w:rsidRPr="00076323">
        <w:rPr>
          <w:rFonts w:hint="eastAsia"/>
          <w:sz w:val="24"/>
        </w:rPr>
        <w:t xml:space="preserve"> ".</w:t>
      </w:r>
      <w:r w:rsidR="00076323" w:rsidRPr="00076323">
        <w:t xml:space="preserve"> </w:t>
      </w:r>
      <w:r w:rsidR="00076323" w:rsidRPr="00076323">
        <w:rPr>
          <w:sz w:val="24"/>
        </w:rPr>
        <w:t>When some concepts have been deeply rooted in people's minds, it makes readers feel strange and even unable to understand when they are converted into another language.</w:t>
      </w:r>
      <w:r w:rsidR="00076323" w:rsidRPr="00076323">
        <w:t xml:space="preserve"> </w:t>
      </w:r>
      <w:r w:rsidR="00076323" w:rsidRPr="00076323">
        <w:rPr>
          <w:sz w:val="24"/>
        </w:rPr>
        <w:t>Therefore, using zero translation to retain the original is not only in line with the reading habits of the target language readers, but also in line with the current trend.There are many other examples</w:t>
      </w:r>
      <w:r w:rsidR="00076323">
        <w:rPr>
          <w:rFonts w:hint="eastAsia"/>
          <w:sz w:val="24"/>
        </w:rPr>
        <w:t xml:space="preserve"> </w:t>
      </w:r>
      <w:r w:rsidR="00212A09" w:rsidRPr="00212A09">
        <w:rPr>
          <w:sz w:val="24"/>
        </w:rPr>
        <w:t xml:space="preserve">in the original, </w:t>
      </w:r>
      <w:r w:rsidR="00076323">
        <w:rPr>
          <w:sz w:val="24"/>
        </w:rPr>
        <w:t>such</w:t>
      </w:r>
      <w:r w:rsidR="00076323">
        <w:rPr>
          <w:rFonts w:hint="eastAsia"/>
          <w:sz w:val="24"/>
        </w:rPr>
        <w:t xml:space="preserve"> as </w:t>
      </w:r>
      <w:r w:rsidR="00212A09" w:rsidRPr="00212A09">
        <w:rPr>
          <w:sz w:val="24"/>
        </w:rPr>
        <w:t>WordPress, Java, C ++, etc. Translators</w:t>
      </w:r>
      <w:r w:rsidR="00076323">
        <w:rPr>
          <w:rFonts w:hint="eastAsia"/>
          <w:sz w:val="24"/>
        </w:rPr>
        <w:t xml:space="preserve"> also</w:t>
      </w:r>
      <w:r w:rsidR="00212A09" w:rsidRPr="00212A09">
        <w:rPr>
          <w:sz w:val="24"/>
        </w:rPr>
        <w:t xml:space="preserve"> used the zero translation method and retain their original English forms.</w:t>
      </w:r>
    </w:p>
    <w:p w14:paraId="51EEEF10" w14:textId="77777777" w:rsidR="00210669" w:rsidRPr="00212A09" w:rsidRDefault="00210669" w:rsidP="00210669">
      <w:pPr>
        <w:spacing w:line="360" w:lineRule="auto"/>
        <w:ind w:firstLineChars="200" w:firstLine="480"/>
        <w:rPr>
          <w:sz w:val="24"/>
        </w:rPr>
      </w:pPr>
      <w:r w:rsidRPr="00210669">
        <w:rPr>
          <w:sz w:val="24"/>
        </w:rPr>
        <w:t>Zero translation is used for the following reasons: first, it helps to ensure readers' recognition of the source text and the influence of the source language content, such as so</w:t>
      </w:r>
      <w:r>
        <w:rPr>
          <w:sz w:val="24"/>
        </w:rPr>
        <w:t>ftware name, company name, etc.</w:t>
      </w:r>
      <w:r>
        <w:rPr>
          <w:rFonts w:hint="eastAsia"/>
          <w:sz w:val="24"/>
        </w:rPr>
        <w:t>; s</w:t>
      </w:r>
      <w:r>
        <w:rPr>
          <w:sz w:val="24"/>
        </w:rPr>
        <w:t>econd</w:t>
      </w:r>
      <w:r w:rsidRPr="00210669">
        <w:rPr>
          <w:sz w:val="24"/>
        </w:rPr>
        <w:t>, the complexity of the source text and th</w:t>
      </w:r>
      <w:r>
        <w:rPr>
          <w:sz w:val="24"/>
        </w:rPr>
        <w:t>e lack of translation standards</w:t>
      </w:r>
      <w:r>
        <w:rPr>
          <w:rFonts w:hint="eastAsia"/>
          <w:sz w:val="24"/>
        </w:rPr>
        <w:t>;</w:t>
      </w:r>
      <w:r>
        <w:rPr>
          <w:sz w:val="24"/>
        </w:rPr>
        <w:t xml:space="preserve"> </w:t>
      </w:r>
      <w:r>
        <w:rPr>
          <w:rFonts w:hint="eastAsia"/>
          <w:sz w:val="24"/>
        </w:rPr>
        <w:t>t</w:t>
      </w:r>
      <w:r w:rsidRPr="00210669">
        <w:rPr>
          <w:sz w:val="24"/>
        </w:rPr>
        <w:t>hird, the profound influence of the concept of source text on the target readers.</w:t>
      </w:r>
    </w:p>
    <w:p w14:paraId="56560B75" w14:textId="77777777" w:rsidR="00752129" w:rsidRPr="00752129" w:rsidRDefault="007A58D2" w:rsidP="007A58D2">
      <w:pPr>
        <w:pStyle w:val="2"/>
        <w:ind w:firstLine="241"/>
      </w:pPr>
      <w:bookmarkStart w:id="79" w:name="_Toc33970316"/>
      <w:bookmarkStart w:id="80" w:name="_Toc33970512"/>
      <w:r>
        <w:rPr>
          <w:rFonts w:hint="eastAsia"/>
        </w:rPr>
        <w:t xml:space="preserve">5.2 </w:t>
      </w:r>
      <w:r w:rsidR="00752129">
        <w:rPr>
          <w:rFonts w:hint="eastAsia"/>
        </w:rPr>
        <w:t>S</w:t>
      </w:r>
      <w:r w:rsidR="00AD64BE">
        <w:t xml:space="preserve">yntactic </w:t>
      </w:r>
      <w:r w:rsidR="00AD64BE">
        <w:rPr>
          <w:rFonts w:hint="eastAsia"/>
        </w:rPr>
        <w:t>L</w:t>
      </w:r>
      <w:r w:rsidR="00752129" w:rsidRPr="00752129">
        <w:t>evel</w:t>
      </w:r>
      <w:bookmarkEnd w:id="79"/>
      <w:bookmarkEnd w:id="80"/>
    </w:p>
    <w:p w14:paraId="3E026EC1" w14:textId="77777777" w:rsidR="00212A09" w:rsidRPr="00212A09" w:rsidRDefault="00212A09" w:rsidP="00212A09">
      <w:pPr>
        <w:spacing w:line="360" w:lineRule="auto"/>
        <w:ind w:firstLineChars="200" w:firstLine="480"/>
        <w:rPr>
          <w:sz w:val="24"/>
        </w:rPr>
      </w:pPr>
      <w:r w:rsidRPr="00212A09">
        <w:rPr>
          <w:rFonts w:hint="eastAsia"/>
          <w:sz w:val="24"/>
        </w:rPr>
        <w:t>At the syntactic level</w:t>
      </w:r>
      <w:r w:rsidRPr="00212A09">
        <w:rPr>
          <w:rFonts w:hint="eastAsia"/>
          <w:sz w:val="24"/>
        </w:rPr>
        <w:t>，</w:t>
      </w:r>
      <w:r w:rsidRPr="00212A09">
        <w:rPr>
          <w:rFonts w:hint="eastAsia"/>
          <w:sz w:val="24"/>
        </w:rPr>
        <w:t>the translator should not only select the translation closest to the original meaning, but also consider the context cohesion to complete the most appropriate translation. Therefore, translators will use many translation methods.</w:t>
      </w:r>
    </w:p>
    <w:p w14:paraId="7E5FC77D" w14:textId="77777777" w:rsidR="00212A09" w:rsidRPr="002E5CAD" w:rsidRDefault="007A58D2" w:rsidP="002E5CAD">
      <w:pPr>
        <w:pStyle w:val="4"/>
        <w:ind w:firstLine="482"/>
      </w:pPr>
      <w:bookmarkStart w:id="81" w:name="_Toc33970513"/>
      <w:r w:rsidRPr="002E5CAD">
        <w:rPr>
          <w:rFonts w:hint="eastAsia"/>
        </w:rPr>
        <w:t xml:space="preserve">5.2.1 </w:t>
      </w:r>
      <w:r w:rsidR="00212A09" w:rsidRPr="002E5CAD">
        <w:t>Conversion</w:t>
      </w:r>
      <w:bookmarkEnd w:id="81"/>
      <w:r w:rsidR="00212A09" w:rsidRPr="002E5CAD">
        <w:t xml:space="preserve"> </w:t>
      </w:r>
    </w:p>
    <w:p w14:paraId="3B74FD66" w14:textId="77777777" w:rsidR="00212A09" w:rsidRDefault="00212A09" w:rsidP="00212A09">
      <w:pPr>
        <w:spacing w:line="360" w:lineRule="auto"/>
        <w:ind w:firstLineChars="200" w:firstLine="480"/>
        <w:rPr>
          <w:sz w:val="24"/>
        </w:rPr>
      </w:pPr>
      <w:r w:rsidRPr="00212A09">
        <w:rPr>
          <w:sz w:val="24"/>
        </w:rPr>
        <w:t xml:space="preserve">In the process of translation, in order to make the translation more in line with the target language expression habits, the sentence elements of the original text are </w:t>
      </w:r>
      <w:r w:rsidRPr="00212A09">
        <w:rPr>
          <w:sz w:val="24"/>
        </w:rPr>
        <w:lastRenderedPageBreak/>
        <w:t>translated. This is a method of transformation in order to conform to the expression o</w:t>
      </w:r>
      <w:r w:rsidR="00210669">
        <w:rPr>
          <w:sz w:val="24"/>
        </w:rPr>
        <w:t>r habit of the target language</w:t>
      </w:r>
      <w:r w:rsidR="00210669">
        <w:rPr>
          <w:rFonts w:hint="eastAsia"/>
          <w:sz w:val="24"/>
        </w:rPr>
        <w:t xml:space="preserve"> </w:t>
      </w:r>
      <w:r w:rsidRPr="00212A09">
        <w:rPr>
          <w:sz w:val="24"/>
        </w:rPr>
        <w:t>(Ding, 2019:80)</w:t>
      </w:r>
      <w:r w:rsidR="00210669">
        <w:rPr>
          <w:rFonts w:hint="eastAsia"/>
          <w:sz w:val="24"/>
        </w:rPr>
        <w:t>.</w:t>
      </w:r>
      <w:r w:rsidRPr="00212A09">
        <w:rPr>
          <w:sz w:val="24"/>
        </w:rPr>
        <w:t xml:space="preserve"> In English to Chinese translation, some sentences cannot be translated word for word. Due to the different ways of expression between Chinese and English, some words in the original text need to be converted to conform to the Chinese expression habits.</w:t>
      </w:r>
    </w:p>
    <w:p w14:paraId="1229F69E" w14:textId="77777777" w:rsidR="00420E04" w:rsidRPr="00420E04" w:rsidRDefault="00420E04" w:rsidP="00420E04">
      <w:pPr>
        <w:spacing w:line="360" w:lineRule="auto"/>
        <w:rPr>
          <w:b/>
          <w:i/>
          <w:sz w:val="24"/>
        </w:rPr>
      </w:pPr>
      <w:r w:rsidRPr="00B50A4A">
        <w:rPr>
          <w:rFonts w:hint="eastAsia"/>
          <w:b/>
          <w:i/>
          <w:sz w:val="24"/>
        </w:rPr>
        <w:t>e.g.1</w:t>
      </w:r>
    </w:p>
    <w:p w14:paraId="6EE6C697" w14:textId="77777777" w:rsidR="00212A09" w:rsidRPr="00212A09" w:rsidRDefault="00210669" w:rsidP="00210669">
      <w:pPr>
        <w:spacing w:line="360" w:lineRule="auto"/>
        <w:ind w:firstLineChars="200" w:firstLine="482"/>
        <w:rPr>
          <w:sz w:val="24"/>
        </w:rPr>
      </w:pPr>
      <w:r w:rsidRPr="00210669">
        <w:rPr>
          <w:b/>
          <w:i/>
          <w:sz w:val="24"/>
        </w:rPr>
        <w:t>ST</w:t>
      </w:r>
      <w:r w:rsidRPr="00210669">
        <w:rPr>
          <w:rFonts w:hint="eastAsia"/>
          <w:b/>
          <w:i/>
          <w:sz w:val="24"/>
        </w:rPr>
        <w:t>:</w:t>
      </w:r>
      <w:r>
        <w:rPr>
          <w:rFonts w:hint="eastAsia"/>
          <w:b/>
          <w:i/>
          <w:sz w:val="24"/>
        </w:rPr>
        <w:t xml:space="preserve"> </w:t>
      </w:r>
      <w:r w:rsidR="00212A09" w:rsidRPr="00212A09">
        <w:rPr>
          <w:sz w:val="24"/>
        </w:rPr>
        <w:t xml:space="preserve">For instance, volunteering for Habitat for Humanity says something </w:t>
      </w:r>
      <w:r w:rsidR="00212A09" w:rsidRPr="0009523F">
        <w:rPr>
          <w:sz w:val="24"/>
          <w:u w:val="single"/>
        </w:rPr>
        <w:t>important</w:t>
      </w:r>
      <w:r w:rsidR="00212A09" w:rsidRPr="00212A09">
        <w:rPr>
          <w:sz w:val="24"/>
        </w:rPr>
        <w:t xml:space="preserve"> not only about your character but also about your ability to work effectively in a team and to solve problems.</w:t>
      </w:r>
    </w:p>
    <w:p w14:paraId="265D7BBA" w14:textId="77777777" w:rsidR="00212A09" w:rsidRPr="00212A09" w:rsidRDefault="00210669" w:rsidP="00210669">
      <w:pPr>
        <w:spacing w:line="360" w:lineRule="auto"/>
        <w:ind w:firstLineChars="200" w:firstLine="482"/>
        <w:rPr>
          <w:sz w:val="24"/>
        </w:rPr>
      </w:pPr>
      <w:r w:rsidRPr="00210669">
        <w:rPr>
          <w:rFonts w:hint="eastAsia"/>
          <w:b/>
          <w:i/>
          <w:sz w:val="24"/>
        </w:rPr>
        <w:t>TT:</w:t>
      </w:r>
      <w:r w:rsidR="00212A09" w:rsidRPr="00212A09">
        <w:rPr>
          <w:rFonts w:hint="eastAsia"/>
          <w:sz w:val="24"/>
        </w:rPr>
        <w:t xml:space="preserve"> </w:t>
      </w:r>
      <w:r w:rsidR="00212A09" w:rsidRPr="00212A09">
        <w:rPr>
          <w:rFonts w:hint="eastAsia"/>
          <w:sz w:val="24"/>
        </w:rPr>
        <w:t>例如，为仁爱之家做志愿服务的</w:t>
      </w:r>
      <w:r w:rsidR="00212A09" w:rsidRPr="0009523F">
        <w:rPr>
          <w:rFonts w:hint="eastAsia"/>
          <w:sz w:val="24"/>
          <w:u w:val="single"/>
        </w:rPr>
        <w:t>重要性</w:t>
      </w:r>
      <w:r w:rsidR="00212A09" w:rsidRPr="00212A09">
        <w:rPr>
          <w:rFonts w:hint="eastAsia"/>
          <w:sz w:val="24"/>
        </w:rPr>
        <w:t>不仅在于展示您的性格，也展示了您在团队中有效工作和解决问题的能力。</w:t>
      </w:r>
    </w:p>
    <w:p w14:paraId="6B60658F" w14:textId="77777777" w:rsidR="00212A09" w:rsidRDefault="00210669" w:rsidP="00210669">
      <w:pPr>
        <w:spacing w:line="360" w:lineRule="auto"/>
        <w:ind w:firstLineChars="200" w:firstLine="482"/>
        <w:rPr>
          <w:sz w:val="24"/>
        </w:rPr>
      </w:pPr>
      <w:r w:rsidRPr="00210669">
        <w:rPr>
          <w:b/>
          <w:i/>
          <w:sz w:val="24"/>
        </w:rPr>
        <w:t>Analysis:</w:t>
      </w:r>
      <w:r w:rsidRPr="00210669">
        <w:rPr>
          <w:sz w:val="24"/>
        </w:rPr>
        <w:t xml:space="preserve"> </w:t>
      </w:r>
      <w:r w:rsidR="00420E04" w:rsidRPr="00420E04">
        <w:rPr>
          <w:sz w:val="24"/>
        </w:rPr>
        <w:t>This example is about the conversion of part of speech.</w:t>
      </w:r>
      <w:r w:rsidR="00420E04">
        <w:rPr>
          <w:rFonts w:hint="eastAsia"/>
          <w:sz w:val="24"/>
        </w:rPr>
        <w:t xml:space="preserve"> </w:t>
      </w:r>
      <w:r w:rsidR="00212A09" w:rsidRPr="00212A09">
        <w:rPr>
          <w:rFonts w:hint="eastAsia"/>
          <w:sz w:val="24"/>
        </w:rPr>
        <w:t xml:space="preserve">In the original, </w:t>
      </w:r>
      <w:r w:rsidR="00212A09" w:rsidRPr="00212A09">
        <w:rPr>
          <w:rFonts w:hint="eastAsia"/>
          <w:sz w:val="24"/>
        </w:rPr>
        <w:t>“</w:t>
      </w:r>
      <w:r w:rsidR="00212A09" w:rsidRPr="00212A09">
        <w:rPr>
          <w:rFonts w:hint="eastAsia"/>
          <w:sz w:val="24"/>
        </w:rPr>
        <w:t>important</w:t>
      </w:r>
      <w:r w:rsidR="00212A09" w:rsidRPr="00212A09">
        <w:rPr>
          <w:rFonts w:hint="eastAsia"/>
          <w:sz w:val="24"/>
        </w:rPr>
        <w:t>”</w:t>
      </w:r>
      <w:r w:rsidR="00212A09" w:rsidRPr="00212A09">
        <w:rPr>
          <w:rFonts w:hint="eastAsia"/>
          <w:sz w:val="24"/>
        </w:rPr>
        <w:t xml:space="preserve"> is an adjective, meaning "</w:t>
      </w:r>
      <w:r w:rsidR="00212A09" w:rsidRPr="00212A09">
        <w:rPr>
          <w:rFonts w:hint="eastAsia"/>
          <w:sz w:val="24"/>
        </w:rPr>
        <w:t>重要的</w:t>
      </w:r>
      <w:r w:rsidR="00212A09" w:rsidRPr="00212A09">
        <w:rPr>
          <w:rFonts w:hint="eastAsia"/>
          <w:sz w:val="24"/>
        </w:rPr>
        <w:t>". The translator translates it as "</w:t>
      </w:r>
      <w:r w:rsidR="00212A09" w:rsidRPr="00212A09">
        <w:rPr>
          <w:rFonts w:hint="eastAsia"/>
          <w:sz w:val="24"/>
        </w:rPr>
        <w:t>…的重要性</w:t>
      </w:r>
      <w:r w:rsidR="00212A09" w:rsidRPr="00212A09">
        <w:rPr>
          <w:rFonts w:hint="eastAsia"/>
          <w:sz w:val="24"/>
        </w:rPr>
        <w:t>" instead of "</w:t>
      </w:r>
      <w:r w:rsidR="00212A09" w:rsidRPr="00212A09">
        <w:rPr>
          <w:rFonts w:hint="eastAsia"/>
          <w:sz w:val="24"/>
        </w:rPr>
        <w:t>…是重要的</w:t>
      </w:r>
      <w:r w:rsidR="00212A09" w:rsidRPr="00212A09">
        <w:rPr>
          <w:rFonts w:hint="eastAsia"/>
          <w:sz w:val="24"/>
        </w:rPr>
        <w:t>". The former is more in line with Chinese expression habits.</w:t>
      </w:r>
    </w:p>
    <w:p w14:paraId="6C251ABA" w14:textId="77777777" w:rsidR="00420E04" w:rsidRDefault="0009523F" w:rsidP="00420E04">
      <w:pPr>
        <w:spacing w:line="360" w:lineRule="auto"/>
        <w:rPr>
          <w:b/>
          <w:i/>
          <w:sz w:val="24"/>
        </w:rPr>
      </w:pPr>
      <w:r>
        <w:rPr>
          <w:rFonts w:hint="eastAsia"/>
          <w:b/>
          <w:i/>
          <w:sz w:val="24"/>
        </w:rPr>
        <w:t>e.g.2</w:t>
      </w:r>
    </w:p>
    <w:p w14:paraId="667F5478" w14:textId="77777777" w:rsidR="00420E04" w:rsidRPr="00420E04" w:rsidRDefault="00420E04" w:rsidP="00420E04">
      <w:pPr>
        <w:spacing w:line="360" w:lineRule="auto"/>
        <w:ind w:firstLineChars="200" w:firstLine="482"/>
        <w:rPr>
          <w:sz w:val="24"/>
        </w:rPr>
      </w:pPr>
      <w:r w:rsidRPr="00420E04">
        <w:rPr>
          <w:b/>
          <w:i/>
          <w:sz w:val="24"/>
        </w:rPr>
        <w:t>ST</w:t>
      </w:r>
      <w:r w:rsidRPr="00420E04">
        <w:rPr>
          <w:rFonts w:hint="eastAsia"/>
          <w:b/>
          <w:i/>
          <w:sz w:val="24"/>
        </w:rPr>
        <w:t>:</w:t>
      </w:r>
      <w:r>
        <w:rPr>
          <w:rFonts w:hint="eastAsia"/>
          <w:b/>
          <w:i/>
          <w:sz w:val="24"/>
        </w:rPr>
        <w:t xml:space="preserve"> </w:t>
      </w:r>
      <w:r w:rsidRPr="0009523F">
        <w:rPr>
          <w:sz w:val="24"/>
          <w:u w:val="single"/>
        </w:rPr>
        <w:t>Getting hired</w:t>
      </w:r>
      <w:r w:rsidRPr="00420E04">
        <w:rPr>
          <w:sz w:val="24"/>
        </w:rPr>
        <w:t xml:space="preserve"> has always involved writing.</w:t>
      </w:r>
    </w:p>
    <w:p w14:paraId="3DD86605" w14:textId="77777777" w:rsidR="00420E04" w:rsidRDefault="00420E04" w:rsidP="00420E04">
      <w:pPr>
        <w:spacing w:line="360" w:lineRule="auto"/>
        <w:ind w:firstLineChars="200" w:firstLine="482"/>
        <w:rPr>
          <w:sz w:val="24"/>
        </w:rPr>
      </w:pPr>
      <w:r w:rsidRPr="00420E04">
        <w:rPr>
          <w:rFonts w:hint="eastAsia"/>
          <w:b/>
          <w:i/>
          <w:sz w:val="24"/>
        </w:rPr>
        <w:t>TT:</w:t>
      </w:r>
      <w:r>
        <w:rPr>
          <w:rFonts w:hint="eastAsia"/>
          <w:b/>
          <w:i/>
          <w:sz w:val="24"/>
        </w:rPr>
        <w:t xml:space="preserve"> </w:t>
      </w:r>
      <w:r w:rsidRPr="0009523F">
        <w:rPr>
          <w:rFonts w:hint="eastAsia"/>
          <w:sz w:val="24"/>
          <w:u w:val="single"/>
        </w:rPr>
        <w:t>求职</w:t>
      </w:r>
      <w:r w:rsidRPr="00420E04">
        <w:rPr>
          <w:rFonts w:hint="eastAsia"/>
          <w:sz w:val="24"/>
        </w:rPr>
        <w:t>时总是要涉及写作。</w:t>
      </w:r>
    </w:p>
    <w:p w14:paraId="31CEB345" w14:textId="77777777" w:rsidR="00420E04" w:rsidRPr="00212A09" w:rsidRDefault="00420E04" w:rsidP="00420E04">
      <w:pPr>
        <w:spacing w:line="360" w:lineRule="auto"/>
        <w:ind w:firstLineChars="200" w:firstLine="482"/>
        <w:rPr>
          <w:sz w:val="24"/>
        </w:rPr>
      </w:pPr>
      <w:r w:rsidRPr="00210669">
        <w:rPr>
          <w:b/>
          <w:i/>
          <w:sz w:val="24"/>
        </w:rPr>
        <w:t>Analysis:</w:t>
      </w:r>
      <w:r>
        <w:rPr>
          <w:rFonts w:hint="eastAsia"/>
          <w:b/>
          <w:i/>
          <w:sz w:val="24"/>
        </w:rPr>
        <w:t xml:space="preserve"> </w:t>
      </w:r>
      <w:r w:rsidR="0009523F" w:rsidRPr="0009523F">
        <w:rPr>
          <w:sz w:val="24"/>
        </w:rPr>
        <w:t>This example is about voice conversion.</w:t>
      </w:r>
      <w:r w:rsidR="0009523F">
        <w:rPr>
          <w:rFonts w:hint="eastAsia"/>
          <w:sz w:val="24"/>
        </w:rPr>
        <w:t xml:space="preserve"> </w:t>
      </w:r>
      <w:r w:rsidRPr="00420E04">
        <w:rPr>
          <w:rFonts w:hint="eastAsia"/>
          <w:sz w:val="24"/>
        </w:rPr>
        <w:t xml:space="preserve">The " getting hired " in the original is a passive voice, which means </w:t>
      </w:r>
      <w:r w:rsidRPr="00420E04">
        <w:rPr>
          <w:rFonts w:hint="eastAsia"/>
          <w:sz w:val="24"/>
        </w:rPr>
        <w:t>“被录用”</w:t>
      </w:r>
      <w:r w:rsidRPr="00420E04">
        <w:rPr>
          <w:rFonts w:hint="eastAsia"/>
          <w:sz w:val="24"/>
        </w:rPr>
        <w:t>, but in order to conform to Chinese grammar and expression, the translator translates it as "</w:t>
      </w:r>
      <w:r w:rsidRPr="00420E04">
        <w:rPr>
          <w:rFonts w:hint="eastAsia"/>
          <w:sz w:val="24"/>
        </w:rPr>
        <w:t>求职</w:t>
      </w:r>
      <w:r w:rsidRPr="00420E04">
        <w:rPr>
          <w:rFonts w:hint="eastAsia"/>
          <w:sz w:val="24"/>
        </w:rPr>
        <w:t>". Such a translation reads more fluent and authentic.</w:t>
      </w:r>
    </w:p>
    <w:p w14:paraId="61C035A8" w14:textId="77777777" w:rsidR="00212A09" w:rsidRPr="002E5CAD" w:rsidRDefault="007A58D2" w:rsidP="002E5CAD">
      <w:pPr>
        <w:pStyle w:val="4"/>
        <w:ind w:firstLine="482"/>
      </w:pPr>
      <w:bookmarkStart w:id="82" w:name="_Toc33970514"/>
      <w:r w:rsidRPr="002E5CAD">
        <w:rPr>
          <w:rFonts w:hint="eastAsia"/>
        </w:rPr>
        <w:t xml:space="preserve">5.2.2 </w:t>
      </w:r>
      <w:r w:rsidR="00212A09" w:rsidRPr="002E5CAD">
        <w:t>Negation</w:t>
      </w:r>
      <w:bookmarkEnd w:id="82"/>
      <w:r w:rsidR="00212A09" w:rsidRPr="002E5CAD">
        <w:t xml:space="preserve"> </w:t>
      </w:r>
    </w:p>
    <w:p w14:paraId="25D754D6" w14:textId="77777777" w:rsidR="00212A09" w:rsidRPr="00212A09" w:rsidRDefault="00212A09" w:rsidP="00212A09">
      <w:pPr>
        <w:spacing w:line="360" w:lineRule="auto"/>
        <w:ind w:firstLineChars="200" w:firstLine="480"/>
        <w:rPr>
          <w:sz w:val="24"/>
        </w:rPr>
      </w:pPr>
      <w:r w:rsidRPr="00212A09">
        <w:rPr>
          <w:sz w:val="24"/>
        </w:rPr>
        <w:t>English and Chinese have different word order in the expression of sentences, so they adopt the methods of negation. This method means that in order to take care of the target language habit, the positive or negative expression in the original language can</w:t>
      </w:r>
      <w:r w:rsidRPr="00212A09">
        <w:rPr>
          <w:rFonts w:hint="eastAsia"/>
          <w:sz w:val="24"/>
        </w:rPr>
        <w:t xml:space="preserve"> be converted into the negative or positive expression in the target language</w:t>
      </w:r>
      <w:r w:rsidRPr="00212A09">
        <w:rPr>
          <w:rFonts w:hint="eastAsia"/>
          <w:sz w:val="24"/>
        </w:rPr>
        <w:t>（</w:t>
      </w:r>
      <w:r w:rsidRPr="00212A09">
        <w:rPr>
          <w:rFonts w:hint="eastAsia"/>
          <w:sz w:val="24"/>
        </w:rPr>
        <w:t>Ding, 20019:80</w:t>
      </w:r>
      <w:r w:rsidRPr="00212A09">
        <w:rPr>
          <w:rFonts w:hint="eastAsia"/>
          <w:sz w:val="24"/>
        </w:rPr>
        <w:t>）</w:t>
      </w:r>
      <w:r w:rsidRPr="00212A09">
        <w:rPr>
          <w:rFonts w:hint="eastAsia"/>
          <w:sz w:val="24"/>
        </w:rPr>
        <w:t>. The purpose of this paper is to solve the difficulties of sentence order expression in the process of translation so as to make the translation smooth.</w:t>
      </w:r>
    </w:p>
    <w:p w14:paraId="50DE514F" w14:textId="77777777" w:rsidR="00212A09" w:rsidRPr="00212A09" w:rsidRDefault="00210669" w:rsidP="00210669">
      <w:pPr>
        <w:spacing w:line="360" w:lineRule="auto"/>
        <w:ind w:firstLineChars="200" w:firstLine="482"/>
        <w:rPr>
          <w:sz w:val="24"/>
        </w:rPr>
      </w:pPr>
      <w:r w:rsidRPr="00210669">
        <w:rPr>
          <w:b/>
          <w:i/>
          <w:sz w:val="24"/>
        </w:rPr>
        <w:t>ST:</w:t>
      </w:r>
      <w:r w:rsidR="00212A09" w:rsidRPr="00212A09">
        <w:rPr>
          <w:sz w:val="24"/>
        </w:rPr>
        <w:t xml:space="preserve"> There is really </w:t>
      </w:r>
      <w:r w:rsidR="00212A09" w:rsidRPr="0009523F">
        <w:rPr>
          <w:sz w:val="24"/>
          <w:u w:val="single"/>
        </w:rPr>
        <w:t>no mystery</w:t>
      </w:r>
      <w:r w:rsidR="00212A09" w:rsidRPr="00212A09">
        <w:rPr>
          <w:sz w:val="24"/>
        </w:rPr>
        <w:t xml:space="preserve"> about what employers want in an employee.</w:t>
      </w:r>
    </w:p>
    <w:p w14:paraId="7BE22D0C" w14:textId="77777777" w:rsidR="00212A09" w:rsidRPr="00212A09" w:rsidRDefault="00210669" w:rsidP="00210669">
      <w:pPr>
        <w:spacing w:line="360" w:lineRule="auto"/>
        <w:ind w:firstLineChars="200" w:firstLine="482"/>
        <w:rPr>
          <w:sz w:val="24"/>
        </w:rPr>
      </w:pPr>
      <w:r w:rsidRPr="00210669">
        <w:rPr>
          <w:b/>
          <w:i/>
          <w:sz w:val="24"/>
        </w:rPr>
        <w:lastRenderedPageBreak/>
        <w:t>TT:</w:t>
      </w:r>
      <w:r w:rsidR="00212A09" w:rsidRPr="00212A09">
        <w:rPr>
          <w:rFonts w:hint="eastAsia"/>
          <w:sz w:val="24"/>
        </w:rPr>
        <w:t xml:space="preserve"> </w:t>
      </w:r>
      <w:r w:rsidR="00212A09" w:rsidRPr="00212A09">
        <w:rPr>
          <w:rFonts w:hint="eastAsia"/>
          <w:sz w:val="24"/>
        </w:rPr>
        <w:t>雇主对雇员的要求其实很</w:t>
      </w:r>
      <w:r w:rsidR="00212A09" w:rsidRPr="0009523F">
        <w:rPr>
          <w:rFonts w:hint="eastAsia"/>
          <w:sz w:val="24"/>
          <w:u w:val="single"/>
        </w:rPr>
        <w:t>显而易见</w:t>
      </w:r>
      <w:r w:rsidR="00212A09" w:rsidRPr="00212A09">
        <w:rPr>
          <w:rFonts w:hint="eastAsia"/>
          <w:sz w:val="24"/>
        </w:rPr>
        <w:t>。</w:t>
      </w:r>
    </w:p>
    <w:p w14:paraId="2EE70E09" w14:textId="77777777" w:rsidR="00752129" w:rsidRDefault="00210669" w:rsidP="00210669">
      <w:pPr>
        <w:spacing w:line="360" w:lineRule="auto"/>
        <w:ind w:firstLineChars="200" w:firstLine="482"/>
        <w:rPr>
          <w:sz w:val="24"/>
        </w:rPr>
      </w:pPr>
      <w:r w:rsidRPr="00210669">
        <w:rPr>
          <w:b/>
          <w:i/>
          <w:sz w:val="24"/>
        </w:rPr>
        <w:t>Analysis:</w:t>
      </w:r>
      <w:r>
        <w:rPr>
          <w:rFonts w:hint="eastAsia"/>
          <w:b/>
          <w:i/>
          <w:sz w:val="24"/>
        </w:rPr>
        <w:t xml:space="preserve"> </w:t>
      </w:r>
      <w:r w:rsidR="00212A09" w:rsidRPr="00212A09">
        <w:rPr>
          <w:rFonts w:hint="eastAsia"/>
          <w:sz w:val="24"/>
        </w:rPr>
        <w:t xml:space="preserve">The </w:t>
      </w:r>
      <w:r w:rsidR="00212A09" w:rsidRPr="00212A09">
        <w:rPr>
          <w:rFonts w:hint="eastAsia"/>
          <w:sz w:val="24"/>
        </w:rPr>
        <w:t>“</w:t>
      </w:r>
      <w:r w:rsidR="00212A09" w:rsidRPr="00212A09">
        <w:rPr>
          <w:rFonts w:hint="eastAsia"/>
          <w:sz w:val="24"/>
        </w:rPr>
        <w:t>mystery</w:t>
      </w:r>
      <w:r w:rsidR="00212A09" w:rsidRPr="00212A09">
        <w:rPr>
          <w:rFonts w:hint="eastAsia"/>
          <w:sz w:val="24"/>
        </w:rPr>
        <w:t>”</w:t>
      </w:r>
      <w:r w:rsidR="00212A09" w:rsidRPr="00212A09">
        <w:rPr>
          <w:rFonts w:hint="eastAsia"/>
          <w:sz w:val="24"/>
        </w:rPr>
        <w:t xml:space="preserve"> in the original text is a noun, which is translated into the adjective "</w:t>
      </w:r>
      <w:r w:rsidR="00212A09" w:rsidRPr="00212A09">
        <w:rPr>
          <w:rFonts w:hint="eastAsia"/>
          <w:sz w:val="24"/>
        </w:rPr>
        <w:t>神秘的</w:t>
      </w:r>
      <w:r w:rsidR="00212A09" w:rsidRPr="00212A09">
        <w:rPr>
          <w:rFonts w:hint="eastAsia"/>
          <w:sz w:val="24"/>
        </w:rPr>
        <w:t>". "</w:t>
      </w:r>
      <w:r w:rsidR="00212A09" w:rsidRPr="00212A09">
        <w:rPr>
          <w:rFonts w:hint="eastAsia"/>
          <w:sz w:val="24"/>
        </w:rPr>
        <w:t>不是神秘的</w:t>
      </w:r>
      <w:r w:rsidR="00212A09" w:rsidRPr="00212A09">
        <w:rPr>
          <w:rFonts w:hint="eastAsia"/>
          <w:sz w:val="24"/>
        </w:rPr>
        <w:t>" is "</w:t>
      </w:r>
      <w:r w:rsidR="00212A09" w:rsidRPr="00212A09">
        <w:rPr>
          <w:rFonts w:hint="eastAsia"/>
          <w:sz w:val="24"/>
        </w:rPr>
        <w:t>浅显的，众所周知的</w:t>
      </w:r>
      <w:r w:rsidR="00212A09" w:rsidRPr="00212A09">
        <w:rPr>
          <w:rFonts w:hint="eastAsia"/>
          <w:sz w:val="24"/>
        </w:rPr>
        <w:t>" in Chinese expression, so the translator translates it as "</w:t>
      </w:r>
      <w:r w:rsidR="00212A09" w:rsidRPr="00212A09">
        <w:rPr>
          <w:rFonts w:hint="eastAsia"/>
          <w:sz w:val="24"/>
        </w:rPr>
        <w:t>显而易见</w:t>
      </w:r>
      <w:r w:rsidR="00212A09" w:rsidRPr="00212A09">
        <w:rPr>
          <w:rFonts w:hint="eastAsia"/>
          <w:sz w:val="24"/>
        </w:rPr>
        <w:t>". The original text is definite sentence, the translator translates it into a</w:t>
      </w:r>
      <w:r w:rsidR="00212A09" w:rsidRPr="00212A09">
        <w:rPr>
          <w:sz w:val="24"/>
        </w:rPr>
        <w:t>ffirmative sentence. It is not hard to see that translators often use more than one translation technique when translating a sentence.</w:t>
      </w:r>
    </w:p>
    <w:p w14:paraId="71123FAA" w14:textId="77777777" w:rsidR="00212A09" w:rsidRPr="002E5CAD" w:rsidRDefault="007A58D2" w:rsidP="002E5CAD">
      <w:pPr>
        <w:pStyle w:val="4"/>
        <w:ind w:firstLine="482"/>
      </w:pPr>
      <w:bookmarkStart w:id="83" w:name="_Toc33970515"/>
      <w:r w:rsidRPr="002E5CAD">
        <w:rPr>
          <w:rFonts w:hint="eastAsia"/>
        </w:rPr>
        <w:t xml:space="preserve">5.2.3 </w:t>
      </w:r>
      <w:r w:rsidR="00212A09" w:rsidRPr="002E5CAD">
        <w:t>Amplification</w:t>
      </w:r>
      <w:bookmarkEnd w:id="83"/>
      <w:r w:rsidR="00212A09" w:rsidRPr="002E5CAD">
        <w:t xml:space="preserve"> </w:t>
      </w:r>
    </w:p>
    <w:p w14:paraId="64215923" w14:textId="77777777" w:rsidR="00212A09" w:rsidRDefault="00212A09" w:rsidP="00212A09">
      <w:pPr>
        <w:spacing w:line="360" w:lineRule="auto"/>
        <w:ind w:firstLineChars="200" w:firstLine="480"/>
        <w:rPr>
          <w:sz w:val="24"/>
        </w:rPr>
      </w:pPr>
      <w:r w:rsidRPr="00212A09">
        <w:rPr>
          <w:sz w:val="24"/>
        </w:rPr>
        <w:t>Amplification is to add or supplement words that are not or omitted in English sentences so as to express the contents of English sentences more clearly.</w:t>
      </w:r>
    </w:p>
    <w:p w14:paraId="6E6581A2" w14:textId="77777777" w:rsidR="0009523F" w:rsidRPr="0009523F" w:rsidRDefault="0009523F" w:rsidP="0009523F">
      <w:pPr>
        <w:spacing w:line="360" w:lineRule="auto"/>
        <w:rPr>
          <w:b/>
          <w:i/>
          <w:sz w:val="24"/>
        </w:rPr>
      </w:pPr>
      <w:r w:rsidRPr="00B50A4A">
        <w:rPr>
          <w:rFonts w:hint="eastAsia"/>
          <w:b/>
          <w:i/>
          <w:sz w:val="24"/>
        </w:rPr>
        <w:t>e.g.1</w:t>
      </w:r>
    </w:p>
    <w:p w14:paraId="472B0F99" w14:textId="77777777" w:rsidR="00212A09" w:rsidRPr="00212A09" w:rsidRDefault="00210669" w:rsidP="00210669">
      <w:pPr>
        <w:spacing w:line="360" w:lineRule="auto"/>
        <w:ind w:firstLineChars="200" w:firstLine="482"/>
        <w:rPr>
          <w:sz w:val="24"/>
        </w:rPr>
      </w:pPr>
      <w:r w:rsidRPr="00210669">
        <w:rPr>
          <w:b/>
          <w:i/>
          <w:sz w:val="24"/>
        </w:rPr>
        <w:t>ST:</w:t>
      </w:r>
      <w:r w:rsidR="00212A09" w:rsidRPr="00212A09">
        <w:rPr>
          <w:sz w:val="24"/>
        </w:rPr>
        <w:t xml:space="preserve"> Learn about potential employers. Once you’ve identified a company of interest—maybe because you have seen an ad for a position, know someone who works there, or have always thought about working there—start learning about the company by studying its website. </w:t>
      </w:r>
      <w:r w:rsidR="00212A09" w:rsidRPr="0009523F">
        <w:rPr>
          <w:sz w:val="24"/>
          <w:u w:val="single"/>
        </w:rPr>
        <w:t>But don’t stop there.</w:t>
      </w:r>
      <w:r w:rsidR="00212A09" w:rsidRPr="00212A09">
        <w:rPr>
          <w:sz w:val="24"/>
        </w:rPr>
        <w:t xml:space="preserve"> Conduct informational interviews with people who have worked there or who know people who have; ask your professors if they can help you identify people to interview.</w:t>
      </w:r>
    </w:p>
    <w:p w14:paraId="5A024236" w14:textId="77777777"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了解潜在的雇主。一旦确定了感兴趣的公司——可能是因为您看过某个职位的广告，认识了在那工作的人或者一直想在那工作的人，便可以通过研究其网站来了解该公司。</w:t>
      </w:r>
      <w:r w:rsidR="00212A09" w:rsidRPr="0009523F">
        <w:rPr>
          <w:rFonts w:hint="eastAsia"/>
          <w:sz w:val="24"/>
          <w:u w:val="single"/>
        </w:rPr>
        <w:t>但是不要一直停在那里研究。</w:t>
      </w:r>
      <w:r w:rsidR="00212A09" w:rsidRPr="00212A09">
        <w:rPr>
          <w:rFonts w:hint="eastAsia"/>
          <w:sz w:val="24"/>
        </w:rPr>
        <w:t>与在那里工作或认识的人交流，收集信息；咨询您的教授是否可以帮助您确定要面试的人。</w:t>
      </w:r>
    </w:p>
    <w:p w14:paraId="23B30575" w14:textId="77777777" w:rsidR="00212A09" w:rsidRDefault="00210669" w:rsidP="00210669">
      <w:pPr>
        <w:spacing w:line="360" w:lineRule="auto"/>
        <w:ind w:firstLineChars="200" w:firstLine="482"/>
        <w:rPr>
          <w:sz w:val="24"/>
        </w:rPr>
      </w:pPr>
      <w:r w:rsidRPr="00210669">
        <w:rPr>
          <w:b/>
          <w:i/>
          <w:sz w:val="24"/>
        </w:rPr>
        <w:t>Analysis:</w:t>
      </w:r>
      <w:r>
        <w:rPr>
          <w:rFonts w:hint="eastAsia"/>
          <w:b/>
          <w:i/>
          <w:sz w:val="24"/>
        </w:rPr>
        <w:t xml:space="preserve"> </w:t>
      </w:r>
      <w:r w:rsidR="00212A09" w:rsidRPr="00212A09">
        <w:rPr>
          <w:rFonts w:hint="eastAsia"/>
          <w:sz w:val="24"/>
        </w:rPr>
        <w:t>The original literally means</w:t>
      </w:r>
      <w:r w:rsidR="00212A09" w:rsidRPr="00212A09">
        <w:rPr>
          <w:rFonts w:hint="eastAsia"/>
          <w:sz w:val="24"/>
        </w:rPr>
        <w:t>”不要停在那里”</w:t>
      </w:r>
      <w:r w:rsidR="00212A09" w:rsidRPr="00212A09">
        <w:rPr>
          <w:rFonts w:hint="eastAsia"/>
          <w:sz w:val="24"/>
        </w:rPr>
        <w:t>. If the original meaning is copied, the context will not be understood and will cause ambiguity. According to the context, this passage is about understanding potential employers and studying the companies to be applied. The author suggests studying the company's website to learn about it, but says don't stop there all the time. As can be seen from the above, the author suggests that candidates should not stop there to study all the time, so the translator adds</w:t>
      </w:r>
      <w:r w:rsidR="00212A09" w:rsidRPr="00212A09">
        <w:rPr>
          <w:rFonts w:hint="eastAsia"/>
          <w:sz w:val="24"/>
        </w:rPr>
        <w:t>“一直、研究”</w:t>
      </w:r>
      <w:r w:rsidR="00212A09" w:rsidRPr="00212A09">
        <w:rPr>
          <w:rFonts w:hint="eastAsia"/>
          <w:sz w:val="24"/>
        </w:rPr>
        <w:t>.</w:t>
      </w:r>
    </w:p>
    <w:p w14:paraId="25E52C4D" w14:textId="77777777" w:rsidR="0009523F" w:rsidRPr="0009523F" w:rsidRDefault="0009523F" w:rsidP="0009523F">
      <w:pPr>
        <w:spacing w:line="360" w:lineRule="auto"/>
        <w:rPr>
          <w:b/>
          <w:i/>
          <w:sz w:val="24"/>
        </w:rPr>
      </w:pPr>
      <w:r>
        <w:rPr>
          <w:rFonts w:hint="eastAsia"/>
          <w:b/>
          <w:i/>
          <w:sz w:val="24"/>
        </w:rPr>
        <w:t>e.g.2</w:t>
      </w:r>
    </w:p>
    <w:p w14:paraId="63E154CC" w14:textId="77777777" w:rsidR="0009523F" w:rsidRPr="0009523F" w:rsidRDefault="0009523F" w:rsidP="0009523F">
      <w:pPr>
        <w:spacing w:line="360" w:lineRule="auto"/>
        <w:ind w:firstLineChars="200" w:firstLine="482"/>
        <w:rPr>
          <w:sz w:val="24"/>
        </w:rPr>
      </w:pPr>
      <w:r w:rsidRPr="00210669">
        <w:rPr>
          <w:b/>
          <w:i/>
          <w:sz w:val="24"/>
        </w:rPr>
        <w:t>ST:</w:t>
      </w:r>
      <w:r>
        <w:rPr>
          <w:rFonts w:hint="eastAsia"/>
          <w:b/>
          <w:i/>
          <w:sz w:val="24"/>
        </w:rPr>
        <w:t xml:space="preserve"> </w:t>
      </w:r>
      <w:r w:rsidRPr="0009523F">
        <w:rPr>
          <w:rFonts w:hint="eastAsia"/>
          <w:sz w:val="24"/>
        </w:rPr>
        <w:t>—</w:t>
      </w:r>
      <w:r w:rsidRPr="0009523F">
        <w:rPr>
          <w:sz w:val="24"/>
        </w:rPr>
        <w:t xml:space="preserve"> What kind of organization would you like to work for? For-profit or nonprofit? Government or private industry? </w:t>
      </w:r>
      <w:r w:rsidRPr="009F500C">
        <w:rPr>
          <w:sz w:val="24"/>
          <w:u w:val="single"/>
        </w:rPr>
        <w:t xml:space="preserve">Small or large? </w:t>
      </w:r>
      <w:r w:rsidRPr="0009523F">
        <w:rPr>
          <w:sz w:val="24"/>
        </w:rPr>
        <w:t>Startup or established?</w:t>
      </w:r>
    </w:p>
    <w:p w14:paraId="567EF33F" w14:textId="77777777" w:rsidR="0009523F" w:rsidRDefault="0009523F" w:rsidP="0009523F">
      <w:pPr>
        <w:spacing w:line="360" w:lineRule="auto"/>
        <w:ind w:firstLineChars="200" w:firstLine="482"/>
        <w:rPr>
          <w:sz w:val="24"/>
        </w:rPr>
      </w:pPr>
      <w:r w:rsidRPr="00210669">
        <w:rPr>
          <w:b/>
          <w:i/>
          <w:sz w:val="24"/>
        </w:rPr>
        <w:lastRenderedPageBreak/>
        <w:t>TT:</w:t>
      </w:r>
      <w:r>
        <w:rPr>
          <w:rFonts w:hint="eastAsia"/>
          <w:b/>
          <w:i/>
          <w:sz w:val="24"/>
        </w:rPr>
        <w:t xml:space="preserve"> </w:t>
      </w:r>
      <w:r w:rsidRPr="0009523F">
        <w:rPr>
          <w:rFonts w:hint="eastAsia"/>
          <w:sz w:val="24"/>
        </w:rPr>
        <w:t>——你想为哪种机构工作？营利性</w:t>
      </w:r>
      <w:r>
        <w:rPr>
          <w:rFonts w:hint="eastAsia"/>
          <w:sz w:val="24"/>
        </w:rPr>
        <w:t>的</w:t>
      </w:r>
      <w:r w:rsidRPr="0009523F">
        <w:rPr>
          <w:rFonts w:hint="eastAsia"/>
          <w:sz w:val="24"/>
        </w:rPr>
        <w:t>还是非营利性</w:t>
      </w:r>
      <w:r>
        <w:rPr>
          <w:rFonts w:hint="eastAsia"/>
          <w:sz w:val="24"/>
        </w:rPr>
        <w:t>的</w:t>
      </w:r>
      <w:r w:rsidRPr="0009523F">
        <w:rPr>
          <w:rFonts w:hint="eastAsia"/>
          <w:sz w:val="24"/>
        </w:rPr>
        <w:t>？</w:t>
      </w:r>
      <w:r w:rsidRPr="0009523F">
        <w:rPr>
          <w:rFonts w:hint="eastAsia"/>
          <w:sz w:val="24"/>
        </w:rPr>
        <w:t xml:space="preserve"> </w:t>
      </w:r>
      <w:r>
        <w:rPr>
          <w:rFonts w:hint="eastAsia"/>
          <w:sz w:val="24"/>
        </w:rPr>
        <w:t>国企还是私企？</w:t>
      </w:r>
      <w:r w:rsidRPr="009F500C">
        <w:rPr>
          <w:rFonts w:hint="eastAsia"/>
          <w:sz w:val="24"/>
          <w:u w:val="single"/>
        </w:rPr>
        <w:t>小公司还是大公司？</w:t>
      </w:r>
      <w:r w:rsidRPr="0009523F">
        <w:rPr>
          <w:rFonts w:hint="eastAsia"/>
          <w:sz w:val="24"/>
        </w:rPr>
        <w:t>未启动的还是已成立的？</w:t>
      </w:r>
    </w:p>
    <w:p w14:paraId="5F468942" w14:textId="77777777" w:rsidR="0009523F" w:rsidRPr="0009523F" w:rsidRDefault="0009523F" w:rsidP="0009523F">
      <w:pPr>
        <w:spacing w:line="360" w:lineRule="auto"/>
        <w:ind w:firstLineChars="200" w:firstLine="482"/>
        <w:rPr>
          <w:sz w:val="24"/>
        </w:rPr>
      </w:pPr>
      <w:r w:rsidRPr="00210669">
        <w:rPr>
          <w:b/>
          <w:i/>
          <w:sz w:val="24"/>
        </w:rPr>
        <w:t>Analysis:</w:t>
      </w:r>
      <w:r>
        <w:rPr>
          <w:rFonts w:hint="eastAsia"/>
          <w:b/>
          <w:i/>
          <w:sz w:val="24"/>
        </w:rPr>
        <w:t xml:space="preserve"> </w:t>
      </w:r>
      <w:r w:rsidRPr="0009523F">
        <w:rPr>
          <w:sz w:val="24"/>
        </w:rPr>
        <w:t>The original text is concise and omits many words.</w:t>
      </w:r>
      <w:r w:rsidRPr="0009523F">
        <w:t xml:space="preserve"> </w:t>
      </w:r>
      <w:r w:rsidRPr="0009523F">
        <w:rPr>
          <w:sz w:val="24"/>
        </w:rPr>
        <w:t>In the example, the original text omits "company". If translated directly, it is "</w:t>
      </w:r>
      <w:r w:rsidR="009F500C">
        <w:rPr>
          <w:rFonts w:hint="eastAsia"/>
          <w:sz w:val="24"/>
        </w:rPr>
        <w:t>大的</w:t>
      </w:r>
      <w:r w:rsidR="009F500C">
        <w:rPr>
          <w:sz w:val="24"/>
        </w:rPr>
        <w:t>还是小的</w:t>
      </w:r>
      <w:r w:rsidR="009F500C">
        <w:rPr>
          <w:rFonts w:hint="eastAsia"/>
          <w:sz w:val="24"/>
        </w:rPr>
        <w:t>？</w:t>
      </w:r>
      <w:r w:rsidR="009F500C">
        <w:rPr>
          <w:sz w:val="24"/>
        </w:rPr>
        <w:t>"</w:t>
      </w:r>
      <w:r w:rsidR="009F500C">
        <w:rPr>
          <w:rFonts w:hint="eastAsia"/>
          <w:sz w:val="24"/>
        </w:rPr>
        <w:t>. I</w:t>
      </w:r>
      <w:r w:rsidR="009F500C" w:rsidRPr="009F500C">
        <w:rPr>
          <w:sz w:val="24"/>
        </w:rPr>
        <w:t>n order to avoid the situation that the sentence is not smooth, the translator</w:t>
      </w:r>
      <w:r w:rsidR="009F500C">
        <w:rPr>
          <w:sz w:val="24"/>
        </w:rPr>
        <w:t xml:space="preserve"> needs to add the omitted words</w:t>
      </w:r>
      <w:r w:rsidR="009F500C">
        <w:rPr>
          <w:rFonts w:hint="eastAsia"/>
          <w:sz w:val="24"/>
        </w:rPr>
        <w:t>“公司”</w:t>
      </w:r>
      <w:r w:rsidR="009F500C">
        <w:rPr>
          <w:rFonts w:hint="eastAsia"/>
          <w:sz w:val="24"/>
        </w:rPr>
        <w:t>.</w:t>
      </w:r>
    </w:p>
    <w:p w14:paraId="300C8CDB" w14:textId="77777777" w:rsidR="00212A09" w:rsidRPr="002E5CAD" w:rsidRDefault="007A58D2" w:rsidP="002E5CAD">
      <w:pPr>
        <w:pStyle w:val="4"/>
        <w:ind w:firstLine="482"/>
      </w:pPr>
      <w:bookmarkStart w:id="84" w:name="_Toc33970516"/>
      <w:r w:rsidRPr="002E5CAD">
        <w:rPr>
          <w:rFonts w:hint="eastAsia"/>
        </w:rPr>
        <w:t xml:space="preserve">5.2.4 </w:t>
      </w:r>
      <w:r w:rsidR="00212A09" w:rsidRPr="002E5CAD">
        <w:t>Omission</w:t>
      </w:r>
      <w:bookmarkEnd w:id="84"/>
    </w:p>
    <w:p w14:paraId="6C848C44" w14:textId="77777777" w:rsidR="00212A09" w:rsidRPr="00212A09" w:rsidRDefault="00212A09" w:rsidP="00212A09">
      <w:pPr>
        <w:spacing w:line="360" w:lineRule="auto"/>
        <w:ind w:firstLineChars="200" w:firstLine="480"/>
        <w:rPr>
          <w:sz w:val="24"/>
        </w:rPr>
      </w:pPr>
      <w:r w:rsidRPr="00212A09">
        <w:rPr>
          <w:sz w:val="24"/>
        </w:rPr>
        <w:t>Omission is a translation method which omits some repetitive words or some covered meanings in order to make the writing concise and more in line with the habit of the target language, while the meaning of the original text is not affected.</w:t>
      </w:r>
    </w:p>
    <w:p w14:paraId="3405FD52" w14:textId="77777777" w:rsidR="00375D7B" w:rsidRDefault="00375D7B" w:rsidP="00375D7B">
      <w:pPr>
        <w:spacing w:line="360" w:lineRule="auto"/>
        <w:rPr>
          <w:b/>
          <w:i/>
          <w:sz w:val="24"/>
        </w:rPr>
      </w:pPr>
      <w:r w:rsidRPr="00B50A4A">
        <w:rPr>
          <w:rFonts w:hint="eastAsia"/>
          <w:b/>
          <w:i/>
          <w:sz w:val="24"/>
        </w:rPr>
        <w:t>e.g.1</w:t>
      </w:r>
    </w:p>
    <w:p w14:paraId="64D40CED" w14:textId="77777777" w:rsidR="00212A09" w:rsidRPr="0009523F" w:rsidRDefault="00210669" w:rsidP="00210669">
      <w:pPr>
        <w:spacing w:line="360" w:lineRule="auto"/>
        <w:ind w:firstLineChars="200" w:firstLine="482"/>
        <w:rPr>
          <w:sz w:val="24"/>
          <w:u w:val="single"/>
        </w:rPr>
      </w:pPr>
      <w:r w:rsidRPr="00210669">
        <w:rPr>
          <w:b/>
          <w:i/>
          <w:sz w:val="24"/>
        </w:rPr>
        <w:t>ST:</w:t>
      </w:r>
      <w:r w:rsidR="00212A09" w:rsidRPr="00212A09">
        <w:rPr>
          <w:sz w:val="24"/>
        </w:rPr>
        <w:t xml:space="preserve"> Start by searching online for your own name. Look at what potential employers will see and ask yourself whether your online personal brand is what you want to display. </w:t>
      </w:r>
      <w:r w:rsidR="00212A09" w:rsidRPr="0009523F">
        <w:rPr>
          <w:sz w:val="24"/>
          <w:u w:val="single"/>
        </w:rPr>
        <w:t>If it isn’t, start to change it.</w:t>
      </w:r>
    </w:p>
    <w:p w14:paraId="3600CDA5" w14:textId="77777777"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首先在线搜索您自己的名字。看看潜在的雇主会看到什么，并问自己您的在线个人品牌是否是自己想要展示的。</w:t>
      </w:r>
      <w:r w:rsidR="00212A09" w:rsidRPr="0009523F">
        <w:rPr>
          <w:rFonts w:hint="eastAsia"/>
          <w:sz w:val="24"/>
          <w:u w:val="single"/>
        </w:rPr>
        <w:t>如果不是，请开始进行更改。</w:t>
      </w:r>
    </w:p>
    <w:p w14:paraId="57DDFBD8" w14:textId="77777777" w:rsidR="00212A09" w:rsidRDefault="00210669" w:rsidP="00210669">
      <w:pPr>
        <w:spacing w:line="360" w:lineRule="auto"/>
        <w:ind w:firstLineChars="200" w:firstLine="482"/>
        <w:rPr>
          <w:sz w:val="24"/>
        </w:rPr>
      </w:pPr>
      <w:r w:rsidRPr="00210669">
        <w:rPr>
          <w:b/>
          <w:i/>
          <w:sz w:val="24"/>
        </w:rPr>
        <w:t>Analysis:</w:t>
      </w:r>
      <w:r>
        <w:rPr>
          <w:rFonts w:hint="eastAsia"/>
          <w:b/>
          <w:i/>
          <w:sz w:val="24"/>
        </w:rPr>
        <w:t xml:space="preserve"> </w:t>
      </w:r>
      <w:r w:rsidR="00212A09" w:rsidRPr="00212A09">
        <w:rPr>
          <w:sz w:val="24"/>
        </w:rPr>
        <w:t>Every sentence in English usually has a subject, and personal pronouns as the subject often appear many times. In order to avoid repetition, Chinese translation is often omitted. At the same time, Chinese seeks the same meaning, and English pronouns are often untranslatable. In this sentence, the translator tried to avoid "it" repetition and make the sentence concise, so "it" is omitted.</w:t>
      </w:r>
    </w:p>
    <w:p w14:paraId="7A13838D" w14:textId="77777777" w:rsidR="00375D7B" w:rsidRPr="00375D7B" w:rsidRDefault="00375D7B" w:rsidP="00375D7B">
      <w:pPr>
        <w:spacing w:line="360" w:lineRule="auto"/>
        <w:rPr>
          <w:b/>
          <w:i/>
          <w:sz w:val="24"/>
        </w:rPr>
      </w:pPr>
      <w:r>
        <w:rPr>
          <w:rFonts w:hint="eastAsia"/>
          <w:b/>
          <w:i/>
          <w:sz w:val="24"/>
        </w:rPr>
        <w:t>e.g.2</w:t>
      </w:r>
    </w:p>
    <w:p w14:paraId="59AAC29D" w14:textId="77777777" w:rsidR="00375D7B" w:rsidRDefault="00375D7B" w:rsidP="00375D7B">
      <w:pPr>
        <w:spacing w:line="360" w:lineRule="auto"/>
        <w:ind w:firstLineChars="200" w:firstLine="482"/>
        <w:rPr>
          <w:sz w:val="24"/>
        </w:rPr>
      </w:pPr>
      <w:r w:rsidRPr="00210669">
        <w:rPr>
          <w:b/>
          <w:i/>
          <w:sz w:val="24"/>
        </w:rPr>
        <w:t>ST:</w:t>
      </w:r>
      <w:r>
        <w:rPr>
          <w:rFonts w:hint="eastAsia"/>
          <w:b/>
          <w:i/>
          <w:sz w:val="24"/>
        </w:rPr>
        <w:t xml:space="preserve"> </w:t>
      </w:r>
      <w:r w:rsidRPr="00375D7B">
        <w:rPr>
          <w:sz w:val="24"/>
        </w:rPr>
        <w:t>Student résumés are made available to representatives of business, government, and industry, who arrange on-</w:t>
      </w:r>
      <w:r w:rsidRPr="002B7664">
        <w:rPr>
          <w:sz w:val="24"/>
          <w:u w:val="single"/>
        </w:rPr>
        <w:t>campus interviews</w:t>
      </w:r>
      <w:r w:rsidRPr="00375D7B">
        <w:rPr>
          <w:sz w:val="24"/>
        </w:rPr>
        <w:t>.</w:t>
      </w:r>
      <w:r w:rsidRPr="00375D7B">
        <w:t xml:space="preserve"> </w:t>
      </w:r>
      <w:r w:rsidRPr="00375D7B">
        <w:rPr>
          <w:sz w:val="24"/>
        </w:rPr>
        <w:t xml:space="preserve">Students who do well </w:t>
      </w:r>
      <w:r w:rsidRPr="00375D7B">
        <w:rPr>
          <w:sz w:val="24"/>
          <w:u w:val="single"/>
        </w:rPr>
        <w:t xml:space="preserve">in the campus interviews </w:t>
      </w:r>
      <w:r w:rsidRPr="00375D7B">
        <w:rPr>
          <w:sz w:val="24"/>
        </w:rPr>
        <w:t>are then invited by the representatives to visit the organization for a tour and another interview.</w:t>
      </w:r>
    </w:p>
    <w:p w14:paraId="06F8EDC3" w14:textId="77777777" w:rsidR="00375D7B" w:rsidRPr="00375D7B" w:rsidRDefault="00375D7B" w:rsidP="00375D7B">
      <w:pPr>
        <w:spacing w:line="360" w:lineRule="auto"/>
        <w:ind w:firstLineChars="200" w:firstLine="482"/>
        <w:rPr>
          <w:sz w:val="24"/>
        </w:rPr>
      </w:pPr>
      <w:r w:rsidRPr="00210669">
        <w:rPr>
          <w:b/>
          <w:i/>
          <w:sz w:val="24"/>
        </w:rPr>
        <w:t>TT:</w:t>
      </w:r>
      <w:r>
        <w:rPr>
          <w:rFonts w:hint="eastAsia"/>
          <w:b/>
          <w:i/>
          <w:sz w:val="24"/>
        </w:rPr>
        <w:t xml:space="preserve"> </w:t>
      </w:r>
      <w:r w:rsidRPr="00375D7B">
        <w:rPr>
          <w:rFonts w:hint="eastAsia"/>
          <w:sz w:val="24"/>
        </w:rPr>
        <w:t>他们提供学生简历给企业，政府和行业代表，并安排在校园内进行面试。</w:t>
      </w:r>
      <w:r>
        <w:rPr>
          <w:rFonts w:hint="eastAsia"/>
          <w:sz w:val="24"/>
        </w:rPr>
        <w:t>表现出色的学生会被代表们邀请参观该机构并进行</w:t>
      </w:r>
      <w:r w:rsidRPr="00375D7B">
        <w:rPr>
          <w:rFonts w:hint="eastAsia"/>
          <w:sz w:val="24"/>
        </w:rPr>
        <w:t>另一次面试。</w:t>
      </w:r>
    </w:p>
    <w:p w14:paraId="16C5F476" w14:textId="77777777" w:rsidR="00375D7B" w:rsidRPr="002B7664" w:rsidRDefault="00375D7B" w:rsidP="00375D7B">
      <w:pPr>
        <w:spacing w:line="360" w:lineRule="auto"/>
        <w:ind w:firstLineChars="200" w:firstLine="482"/>
        <w:rPr>
          <w:sz w:val="24"/>
        </w:rPr>
      </w:pPr>
      <w:r w:rsidRPr="00210669">
        <w:rPr>
          <w:b/>
          <w:i/>
          <w:sz w:val="24"/>
        </w:rPr>
        <w:t>Analysis:</w:t>
      </w:r>
      <w:r w:rsidR="002B7664">
        <w:rPr>
          <w:rFonts w:hint="eastAsia"/>
          <w:b/>
          <w:i/>
          <w:sz w:val="24"/>
        </w:rPr>
        <w:t xml:space="preserve"> </w:t>
      </w:r>
      <w:r w:rsidR="002B7664" w:rsidRPr="002B7664">
        <w:rPr>
          <w:sz w:val="24"/>
        </w:rPr>
        <w:t xml:space="preserve">In the original, the first sentence already has "campus interviews ", followed by the second sentence also has "campus interviews ". In order to avoid </w:t>
      </w:r>
      <w:r w:rsidR="002B7664" w:rsidRPr="002B7664">
        <w:rPr>
          <w:sz w:val="24"/>
        </w:rPr>
        <w:lastRenderedPageBreak/>
        <w:t>redundancy in Chinese, what has appeared before is often omitted later.</w:t>
      </w:r>
    </w:p>
    <w:p w14:paraId="43400332" w14:textId="77777777" w:rsidR="00212A09" w:rsidRPr="002E5CAD" w:rsidRDefault="007A58D2" w:rsidP="002E5CAD">
      <w:pPr>
        <w:pStyle w:val="4"/>
        <w:ind w:firstLine="482"/>
      </w:pPr>
      <w:bookmarkStart w:id="85" w:name="_Toc33970517"/>
      <w:r w:rsidRPr="002E5CAD">
        <w:rPr>
          <w:rFonts w:hint="eastAsia"/>
        </w:rPr>
        <w:t xml:space="preserve">5.2.5 </w:t>
      </w:r>
      <w:r w:rsidR="00212A09" w:rsidRPr="002E5CAD">
        <w:t>Division</w:t>
      </w:r>
      <w:bookmarkEnd w:id="85"/>
      <w:r w:rsidR="00212A09" w:rsidRPr="002E5CAD">
        <w:t xml:space="preserve"> </w:t>
      </w:r>
    </w:p>
    <w:p w14:paraId="09C77513" w14:textId="77777777" w:rsidR="00212A09" w:rsidRDefault="00212A09" w:rsidP="00212A09">
      <w:pPr>
        <w:spacing w:line="360" w:lineRule="auto"/>
        <w:ind w:firstLineChars="200" w:firstLine="480"/>
        <w:rPr>
          <w:sz w:val="24"/>
        </w:rPr>
      </w:pPr>
      <w:r w:rsidRPr="00212A09">
        <w:rPr>
          <w:sz w:val="24"/>
        </w:rPr>
        <w:t xml:space="preserve">The division is aimed at the long sentences or sentences with complex sentence patterns in translation. These sentences usually have strong logicality and compactness, and the translation is very difficult. In this case, translator can divide the long sentence into several broken sentences for translation, and then integrate and understand the meaning of each paragraph on </w:t>
      </w:r>
      <w:r w:rsidR="00210669">
        <w:rPr>
          <w:sz w:val="24"/>
        </w:rPr>
        <w:t>the basis of translation</w:t>
      </w:r>
      <w:r w:rsidR="00210669">
        <w:rPr>
          <w:rFonts w:hint="eastAsia"/>
          <w:sz w:val="24"/>
        </w:rPr>
        <w:t xml:space="preserve"> </w:t>
      </w:r>
      <w:r w:rsidRPr="00212A09">
        <w:rPr>
          <w:sz w:val="24"/>
        </w:rPr>
        <w:t>(Ding, 2019:80)</w:t>
      </w:r>
      <w:r w:rsidR="00210669">
        <w:rPr>
          <w:rFonts w:hint="eastAsia"/>
          <w:sz w:val="24"/>
        </w:rPr>
        <w:t>.</w:t>
      </w:r>
    </w:p>
    <w:p w14:paraId="43E3208F" w14:textId="77777777" w:rsidR="009F500C" w:rsidRPr="009F500C" w:rsidRDefault="009F500C" w:rsidP="009F500C">
      <w:pPr>
        <w:spacing w:line="360" w:lineRule="auto"/>
        <w:rPr>
          <w:b/>
          <w:i/>
          <w:sz w:val="24"/>
        </w:rPr>
      </w:pPr>
      <w:r w:rsidRPr="00B50A4A">
        <w:rPr>
          <w:rFonts w:hint="eastAsia"/>
          <w:b/>
          <w:i/>
          <w:sz w:val="24"/>
        </w:rPr>
        <w:t>e.g.1</w:t>
      </w:r>
    </w:p>
    <w:p w14:paraId="7B64F2CD" w14:textId="77777777" w:rsidR="00212A09" w:rsidRPr="00212A09" w:rsidRDefault="00210669" w:rsidP="00210669">
      <w:pPr>
        <w:spacing w:line="360" w:lineRule="auto"/>
        <w:ind w:firstLineChars="200" w:firstLine="482"/>
        <w:rPr>
          <w:sz w:val="24"/>
        </w:rPr>
      </w:pPr>
      <w:r w:rsidRPr="00210669">
        <w:rPr>
          <w:b/>
          <w:i/>
          <w:sz w:val="24"/>
        </w:rPr>
        <w:t>ST:</w:t>
      </w:r>
      <w:r w:rsidR="002B7664">
        <w:rPr>
          <w:rFonts w:hint="eastAsia"/>
          <w:b/>
          <w:i/>
          <w:sz w:val="24"/>
        </w:rPr>
        <w:t xml:space="preserve"> </w:t>
      </w:r>
      <w:r w:rsidR="00212A09" w:rsidRPr="00212A09">
        <w:rPr>
          <w:sz w:val="24"/>
        </w:rPr>
        <w:t>One way to show you are a professional who would generously and appropriately share information and work well in a team is to display those characteristics online.</w:t>
      </w:r>
    </w:p>
    <w:p w14:paraId="6AC38F0B" w14:textId="77777777"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要展示您是专业人士的一个方式是，慷慨大方地分享信息并在团队中表现良好，也就是说您要在网上展示这些特征。</w:t>
      </w:r>
    </w:p>
    <w:p w14:paraId="6B537A7A" w14:textId="77777777" w:rsidR="00212A09" w:rsidRDefault="00210669" w:rsidP="00210669">
      <w:pPr>
        <w:spacing w:line="360" w:lineRule="auto"/>
        <w:ind w:firstLineChars="200" w:firstLine="482"/>
        <w:rPr>
          <w:sz w:val="24"/>
        </w:rPr>
      </w:pPr>
      <w:r w:rsidRPr="00210669">
        <w:rPr>
          <w:b/>
          <w:i/>
          <w:sz w:val="24"/>
        </w:rPr>
        <w:t>Analysis:</w:t>
      </w:r>
      <w:r w:rsidR="002B7664">
        <w:rPr>
          <w:rFonts w:hint="eastAsia"/>
          <w:b/>
          <w:i/>
          <w:sz w:val="24"/>
        </w:rPr>
        <w:t xml:space="preserve"> </w:t>
      </w:r>
      <w:r w:rsidR="00212A09" w:rsidRPr="00212A09">
        <w:rPr>
          <w:sz w:val="24"/>
        </w:rPr>
        <w:t xml:space="preserve">The original sentence contains an attributive clause and an adverbial clause, forming a long and difficult sentence. But Chinese often consists of many simple sentences. The translator divided the attributive clause “who would generously and appropriately share information and work well in a team” into an independent clause. Similarly, the adverbial clause “to display those characteristics online” was divided into a separate clause. The original sentence was divided into three simple sentences from a long sentence, which was more in line with the reading habits of Chinese readers. </w:t>
      </w:r>
    </w:p>
    <w:p w14:paraId="7C8E8038" w14:textId="77777777" w:rsidR="009F500C" w:rsidRPr="009F500C" w:rsidRDefault="00375D7B" w:rsidP="009F500C">
      <w:pPr>
        <w:spacing w:line="360" w:lineRule="auto"/>
        <w:rPr>
          <w:b/>
          <w:i/>
          <w:sz w:val="24"/>
        </w:rPr>
      </w:pPr>
      <w:r>
        <w:rPr>
          <w:rFonts w:hint="eastAsia"/>
          <w:b/>
          <w:i/>
          <w:sz w:val="24"/>
        </w:rPr>
        <w:t>e.g.2</w:t>
      </w:r>
    </w:p>
    <w:p w14:paraId="01D9E5C0" w14:textId="77777777" w:rsidR="009F500C" w:rsidRPr="009F500C" w:rsidRDefault="009F500C" w:rsidP="009F500C">
      <w:pPr>
        <w:spacing w:line="360" w:lineRule="auto"/>
        <w:ind w:firstLineChars="200" w:firstLine="482"/>
        <w:rPr>
          <w:sz w:val="24"/>
          <w:u w:val="single"/>
        </w:rPr>
      </w:pPr>
      <w:r w:rsidRPr="00210669">
        <w:rPr>
          <w:b/>
          <w:i/>
          <w:sz w:val="24"/>
        </w:rPr>
        <w:t>ST:</w:t>
      </w:r>
      <w:r>
        <w:rPr>
          <w:rFonts w:hint="eastAsia"/>
          <w:b/>
          <w:i/>
          <w:sz w:val="24"/>
        </w:rPr>
        <w:t xml:space="preserve"> </w:t>
      </w:r>
      <w:r w:rsidRPr="009F500C">
        <w:rPr>
          <w:sz w:val="24"/>
        </w:rPr>
        <w:t xml:space="preserve">Many LinkedIn users have endorsed his skills, </w:t>
      </w:r>
      <w:r w:rsidRPr="009F500C">
        <w:rPr>
          <w:sz w:val="24"/>
          <w:u w:val="single"/>
        </w:rPr>
        <w:t>not only affirming Joseph’s abilities but also suggesting that he is an active LinkedIn user who probably endorses his colleagues, as is appropriate, in return.</w:t>
      </w:r>
    </w:p>
    <w:p w14:paraId="1F4F9E8A" w14:textId="77777777" w:rsidR="009F500C" w:rsidRPr="009F500C" w:rsidRDefault="009F500C" w:rsidP="009F500C">
      <w:pPr>
        <w:spacing w:line="360" w:lineRule="auto"/>
        <w:ind w:firstLineChars="200" w:firstLine="482"/>
        <w:rPr>
          <w:sz w:val="24"/>
          <w:u w:val="single"/>
        </w:rPr>
      </w:pPr>
      <w:r w:rsidRPr="00210669">
        <w:rPr>
          <w:b/>
          <w:i/>
          <w:sz w:val="24"/>
        </w:rPr>
        <w:t>TT:</w:t>
      </w:r>
      <w:r>
        <w:rPr>
          <w:rFonts w:hint="eastAsia"/>
          <w:b/>
          <w:i/>
          <w:sz w:val="24"/>
        </w:rPr>
        <w:t xml:space="preserve"> </w:t>
      </w:r>
      <w:r w:rsidRPr="009F500C">
        <w:rPr>
          <w:rFonts w:hint="eastAsia"/>
          <w:sz w:val="24"/>
        </w:rPr>
        <w:t>许多领英用户都认可了他的技能，</w:t>
      </w:r>
      <w:r w:rsidRPr="009F500C">
        <w:rPr>
          <w:rFonts w:hint="eastAsia"/>
          <w:sz w:val="24"/>
          <w:u w:val="single"/>
        </w:rPr>
        <w:t>不仅肯定了约瑟夫的能力，还暗示了他是一个活跃的领英用户。作为回报，他可能会在适当的时候支持他的同事</w:t>
      </w:r>
      <w:r>
        <w:rPr>
          <w:rFonts w:hint="eastAsia"/>
          <w:sz w:val="24"/>
          <w:u w:val="single"/>
        </w:rPr>
        <w:t>。</w:t>
      </w:r>
    </w:p>
    <w:p w14:paraId="4C81D8EB" w14:textId="77777777" w:rsidR="009F500C" w:rsidRPr="002B7664" w:rsidRDefault="009F500C" w:rsidP="009F500C">
      <w:pPr>
        <w:spacing w:line="360" w:lineRule="auto"/>
        <w:ind w:firstLineChars="200" w:firstLine="482"/>
        <w:rPr>
          <w:sz w:val="24"/>
        </w:rPr>
      </w:pPr>
      <w:r w:rsidRPr="00210669">
        <w:rPr>
          <w:b/>
          <w:i/>
          <w:sz w:val="24"/>
        </w:rPr>
        <w:t>Analysis:</w:t>
      </w:r>
      <w:r w:rsidR="002B7664">
        <w:rPr>
          <w:rFonts w:hint="eastAsia"/>
          <w:b/>
          <w:i/>
          <w:sz w:val="24"/>
        </w:rPr>
        <w:t xml:space="preserve"> </w:t>
      </w:r>
      <w:r w:rsidR="002B7664" w:rsidRPr="002B7664">
        <w:rPr>
          <w:sz w:val="24"/>
        </w:rPr>
        <w:t>Example 2 is a complex coincidence sentence. The translator divides it into four clauses.</w:t>
      </w:r>
      <w:r w:rsidR="00D33553" w:rsidRPr="00D33553">
        <w:t xml:space="preserve"> </w:t>
      </w:r>
      <w:r w:rsidR="00D33553">
        <w:rPr>
          <w:sz w:val="24"/>
        </w:rPr>
        <w:t>"</w:t>
      </w:r>
      <w:r w:rsidR="00D33553">
        <w:rPr>
          <w:rFonts w:hint="eastAsia"/>
          <w:sz w:val="24"/>
        </w:rPr>
        <w:t>But</w:t>
      </w:r>
      <w:r w:rsidR="00E171A1">
        <w:rPr>
          <w:sz w:val="24"/>
        </w:rPr>
        <w:t>…</w:t>
      </w:r>
      <w:r w:rsidR="00D33553">
        <w:rPr>
          <w:sz w:val="24"/>
        </w:rPr>
        <w:t>" and "</w:t>
      </w:r>
      <w:r w:rsidR="00D33553">
        <w:rPr>
          <w:rFonts w:hint="eastAsia"/>
          <w:sz w:val="24"/>
        </w:rPr>
        <w:t>who</w:t>
      </w:r>
      <w:r w:rsidR="00E171A1">
        <w:rPr>
          <w:sz w:val="24"/>
        </w:rPr>
        <w:t>…</w:t>
      </w:r>
      <w:r w:rsidR="00D33553" w:rsidRPr="00D33553">
        <w:rPr>
          <w:sz w:val="24"/>
        </w:rPr>
        <w:t xml:space="preserve">" are </w:t>
      </w:r>
      <w:r w:rsidR="00D33553">
        <w:rPr>
          <w:rFonts w:hint="eastAsia"/>
          <w:sz w:val="24"/>
        </w:rPr>
        <w:t>split</w:t>
      </w:r>
      <w:r w:rsidR="00D33553" w:rsidRPr="00D33553">
        <w:rPr>
          <w:sz w:val="24"/>
        </w:rPr>
        <w:t xml:space="preserve"> into separate clauses.</w:t>
      </w:r>
      <w:r w:rsidR="00D33553" w:rsidRPr="00D33553">
        <w:t xml:space="preserve"> </w:t>
      </w:r>
      <w:r w:rsidR="00D33553" w:rsidRPr="00D33553">
        <w:rPr>
          <w:sz w:val="24"/>
        </w:rPr>
        <w:t>Put "in return " in front of "who</w:t>
      </w:r>
      <w:r w:rsidR="00E171A1">
        <w:rPr>
          <w:sz w:val="24"/>
        </w:rPr>
        <w:t>…</w:t>
      </w:r>
      <w:r w:rsidR="00D33553" w:rsidRPr="00D33553">
        <w:rPr>
          <w:sz w:val="24"/>
        </w:rPr>
        <w:t>".</w:t>
      </w:r>
      <w:r w:rsidR="00D33553" w:rsidRPr="00D33553">
        <w:t xml:space="preserve"> </w:t>
      </w:r>
      <w:r w:rsidR="00D33553" w:rsidRPr="00D33553">
        <w:rPr>
          <w:sz w:val="24"/>
        </w:rPr>
        <w:t>In this way, the translation w</w:t>
      </w:r>
      <w:r w:rsidR="00D33553">
        <w:rPr>
          <w:rFonts w:hint="eastAsia"/>
          <w:sz w:val="24"/>
        </w:rPr>
        <w:t>ould</w:t>
      </w:r>
      <w:r w:rsidR="00D33553" w:rsidRPr="00D33553">
        <w:rPr>
          <w:sz w:val="24"/>
        </w:rPr>
        <w:t xml:space="preserve"> be smooth.</w:t>
      </w:r>
    </w:p>
    <w:p w14:paraId="2C6B9679" w14:textId="77777777" w:rsidR="00212A09" w:rsidRPr="002E5CAD" w:rsidRDefault="007A58D2" w:rsidP="002E5CAD">
      <w:pPr>
        <w:pStyle w:val="4"/>
        <w:ind w:firstLine="482"/>
      </w:pPr>
      <w:bookmarkStart w:id="86" w:name="_Toc33970518"/>
      <w:r w:rsidRPr="002E5CAD">
        <w:rPr>
          <w:rFonts w:hint="eastAsia"/>
        </w:rPr>
        <w:lastRenderedPageBreak/>
        <w:t xml:space="preserve">5.2.6 </w:t>
      </w:r>
      <w:r w:rsidR="00212A09" w:rsidRPr="002E5CAD">
        <w:t>Inversion</w:t>
      </w:r>
      <w:bookmarkEnd w:id="86"/>
      <w:r w:rsidR="00212A09" w:rsidRPr="002E5CAD">
        <w:t xml:space="preserve"> </w:t>
      </w:r>
    </w:p>
    <w:p w14:paraId="36787766" w14:textId="77777777" w:rsidR="00212A09" w:rsidRDefault="00212A09" w:rsidP="00212A09">
      <w:pPr>
        <w:spacing w:line="360" w:lineRule="auto"/>
        <w:ind w:firstLineChars="200" w:firstLine="480"/>
        <w:rPr>
          <w:sz w:val="24"/>
        </w:rPr>
      </w:pPr>
      <w:r w:rsidRPr="00212A09">
        <w:rPr>
          <w:sz w:val="24"/>
        </w:rPr>
        <w:t xml:space="preserve">Inversion refers to the method of recombining sentences without following the original word order and sentence form on the basis of clarifying the structure of long English sentences and understanding the original English in order to comply with Chinese expression habits when </w:t>
      </w:r>
      <w:r w:rsidR="00210669">
        <w:rPr>
          <w:sz w:val="24"/>
        </w:rPr>
        <w:t>translating English to Chinese</w:t>
      </w:r>
      <w:r w:rsidR="00210669">
        <w:rPr>
          <w:rFonts w:hint="eastAsia"/>
          <w:sz w:val="24"/>
        </w:rPr>
        <w:t xml:space="preserve"> </w:t>
      </w:r>
      <w:r w:rsidRPr="00212A09">
        <w:rPr>
          <w:sz w:val="24"/>
        </w:rPr>
        <w:t>(Lei, 2018:104)</w:t>
      </w:r>
      <w:r w:rsidR="00210669">
        <w:rPr>
          <w:rFonts w:hint="eastAsia"/>
          <w:sz w:val="24"/>
        </w:rPr>
        <w:t>.</w:t>
      </w:r>
    </w:p>
    <w:p w14:paraId="46895CEB" w14:textId="77777777" w:rsidR="00375D7B" w:rsidRPr="00375D7B" w:rsidRDefault="00375D7B" w:rsidP="00375D7B">
      <w:pPr>
        <w:spacing w:line="360" w:lineRule="auto"/>
        <w:rPr>
          <w:b/>
          <w:i/>
          <w:sz w:val="24"/>
        </w:rPr>
      </w:pPr>
      <w:r w:rsidRPr="00B50A4A">
        <w:rPr>
          <w:rFonts w:hint="eastAsia"/>
          <w:b/>
          <w:i/>
          <w:sz w:val="24"/>
        </w:rPr>
        <w:t>e.g.1</w:t>
      </w:r>
    </w:p>
    <w:p w14:paraId="1EBE8D8C" w14:textId="77777777" w:rsidR="00212A09" w:rsidRPr="00212A09" w:rsidRDefault="00210669" w:rsidP="009F500C">
      <w:pPr>
        <w:spacing w:line="360" w:lineRule="auto"/>
        <w:ind w:firstLineChars="200" w:firstLine="482"/>
        <w:rPr>
          <w:sz w:val="24"/>
        </w:rPr>
      </w:pPr>
      <w:r w:rsidRPr="00210669">
        <w:rPr>
          <w:b/>
          <w:i/>
          <w:sz w:val="24"/>
        </w:rPr>
        <w:t>ST:</w:t>
      </w:r>
      <w:r w:rsidR="00212A09" w:rsidRPr="00212A09">
        <w:rPr>
          <w:sz w:val="24"/>
        </w:rPr>
        <w:t xml:space="preserve"> Make connections and endorse people who you know have good qualifications. </w:t>
      </w:r>
    </w:p>
    <w:p w14:paraId="0F48F619" w14:textId="77777777"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参加论坛讨论，与那些您认为有资格的人建立联系并关注他们。</w:t>
      </w:r>
    </w:p>
    <w:p w14:paraId="7D15E66F" w14:textId="77777777" w:rsidR="00D76498" w:rsidRDefault="00210669" w:rsidP="00210669">
      <w:pPr>
        <w:spacing w:line="360" w:lineRule="auto"/>
        <w:ind w:firstLineChars="200" w:firstLine="482"/>
        <w:rPr>
          <w:sz w:val="24"/>
        </w:rPr>
      </w:pPr>
      <w:r w:rsidRPr="00210669">
        <w:rPr>
          <w:b/>
          <w:i/>
          <w:sz w:val="24"/>
        </w:rPr>
        <w:t>Analysis:</w:t>
      </w:r>
      <w:r>
        <w:rPr>
          <w:rFonts w:hint="eastAsia"/>
          <w:b/>
          <w:i/>
          <w:sz w:val="24"/>
        </w:rPr>
        <w:t xml:space="preserve"> </w:t>
      </w:r>
      <w:r w:rsidR="00212A09" w:rsidRPr="00212A09">
        <w:rPr>
          <w:sz w:val="24"/>
        </w:rPr>
        <w:t>Chinese expression habit is to put attribute and adverbial modifier in front of the modified terms, while English is the opposite. It can be seen from this sentence that the translator put the attributive clause “who you know have good qualifications” in front of “people” to make it more authentic and easier to read.</w:t>
      </w:r>
    </w:p>
    <w:p w14:paraId="4C3629DC" w14:textId="77777777" w:rsidR="00375D7B" w:rsidRPr="00375D7B" w:rsidRDefault="00375D7B" w:rsidP="00375D7B">
      <w:pPr>
        <w:spacing w:line="360" w:lineRule="auto"/>
        <w:rPr>
          <w:b/>
          <w:i/>
          <w:sz w:val="24"/>
        </w:rPr>
      </w:pPr>
      <w:r>
        <w:rPr>
          <w:rFonts w:hint="eastAsia"/>
          <w:b/>
          <w:i/>
          <w:sz w:val="24"/>
        </w:rPr>
        <w:t>e.g.2</w:t>
      </w:r>
    </w:p>
    <w:p w14:paraId="54F0A860" w14:textId="77777777" w:rsidR="009F500C" w:rsidRPr="009F500C" w:rsidRDefault="00375D7B" w:rsidP="00375D7B">
      <w:pPr>
        <w:spacing w:line="360" w:lineRule="auto"/>
        <w:ind w:firstLineChars="200" w:firstLine="482"/>
        <w:rPr>
          <w:sz w:val="24"/>
        </w:rPr>
      </w:pPr>
      <w:r w:rsidRPr="00210669">
        <w:rPr>
          <w:b/>
          <w:i/>
          <w:sz w:val="24"/>
        </w:rPr>
        <w:t>ST:</w:t>
      </w:r>
      <w:r w:rsidRPr="00375D7B">
        <w:t xml:space="preserve"> </w:t>
      </w:r>
      <w:r w:rsidRPr="00375D7B">
        <w:rPr>
          <w:sz w:val="24"/>
        </w:rPr>
        <w:t>This format, which enables you to create a fuller description of each position, is effective if you are trying to show that each position is distinct and you wish to describe the more-recent positions more fully.</w:t>
      </w:r>
    </w:p>
    <w:p w14:paraId="2F784158" w14:textId="77777777" w:rsidR="009F500C" w:rsidRPr="00375D7B" w:rsidRDefault="00375D7B" w:rsidP="00375D7B">
      <w:pPr>
        <w:spacing w:line="360" w:lineRule="auto"/>
        <w:ind w:firstLineChars="200" w:firstLine="482"/>
        <w:rPr>
          <w:sz w:val="24"/>
        </w:rPr>
      </w:pPr>
      <w:r w:rsidRPr="00210669">
        <w:rPr>
          <w:b/>
          <w:i/>
          <w:sz w:val="24"/>
        </w:rPr>
        <w:t>TT:</w:t>
      </w:r>
      <w:r>
        <w:rPr>
          <w:rFonts w:hint="eastAsia"/>
          <w:b/>
          <w:i/>
          <w:sz w:val="24"/>
        </w:rPr>
        <w:t xml:space="preserve"> </w:t>
      </w:r>
      <w:r w:rsidRPr="00375D7B">
        <w:rPr>
          <w:rFonts w:hint="eastAsia"/>
          <w:sz w:val="24"/>
        </w:rPr>
        <w:t>如果你</w:t>
      </w:r>
      <w:r w:rsidR="00D33553">
        <w:rPr>
          <w:rFonts w:hint="eastAsia"/>
          <w:sz w:val="24"/>
        </w:rPr>
        <w:t>想要表明</w:t>
      </w:r>
      <w:r w:rsidRPr="00375D7B">
        <w:rPr>
          <w:rFonts w:hint="eastAsia"/>
          <w:sz w:val="24"/>
        </w:rPr>
        <w:t>每个职位都是不同的，并且</w:t>
      </w:r>
      <w:r w:rsidR="00D33553">
        <w:rPr>
          <w:rFonts w:hint="eastAsia"/>
          <w:sz w:val="24"/>
        </w:rPr>
        <w:t>能够</w:t>
      </w:r>
      <w:r w:rsidRPr="00375D7B">
        <w:rPr>
          <w:rFonts w:hint="eastAsia"/>
          <w:sz w:val="24"/>
        </w:rPr>
        <w:t>更全面地描述最近的职位，则这种格式可以</w:t>
      </w:r>
      <w:r w:rsidR="00D33553">
        <w:rPr>
          <w:rFonts w:hint="eastAsia"/>
          <w:sz w:val="24"/>
        </w:rPr>
        <w:t>帮助你</w:t>
      </w:r>
      <w:r w:rsidRPr="00375D7B">
        <w:rPr>
          <w:rFonts w:hint="eastAsia"/>
          <w:sz w:val="24"/>
        </w:rPr>
        <w:t>。</w:t>
      </w:r>
    </w:p>
    <w:p w14:paraId="336F97F9" w14:textId="77777777" w:rsidR="00375D7B" w:rsidRPr="00D33553" w:rsidRDefault="00375D7B" w:rsidP="00375D7B">
      <w:pPr>
        <w:spacing w:line="360" w:lineRule="auto"/>
        <w:ind w:firstLineChars="200" w:firstLine="482"/>
        <w:rPr>
          <w:sz w:val="24"/>
        </w:rPr>
      </w:pPr>
      <w:r w:rsidRPr="00210669">
        <w:rPr>
          <w:b/>
          <w:i/>
          <w:sz w:val="24"/>
        </w:rPr>
        <w:t>Analysis:</w:t>
      </w:r>
      <w:r w:rsidR="00D33553" w:rsidRPr="00D33553">
        <w:t xml:space="preserve"> </w:t>
      </w:r>
      <w:r w:rsidR="00D33553" w:rsidRPr="00D33553">
        <w:rPr>
          <w:sz w:val="24"/>
        </w:rPr>
        <w:t>In Chinese, it is customary to put the cause first and the result second.</w:t>
      </w:r>
      <w:r w:rsidR="00E171A1" w:rsidRPr="00E171A1">
        <w:t xml:space="preserve"> </w:t>
      </w:r>
      <w:r w:rsidR="00E171A1" w:rsidRPr="00E171A1">
        <w:rPr>
          <w:sz w:val="24"/>
        </w:rPr>
        <w:t>So the translator put "</w:t>
      </w:r>
      <w:r w:rsidR="00E171A1">
        <w:rPr>
          <w:rFonts w:hint="eastAsia"/>
          <w:sz w:val="24"/>
        </w:rPr>
        <w:t>t</w:t>
      </w:r>
      <w:r w:rsidR="00E171A1" w:rsidRPr="00E171A1">
        <w:rPr>
          <w:sz w:val="24"/>
        </w:rPr>
        <w:t>his format</w:t>
      </w:r>
      <w:r w:rsidR="00E171A1">
        <w:rPr>
          <w:sz w:val="24"/>
        </w:rPr>
        <w:t>…</w:t>
      </w:r>
      <w:r w:rsidR="00E171A1" w:rsidRPr="00E171A1">
        <w:rPr>
          <w:sz w:val="24"/>
        </w:rPr>
        <w:t>" after "is effective</w:t>
      </w:r>
      <w:r w:rsidR="00E171A1">
        <w:rPr>
          <w:sz w:val="24"/>
        </w:rPr>
        <w:t>…</w:t>
      </w:r>
      <w:r w:rsidR="00E171A1" w:rsidRPr="00E171A1">
        <w:rPr>
          <w:sz w:val="24"/>
        </w:rPr>
        <w:t>", so the sentence is</w:t>
      </w:r>
      <w:r w:rsidR="00E171A1">
        <w:rPr>
          <w:rFonts w:hint="eastAsia"/>
          <w:sz w:val="24"/>
        </w:rPr>
        <w:t xml:space="preserve"> fluent</w:t>
      </w:r>
      <w:r w:rsidR="00E171A1" w:rsidRPr="00E171A1">
        <w:rPr>
          <w:sz w:val="24"/>
        </w:rPr>
        <w:t>. And "fully" appears in the preceding sentence, so "fully" is omitted in the latter sentence.</w:t>
      </w:r>
    </w:p>
    <w:p w14:paraId="5B25FE7A" w14:textId="77777777" w:rsidR="00E37D5E" w:rsidRPr="00E40B12" w:rsidRDefault="00EF4082" w:rsidP="00E40B12">
      <w:pPr>
        <w:pStyle w:val="1"/>
      </w:pPr>
      <w:bookmarkStart w:id="87" w:name="_Toc33970317"/>
      <w:bookmarkStart w:id="88" w:name="_Toc33970519"/>
      <w:r w:rsidRPr="00E40B12">
        <w:t>Conclusion</w:t>
      </w:r>
      <w:bookmarkEnd w:id="87"/>
      <w:bookmarkEnd w:id="88"/>
    </w:p>
    <w:p w14:paraId="5BA0720C" w14:textId="77777777" w:rsidR="00EF4082" w:rsidRPr="00E171A1" w:rsidRDefault="003341AC" w:rsidP="00E171A1">
      <w:pPr>
        <w:spacing w:line="360" w:lineRule="auto"/>
        <w:ind w:firstLineChars="200" w:firstLine="480"/>
        <w:rPr>
          <w:sz w:val="24"/>
        </w:rPr>
      </w:pPr>
      <w:commentRangeStart w:id="89"/>
      <w:r w:rsidRPr="00E171A1">
        <w:rPr>
          <w:sz w:val="24"/>
        </w:rPr>
        <w:t xml:space="preserve">Because </w:t>
      </w:r>
      <w:r w:rsidRPr="00E171A1">
        <w:rPr>
          <w:rFonts w:hint="eastAsia"/>
          <w:sz w:val="24"/>
        </w:rPr>
        <w:t xml:space="preserve">the </w:t>
      </w:r>
      <w:r w:rsidRPr="00E171A1">
        <w:rPr>
          <w:sz w:val="24"/>
        </w:rPr>
        <w:t xml:space="preserve">translator </w:t>
      </w:r>
      <w:r w:rsidRPr="00E171A1">
        <w:rPr>
          <w:rFonts w:hint="eastAsia"/>
          <w:sz w:val="24"/>
        </w:rPr>
        <w:t>was</w:t>
      </w:r>
      <w:r w:rsidR="002D49F9" w:rsidRPr="00E171A1">
        <w:rPr>
          <w:sz w:val="24"/>
        </w:rPr>
        <w:t xml:space="preserve"> not familiar with </w:t>
      </w:r>
      <w:r w:rsidRPr="00E171A1">
        <w:rPr>
          <w:sz w:val="24"/>
        </w:rPr>
        <w:t xml:space="preserve">scientific and technological texts, </w:t>
      </w:r>
      <w:r w:rsidRPr="00E171A1">
        <w:rPr>
          <w:rFonts w:hint="eastAsia"/>
          <w:sz w:val="24"/>
        </w:rPr>
        <w:t xml:space="preserve">which make the translator </w:t>
      </w:r>
      <w:r w:rsidR="002D49F9" w:rsidRPr="00E171A1">
        <w:rPr>
          <w:sz w:val="24"/>
        </w:rPr>
        <w:t>ha</w:t>
      </w:r>
      <w:r w:rsidRPr="00E171A1">
        <w:rPr>
          <w:rFonts w:hint="eastAsia"/>
          <w:sz w:val="24"/>
        </w:rPr>
        <w:t>s</w:t>
      </w:r>
      <w:r w:rsidR="002D49F9" w:rsidRPr="00E171A1">
        <w:rPr>
          <w:sz w:val="24"/>
        </w:rPr>
        <w:t xml:space="preserve"> to search and read scientific articles on</w:t>
      </w:r>
      <w:r w:rsidRPr="00E171A1">
        <w:rPr>
          <w:sz w:val="24"/>
        </w:rPr>
        <w:t xml:space="preserve"> the Internet or in the library</w:t>
      </w:r>
      <w:r w:rsidRPr="00E171A1">
        <w:rPr>
          <w:rFonts w:hint="eastAsia"/>
          <w:sz w:val="24"/>
        </w:rPr>
        <w:t xml:space="preserve">. </w:t>
      </w:r>
      <w:r w:rsidRPr="00E171A1">
        <w:rPr>
          <w:sz w:val="24"/>
        </w:rPr>
        <w:t>Refer to the articles related to the theme of the original text, and have a general understanding of the content and style of the original text. In addition, there are many computer terms and proper nouns in the original text. Only after referring to other translation materials can translators choose the best translation methods and techniques.</w:t>
      </w:r>
      <w:commentRangeEnd w:id="89"/>
      <w:r w:rsidR="0091475A">
        <w:rPr>
          <w:rStyle w:val="af0"/>
        </w:rPr>
        <w:commentReference w:id="89"/>
      </w:r>
    </w:p>
    <w:p w14:paraId="35442D7F" w14:textId="77777777" w:rsidR="00F4069B" w:rsidRPr="00E171A1" w:rsidRDefault="00F4069B" w:rsidP="00E171A1">
      <w:pPr>
        <w:spacing w:line="360" w:lineRule="auto"/>
        <w:ind w:firstLineChars="200" w:firstLine="480"/>
        <w:rPr>
          <w:sz w:val="24"/>
        </w:rPr>
      </w:pPr>
      <w:r w:rsidRPr="00E171A1">
        <w:rPr>
          <w:sz w:val="24"/>
        </w:rPr>
        <w:t xml:space="preserve">The source text is a scientific article on </w:t>
      </w:r>
      <w:r w:rsidR="00420E04" w:rsidRPr="00E171A1">
        <w:rPr>
          <w:sz w:val="24"/>
        </w:rPr>
        <w:t>techn</w:t>
      </w:r>
      <w:r w:rsidR="00420E04" w:rsidRPr="00E171A1">
        <w:rPr>
          <w:rFonts w:hint="eastAsia"/>
          <w:sz w:val="24"/>
        </w:rPr>
        <w:t>ical</w:t>
      </w:r>
      <w:r w:rsidR="00420E04" w:rsidRPr="00E171A1">
        <w:rPr>
          <w:sz w:val="24"/>
        </w:rPr>
        <w:t xml:space="preserve"> communication</w:t>
      </w:r>
      <w:r w:rsidRPr="00E171A1">
        <w:rPr>
          <w:sz w:val="24"/>
        </w:rPr>
        <w:t xml:space="preserve">. The translator </w:t>
      </w:r>
      <w:r w:rsidRPr="00E171A1">
        <w:rPr>
          <w:sz w:val="24"/>
        </w:rPr>
        <w:lastRenderedPageBreak/>
        <w:t xml:space="preserve">completed the translation under the guidance of Nida's functional equivalence theory. This report introduces the background and completion of the project in detail, and analyzes the translation techniques and methods of such scientific and technological texts. This report analyzes the translation methods used at the lexical level and the translation techniques at the </w:t>
      </w:r>
      <w:r w:rsidRPr="00E171A1">
        <w:rPr>
          <w:rFonts w:hint="eastAsia"/>
          <w:sz w:val="24"/>
        </w:rPr>
        <w:t>syntactic</w:t>
      </w:r>
      <w:r w:rsidRPr="00E171A1">
        <w:rPr>
          <w:sz w:val="24"/>
        </w:rPr>
        <w:t xml:space="preserve"> level, hoping to provide a reference for future translation studies.</w:t>
      </w:r>
    </w:p>
    <w:p w14:paraId="139233A3" w14:textId="77777777" w:rsidR="00420E04" w:rsidRPr="00EF4082" w:rsidRDefault="00420E04" w:rsidP="003341AC">
      <w:pPr>
        <w:spacing w:line="360" w:lineRule="auto"/>
        <w:ind w:firstLineChars="200" w:firstLine="420"/>
      </w:pPr>
    </w:p>
    <w:p w14:paraId="6AD3A72A" w14:textId="77777777" w:rsidR="00645736" w:rsidRDefault="00645736" w:rsidP="003341AC">
      <w:pPr>
        <w:spacing w:line="360" w:lineRule="auto"/>
        <w:ind w:firstLine="200"/>
        <w:rPr>
          <w:b/>
          <w:sz w:val="24"/>
        </w:rPr>
      </w:pPr>
    </w:p>
    <w:p w14:paraId="54C0E3E1" w14:textId="77777777" w:rsidR="00E171A1" w:rsidRDefault="00E171A1" w:rsidP="003341AC">
      <w:pPr>
        <w:spacing w:line="360" w:lineRule="auto"/>
        <w:ind w:firstLine="200"/>
        <w:rPr>
          <w:b/>
          <w:sz w:val="24"/>
        </w:rPr>
      </w:pPr>
    </w:p>
    <w:p w14:paraId="06F2FEB1" w14:textId="77777777" w:rsidR="00E171A1" w:rsidRDefault="00E171A1" w:rsidP="003341AC">
      <w:pPr>
        <w:spacing w:line="360" w:lineRule="auto"/>
        <w:ind w:firstLine="200"/>
        <w:rPr>
          <w:b/>
          <w:sz w:val="24"/>
        </w:rPr>
      </w:pPr>
    </w:p>
    <w:p w14:paraId="33217882" w14:textId="77777777" w:rsidR="00E171A1" w:rsidRDefault="00E171A1" w:rsidP="003341AC">
      <w:pPr>
        <w:spacing w:line="360" w:lineRule="auto"/>
        <w:ind w:firstLine="200"/>
        <w:rPr>
          <w:b/>
          <w:sz w:val="24"/>
        </w:rPr>
      </w:pPr>
    </w:p>
    <w:p w14:paraId="2618F383" w14:textId="77777777" w:rsidR="00E171A1" w:rsidRDefault="00E171A1" w:rsidP="003341AC">
      <w:pPr>
        <w:spacing w:line="360" w:lineRule="auto"/>
        <w:ind w:firstLine="200"/>
        <w:rPr>
          <w:b/>
          <w:sz w:val="24"/>
        </w:rPr>
      </w:pPr>
    </w:p>
    <w:p w14:paraId="2642ABBA" w14:textId="77777777" w:rsidR="00E171A1" w:rsidRDefault="00E171A1" w:rsidP="003341AC">
      <w:pPr>
        <w:spacing w:line="360" w:lineRule="auto"/>
        <w:ind w:firstLine="200"/>
        <w:rPr>
          <w:b/>
          <w:sz w:val="24"/>
        </w:rPr>
      </w:pPr>
    </w:p>
    <w:p w14:paraId="66C2CED1" w14:textId="77777777" w:rsidR="00E171A1" w:rsidRDefault="00E171A1" w:rsidP="003341AC">
      <w:pPr>
        <w:spacing w:line="360" w:lineRule="auto"/>
        <w:ind w:firstLine="200"/>
        <w:rPr>
          <w:b/>
          <w:sz w:val="24"/>
        </w:rPr>
      </w:pPr>
    </w:p>
    <w:p w14:paraId="5A85165E" w14:textId="77777777" w:rsidR="00E171A1" w:rsidRDefault="00E171A1" w:rsidP="003341AC">
      <w:pPr>
        <w:spacing w:line="360" w:lineRule="auto"/>
        <w:ind w:firstLine="200"/>
        <w:rPr>
          <w:b/>
          <w:sz w:val="24"/>
        </w:rPr>
      </w:pPr>
    </w:p>
    <w:p w14:paraId="3EB80A50" w14:textId="77777777" w:rsidR="00E171A1" w:rsidRDefault="00E171A1" w:rsidP="003341AC">
      <w:pPr>
        <w:spacing w:line="360" w:lineRule="auto"/>
        <w:ind w:firstLine="200"/>
        <w:rPr>
          <w:b/>
          <w:sz w:val="24"/>
        </w:rPr>
      </w:pPr>
    </w:p>
    <w:p w14:paraId="357063B3" w14:textId="77777777" w:rsidR="00E171A1" w:rsidRDefault="00E171A1" w:rsidP="003341AC">
      <w:pPr>
        <w:spacing w:line="360" w:lineRule="auto"/>
        <w:ind w:firstLine="200"/>
        <w:rPr>
          <w:b/>
          <w:sz w:val="24"/>
        </w:rPr>
      </w:pPr>
    </w:p>
    <w:p w14:paraId="33AD8C31" w14:textId="77777777" w:rsidR="00E171A1" w:rsidRDefault="00E171A1" w:rsidP="001E6DB1">
      <w:pPr>
        <w:spacing w:line="360" w:lineRule="auto"/>
        <w:rPr>
          <w:b/>
          <w:sz w:val="24"/>
        </w:rPr>
      </w:pPr>
    </w:p>
    <w:p w14:paraId="23E7F630" w14:textId="77777777" w:rsidR="00E171A1" w:rsidRPr="00E40B12" w:rsidRDefault="000D1EEE" w:rsidP="00243D7D">
      <w:pPr>
        <w:pStyle w:val="1"/>
        <w:jc w:val="center"/>
      </w:pPr>
      <w:bookmarkStart w:id="90" w:name="_Toc33970318"/>
      <w:bookmarkStart w:id="91" w:name="_Toc33970520"/>
      <w:r w:rsidRPr="00E40B12">
        <w:t>References</w:t>
      </w:r>
      <w:bookmarkEnd w:id="90"/>
      <w:bookmarkEnd w:id="91"/>
    </w:p>
    <w:p w14:paraId="14DC66BB" w14:textId="77777777" w:rsidR="001C0370" w:rsidRDefault="001C0370" w:rsidP="001C0370">
      <w:pPr>
        <w:spacing w:line="360" w:lineRule="auto"/>
        <w:ind w:left="480" w:hangingChars="200" w:hanging="480"/>
        <w:rPr>
          <w:sz w:val="24"/>
        </w:rPr>
      </w:pPr>
      <w:r w:rsidRPr="001C0370">
        <w:rPr>
          <w:sz w:val="24"/>
        </w:rPr>
        <w:t>Jin Di, Nida Eugene. On Translation. [M]China Translation &amp; Publishing Corporation, 1984</w:t>
      </w:r>
      <w:r w:rsidR="00E765CC">
        <w:rPr>
          <w:rFonts w:hint="eastAsia"/>
          <w:sz w:val="24"/>
        </w:rPr>
        <w:t>:27</w:t>
      </w:r>
    </w:p>
    <w:p w14:paraId="665DDEDC" w14:textId="77777777" w:rsidR="000D1EEE" w:rsidRDefault="000D1EEE" w:rsidP="001C0370">
      <w:pPr>
        <w:spacing w:line="360" w:lineRule="auto"/>
        <w:ind w:left="480" w:hangingChars="200" w:hanging="480"/>
        <w:rPr>
          <w:sz w:val="24"/>
        </w:rPr>
      </w:pPr>
      <w:r w:rsidRPr="000D1EEE">
        <w:rPr>
          <w:rFonts w:hint="eastAsia"/>
          <w:sz w:val="24"/>
        </w:rPr>
        <w:t>Nida E</w:t>
      </w:r>
      <w:r w:rsidR="0035677E">
        <w:rPr>
          <w:rFonts w:hint="eastAsia"/>
          <w:sz w:val="24"/>
        </w:rPr>
        <w:t>.</w:t>
      </w:r>
      <w:r w:rsidRPr="000D1EEE">
        <w:rPr>
          <w:rFonts w:hint="eastAsia"/>
          <w:sz w:val="24"/>
        </w:rPr>
        <w:t>A</w:t>
      </w:r>
      <w:r w:rsidR="0035677E">
        <w:rPr>
          <w:rFonts w:hint="eastAsia"/>
          <w:sz w:val="24"/>
        </w:rPr>
        <w:t xml:space="preserve">. </w:t>
      </w:r>
      <w:r w:rsidRPr="0035677E">
        <w:rPr>
          <w:rFonts w:hint="eastAsia"/>
          <w:i/>
          <w:sz w:val="24"/>
        </w:rPr>
        <w:t>Towards a Science of Translating</w:t>
      </w:r>
      <w:r w:rsidR="001C0370">
        <w:rPr>
          <w:rFonts w:hint="eastAsia"/>
          <w:i/>
          <w:sz w:val="24"/>
        </w:rPr>
        <w:t xml:space="preserve">. </w:t>
      </w:r>
      <w:r w:rsidR="0035677E">
        <w:rPr>
          <w:rFonts w:hint="eastAsia"/>
          <w:sz w:val="24"/>
        </w:rPr>
        <w:t>[</w:t>
      </w:r>
      <w:r w:rsidRPr="000D1EEE">
        <w:rPr>
          <w:rFonts w:hint="eastAsia"/>
          <w:sz w:val="24"/>
        </w:rPr>
        <w:t>M</w:t>
      </w:r>
      <w:r w:rsidR="0035677E">
        <w:rPr>
          <w:rFonts w:hint="eastAsia"/>
          <w:sz w:val="24"/>
        </w:rPr>
        <w:t>]</w:t>
      </w:r>
      <w:r w:rsidRPr="000D1EEE">
        <w:rPr>
          <w:rFonts w:hint="eastAsia"/>
          <w:sz w:val="24"/>
        </w:rPr>
        <w:t>．</w:t>
      </w:r>
      <w:r w:rsidRPr="000D1EEE">
        <w:rPr>
          <w:rFonts w:hint="eastAsia"/>
          <w:sz w:val="24"/>
        </w:rPr>
        <w:t>Lei-</w:t>
      </w:r>
      <w:r w:rsidRPr="000D1EEE">
        <w:rPr>
          <w:rFonts w:hint="eastAsia"/>
        </w:rPr>
        <w:t xml:space="preserve"> </w:t>
      </w:r>
      <w:r w:rsidRPr="000D1EEE">
        <w:rPr>
          <w:rFonts w:hint="eastAsia"/>
          <w:sz w:val="24"/>
        </w:rPr>
        <w:t>den: E</w:t>
      </w:r>
      <w:r w:rsidR="0035677E">
        <w:rPr>
          <w:rFonts w:hint="eastAsia"/>
          <w:sz w:val="24"/>
        </w:rPr>
        <w:t>.</w:t>
      </w:r>
      <w:r w:rsidRPr="000D1EEE">
        <w:rPr>
          <w:rFonts w:hint="eastAsia"/>
          <w:sz w:val="24"/>
        </w:rPr>
        <w:t>J</w:t>
      </w:r>
      <w:r w:rsidR="0035677E">
        <w:rPr>
          <w:rFonts w:hint="eastAsia"/>
          <w:sz w:val="24"/>
        </w:rPr>
        <w:t>.</w:t>
      </w:r>
      <w:r w:rsidRPr="000D1EEE">
        <w:rPr>
          <w:rFonts w:hint="eastAsia"/>
          <w:sz w:val="24"/>
        </w:rPr>
        <w:t>Brill</w:t>
      </w:r>
      <w:r w:rsidR="0035677E">
        <w:rPr>
          <w:rFonts w:hint="eastAsia"/>
          <w:sz w:val="24"/>
        </w:rPr>
        <w:t xml:space="preserve">, </w:t>
      </w:r>
      <w:r w:rsidRPr="000D1EEE">
        <w:rPr>
          <w:rFonts w:hint="eastAsia"/>
          <w:sz w:val="24"/>
        </w:rPr>
        <w:t>2008</w:t>
      </w:r>
      <w:r w:rsidR="0035677E">
        <w:rPr>
          <w:rFonts w:hint="eastAsia"/>
          <w:sz w:val="24"/>
        </w:rPr>
        <w:t>.</w:t>
      </w:r>
    </w:p>
    <w:p w14:paraId="3A3B9057" w14:textId="77777777" w:rsidR="001C0370" w:rsidRPr="001C0370" w:rsidRDefault="001C0370" w:rsidP="001C0370">
      <w:pPr>
        <w:spacing w:line="360" w:lineRule="auto"/>
        <w:ind w:left="480" w:hangingChars="200" w:hanging="480"/>
        <w:rPr>
          <w:sz w:val="24"/>
        </w:rPr>
      </w:pPr>
      <w:r w:rsidRPr="000D1EEE">
        <w:rPr>
          <w:rFonts w:hint="eastAsia"/>
          <w:sz w:val="24"/>
        </w:rPr>
        <w:t>Nida Eugene A</w:t>
      </w:r>
      <w:r>
        <w:rPr>
          <w:rFonts w:hint="eastAsia"/>
          <w:sz w:val="24"/>
        </w:rPr>
        <w:t xml:space="preserve">. </w:t>
      </w:r>
      <w:r w:rsidRPr="0035677E">
        <w:rPr>
          <w:rFonts w:hint="eastAsia"/>
          <w:i/>
          <w:sz w:val="24"/>
        </w:rPr>
        <w:t>Toward a Science of Translating</w:t>
      </w:r>
      <w:r>
        <w:rPr>
          <w:rFonts w:hint="eastAsia"/>
          <w:i/>
          <w:sz w:val="24"/>
        </w:rPr>
        <w:t xml:space="preserve">. </w:t>
      </w:r>
      <w:r>
        <w:rPr>
          <w:rFonts w:hint="eastAsia"/>
          <w:sz w:val="24"/>
        </w:rPr>
        <w:t>[</w:t>
      </w:r>
      <w:r w:rsidRPr="000D1EEE">
        <w:rPr>
          <w:rFonts w:hint="eastAsia"/>
          <w:sz w:val="24"/>
        </w:rPr>
        <w:t>M</w:t>
      </w:r>
      <w:r>
        <w:rPr>
          <w:rFonts w:hint="eastAsia"/>
          <w:sz w:val="24"/>
        </w:rPr>
        <w:t xml:space="preserve">]. </w:t>
      </w:r>
      <w:r w:rsidRPr="000D1EEE">
        <w:rPr>
          <w:rFonts w:hint="eastAsia"/>
          <w:sz w:val="24"/>
        </w:rPr>
        <w:t>Shanghai Foreign Language Education Press</w:t>
      </w:r>
      <w:r>
        <w:rPr>
          <w:rFonts w:hint="eastAsia"/>
          <w:sz w:val="24"/>
        </w:rPr>
        <w:t xml:space="preserve">, </w:t>
      </w:r>
      <w:r w:rsidRPr="0035677E">
        <w:rPr>
          <w:sz w:val="24"/>
        </w:rPr>
        <w:t>1964</w:t>
      </w:r>
      <w:r w:rsidR="00E765CC">
        <w:rPr>
          <w:rFonts w:hint="eastAsia"/>
          <w:sz w:val="24"/>
        </w:rPr>
        <w:t>:167</w:t>
      </w:r>
    </w:p>
    <w:p w14:paraId="1A1D1B18" w14:textId="77777777" w:rsidR="001C0370" w:rsidRPr="000D1EEE" w:rsidRDefault="001C0370" w:rsidP="001C0370">
      <w:pPr>
        <w:spacing w:line="360" w:lineRule="auto"/>
        <w:ind w:left="480" w:hangingChars="200" w:hanging="480"/>
        <w:rPr>
          <w:sz w:val="24"/>
        </w:rPr>
      </w:pPr>
      <w:r w:rsidRPr="000D1EEE">
        <w:rPr>
          <w:sz w:val="24"/>
        </w:rPr>
        <w:t xml:space="preserve">Nida, E.A.&amp;Charles, R.T. </w:t>
      </w:r>
      <w:r w:rsidRPr="001C0370">
        <w:rPr>
          <w:i/>
          <w:sz w:val="24"/>
        </w:rPr>
        <w:t>The Theory and practice of</w:t>
      </w:r>
      <w:r w:rsidRPr="001C0370">
        <w:rPr>
          <w:rFonts w:hint="eastAsia"/>
          <w:i/>
          <w:sz w:val="24"/>
        </w:rPr>
        <w:t xml:space="preserve"> </w:t>
      </w:r>
      <w:r w:rsidRPr="001C0370">
        <w:rPr>
          <w:i/>
          <w:sz w:val="24"/>
        </w:rPr>
        <w:t>translation.</w:t>
      </w:r>
      <w:r>
        <w:rPr>
          <w:rFonts w:hint="eastAsia"/>
          <w:i/>
          <w:sz w:val="24"/>
        </w:rPr>
        <w:t xml:space="preserve"> </w:t>
      </w:r>
      <w:r>
        <w:rPr>
          <w:rFonts w:hint="eastAsia"/>
          <w:sz w:val="24"/>
        </w:rPr>
        <w:t xml:space="preserve">[M] </w:t>
      </w:r>
      <w:r w:rsidRPr="000D1EEE">
        <w:rPr>
          <w:sz w:val="24"/>
        </w:rPr>
        <w:t>Shanghai: Shanghai F</w:t>
      </w:r>
      <w:r>
        <w:rPr>
          <w:sz w:val="24"/>
        </w:rPr>
        <w:t>oreign Language Education Press</w:t>
      </w:r>
      <w:r>
        <w:rPr>
          <w:rFonts w:hint="eastAsia"/>
          <w:sz w:val="24"/>
        </w:rPr>
        <w:t>, 2004.</w:t>
      </w:r>
    </w:p>
    <w:p w14:paraId="69A5381D" w14:textId="77777777" w:rsidR="001C0370" w:rsidRPr="001C0370" w:rsidRDefault="001C0370" w:rsidP="001C0370">
      <w:pPr>
        <w:spacing w:line="360" w:lineRule="auto"/>
        <w:ind w:left="480" w:hangingChars="200" w:hanging="480"/>
        <w:rPr>
          <w:sz w:val="24"/>
        </w:rPr>
      </w:pPr>
      <w:r w:rsidRPr="000D1EEE">
        <w:rPr>
          <w:rFonts w:hint="eastAsia"/>
          <w:sz w:val="24"/>
        </w:rPr>
        <w:t>Nida E</w:t>
      </w:r>
      <w:r>
        <w:rPr>
          <w:rFonts w:hint="eastAsia"/>
          <w:sz w:val="24"/>
        </w:rPr>
        <w:t>.</w:t>
      </w:r>
      <w:r w:rsidRPr="000D1EEE">
        <w:rPr>
          <w:rFonts w:hint="eastAsia"/>
          <w:sz w:val="24"/>
        </w:rPr>
        <w:t>A</w:t>
      </w:r>
      <w:r>
        <w:rPr>
          <w:rFonts w:hint="eastAsia"/>
          <w:sz w:val="24"/>
        </w:rPr>
        <w:t xml:space="preserve">. &amp; </w:t>
      </w:r>
      <w:r w:rsidRPr="000D1EEE">
        <w:rPr>
          <w:rFonts w:hint="eastAsia"/>
          <w:sz w:val="24"/>
        </w:rPr>
        <w:t>Taber C</w:t>
      </w:r>
      <w:r>
        <w:rPr>
          <w:rFonts w:hint="eastAsia"/>
          <w:sz w:val="24"/>
        </w:rPr>
        <w:t>.R.</w:t>
      </w:r>
      <w:r w:rsidRPr="000D1EEE">
        <w:rPr>
          <w:rFonts w:hint="eastAsia"/>
          <w:sz w:val="24"/>
        </w:rPr>
        <w:t xml:space="preserve"> </w:t>
      </w:r>
      <w:r w:rsidRPr="000D1EEE">
        <w:rPr>
          <w:rFonts w:hint="eastAsia"/>
          <w:i/>
          <w:sz w:val="24"/>
        </w:rPr>
        <w:t>The Theory and Practice of Translation</w:t>
      </w:r>
      <w:r>
        <w:rPr>
          <w:rFonts w:hint="eastAsia"/>
          <w:i/>
          <w:sz w:val="24"/>
        </w:rPr>
        <w:t xml:space="preserve">. </w:t>
      </w:r>
      <w:r>
        <w:rPr>
          <w:rFonts w:hint="eastAsia"/>
          <w:sz w:val="24"/>
        </w:rPr>
        <w:t>[M].</w:t>
      </w:r>
      <w:r w:rsidRPr="000D1EEE">
        <w:rPr>
          <w:rFonts w:hint="eastAsia"/>
          <w:sz w:val="24"/>
        </w:rPr>
        <w:t>Leiden: E</w:t>
      </w:r>
      <w:r>
        <w:rPr>
          <w:rFonts w:hint="eastAsia"/>
          <w:sz w:val="24"/>
        </w:rPr>
        <w:t>.</w:t>
      </w:r>
      <w:r w:rsidRPr="000D1EEE">
        <w:rPr>
          <w:rFonts w:hint="eastAsia"/>
          <w:sz w:val="24"/>
        </w:rPr>
        <w:t>L</w:t>
      </w:r>
      <w:r>
        <w:rPr>
          <w:rFonts w:hint="eastAsia"/>
          <w:sz w:val="24"/>
        </w:rPr>
        <w:t>.</w:t>
      </w:r>
      <w:r w:rsidRPr="000D1EEE">
        <w:rPr>
          <w:rFonts w:hint="eastAsia"/>
          <w:sz w:val="24"/>
        </w:rPr>
        <w:t>Brill</w:t>
      </w:r>
      <w:r>
        <w:rPr>
          <w:rFonts w:hint="eastAsia"/>
          <w:sz w:val="24"/>
        </w:rPr>
        <w:t>,</w:t>
      </w:r>
      <w:r w:rsidRPr="000D1EEE">
        <w:rPr>
          <w:rFonts w:hint="eastAsia"/>
          <w:sz w:val="24"/>
        </w:rPr>
        <w:t>2010</w:t>
      </w:r>
      <w:r w:rsidRPr="000D1EEE">
        <w:rPr>
          <w:rFonts w:hint="eastAsia"/>
          <w:sz w:val="24"/>
        </w:rPr>
        <w:t>．</w:t>
      </w:r>
    </w:p>
    <w:p w14:paraId="0266ACEC" w14:textId="77777777" w:rsidR="000D1EEE" w:rsidRDefault="000D1EEE" w:rsidP="001C0370">
      <w:pPr>
        <w:spacing w:line="360" w:lineRule="auto"/>
        <w:ind w:left="480" w:hangingChars="200" w:hanging="480"/>
        <w:rPr>
          <w:sz w:val="24"/>
        </w:rPr>
      </w:pPr>
      <w:r w:rsidRPr="000D1EEE">
        <w:rPr>
          <w:rFonts w:hint="eastAsia"/>
          <w:sz w:val="24"/>
        </w:rPr>
        <w:t>Peter Newmark</w:t>
      </w:r>
      <w:r w:rsidR="0035677E">
        <w:rPr>
          <w:rFonts w:hint="eastAsia"/>
          <w:sz w:val="24"/>
        </w:rPr>
        <w:t xml:space="preserve">. </w:t>
      </w:r>
      <w:r w:rsidRPr="0035677E">
        <w:rPr>
          <w:rFonts w:hint="eastAsia"/>
          <w:i/>
          <w:sz w:val="24"/>
        </w:rPr>
        <w:t>A Textbook of Translation</w:t>
      </w:r>
      <w:r w:rsidR="001C0370">
        <w:rPr>
          <w:rFonts w:hint="eastAsia"/>
          <w:i/>
          <w:sz w:val="24"/>
        </w:rPr>
        <w:t xml:space="preserve">. </w:t>
      </w:r>
      <w:r w:rsidR="0035677E">
        <w:rPr>
          <w:rFonts w:hint="eastAsia"/>
          <w:sz w:val="24"/>
        </w:rPr>
        <w:t>[</w:t>
      </w:r>
      <w:r w:rsidRPr="000D1EEE">
        <w:rPr>
          <w:rFonts w:hint="eastAsia"/>
          <w:sz w:val="24"/>
        </w:rPr>
        <w:t>M</w:t>
      </w:r>
      <w:r w:rsidR="0035677E">
        <w:rPr>
          <w:rFonts w:hint="eastAsia"/>
          <w:sz w:val="24"/>
        </w:rPr>
        <w:t xml:space="preserve">]. </w:t>
      </w:r>
      <w:r w:rsidRPr="000D1EEE">
        <w:rPr>
          <w:rFonts w:hint="eastAsia"/>
          <w:sz w:val="24"/>
        </w:rPr>
        <w:t xml:space="preserve">Shanghai Foreign Language Education </w:t>
      </w:r>
      <w:r w:rsidRPr="000D1EEE">
        <w:rPr>
          <w:rFonts w:hint="eastAsia"/>
          <w:sz w:val="24"/>
        </w:rPr>
        <w:lastRenderedPageBreak/>
        <w:t>Press</w:t>
      </w:r>
      <w:r w:rsidR="0035677E">
        <w:rPr>
          <w:rFonts w:hint="eastAsia"/>
          <w:sz w:val="24"/>
        </w:rPr>
        <w:t xml:space="preserve">, </w:t>
      </w:r>
      <w:r w:rsidR="00E765CC">
        <w:rPr>
          <w:sz w:val="24"/>
        </w:rPr>
        <w:t>2001</w:t>
      </w:r>
      <w:r w:rsidR="00E765CC">
        <w:rPr>
          <w:rFonts w:hint="eastAsia"/>
          <w:sz w:val="24"/>
        </w:rPr>
        <w:t>:39</w:t>
      </w:r>
    </w:p>
    <w:p w14:paraId="38047AEE" w14:textId="77777777" w:rsidR="0034411E" w:rsidRDefault="0034411E" w:rsidP="0034411E">
      <w:pPr>
        <w:spacing w:line="360" w:lineRule="auto"/>
        <w:ind w:left="480" w:hangingChars="200" w:hanging="480"/>
        <w:rPr>
          <w:sz w:val="24"/>
        </w:rPr>
      </w:pPr>
      <w:r w:rsidRPr="00010E69">
        <w:rPr>
          <w:rFonts w:hint="eastAsia"/>
          <w:sz w:val="24"/>
        </w:rPr>
        <w:t>丁菲</w:t>
      </w:r>
      <w:r w:rsidRPr="00010E69">
        <w:rPr>
          <w:rFonts w:hint="eastAsia"/>
          <w:sz w:val="24"/>
        </w:rPr>
        <w:t xml:space="preserve">. </w:t>
      </w:r>
      <w:r w:rsidRPr="00010E69">
        <w:rPr>
          <w:rFonts w:hint="eastAsia"/>
          <w:sz w:val="24"/>
        </w:rPr>
        <w:t>英语翻译技巧与方法的应用分析</w:t>
      </w:r>
      <w:r w:rsidRPr="00010E69">
        <w:rPr>
          <w:rFonts w:hint="eastAsia"/>
          <w:sz w:val="24"/>
        </w:rPr>
        <w:t xml:space="preserve">[J]. </w:t>
      </w:r>
      <w:r w:rsidRPr="00010E69">
        <w:rPr>
          <w:rFonts w:hint="eastAsia"/>
          <w:sz w:val="24"/>
        </w:rPr>
        <w:t>现代交际</w:t>
      </w:r>
      <w:r w:rsidRPr="00010E69">
        <w:rPr>
          <w:rFonts w:hint="eastAsia"/>
          <w:sz w:val="24"/>
        </w:rPr>
        <w:t>, 2019(7):80</w:t>
      </w:r>
    </w:p>
    <w:p w14:paraId="1EECC1D9" w14:textId="77777777" w:rsidR="0034411E" w:rsidRPr="0034411E" w:rsidRDefault="0034411E" w:rsidP="0034411E">
      <w:pPr>
        <w:spacing w:line="360" w:lineRule="auto"/>
        <w:ind w:left="480" w:hangingChars="200" w:hanging="480"/>
        <w:rPr>
          <w:sz w:val="24"/>
        </w:rPr>
      </w:pPr>
      <w:r w:rsidRPr="00F63DC9">
        <w:rPr>
          <w:rFonts w:hint="eastAsia"/>
          <w:sz w:val="24"/>
        </w:rPr>
        <w:t>黄林娟</w:t>
      </w:r>
      <w:r w:rsidRPr="00F63DC9">
        <w:rPr>
          <w:rFonts w:hint="eastAsia"/>
          <w:sz w:val="24"/>
        </w:rPr>
        <w:t xml:space="preserve"> </w:t>
      </w:r>
      <w:r w:rsidRPr="00F63DC9">
        <w:rPr>
          <w:rFonts w:hint="eastAsia"/>
          <w:sz w:val="24"/>
        </w:rPr>
        <w:t>刘芹</w:t>
      </w:r>
      <w:r>
        <w:rPr>
          <w:rFonts w:hint="eastAsia"/>
          <w:sz w:val="24"/>
        </w:rPr>
        <w:t xml:space="preserve">. </w:t>
      </w:r>
      <w:r w:rsidRPr="00F63DC9">
        <w:rPr>
          <w:rFonts w:hint="eastAsia"/>
          <w:sz w:val="24"/>
        </w:rPr>
        <w:t>浅谈功能对等理论在科技英语翻译中的应用</w:t>
      </w:r>
      <w:r w:rsidRPr="00F63DC9">
        <w:rPr>
          <w:rFonts w:hint="eastAsia"/>
          <w:sz w:val="24"/>
        </w:rPr>
        <w:t>[J]</w:t>
      </w:r>
      <w:r>
        <w:rPr>
          <w:rFonts w:hint="eastAsia"/>
          <w:sz w:val="24"/>
        </w:rPr>
        <w:t xml:space="preserve">. </w:t>
      </w:r>
      <w:r w:rsidRPr="00F63DC9">
        <w:rPr>
          <w:rFonts w:hint="eastAsia"/>
          <w:sz w:val="24"/>
        </w:rPr>
        <w:t>语文学刊·外语教育教学</w:t>
      </w:r>
      <w:r>
        <w:rPr>
          <w:rFonts w:hint="eastAsia"/>
          <w:sz w:val="24"/>
        </w:rPr>
        <w:t xml:space="preserve">, </w:t>
      </w:r>
      <w:r w:rsidRPr="00F63DC9">
        <w:rPr>
          <w:rFonts w:hint="eastAsia"/>
          <w:sz w:val="24"/>
        </w:rPr>
        <w:t xml:space="preserve">2013 </w:t>
      </w:r>
      <w:r>
        <w:rPr>
          <w:rFonts w:hint="eastAsia"/>
          <w:sz w:val="24"/>
        </w:rPr>
        <w:t>(</w:t>
      </w:r>
      <w:r w:rsidRPr="00F63DC9">
        <w:rPr>
          <w:rFonts w:hint="eastAsia"/>
          <w:sz w:val="24"/>
        </w:rPr>
        <w:t>8</w:t>
      </w:r>
      <w:r>
        <w:rPr>
          <w:rFonts w:hint="eastAsia"/>
          <w:sz w:val="24"/>
        </w:rPr>
        <w:t>):49-49</w:t>
      </w:r>
    </w:p>
    <w:p w14:paraId="7BD573F3" w14:textId="77777777" w:rsidR="00E171A1" w:rsidRDefault="001C0370" w:rsidP="0034411E">
      <w:pPr>
        <w:spacing w:line="360" w:lineRule="auto"/>
        <w:ind w:left="480" w:hangingChars="200" w:hanging="480"/>
        <w:rPr>
          <w:sz w:val="24"/>
        </w:rPr>
      </w:pPr>
      <w:r w:rsidRPr="001C0370">
        <w:rPr>
          <w:rFonts w:ascii="宋体" w:hAnsi="宋体" w:cs="华文楷体" w:hint="eastAsia"/>
          <w:kern w:val="0"/>
          <w:sz w:val="24"/>
        </w:rPr>
        <w:t>冯键</w:t>
      </w:r>
      <w:r w:rsidR="00010E69">
        <w:rPr>
          <w:rFonts w:ascii="宋体" w:hAnsi="宋体" w:cs="华文楷体" w:hint="eastAsia"/>
          <w:kern w:val="0"/>
          <w:sz w:val="24"/>
        </w:rPr>
        <w:t>.</w:t>
      </w:r>
      <w:r w:rsidRPr="001C0370">
        <w:rPr>
          <w:rFonts w:ascii="宋体" w:hAnsi="宋体" w:hint="eastAsia"/>
          <w:sz w:val="24"/>
        </w:rPr>
        <w:t>奈达的功能对等理论在文本中的应用</w:t>
      </w:r>
      <w:r w:rsidR="008204B3" w:rsidRPr="00F63DC9">
        <w:rPr>
          <w:rFonts w:hint="eastAsia"/>
          <w:sz w:val="24"/>
        </w:rPr>
        <w:t>[J]</w:t>
      </w:r>
      <w:r w:rsidR="008204B3">
        <w:rPr>
          <w:rFonts w:hint="eastAsia"/>
          <w:sz w:val="24"/>
        </w:rPr>
        <w:t xml:space="preserve">. </w:t>
      </w:r>
      <w:r w:rsidRPr="001C0370">
        <w:rPr>
          <w:rFonts w:ascii="宋体" w:hAnsi="宋体" w:hint="eastAsia"/>
          <w:sz w:val="24"/>
        </w:rPr>
        <w:t>现代交际</w:t>
      </w:r>
      <w:r w:rsidR="008204B3">
        <w:rPr>
          <w:rFonts w:ascii="宋体" w:hAnsi="宋体" w:hint="eastAsia"/>
          <w:sz w:val="24"/>
        </w:rPr>
        <w:t>,</w:t>
      </w:r>
      <w:r w:rsidR="008204B3" w:rsidRPr="008204B3">
        <w:rPr>
          <w:sz w:val="24"/>
        </w:rPr>
        <w:t>2018</w:t>
      </w:r>
      <w:r w:rsidR="008204B3">
        <w:rPr>
          <w:rFonts w:hint="eastAsia"/>
          <w:sz w:val="24"/>
        </w:rPr>
        <w:t>(</w:t>
      </w:r>
      <w:r w:rsidR="008204B3" w:rsidRPr="008204B3">
        <w:rPr>
          <w:sz w:val="24"/>
        </w:rPr>
        <w:t>12</w:t>
      </w:r>
      <w:r w:rsidR="008204B3">
        <w:rPr>
          <w:rFonts w:hint="eastAsia"/>
          <w:sz w:val="24"/>
        </w:rPr>
        <w:t>):</w:t>
      </w:r>
      <w:r w:rsidR="00F63DC9" w:rsidRPr="008204B3">
        <w:rPr>
          <w:sz w:val="24"/>
        </w:rPr>
        <w:t>74-75</w:t>
      </w:r>
    </w:p>
    <w:p w14:paraId="46CE347A" w14:textId="77777777" w:rsidR="0034411E" w:rsidRDefault="0034411E" w:rsidP="0034411E">
      <w:pPr>
        <w:spacing w:line="360" w:lineRule="auto"/>
        <w:ind w:left="480" w:hangingChars="200" w:hanging="480"/>
        <w:rPr>
          <w:sz w:val="24"/>
        </w:rPr>
      </w:pPr>
      <w:r w:rsidRPr="00010E69">
        <w:rPr>
          <w:rFonts w:hint="eastAsia"/>
          <w:sz w:val="24"/>
        </w:rPr>
        <w:t>冯敏</w:t>
      </w:r>
      <w:r>
        <w:rPr>
          <w:rFonts w:hint="eastAsia"/>
          <w:sz w:val="24"/>
        </w:rPr>
        <w:t xml:space="preserve">. </w:t>
      </w:r>
      <w:r w:rsidRPr="00010E69">
        <w:rPr>
          <w:rFonts w:hint="eastAsia"/>
          <w:sz w:val="24"/>
        </w:rPr>
        <w:t>科技英语的语言特点和翻译方法</w:t>
      </w:r>
      <w:r w:rsidRPr="00F63DC9">
        <w:rPr>
          <w:rFonts w:hint="eastAsia"/>
          <w:sz w:val="24"/>
        </w:rPr>
        <w:t>[J]</w:t>
      </w:r>
      <w:r>
        <w:rPr>
          <w:rFonts w:hint="eastAsia"/>
          <w:sz w:val="24"/>
        </w:rPr>
        <w:t xml:space="preserve">. </w:t>
      </w:r>
      <w:r w:rsidRPr="00010E69">
        <w:rPr>
          <w:rFonts w:hint="eastAsia"/>
          <w:sz w:val="24"/>
        </w:rPr>
        <w:t>国网技术学院学报</w:t>
      </w:r>
      <w:r>
        <w:rPr>
          <w:rFonts w:hint="eastAsia"/>
          <w:sz w:val="24"/>
        </w:rPr>
        <w:t>, 2019(4):75-77</w:t>
      </w:r>
    </w:p>
    <w:p w14:paraId="6FC00841" w14:textId="77777777" w:rsidR="0034411E" w:rsidRPr="0034411E" w:rsidRDefault="0034411E" w:rsidP="0034411E">
      <w:pPr>
        <w:spacing w:line="360" w:lineRule="auto"/>
        <w:ind w:left="480" w:hangingChars="200" w:hanging="480"/>
        <w:rPr>
          <w:sz w:val="24"/>
        </w:rPr>
      </w:pPr>
      <w:r w:rsidRPr="00010E69">
        <w:rPr>
          <w:rFonts w:hint="eastAsia"/>
          <w:sz w:val="24"/>
        </w:rPr>
        <w:t>季明旸</w:t>
      </w:r>
      <w:r>
        <w:rPr>
          <w:rFonts w:hint="eastAsia"/>
          <w:sz w:val="24"/>
        </w:rPr>
        <w:t xml:space="preserve">. </w:t>
      </w:r>
      <w:r w:rsidRPr="00010E69">
        <w:rPr>
          <w:rFonts w:hint="eastAsia"/>
          <w:sz w:val="24"/>
        </w:rPr>
        <w:t>功能对等理论视角下的科技英语翻译策略</w:t>
      </w:r>
      <w:r w:rsidRPr="00F63DC9">
        <w:rPr>
          <w:rFonts w:hint="eastAsia"/>
          <w:sz w:val="24"/>
        </w:rPr>
        <w:t>[J]</w:t>
      </w:r>
      <w:r>
        <w:rPr>
          <w:rFonts w:hint="eastAsia"/>
          <w:sz w:val="24"/>
        </w:rPr>
        <w:t xml:space="preserve">. </w:t>
      </w:r>
      <w:r w:rsidRPr="00010E69">
        <w:rPr>
          <w:rFonts w:hint="eastAsia"/>
          <w:sz w:val="24"/>
        </w:rPr>
        <w:t>安徽电子信息职业技术学院学报</w:t>
      </w:r>
      <w:r>
        <w:rPr>
          <w:rFonts w:hint="eastAsia"/>
          <w:sz w:val="24"/>
        </w:rPr>
        <w:t xml:space="preserve">, </w:t>
      </w:r>
      <w:r w:rsidRPr="00010E69">
        <w:rPr>
          <w:rFonts w:hint="eastAsia"/>
          <w:sz w:val="24"/>
        </w:rPr>
        <w:t>2017</w:t>
      </w:r>
      <w:r>
        <w:rPr>
          <w:rFonts w:hint="eastAsia"/>
          <w:sz w:val="24"/>
        </w:rPr>
        <w:t>(</w:t>
      </w:r>
      <w:r w:rsidRPr="00010E69">
        <w:rPr>
          <w:rFonts w:hint="eastAsia"/>
          <w:sz w:val="24"/>
        </w:rPr>
        <w:t>3</w:t>
      </w:r>
      <w:r>
        <w:rPr>
          <w:rFonts w:hint="eastAsia"/>
          <w:sz w:val="24"/>
        </w:rPr>
        <w:t>):68</w:t>
      </w:r>
    </w:p>
    <w:p w14:paraId="3509A0F2" w14:textId="77777777" w:rsidR="00E171A1" w:rsidRDefault="00F63DC9" w:rsidP="0034411E">
      <w:pPr>
        <w:spacing w:line="360" w:lineRule="auto"/>
        <w:ind w:left="440" w:hangingChars="200" w:hanging="440"/>
        <w:rPr>
          <w:b/>
          <w:sz w:val="24"/>
        </w:rPr>
      </w:pPr>
      <w:r w:rsidRPr="00F63DC9">
        <w:rPr>
          <w:rFonts w:ascii="宋体" w:hAnsiTheme="minorHAnsi" w:cs="宋体" w:hint="eastAsia"/>
          <w:kern w:val="0"/>
          <w:sz w:val="22"/>
          <w:szCs w:val="22"/>
        </w:rPr>
        <w:t>罗顺江</w:t>
      </w:r>
      <w:r w:rsidR="008204B3">
        <w:rPr>
          <w:rFonts w:ascii="宋体" w:hAnsiTheme="minorHAnsi" w:cs="宋体" w:hint="eastAsia"/>
          <w:kern w:val="0"/>
          <w:sz w:val="22"/>
          <w:szCs w:val="22"/>
        </w:rPr>
        <w:t>.</w:t>
      </w:r>
      <w:r>
        <w:rPr>
          <w:rFonts w:ascii="宋体" w:hAnsiTheme="minorHAnsi" w:cs="宋体" w:hint="eastAsia"/>
          <w:kern w:val="0"/>
          <w:sz w:val="22"/>
          <w:szCs w:val="22"/>
        </w:rPr>
        <w:t xml:space="preserve"> </w:t>
      </w:r>
      <w:r w:rsidRPr="00F63DC9">
        <w:rPr>
          <w:rFonts w:ascii="宋体" w:hAnsiTheme="minorHAnsi" w:cs="宋体" w:hint="eastAsia"/>
          <w:kern w:val="0"/>
          <w:sz w:val="24"/>
        </w:rPr>
        <w:t>科技文本翻译的语言特点</w:t>
      </w:r>
      <w:r w:rsidR="008204B3" w:rsidRPr="00F63DC9">
        <w:rPr>
          <w:rFonts w:hint="eastAsia"/>
          <w:sz w:val="24"/>
        </w:rPr>
        <w:t>[J]</w:t>
      </w:r>
      <w:r w:rsidR="008204B3">
        <w:rPr>
          <w:rFonts w:hint="eastAsia"/>
          <w:sz w:val="24"/>
        </w:rPr>
        <w:t>.</w:t>
      </w:r>
      <w:r>
        <w:rPr>
          <w:rFonts w:ascii="宋体" w:hAnsiTheme="minorHAnsi" w:cs="宋体" w:hint="eastAsia"/>
          <w:kern w:val="0"/>
          <w:sz w:val="24"/>
        </w:rPr>
        <w:t xml:space="preserve"> </w:t>
      </w:r>
      <w:r w:rsidRPr="008204B3">
        <w:rPr>
          <w:kern w:val="0"/>
          <w:sz w:val="24"/>
        </w:rPr>
        <w:t>Science et vie</w:t>
      </w:r>
      <w:r w:rsidR="008204B3" w:rsidRPr="008204B3">
        <w:rPr>
          <w:kern w:val="0"/>
          <w:sz w:val="24"/>
        </w:rPr>
        <w:t>,</w:t>
      </w:r>
      <w:r w:rsidRPr="008204B3">
        <w:rPr>
          <w:kern w:val="0"/>
          <w:sz w:val="24"/>
        </w:rPr>
        <w:t xml:space="preserve"> 2006</w:t>
      </w:r>
      <w:r w:rsidR="008204B3" w:rsidRPr="008204B3">
        <w:rPr>
          <w:kern w:val="0"/>
          <w:sz w:val="24"/>
        </w:rPr>
        <w:t>(3):1</w:t>
      </w:r>
      <w:r w:rsidRPr="008204B3">
        <w:rPr>
          <w:kern w:val="0"/>
          <w:sz w:val="24"/>
        </w:rPr>
        <w:t>70</w:t>
      </w:r>
    </w:p>
    <w:p w14:paraId="4D703D27" w14:textId="77777777" w:rsidR="00F63DC9" w:rsidRDefault="00F63DC9" w:rsidP="0034411E">
      <w:pPr>
        <w:spacing w:line="360" w:lineRule="auto"/>
        <w:ind w:left="480" w:hangingChars="200" w:hanging="480"/>
        <w:rPr>
          <w:sz w:val="24"/>
        </w:rPr>
      </w:pPr>
      <w:r w:rsidRPr="00F63DC9">
        <w:rPr>
          <w:rFonts w:hint="eastAsia"/>
          <w:sz w:val="24"/>
        </w:rPr>
        <w:t>龙在林</w:t>
      </w:r>
      <w:r w:rsidR="008204B3">
        <w:rPr>
          <w:rFonts w:hint="eastAsia"/>
          <w:sz w:val="24"/>
        </w:rPr>
        <w:t>.</w:t>
      </w:r>
      <w:r>
        <w:rPr>
          <w:rFonts w:hint="eastAsia"/>
          <w:sz w:val="24"/>
        </w:rPr>
        <w:t xml:space="preserve"> </w:t>
      </w:r>
      <w:r w:rsidRPr="00F63DC9">
        <w:rPr>
          <w:rFonts w:hint="eastAsia"/>
          <w:sz w:val="24"/>
        </w:rPr>
        <w:t>科技英语的定义及其特点对翻译的启示</w:t>
      </w:r>
      <w:r w:rsidR="008204B3" w:rsidRPr="00F63DC9">
        <w:rPr>
          <w:rFonts w:hint="eastAsia"/>
          <w:sz w:val="24"/>
        </w:rPr>
        <w:t>[J]</w:t>
      </w:r>
      <w:r w:rsidR="008204B3">
        <w:rPr>
          <w:rFonts w:hint="eastAsia"/>
          <w:sz w:val="24"/>
        </w:rPr>
        <w:t>.</w:t>
      </w:r>
      <w:r>
        <w:rPr>
          <w:rFonts w:hint="eastAsia"/>
          <w:sz w:val="24"/>
        </w:rPr>
        <w:t xml:space="preserve"> </w:t>
      </w:r>
      <w:r w:rsidRPr="00F63DC9">
        <w:rPr>
          <w:rFonts w:hint="eastAsia"/>
          <w:sz w:val="24"/>
        </w:rPr>
        <w:t>才智·</w:t>
      </w:r>
      <w:r w:rsidRPr="00F63DC9">
        <w:rPr>
          <w:rFonts w:hint="eastAsia"/>
          <w:sz w:val="24"/>
        </w:rPr>
        <w:t>Ability And Wisdom</w:t>
      </w:r>
      <w:r w:rsidR="008204B3">
        <w:rPr>
          <w:rFonts w:hint="eastAsia"/>
          <w:sz w:val="24"/>
        </w:rPr>
        <w:t>,</w:t>
      </w:r>
      <w:r>
        <w:rPr>
          <w:rFonts w:hint="eastAsia"/>
          <w:sz w:val="24"/>
        </w:rPr>
        <w:t xml:space="preserve"> 2017</w:t>
      </w:r>
    </w:p>
    <w:p w14:paraId="65E6E7D1" w14:textId="77777777" w:rsidR="0034411E" w:rsidRPr="0034411E" w:rsidRDefault="0034411E" w:rsidP="0034411E">
      <w:pPr>
        <w:spacing w:line="360" w:lineRule="auto"/>
        <w:ind w:left="480" w:hangingChars="200" w:hanging="480"/>
        <w:rPr>
          <w:sz w:val="24"/>
        </w:rPr>
      </w:pPr>
      <w:r w:rsidRPr="00010E69">
        <w:rPr>
          <w:rFonts w:hint="eastAsia"/>
          <w:sz w:val="24"/>
        </w:rPr>
        <w:t>雷雯</w:t>
      </w:r>
      <w:r w:rsidRPr="00010E69">
        <w:rPr>
          <w:rFonts w:hint="eastAsia"/>
          <w:sz w:val="24"/>
        </w:rPr>
        <w:t xml:space="preserve">, </w:t>
      </w:r>
      <w:r w:rsidRPr="00010E69">
        <w:rPr>
          <w:rFonts w:hint="eastAsia"/>
          <w:sz w:val="24"/>
        </w:rPr>
        <w:t>浅谈英语翻译技巧与方法的应用</w:t>
      </w:r>
      <w:r w:rsidRPr="00010E69">
        <w:rPr>
          <w:rFonts w:hint="eastAsia"/>
          <w:sz w:val="24"/>
        </w:rPr>
        <w:t xml:space="preserve">[J]. </w:t>
      </w:r>
      <w:r w:rsidRPr="00010E69">
        <w:rPr>
          <w:rFonts w:hint="eastAsia"/>
          <w:sz w:val="24"/>
        </w:rPr>
        <w:t>海外英语</w:t>
      </w:r>
      <w:r w:rsidRPr="00010E69">
        <w:rPr>
          <w:rFonts w:hint="eastAsia"/>
          <w:sz w:val="24"/>
        </w:rPr>
        <w:t>, 2019(1):104</w:t>
      </w:r>
    </w:p>
    <w:p w14:paraId="66583748" w14:textId="77777777" w:rsidR="0034411E" w:rsidRPr="0034411E" w:rsidRDefault="0034411E" w:rsidP="0034411E">
      <w:pPr>
        <w:spacing w:line="360" w:lineRule="auto"/>
        <w:ind w:left="480" w:hangingChars="200" w:hanging="480"/>
        <w:rPr>
          <w:sz w:val="24"/>
        </w:rPr>
      </w:pPr>
      <w:r w:rsidRPr="00010E69">
        <w:rPr>
          <w:rFonts w:hint="eastAsia"/>
          <w:sz w:val="24"/>
        </w:rPr>
        <w:t>邱懋如</w:t>
      </w:r>
      <w:r w:rsidRPr="00010E69">
        <w:rPr>
          <w:rFonts w:hint="eastAsia"/>
          <w:sz w:val="24"/>
        </w:rPr>
        <w:t xml:space="preserve">. </w:t>
      </w:r>
      <w:r w:rsidRPr="00010E69">
        <w:rPr>
          <w:rFonts w:hint="eastAsia"/>
          <w:sz w:val="24"/>
        </w:rPr>
        <w:t>可译性及零翻译</w:t>
      </w:r>
      <w:r w:rsidRPr="00010E69">
        <w:rPr>
          <w:rFonts w:hint="eastAsia"/>
          <w:sz w:val="24"/>
        </w:rPr>
        <w:t xml:space="preserve">[J].  </w:t>
      </w:r>
      <w:r w:rsidRPr="00010E69">
        <w:rPr>
          <w:rFonts w:hint="eastAsia"/>
          <w:sz w:val="24"/>
        </w:rPr>
        <w:t>中国翻译</w:t>
      </w:r>
      <w:r w:rsidRPr="00010E69">
        <w:rPr>
          <w:rFonts w:hint="eastAsia"/>
          <w:sz w:val="24"/>
        </w:rPr>
        <w:t>, 2001(1):26</w:t>
      </w:r>
    </w:p>
    <w:p w14:paraId="614DB6BF" w14:textId="77777777" w:rsidR="00010E69" w:rsidRDefault="00010E69" w:rsidP="0034411E">
      <w:pPr>
        <w:spacing w:line="360" w:lineRule="auto"/>
        <w:ind w:left="480" w:hangingChars="200" w:hanging="480"/>
        <w:rPr>
          <w:sz w:val="24"/>
        </w:rPr>
      </w:pPr>
      <w:r w:rsidRPr="00010E69">
        <w:rPr>
          <w:rFonts w:hint="eastAsia"/>
          <w:sz w:val="24"/>
        </w:rPr>
        <w:t>谭载喜</w:t>
      </w:r>
      <w:r w:rsidRPr="00010E69">
        <w:rPr>
          <w:rFonts w:hint="eastAsia"/>
          <w:sz w:val="24"/>
        </w:rPr>
        <w:t xml:space="preserve">. </w:t>
      </w:r>
      <w:r w:rsidRPr="00010E69">
        <w:rPr>
          <w:rFonts w:hint="eastAsia"/>
          <w:sz w:val="24"/>
        </w:rPr>
        <w:t>翻译研究词典</w:t>
      </w:r>
      <w:r w:rsidRPr="00010E69">
        <w:rPr>
          <w:rFonts w:hint="eastAsia"/>
          <w:sz w:val="24"/>
        </w:rPr>
        <w:t xml:space="preserve">[M]. </w:t>
      </w:r>
      <w:r w:rsidRPr="00010E69">
        <w:rPr>
          <w:rFonts w:hint="eastAsia"/>
          <w:sz w:val="24"/>
        </w:rPr>
        <w:t>北京</w:t>
      </w:r>
      <w:r w:rsidRPr="00010E69">
        <w:rPr>
          <w:rFonts w:hint="eastAsia"/>
          <w:sz w:val="24"/>
        </w:rPr>
        <w:t>:</w:t>
      </w:r>
      <w:r w:rsidRPr="00010E69">
        <w:rPr>
          <w:rFonts w:hint="eastAsia"/>
          <w:sz w:val="24"/>
        </w:rPr>
        <w:t>外语教学与研究出版社</w:t>
      </w:r>
      <w:r w:rsidRPr="00010E69">
        <w:rPr>
          <w:rFonts w:hint="eastAsia"/>
          <w:sz w:val="24"/>
        </w:rPr>
        <w:t>, 2005:257.</w:t>
      </w:r>
    </w:p>
    <w:p w14:paraId="7D68A54F" w14:textId="77777777" w:rsidR="0034411E" w:rsidRDefault="0034411E" w:rsidP="0034411E">
      <w:pPr>
        <w:spacing w:line="360" w:lineRule="auto"/>
        <w:ind w:left="480" w:hangingChars="200" w:hanging="480"/>
        <w:rPr>
          <w:sz w:val="24"/>
        </w:rPr>
      </w:pPr>
      <w:r w:rsidRPr="00F63DC9">
        <w:rPr>
          <w:rFonts w:hint="eastAsia"/>
          <w:sz w:val="24"/>
        </w:rPr>
        <w:t>王丽君</w:t>
      </w:r>
      <w:r w:rsidRPr="00F63DC9">
        <w:rPr>
          <w:rFonts w:hint="eastAsia"/>
          <w:sz w:val="24"/>
        </w:rPr>
        <w:t xml:space="preserve">. </w:t>
      </w:r>
      <w:r w:rsidRPr="00F63DC9">
        <w:rPr>
          <w:rFonts w:hint="eastAsia"/>
          <w:sz w:val="24"/>
        </w:rPr>
        <w:t>奈达翻译理论引发的启示</w:t>
      </w:r>
      <w:r w:rsidRPr="00F63DC9">
        <w:rPr>
          <w:rFonts w:hint="eastAsia"/>
          <w:sz w:val="24"/>
        </w:rPr>
        <w:t xml:space="preserve">[J]. </w:t>
      </w:r>
      <w:r w:rsidRPr="00F63DC9">
        <w:rPr>
          <w:rFonts w:hint="eastAsia"/>
          <w:sz w:val="24"/>
        </w:rPr>
        <w:t>唐山师范学院学报</w:t>
      </w:r>
      <w:r w:rsidRPr="00F63DC9">
        <w:rPr>
          <w:rFonts w:hint="eastAsia"/>
          <w:sz w:val="24"/>
        </w:rPr>
        <w:t>, 2004(4):44</w:t>
      </w:r>
    </w:p>
    <w:p w14:paraId="329AC56E" w14:textId="77777777" w:rsidR="0034411E" w:rsidRPr="0034411E" w:rsidRDefault="0034411E" w:rsidP="0034411E">
      <w:pPr>
        <w:spacing w:line="360" w:lineRule="auto"/>
        <w:ind w:left="480" w:hangingChars="200" w:hanging="480"/>
        <w:rPr>
          <w:sz w:val="24"/>
        </w:rPr>
      </w:pPr>
      <w:r w:rsidRPr="00010E69">
        <w:rPr>
          <w:rFonts w:hint="eastAsia"/>
          <w:sz w:val="24"/>
        </w:rPr>
        <w:t>赵佳佳</w:t>
      </w:r>
      <w:r>
        <w:rPr>
          <w:rFonts w:hint="eastAsia"/>
          <w:sz w:val="24"/>
        </w:rPr>
        <w:t xml:space="preserve">. </w:t>
      </w:r>
      <w:r w:rsidRPr="00010E69">
        <w:rPr>
          <w:rFonts w:hint="eastAsia"/>
          <w:sz w:val="24"/>
        </w:rPr>
        <w:t>功能对等理论框架下的科技英语翻译研究</w:t>
      </w:r>
      <w:r w:rsidRPr="00F63DC9">
        <w:rPr>
          <w:rFonts w:hint="eastAsia"/>
          <w:sz w:val="24"/>
        </w:rPr>
        <w:t>[J]</w:t>
      </w:r>
      <w:r>
        <w:rPr>
          <w:rFonts w:hint="eastAsia"/>
          <w:sz w:val="24"/>
        </w:rPr>
        <w:t xml:space="preserve">. </w:t>
      </w:r>
      <w:r w:rsidRPr="00010E69">
        <w:rPr>
          <w:rFonts w:hint="eastAsia"/>
          <w:sz w:val="24"/>
        </w:rPr>
        <w:t>黑龙江教育学院学报</w:t>
      </w:r>
      <w:r>
        <w:rPr>
          <w:rFonts w:hint="eastAsia"/>
          <w:sz w:val="24"/>
        </w:rPr>
        <w:t>, 2017(</w:t>
      </w:r>
      <w:r w:rsidRPr="00010E69">
        <w:rPr>
          <w:rFonts w:hint="eastAsia"/>
          <w:sz w:val="24"/>
        </w:rPr>
        <w:t>1</w:t>
      </w:r>
      <w:r>
        <w:rPr>
          <w:rFonts w:hint="eastAsia"/>
          <w:sz w:val="24"/>
        </w:rPr>
        <w:t>):121-123</w:t>
      </w:r>
    </w:p>
    <w:p w14:paraId="7694DF01" w14:textId="77777777" w:rsidR="0034411E" w:rsidRPr="00F63DC9" w:rsidRDefault="0034411E" w:rsidP="0034411E">
      <w:pPr>
        <w:spacing w:line="360" w:lineRule="auto"/>
        <w:ind w:left="480" w:hangingChars="200" w:hanging="480"/>
        <w:rPr>
          <w:sz w:val="24"/>
        </w:rPr>
      </w:pPr>
      <w:r w:rsidRPr="00010E69">
        <w:rPr>
          <w:rFonts w:hint="eastAsia"/>
          <w:sz w:val="24"/>
        </w:rPr>
        <w:t>张普健</w:t>
      </w:r>
      <w:r w:rsidRPr="00010E69">
        <w:rPr>
          <w:rFonts w:hint="eastAsia"/>
          <w:sz w:val="24"/>
        </w:rPr>
        <w:t xml:space="preserve">. </w:t>
      </w:r>
      <w:r w:rsidRPr="00010E69">
        <w:rPr>
          <w:rFonts w:hint="eastAsia"/>
          <w:sz w:val="24"/>
        </w:rPr>
        <w:t>科技英语的特点及翻译方法研究</w:t>
      </w:r>
      <w:r w:rsidRPr="00010E69">
        <w:rPr>
          <w:rFonts w:hint="eastAsia"/>
          <w:sz w:val="24"/>
        </w:rPr>
        <w:t xml:space="preserve">[J]. </w:t>
      </w:r>
      <w:r w:rsidRPr="00010E69">
        <w:rPr>
          <w:rFonts w:hint="eastAsia"/>
          <w:sz w:val="24"/>
        </w:rPr>
        <w:t>海外英语</w:t>
      </w:r>
      <w:r w:rsidRPr="00010E69">
        <w:rPr>
          <w:rFonts w:hint="eastAsia"/>
          <w:sz w:val="24"/>
        </w:rPr>
        <w:t>, 2017(7): 102-103</w:t>
      </w:r>
    </w:p>
    <w:p w14:paraId="483C2598" w14:textId="77777777" w:rsidR="00E171A1" w:rsidRPr="00243D7D" w:rsidRDefault="0034411E" w:rsidP="00243D7D">
      <w:pPr>
        <w:pStyle w:val="1"/>
        <w:jc w:val="center"/>
      </w:pPr>
      <w:bookmarkStart w:id="92" w:name="_Toc7886619"/>
      <w:bookmarkStart w:id="93" w:name="_Toc33970319"/>
      <w:bookmarkStart w:id="94" w:name="_Toc33970521"/>
      <w:r w:rsidRPr="00243D7D">
        <w:rPr>
          <w:rFonts w:hint="eastAsia"/>
        </w:rPr>
        <w:t>Appendix Source Text and Target Text</w:t>
      </w:r>
      <w:bookmarkEnd w:id="92"/>
      <w:bookmarkEnd w:id="93"/>
      <w:bookmarkEnd w:id="94"/>
    </w:p>
    <w:tbl>
      <w:tblPr>
        <w:tblStyle w:val="af"/>
        <w:tblW w:w="8613" w:type="dxa"/>
        <w:tblLayout w:type="fixed"/>
        <w:tblLook w:val="04A0" w:firstRow="1" w:lastRow="0" w:firstColumn="1" w:lastColumn="0" w:noHBand="0" w:noVBand="1"/>
      </w:tblPr>
      <w:tblGrid>
        <w:gridCol w:w="4361"/>
        <w:gridCol w:w="4252"/>
      </w:tblGrid>
      <w:tr w:rsidR="0034411E" w:rsidRPr="00855F6C" w14:paraId="4397EECB" w14:textId="77777777" w:rsidTr="0034411E">
        <w:tc>
          <w:tcPr>
            <w:tcW w:w="4361" w:type="dxa"/>
          </w:tcPr>
          <w:p w14:paraId="467B185A" w14:textId="77777777" w:rsidR="0034411E" w:rsidRPr="00855F6C" w:rsidRDefault="0034411E" w:rsidP="0034411E">
            <w:pPr>
              <w:spacing w:line="480" w:lineRule="auto"/>
              <w:jc w:val="center"/>
              <w:rPr>
                <w:sz w:val="28"/>
                <w:szCs w:val="28"/>
                <w:lang w:val="en-GB"/>
              </w:rPr>
            </w:pPr>
            <w:r w:rsidRPr="00855F6C">
              <w:rPr>
                <w:rFonts w:eastAsia="黑体"/>
                <w:b/>
                <w:i/>
                <w:sz w:val="28"/>
                <w:szCs w:val="28"/>
              </w:rPr>
              <w:t>Technical Communication</w:t>
            </w:r>
            <w:r w:rsidR="00855F6C" w:rsidRPr="00855F6C">
              <w:rPr>
                <w:rFonts w:eastAsia="黑体" w:hint="eastAsia"/>
                <w:b/>
                <w:i/>
                <w:sz w:val="28"/>
                <w:szCs w:val="28"/>
              </w:rPr>
              <w:t>-Writing Job Application Materials</w:t>
            </w:r>
          </w:p>
          <w:p w14:paraId="7B621041" w14:textId="77777777" w:rsidR="0034411E" w:rsidRPr="00855F6C" w:rsidRDefault="00855F6C" w:rsidP="0034411E">
            <w:pPr>
              <w:jc w:val="center"/>
              <w:rPr>
                <w:rFonts w:eastAsiaTheme="minorEastAsia"/>
                <w:sz w:val="24"/>
              </w:rPr>
            </w:pPr>
            <w:r w:rsidRPr="00855F6C">
              <w:rPr>
                <w:rFonts w:eastAsiaTheme="minorEastAsia" w:hint="eastAsia"/>
                <w:sz w:val="24"/>
              </w:rPr>
              <w:t xml:space="preserve">by </w:t>
            </w:r>
            <w:r w:rsidRPr="00855F6C">
              <w:rPr>
                <w:sz w:val="24"/>
              </w:rPr>
              <w:t>M</w:t>
            </w:r>
            <w:r w:rsidRPr="00855F6C">
              <w:rPr>
                <w:rFonts w:hint="eastAsia"/>
                <w:sz w:val="24"/>
              </w:rPr>
              <w:t>ike</w:t>
            </w:r>
            <w:r w:rsidRPr="00855F6C">
              <w:rPr>
                <w:sz w:val="24"/>
              </w:rPr>
              <w:t xml:space="preserve"> M</w:t>
            </w:r>
            <w:r w:rsidRPr="00855F6C">
              <w:rPr>
                <w:rFonts w:hint="eastAsia"/>
                <w:sz w:val="24"/>
              </w:rPr>
              <w:t>arke</w:t>
            </w:r>
          </w:p>
          <w:p w14:paraId="7C168C77" w14:textId="77777777" w:rsidR="0034411E" w:rsidRPr="00855F6C" w:rsidRDefault="0034411E" w:rsidP="00855F6C">
            <w:pPr>
              <w:rPr>
                <w:rFonts w:eastAsiaTheme="minorEastAsia"/>
                <w:sz w:val="24"/>
              </w:rPr>
            </w:pPr>
          </w:p>
        </w:tc>
        <w:tc>
          <w:tcPr>
            <w:tcW w:w="4252" w:type="dxa"/>
          </w:tcPr>
          <w:p w14:paraId="08179F01" w14:textId="77777777" w:rsidR="0034411E" w:rsidRPr="00855F6C" w:rsidRDefault="00066C6D" w:rsidP="00855F6C">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《技术交流</w:t>
            </w:r>
            <w:r w:rsidR="00855F6C" w:rsidRPr="00855F6C">
              <w:rPr>
                <w:rFonts w:asciiTheme="minorHAnsi" w:eastAsiaTheme="minorEastAsia" w:hAnsiTheme="minorHAnsi" w:cstheme="minorBidi" w:hint="eastAsia"/>
                <w:b/>
                <w:sz w:val="24"/>
              </w:rPr>
              <w:t>——撰写求职材料》</w:t>
            </w:r>
          </w:p>
          <w:p w14:paraId="0D3BA0E3" w14:textId="77777777" w:rsidR="00855F6C" w:rsidRPr="00855F6C" w:rsidRDefault="00855F6C" w:rsidP="00855F6C">
            <w:pPr>
              <w:jc w:val="center"/>
              <w:rPr>
                <w:rFonts w:asciiTheme="minorHAnsi" w:eastAsiaTheme="minorEastAsia" w:hAnsiTheme="minorHAnsi" w:cstheme="minorBidi"/>
                <w:sz w:val="24"/>
              </w:rPr>
            </w:pPr>
            <w:r>
              <w:rPr>
                <w:rFonts w:asciiTheme="minorHAnsi" w:eastAsiaTheme="minorEastAsia" w:hAnsiTheme="minorHAnsi" w:cstheme="minorBidi"/>
                <w:sz w:val="24"/>
              </w:rPr>
              <w:t>作者</w:t>
            </w:r>
            <w:r>
              <w:rPr>
                <w:rFonts w:asciiTheme="minorHAnsi" w:eastAsiaTheme="minorEastAsia" w:hAnsiTheme="minorHAnsi" w:cstheme="minorBidi" w:hint="eastAsia"/>
                <w:sz w:val="24"/>
              </w:rPr>
              <w:t>：迈克</w:t>
            </w:r>
            <w:r>
              <w:rPr>
                <w:rFonts w:hint="eastAsia"/>
                <w:sz w:val="24"/>
              </w:rPr>
              <w:t>·马克</w:t>
            </w:r>
          </w:p>
        </w:tc>
      </w:tr>
      <w:tr w:rsidR="0034411E" w:rsidRPr="00855F6C" w14:paraId="7E674926" w14:textId="77777777" w:rsidTr="0034411E">
        <w:tc>
          <w:tcPr>
            <w:tcW w:w="4361" w:type="dxa"/>
          </w:tcPr>
          <w:p w14:paraId="36B0C2C7" w14:textId="77777777" w:rsidR="0034411E" w:rsidRPr="00855F6C" w:rsidRDefault="0034411E" w:rsidP="0034411E">
            <w:pPr>
              <w:rPr>
                <w:rFonts w:eastAsiaTheme="minorEastAsia"/>
                <w:sz w:val="24"/>
              </w:rPr>
            </w:pPr>
            <w:r w:rsidRPr="00855F6C">
              <w:rPr>
                <w:rFonts w:eastAsiaTheme="minorEastAsia"/>
                <w:sz w:val="24"/>
              </w:rPr>
              <w:t>G</w:t>
            </w:r>
            <w:r w:rsidRPr="00855F6C">
              <w:rPr>
                <w:rFonts w:eastAsiaTheme="minorEastAsia" w:hint="eastAsia"/>
                <w:sz w:val="24"/>
              </w:rPr>
              <w:t>etting</w:t>
            </w:r>
            <w:r w:rsidRPr="00855F6C">
              <w:rPr>
                <w:rFonts w:eastAsiaTheme="minorEastAsia"/>
                <w:sz w:val="24"/>
              </w:rPr>
              <w:t xml:space="preserve"> </w:t>
            </w:r>
            <w:r w:rsidRPr="00855F6C">
              <w:rPr>
                <w:rFonts w:eastAsiaTheme="minorEastAsia" w:hint="eastAsia"/>
                <w:sz w:val="24"/>
              </w:rPr>
              <w:t>hired</w:t>
            </w:r>
            <w:r w:rsidRPr="00855F6C">
              <w:rPr>
                <w:rFonts w:eastAsiaTheme="minorEastAsia"/>
                <w:sz w:val="24"/>
              </w:rPr>
              <w:t xml:space="preserve"> has always involved writing. Whether you apply online</w:t>
            </w:r>
            <w:r w:rsidRPr="00855F6C">
              <w:rPr>
                <w:rFonts w:eastAsiaTheme="minorEastAsia" w:hint="eastAsia"/>
                <w:sz w:val="24"/>
              </w:rPr>
              <w:t xml:space="preserve"> </w:t>
            </w:r>
            <w:r w:rsidRPr="00855F6C">
              <w:rPr>
                <w:rFonts w:eastAsiaTheme="minorEastAsia"/>
                <w:sz w:val="24"/>
              </w:rPr>
              <w:t>through a company’s website, reply to a post on LinkedIn, or send a formal letter</w:t>
            </w:r>
            <w:r w:rsidRPr="00855F6C">
              <w:rPr>
                <w:rFonts w:eastAsiaTheme="minorEastAsia" w:hint="eastAsia"/>
                <w:sz w:val="24"/>
              </w:rPr>
              <w:t xml:space="preserve"> </w:t>
            </w:r>
            <w:r w:rsidRPr="00855F6C">
              <w:rPr>
                <w:rFonts w:eastAsiaTheme="minorEastAsia"/>
                <w:sz w:val="24"/>
              </w:rPr>
              <w:t>and résumé through the mail, you will use words to make the case that the</w:t>
            </w:r>
            <w:r w:rsidRPr="00855F6C">
              <w:rPr>
                <w:rFonts w:eastAsiaTheme="minorEastAsia" w:hint="eastAsia"/>
                <w:sz w:val="24"/>
              </w:rPr>
              <w:t xml:space="preserve"> </w:t>
            </w:r>
            <w:r w:rsidRPr="00855F6C">
              <w:rPr>
                <w:rFonts w:eastAsiaTheme="minorEastAsia"/>
                <w:sz w:val="24"/>
              </w:rPr>
              <w:t>organization should offer you a position.</w:t>
            </w:r>
          </w:p>
        </w:tc>
        <w:tc>
          <w:tcPr>
            <w:tcW w:w="4252" w:type="dxa"/>
          </w:tcPr>
          <w:p w14:paraId="362D2EC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求职时总是要涉及写作。无论您是通过公司网站在线申请、回复领英上的帖子，还是通过邮件发送正式信函和简历，您都会用文字来说服公司为您提供一个职位。</w:t>
            </w:r>
          </w:p>
        </w:tc>
      </w:tr>
      <w:tr w:rsidR="0034411E" w:rsidRPr="00855F6C" w14:paraId="0508DDE5" w14:textId="77777777" w:rsidTr="0034411E">
        <w:tc>
          <w:tcPr>
            <w:tcW w:w="4361" w:type="dxa"/>
          </w:tcPr>
          <w:p w14:paraId="5B6E28FE" w14:textId="77777777" w:rsidR="0034411E" w:rsidRPr="00855F6C" w:rsidRDefault="0034411E" w:rsidP="0034411E">
            <w:pPr>
              <w:rPr>
                <w:rFonts w:eastAsiaTheme="minorEastAsia"/>
                <w:sz w:val="24"/>
              </w:rPr>
            </w:pPr>
            <w:r w:rsidRPr="00855F6C">
              <w:rPr>
                <w:rFonts w:eastAsiaTheme="minorEastAsia"/>
                <w:sz w:val="24"/>
              </w:rPr>
              <w:t>You will probably make that case quite a few times. According to the U.S.</w:t>
            </w:r>
            <w:r w:rsidRPr="00855F6C">
              <w:rPr>
                <w:rFonts w:eastAsiaTheme="minorEastAsia" w:hint="eastAsia"/>
                <w:sz w:val="24"/>
              </w:rPr>
              <w:t xml:space="preserve"> </w:t>
            </w:r>
            <w:r w:rsidRPr="00855F6C">
              <w:rPr>
                <w:rFonts w:eastAsiaTheme="minorEastAsia"/>
                <w:sz w:val="24"/>
              </w:rPr>
              <w:lastRenderedPageBreak/>
              <w:t>Department of Labor (2012), the typical American worker holds more than 11</w:t>
            </w:r>
            <w:r w:rsidRPr="00855F6C">
              <w:rPr>
                <w:rFonts w:eastAsiaTheme="minorEastAsia" w:hint="eastAsia"/>
                <w:sz w:val="24"/>
              </w:rPr>
              <w:t xml:space="preserve"> </w:t>
            </w:r>
            <w:r w:rsidRPr="00855F6C">
              <w:rPr>
                <w:rFonts w:eastAsiaTheme="minorEastAsia"/>
                <w:sz w:val="24"/>
              </w:rPr>
              <w:t>different jobs while he or she is between the ages of 18 and 40. Obviously, most</w:t>
            </w:r>
            <w:r w:rsidRPr="00855F6C">
              <w:rPr>
                <w:rFonts w:eastAsiaTheme="minorEastAsia" w:hint="eastAsia"/>
                <w:sz w:val="24"/>
              </w:rPr>
              <w:t xml:space="preserve"> </w:t>
            </w:r>
            <w:r w:rsidRPr="00855F6C">
              <w:rPr>
                <w:rFonts w:eastAsiaTheme="minorEastAsia"/>
                <w:sz w:val="24"/>
              </w:rPr>
              <w:t>of those jobs don’t last long. Even when American workers begin a new job</w:t>
            </w:r>
            <w:r w:rsidRPr="00855F6C">
              <w:rPr>
                <w:rFonts w:eastAsiaTheme="minorEastAsia" w:hint="eastAsia"/>
                <w:sz w:val="24"/>
              </w:rPr>
              <w:t xml:space="preserve"> </w:t>
            </w:r>
            <w:r w:rsidRPr="00855F6C">
              <w:rPr>
                <w:rFonts w:eastAsiaTheme="minorEastAsia"/>
                <w:sz w:val="24"/>
              </w:rPr>
              <w:t>between the ages of 40 and 46, a third of those workers will no longer be with</w:t>
            </w:r>
            <w:r w:rsidRPr="00855F6C">
              <w:rPr>
                <w:rFonts w:eastAsiaTheme="minorEastAsia" w:hint="eastAsia"/>
                <w:sz w:val="24"/>
              </w:rPr>
              <w:t xml:space="preserve"> </w:t>
            </w:r>
            <w:r w:rsidRPr="00855F6C">
              <w:rPr>
                <w:rFonts w:eastAsiaTheme="minorEastAsia"/>
                <w:sz w:val="24"/>
              </w:rPr>
              <w:t>that company at the end of one year, and two-thirds will no longer be there in five</w:t>
            </w:r>
            <w:r w:rsidRPr="00855F6C">
              <w:rPr>
                <w:rFonts w:eastAsiaTheme="minorEastAsia" w:hint="eastAsia"/>
                <w:sz w:val="24"/>
              </w:rPr>
              <w:t xml:space="preserve"> </w:t>
            </w:r>
            <w:r w:rsidRPr="00855F6C">
              <w:rPr>
                <w:rFonts w:eastAsiaTheme="minorEastAsia"/>
                <w:sz w:val="24"/>
              </w:rPr>
              <w:t>years.</w:t>
            </w:r>
          </w:p>
        </w:tc>
        <w:tc>
          <w:tcPr>
            <w:tcW w:w="4252" w:type="dxa"/>
          </w:tcPr>
          <w:p w14:paraId="2C27919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您也很可能会有这种情况。根据美国劳工部（</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年）的数据，有很多典型的</w:t>
            </w:r>
            <w:r w:rsidRPr="00855F6C">
              <w:rPr>
                <w:rFonts w:asciiTheme="minorHAnsi" w:eastAsiaTheme="minorEastAsia" w:hAnsiTheme="minorHAnsi" w:cstheme="minorBidi" w:hint="eastAsia"/>
                <w:sz w:val="24"/>
              </w:rPr>
              <w:lastRenderedPageBreak/>
              <w:t>美国工人在</w:t>
            </w:r>
            <w:r w:rsidRPr="00855F6C">
              <w:rPr>
                <w:rFonts w:asciiTheme="minorHAnsi" w:eastAsiaTheme="minorEastAsia" w:hAnsiTheme="minorHAnsi" w:cstheme="minorBidi" w:hint="eastAsia"/>
                <w:sz w:val="24"/>
              </w:rPr>
              <w:t>18</w:t>
            </w:r>
            <w:r w:rsidRPr="00855F6C">
              <w:rPr>
                <w:rFonts w:asciiTheme="minorHAnsi" w:eastAsiaTheme="minorEastAsia" w:hAnsiTheme="minorHAnsi" w:cstheme="minorBidi" w:hint="eastAsia"/>
                <w:sz w:val="24"/>
              </w:rPr>
              <w:t>岁到</w:t>
            </w:r>
            <w:r w:rsidRPr="00855F6C">
              <w:rPr>
                <w:rFonts w:asciiTheme="minorHAnsi" w:eastAsiaTheme="minorEastAsia" w:hAnsiTheme="minorHAnsi" w:cstheme="minorBidi" w:hint="eastAsia"/>
                <w:sz w:val="24"/>
              </w:rPr>
              <w:t>40</w:t>
            </w:r>
            <w:r w:rsidRPr="00855F6C">
              <w:rPr>
                <w:rFonts w:asciiTheme="minorHAnsi" w:eastAsiaTheme="minorEastAsia" w:hAnsiTheme="minorHAnsi" w:cstheme="minorBidi" w:hint="eastAsia"/>
                <w:sz w:val="24"/>
              </w:rPr>
              <w:t>岁之间从事</w:t>
            </w:r>
            <w:r w:rsidRPr="00855F6C">
              <w:rPr>
                <w:rFonts w:asciiTheme="minorHAnsi" w:eastAsiaTheme="minorEastAsia" w:hAnsiTheme="minorHAnsi" w:cstheme="minorBidi" w:hint="eastAsia"/>
                <w:sz w:val="24"/>
              </w:rPr>
              <w:t>11</w:t>
            </w:r>
            <w:r w:rsidRPr="00855F6C">
              <w:rPr>
                <w:rFonts w:asciiTheme="minorHAnsi" w:eastAsiaTheme="minorEastAsia" w:hAnsiTheme="minorHAnsi" w:cstheme="minorBidi" w:hint="eastAsia"/>
                <w:sz w:val="24"/>
              </w:rPr>
              <w:t>种不同的工作。显然，这些工作时间大多不会持续太久。即使美国工人在</w:t>
            </w:r>
            <w:r w:rsidRPr="00855F6C">
              <w:rPr>
                <w:rFonts w:asciiTheme="minorHAnsi" w:eastAsiaTheme="minorEastAsia" w:hAnsiTheme="minorHAnsi" w:cstheme="minorBidi" w:hint="eastAsia"/>
                <w:sz w:val="24"/>
              </w:rPr>
              <w:t>40</w:t>
            </w:r>
            <w:r w:rsidRPr="00855F6C">
              <w:rPr>
                <w:rFonts w:asciiTheme="minorHAnsi" w:eastAsiaTheme="minorEastAsia" w:hAnsiTheme="minorHAnsi" w:cstheme="minorBidi" w:hint="eastAsia"/>
                <w:sz w:val="24"/>
              </w:rPr>
              <w:t>岁到</w:t>
            </w:r>
            <w:r w:rsidRPr="00855F6C">
              <w:rPr>
                <w:rFonts w:asciiTheme="minorHAnsi" w:eastAsiaTheme="minorEastAsia" w:hAnsiTheme="minorHAnsi" w:cstheme="minorBidi" w:hint="eastAsia"/>
                <w:sz w:val="24"/>
              </w:rPr>
              <w:t>46</w:t>
            </w:r>
            <w:r w:rsidRPr="00855F6C">
              <w:rPr>
                <w:rFonts w:asciiTheme="minorHAnsi" w:eastAsiaTheme="minorEastAsia" w:hAnsiTheme="minorHAnsi" w:cstheme="minorBidi" w:hint="eastAsia"/>
                <w:sz w:val="24"/>
              </w:rPr>
              <w:t>岁之间开始新的工作，三分之一的工人将在一年内不会再在那家公司工作，三分之二的人将在五年内不再在那里工作。</w:t>
            </w:r>
          </w:p>
        </w:tc>
      </w:tr>
      <w:tr w:rsidR="0034411E" w:rsidRPr="00855F6C" w14:paraId="75737A59" w14:textId="77777777" w:rsidTr="0034411E">
        <w:tc>
          <w:tcPr>
            <w:tcW w:w="4361" w:type="dxa"/>
          </w:tcPr>
          <w:p w14:paraId="403548B9" w14:textId="77777777" w:rsidR="0034411E" w:rsidRPr="00855F6C" w:rsidRDefault="0034411E" w:rsidP="0034411E">
            <w:pPr>
              <w:rPr>
                <w:rFonts w:eastAsiaTheme="minorEastAsia"/>
                <w:sz w:val="24"/>
              </w:rPr>
            </w:pPr>
            <w:r w:rsidRPr="00855F6C">
              <w:rPr>
                <w:rFonts w:eastAsiaTheme="minorEastAsia"/>
                <w:sz w:val="24"/>
              </w:rPr>
              <w:lastRenderedPageBreak/>
              <w:t>For most of you, looking for professional work is the first nonacademic test of</w:t>
            </w:r>
            <w:r w:rsidRPr="00855F6C">
              <w:rPr>
                <w:rFonts w:eastAsiaTheme="minorEastAsia" w:hint="eastAsia"/>
                <w:sz w:val="24"/>
              </w:rPr>
              <w:t xml:space="preserve"> </w:t>
            </w:r>
            <w:r w:rsidRPr="00855F6C">
              <w:rPr>
                <w:rFonts w:eastAsiaTheme="minorEastAsia"/>
                <w:sz w:val="24"/>
              </w:rPr>
              <w:t>your technical-communication skills. And it’s an important test. Kyle Wiens, CEO</w:t>
            </w:r>
            <w:r w:rsidRPr="00855F6C">
              <w:rPr>
                <w:rFonts w:eastAsiaTheme="minorEastAsia" w:hint="eastAsia"/>
                <w:sz w:val="24"/>
              </w:rPr>
              <w:t xml:space="preserve"> </w:t>
            </w:r>
            <w:r w:rsidRPr="00855F6C">
              <w:rPr>
                <w:rFonts w:eastAsiaTheme="minorEastAsia"/>
                <w:sz w:val="24"/>
              </w:rPr>
              <w:t>of two tech companies, iFixit and Dozuki, requires all new employees to pass a</w:t>
            </w:r>
            <w:r w:rsidRPr="00855F6C">
              <w:rPr>
                <w:rFonts w:eastAsiaTheme="minorEastAsia" w:hint="eastAsia"/>
                <w:sz w:val="24"/>
              </w:rPr>
              <w:t xml:space="preserve"> </w:t>
            </w:r>
            <w:r w:rsidRPr="00855F6C">
              <w:rPr>
                <w:rFonts w:eastAsiaTheme="minorEastAsia"/>
                <w:sz w:val="24"/>
              </w:rPr>
              <w:t>writing test. His</w:t>
            </w:r>
            <w:r w:rsidRPr="00855F6C">
              <w:rPr>
                <w:rFonts w:eastAsiaTheme="minorEastAsia" w:hint="eastAsia"/>
                <w:sz w:val="24"/>
              </w:rPr>
              <w:t xml:space="preserve"> </w:t>
            </w:r>
            <w:r w:rsidRPr="00855F6C">
              <w:rPr>
                <w:rFonts w:eastAsiaTheme="minorEastAsia"/>
                <w:sz w:val="24"/>
              </w:rPr>
              <w:t>reason? “If it takes someone more than 20 years to notice how to</w:t>
            </w:r>
            <w:r w:rsidRPr="00855F6C">
              <w:rPr>
                <w:rFonts w:eastAsiaTheme="minorEastAsia" w:hint="eastAsia"/>
                <w:sz w:val="24"/>
              </w:rPr>
              <w:t xml:space="preserve"> </w:t>
            </w:r>
            <w:r w:rsidRPr="00855F6C">
              <w:rPr>
                <w:rFonts w:eastAsiaTheme="minorEastAsia"/>
                <w:sz w:val="24"/>
              </w:rPr>
              <w:t>properly use ‘it’s,’ then that’s not a learning curve I’m comfortable with” (Bowers,2013).</w:t>
            </w:r>
          </w:p>
        </w:tc>
        <w:tc>
          <w:tcPr>
            <w:tcW w:w="4252" w:type="dxa"/>
          </w:tcPr>
          <w:p w14:paraId="5733B35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对大多数人来说，寻找专业工作是对您的技术沟通能力的第一次非学术性测试。这是一项重要的测试。拆解和多组机这两家科技公司的首席执行官凯尔·维恩斯要求所有新员工必须通过笔试。他的理由是什么呢？“如果一个人花了</w:t>
            </w:r>
            <w:r w:rsidRPr="00855F6C">
              <w:rPr>
                <w:rFonts w:asciiTheme="minorHAnsi" w:eastAsiaTheme="minorEastAsia" w:hAnsiTheme="minorHAnsi" w:cstheme="minorBidi" w:hint="eastAsia"/>
                <w:sz w:val="24"/>
              </w:rPr>
              <w:t>20</w:t>
            </w:r>
            <w:r w:rsidRPr="00855F6C">
              <w:rPr>
                <w:rFonts w:asciiTheme="minorHAnsi" w:eastAsiaTheme="minorEastAsia" w:hAnsiTheme="minorHAnsi" w:cstheme="minorBidi" w:hint="eastAsia"/>
                <w:sz w:val="24"/>
              </w:rPr>
              <w:t>年多的时间才注意到如何正确使用‘它’，那么这不是我所满意的学习曲线”（鲍尔斯，</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w:t>
            </w:r>
          </w:p>
        </w:tc>
      </w:tr>
      <w:tr w:rsidR="0034411E" w:rsidRPr="00855F6C" w14:paraId="7EA0F03A" w14:textId="77777777" w:rsidTr="0034411E">
        <w:tc>
          <w:tcPr>
            <w:tcW w:w="4361" w:type="dxa"/>
          </w:tcPr>
          <w:p w14:paraId="6A29AA8E" w14:textId="77777777" w:rsidR="0034411E" w:rsidRPr="00855F6C" w:rsidRDefault="0034411E" w:rsidP="0034411E">
            <w:pPr>
              <w:rPr>
                <w:rFonts w:eastAsiaTheme="minorEastAsia"/>
                <w:b/>
                <w:sz w:val="24"/>
              </w:rPr>
            </w:pPr>
            <w:r w:rsidRPr="00855F6C">
              <w:rPr>
                <w:rFonts w:eastAsiaTheme="minorEastAsia"/>
                <w:b/>
                <w:sz w:val="24"/>
              </w:rPr>
              <w:t>Understanding the Job-Application Process</w:t>
            </w:r>
          </w:p>
        </w:tc>
        <w:tc>
          <w:tcPr>
            <w:tcW w:w="4252" w:type="dxa"/>
          </w:tcPr>
          <w:p w14:paraId="5B80FE19"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了解求职申请流程</w:t>
            </w:r>
          </w:p>
        </w:tc>
      </w:tr>
      <w:tr w:rsidR="0034411E" w:rsidRPr="00855F6C" w14:paraId="43DD34FF" w14:textId="77777777" w:rsidTr="0034411E">
        <w:tc>
          <w:tcPr>
            <w:tcW w:w="4361" w:type="dxa"/>
          </w:tcPr>
          <w:p w14:paraId="7F2CD787" w14:textId="77777777" w:rsidR="0034411E" w:rsidRPr="00855F6C" w:rsidRDefault="0034411E" w:rsidP="0034411E">
            <w:pPr>
              <w:rPr>
                <w:rFonts w:eastAsiaTheme="minorEastAsia"/>
                <w:sz w:val="24"/>
              </w:rPr>
            </w:pPr>
            <w:r w:rsidRPr="00855F6C">
              <w:rPr>
                <w:rFonts w:eastAsiaTheme="minorEastAsia"/>
                <w:sz w:val="24"/>
              </w:rPr>
              <w:t>Preparing job-application materials requires weeks and months, not days,</w:t>
            </w:r>
            <w:r w:rsidRPr="00855F6C">
              <w:rPr>
                <w:rFonts w:eastAsiaTheme="minorEastAsia" w:hint="eastAsia"/>
                <w:sz w:val="24"/>
              </w:rPr>
              <w:t xml:space="preserve"> </w:t>
            </w:r>
            <w:r w:rsidRPr="00855F6C">
              <w:rPr>
                <w:rFonts w:eastAsiaTheme="minorEastAsia"/>
                <w:sz w:val="24"/>
              </w:rPr>
              <w:t>and there is no way to cut corners. The Focus on Process box (on page 387)</w:t>
            </w:r>
            <w:r w:rsidRPr="00855F6C">
              <w:rPr>
                <w:rFonts w:eastAsiaTheme="minorEastAsia" w:hint="eastAsia"/>
                <w:sz w:val="24"/>
              </w:rPr>
              <w:t xml:space="preserve"> </w:t>
            </w:r>
            <w:r w:rsidRPr="00855F6C">
              <w:rPr>
                <w:rFonts w:eastAsiaTheme="minorEastAsia"/>
                <w:sz w:val="24"/>
              </w:rPr>
              <w:t>presents an overview of the process.</w:t>
            </w:r>
          </w:p>
        </w:tc>
        <w:tc>
          <w:tcPr>
            <w:tcW w:w="4252" w:type="dxa"/>
          </w:tcPr>
          <w:p w14:paraId="76555CF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准备求职材料需要数周、数月，而不是几天的时间，没有捷径可走。“关注过程”栏（第</w:t>
            </w:r>
            <w:r w:rsidRPr="00855F6C">
              <w:rPr>
                <w:rFonts w:asciiTheme="minorHAnsi" w:eastAsiaTheme="minorEastAsia" w:hAnsiTheme="minorHAnsi" w:cstheme="minorBidi" w:hint="eastAsia"/>
                <w:sz w:val="24"/>
              </w:rPr>
              <w:t>387</w:t>
            </w:r>
            <w:r w:rsidRPr="00855F6C">
              <w:rPr>
                <w:rFonts w:asciiTheme="minorHAnsi" w:eastAsiaTheme="minorEastAsia" w:hAnsiTheme="minorHAnsi" w:cstheme="minorBidi" w:hint="eastAsia"/>
                <w:sz w:val="24"/>
              </w:rPr>
              <w:t>页）给出了过程的概述。</w:t>
            </w:r>
          </w:p>
        </w:tc>
      </w:tr>
      <w:tr w:rsidR="0034411E" w:rsidRPr="00855F6C" w14:paraId="27318270" w14:textId="77777777" w:rsidTr="0034411E">
        <w:tc>
          <w:tcPr>
            <w:tcW w:w="4361" w:type="dxa"/>
          </w:tcPr>
          <w:p w14:paraId="1846E172" w14:textId="77777777" w:rsidR="0034411E" w:rsidRPr="00855F6C" w:rsidRDefault="0034411E" w:rsidP="0034411E">
            <w:pPr>
              <w:rPr>
                <w:rFonts w:eastAsiaTheme="minorEastAsia"/>
                <w:b/>
                <w:sz w:val="24"/>
              </w:rPr>
            </w:pPr>
            <w:r w:rsidRPr="00855F6C">
              <w:rPr>
                <w:rFonts w:eastAsiaTheme="minorEastAsia"/>
                <w:b/>
                <w:sz w:val="24"/>
              </w:rPr>
              <w:t>Establishing Your Professional Brand</w:t>
            </w:r>
          </w:p>
        </w:tc>
        <w:tc>
          <w:tcPr>
            <w:tcW w:w="4252" w:type="dxa"/>
          </w:tcPr>
          <w:p w14:paraId="72439ED7"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打造您的专业品牌</w:t>
            </w:r>
          </w:p>
        </w:tc>
      </w:tr>
      <w:tr w:rsidR="0034411E" w:rsidRPr="00855F6C" w14:paraId="3051E99B" w14:textId="77777777" w:rsidTr="0034411E">
        <w:tc>
          <w:tcPr>
            <w:tcW w:w="4361" w:type="dxa"/>
          </w:tcPr>
          <w:p w14:paraId="3165BE8E" w14:textId="77777777" w:rsidR="0034411E" w:rsidRPr="00855F6C" w:rsidRDefault="0034411E" w:rsidP="0034411E">
            <w:pPr>
              <w:rPr>
                <w:rFonts w:eastAsiaTheme="minorEastAsia"/>
                <w:sz w:val="24"/>
              </w:rPr>
            </w:pPr>
            <w:r w:rsidRPr="00855F6C">
              <w:rPr>
                <w:rFonts w:eastAsiaTheme="minorEastAsia"/>
                <w:sz w:val="24"/>
              </w:rPr>
              <w:t>One way to look at the process of looking for work is to keep in mind that,</w:t>
            </w:r>
            <w:r w:rsidRPr="00855F6C">
              <w:rPr>
                <w:rFonts w:eastAsiaTheme="minorEastAsia" w:hint="eastAsia"/>
                <w:sz w:val="24"/>
              </w:rPr>
              <w:t xml:space="preserve"> </w:t>
            </w:r>
            <w:r w:rsidRPr="00855F6C">
              <w:rPr>
                <w:rFonts w:eastAsiaTheme="minorEastAsia"/>
                <w:sz w:val="24"/>
              </w:rPr>
              <w:t>except for those times when you don’t want to be in the workforce, you</w:t>
            </w:r>
            <w:r w:rsidRPr="00855F6C">
              <w:rPr>
                <w:rFonts w:eastAsiaTheme="minorEastAsia" w:hint="eastAsia"/>
                <w:sz w:val="24"/>
              </w:rPr>
              <w:t xml:space="preserve"> </w:t>
            </w:r>
            <w:r w:rsidRPr="00855F6C">
              <w:rPr>
                <w:rFonts w:eastAsiaTheme="minorEastAsia"/>
                <w:sz w:val="24"/>
              </w:rPr>
              <w:t>are always looking for work. That doesn’t literally mean you’re always</w:t>
            </w:r>
            <w:r w:rsidRPr="00855F6C">
              <w:rPr>
                <w:rFonts w:eastAsiaTheme="minorEastAsia" w:hint="eastAsia"/>
                <w:sz w:val="24"/>
              </w:rPr>
              <w:t xml:space="preserve"> </w:t>
            </w:r>
            <w:r w:rsidRPr="00855F6C">
              <w:rPr>
                <w:rFonts w:eastAsiaTheme="minorEastAsia"/>
                <w:sz w:val="24"/>
              </w:rPr>
              <w:t>applying for jobs; it means you’re always open to the possibility that a</w:t>
            </w:r>
            <w:r w:rsidRPr="00855F6C">
              <w:rPr>
                <w:rFonts w:eastAsiaTheme="minorEastAsia" w:hint="eastAsia"/>
                <w:sz w:val="24"/>
              </w:rPr>
              <w:t xml:space="preserve"> </w:t>
            </w:r>
            <w:r w:rsidRPr="00855F6C">
              <w:rPr>
                <w:rFonts w:eastAsiaTheme="minorEastAsia"/>
                <w:sz w:val="24"/>
              </w:rPr>
              <w:t>job that interests you will come along. In other words, you are a passive</w:t>
            </w:r>
            <w:r w:rsidRPr="00855F6C">
              <w:rPr>
                <w:rFonts w:eastAsiaTheme="minorEastAsia" w:hint="eastAsia"/>
                <w:sz w:val="24"/>
              </w:rPr>
              <w:t xml:space="preserve"> </w:t>
            </w:r>
            <w:r w:rsidRPr="00855F6C">
              <w:rPr>
                <w:rFonts w:eastAsiaTheme="minorEastAsia"/>
                <w:sz w:val="24"/>
              </w:rPr>
              <w:t>applicant. When employers have an opening, they seek out the best</w:t>
            </w:r>
            <w:r w:rsidRPr="00855F6C">
              <w:rPr>
                <w:rFonts w:eastAsiaTheme="minorEastAsia" w:hint="eastAsia"/>
                <w:sz w:val="24"/>
              </w:rPr>
              <w:t xml:space="preserve"> </w:t>
            </w:r>
            <w:r w:rsidRPr="00855F6C">
              <w:rPr>
                <w:rFonts w:eastAsiaTheme="minorEastAsia"/>
                <w:sz w:val="24"/>
              </w:rPr>
              <w:t>candidates—regardless of whether those candidates are looking actively</w:t>
            </w:r>
            <w:r w:rsidRPr="00855F6C">
              <w:rPr>
                <w:rFonts w:eastAsiaTheme="minorEastAsia" w:hint="eastAsia"/>
                <w:sz w:val="24"/>
              </w:rPr>
              <w:t xml:space="preserve"> </w:t>
            </w:r>
            <w:r w:rsidRPr="00855F6C">
              <w:rPr>
                <w:rFonts w:eastAsiaTheme="minorEastAsia"/>
                <w:sz w:val="24"/>
              </w:rPr>
              <w:t>or passively (Cohen, 2013).</w:t>
            </w:r>
          </w:p>
        </w:tc>
        <w:tc>
          <w:tcPr>
            <w:tcW w:w="4252" w:type="dxa"/>
          </w:tcPr>
          <w:p w14:paraId="274C2C7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查看寻找工作过程的一种方法是要时刻牢记，您总是在寻找工作，除了那些不想参加工作的时期。从字面意思上看这并不意味着您总是在求职；这意味着您总是乐于接受您感兴趣的工作。换句话说，您是被动申请人。当雇主有空缺职位时，他们会寻找最佳人选，而不管这些人是主动还是被动（科恩，</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w:t>
            </w:r>
          </w:p>
        </w:tc>
      </w:tr>
      <w:tr w:rsidR="0034411E" w:rsidRPr="00855F6C" w14:paraId="7195B768" w14:textId="77777777" w:rsidTr="0034411E">
        <w:tc>
          <w:tcPr>
            <w:tcW w:w="4361" w:type="dxa"/>
          </w:tcPr>
          <w:p w14:paraId="517BB121" w14:textId="77777777" w:rsidR="0034411E" w:rsidRPr="00855F6C" w:rsidRDefault="0034411E" w:rsidP="0034411E">
            <w:pPr>
              <w:rPr>
                <w:rFonts w:eastAsiaTheme="minorEastAsia"/>
                <w:sz w:val="24"/>
              </w:rPr>
            </w:pPr>
            <w:r w:rsidRPr="00855F6C">
              <w:rPr>
                <w:rFonts w:eastAsiaTheme="minorEastAsia"/>
                <w:sz w:val="24"/>
              </w:rPr>
              <w:t>Being a successful job seeker requires a particular frame of mind. Think of</w:t>
            </w:r>
            <w:r w:rsidRPr="00855F6C">
              <w:rPr>
                <w:rFonts w:eastAsiaTheme="minorEastAsia" w:hint="eastAsia"/>
                <w:sz w:val="24"/>
              </w:rPr>
              <w:t xml:space="preserve"> </w:t>
            </w:r>
            <w:r w:rsidRPr="00855F6C">
              <w:rPr>
                <w:rFonts w:eastAsiaTheme="minorEastAsia"/>
                <w:sz w:val="24"/>
              </w:rPr>
              <w:t xml:space="preserve">yourself not as a student at this college or an </w:t>
            </w:r>
            <w:r w:rsidRPr="00855F6C">
              <w:rPr>
                <w:rFonts w:eastAsiaTheme="minorEastAsia"/>
                <w:sz w:val="24"/>
              </w:rPr>
              <w:lastRenderedPageBreak/>
              <w:t>employee of that company but</w:t>
            </w:r>
            <w:r w:rsidRPr="00855F6C">
              <w:rPr>
                <w:rFonts w:eastAsiaTheme="minorEastAsia" w:hint="eastAsia"/>
                <w:sz w:val="24"/>
              </w:rPr>
              <w:t xml:space="preserve"> </w:t>
            </w:r>
            <w:r w:rsidRPr="00855F6C">
              <w:rPr>
                <w:rFonts w:eastAsiaTheme="minorEastAsia"/>
                <w:sz w:val="24"/>
              </w:rPr>
              <w:t>rather as a professional with a brand to establish and maintain. For instance,</w:t>
            </w:r>
            <w:r w:rsidRPr="00855F6C">
              <w:rPr>
                <w:rFonts w:eastAsiaTheme="minorEastAsia" w:hint="eastAsia"/>
                <w:sz w:val="24"/>
              </w:rPr>
              <w:t xml:space="preserve"> </w:t>
            </w:r>
            <w:r w:rsidRPr="00855F6C">
              <w:rPr>
                <w:rFonts w:eastAsiaTheme="minorEastAsia"/>
                <w:sz w:val="24"/>
              </w:rPr>
              <w:t>say your name is Amber Cunningham, and you work as a human-resources</w:t>
            </w:r>
            <w:r w:rsidRPr="00855F6C">
              <w:rPr>
                <w:rFonts w:eastAsiaTheme="minorEastAsia" w:hint="eastAsia"/>
                <w:sz w:val="24"/>
              </w:rPr>
              <w:t xml:space="preserve"> </w:t>
            </w:r>
            <w:r w:rsidRPr="00855F6C">
              <w:rPr>
                <w:rFonts w:eastAsiaTheme="minorEastAsia"/>
                <w:sz w:val="24"/>
              </w:rPr>
              <w:t>officer for Apple. Don’t think of yourself as an Apple human-resources officer.</w:t>
            </w:r>
            <w:r w:rsidRPr="00855F6C">
              <w:rPr>
                <w:rFonts w:eastAsiaTheme="minorEastAsia" w:hint="eastAsia"/>
                <w:sz w:val="24"/>
              </w:rPr>
              <w:t xml:space="preserve"> </w:t>
            </w:r>
            <w:r w:rsidRPr="00855F6C">
              <w:rPr>
                <w:rFonts w:eastAsiaTheme="minorEastAsia"/>
                <w:sz w:val="24"/>
              </w:rPr>
              <w:t>Instead, think of yourself as Amber Cunningham, a human-resources specialist who has worked for several companies (including Apple) and who has</w:t>
            </w:r>
            <w:r w:rsidRPr="00855F6C">
              <w:rPr>
                <w:rFonts w:eastAsiaTheme="minorEastAsia" w:hint="eastAsia"/>
                <w:sz w:val="24"/>
              </w:rPr>
              <w:t xml:space="preserve"> </w:t>
            </w:r>
            <w:r w:rsidRPr="00855F6C">
              <w:rPr>
                <w:rFonts w:eastAsiaTheme="minorEastAsia"/>
                <w:sz w:val="24"/>
              </w:rPr>
              <w:t>a number of marketable skills and a substantial record of accomplishments.</w:t>
            </w:r>
            <w:r w:rsidRPr="00855F6C">
              <w:rPr>
                <w:rFonts w:eastAsiaTheme="minorEastAsia" w:hint="eastAsia"/>
                <w:sz w:val="24"/>
              </w:rPr>
              <w:t xml:space="preserve"> </w:t>
            </w:r>
            <w:r w:rsidRPr="00855F6C">
              <w:rPr>
                <w:rFonts w:eastAsiaTheme="minorEastAsia"/>
                <w:sz w:val="24"/>
              </w:rPr>
              <w:t>Your professional brand (sometimes referred to as a “personal brand”) is Amber</w:t>
            </w:r>
            <w:r w:rsidRPr="00855F6C">
              <w:rPr>
                <w:rFonts w:eastAsiaTheme="minorEastAsia" w:hint="eastAsia"/>
                <w:sz w:val="24"/>
              </w:rPr>
              <w:t xml:space="preserve"> </w:t>
            </w:r>
            <w:r w:rsidRPr="00855F6C">
              <w:rPr>
                <w:rFonts w:eastAsiaTheme="minorEastAsia"/>
                <w:sz w:val="24"/>
              </w:rPr>
              <w:t>Cunningham. Your challenge is to attract employers successfully—even if</w:t>
            </w:r>
            <w:r w:rsidRPr="00855F6C">
              <w:rPr>
                <w:rFonts w:eastAsiaTheme="minorEastAsia" w:hint="eastAsia"/>
                <w:sz w:val="24"/>
              </w:rPr>
              <w:t xml:space="preserve"> </w:t>
            </w:r>
            <w:r w:rsidRPr="00855F6C">
              <w:rPr>
                <w:rFonts w:eastAsiaTheme="minorEastAsia"/>
                <w:sz w:val="24"/>
              </w:rPr>
              <w:t>you’re happy with your current position at Apple and are not looking to</w:t>
            </w:r>
            <w:r w:rsidRPr="00855F6C">
              <w:rPr>
                <w:rFonts w:eastAsiaTheme="minorEastAsia" w:hint="eastAsia"/>
                <w:sz w:val="24"/>
              </w:rPr>
              <w:t xml:space="preserve"> </w:t>
            </w:r>
            <w:r w:rsidRPr="00855F6C">
              <w:rPr>
                <w:rFonts w:eastAsiaTheme="minorEastAsia"/>
                <w:sz w:val="24"/>
              </w:rPr>
              <w:t>change jobs.</w:t>
            </w:r>
          </w:p>
        </w:tc>
        <w:tc>
          <w:tcPr>
            <w:tcW w:w="4252" w:type="dxa"/>
          </w:tcPr>
          <w:p w14:paraId="1147265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想要成为一个成功的求职者需要一种特殊的心态。不要把自己看作是这所大学的学生或是那家公司的雇员，而要把</w:t>
            </w:r>
            <w:r w:rsidRPr="00855F6C">
              <w:rPr>
                <w:rFonts w:asciiTheme="minorHAnsi" w:eastAsiaTheme="minorEastAsia" w:hAnsiTheme="minorHAnsi" w:cstheme="minorBidi" w:hint="eastAsia"/>
                <w:sz w:val="24"/>
              </w:rPr>
              <w:lastRenderedPageBreak/>
              <w:t>自己看作是一个拥有品牌的专业人士。比如说，您的名字叫安珀·坎宁安，您是苹果公司的人力资源主管。别把自己当成苹果公司的人力资源官。相反，把自己想象成一个人力资源专家安珀•坎宁安，曾为几家公司（包括苹果）工作过，拥有许多市场化的技能和丰富的业绩记录。您的专业品牌（有时被称为“个人品牌”）是安珀•坎宁安。您的挑战是需要成功地吸引雇主——您对您目前在苹果的职位感到满意，也不想换工作。</w:t>
            </w:r>
          </w:p>
        </w:tc>
      </w:tr>
      <w:tr w:rsidR="0034411E" w:rsidRPr="00855F6C" w14:paraId="63F72E10" w14:textId="77777777" w:rsidTr="0034411E">
        <w:tc>
          <w:tcPr>
            <w:tcW w:w="4361" w:type="dxa"/>
          </w:tcPr>
          <w:p w14:paraId="17AA03A6" w14:textId="77777777" w:rsidR="0034411E" w:rsidRPr="00855F6C" w:rsidRDefault="0034411E" w:rsidP="0034411E">
            <w:pPr>
              <w:rPr>
                <w:rFonts w:eastAsiaTheme="minorEastAsia"/>
                <w:sz w:val="24"/>
              </w:rPr>
            </w:pPr>
            <w:r w:rsidRPr="00855F6C">
              <w:rPr>
                <w:rFonts w:eastAsiaTheme="minorEastAsia"/>
                <w:sz w:val="24"/>
              </w:rPr>
              <w:lastRenderedPageBreak/>
              <w:t>To present your professional brand successfully, you need to understand</w:t>
            </w:r>
            <w:r w:rsidRPr="00855F6C">
              <w:rPr>
                <w:rFonts w:eastAsiaTheme="minorEastAsia" w:hint="eastAsia"/>
                <w:sz w:val="24"/>
              </w:rPr>
              <w:t xml:space="preserve"> </w:t>
            </w:r>
            <w:r w:rsidRPr="00855F6C">
              <w:rPr>
                <w:rFonts w:eastAsiaTheme="minorEastAsia"/>
                <w:sz w:val="24"/>
              </w:rPr>
              <w:t>what employers are looking for, and then you need to craft the materials that</w:t>
            </w:r>
            <w:r w:rsidRPr="00855F6C">
              <w:rPr>
                <w:rFonts w:eastAsiaTheme="minorEastAsia" w:hint="eastAsia"/>
                <w:sz w:val="24"/>
              </w:rPr>
              <w:t xml:space="preserve"> </w:t>
            </w:r>
            <w:r w:rsidRPr="00855F6C">
              <w:rPr>
                <w:rFonts w:eastAsiaTheme="minorEastAsia"/>
                <w:sz w:val="24"/>
              </w:rPr>
              <w:t>will present that brand to the world.</w:t>
            </w:r>
          </w:p>
        </w:tc>
        <w:tc>
          <w:tcPr>
            <w:tcW w:w="4252" w:type="dxa"/>
          </w:tcPr>
          <w:p w14:paraId="705ABC5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要成功展示您的专业品牌，您需要了解雇主的需求，然后精心制作需要的材料，向大家展示您的品牌。</w:t>
            </w:r>
          </w:p>
        </w:tc>
      </w:tr>
      <w:tr w:rsidR="0034411E" w:rsidRPr="00855F6C" w14:paraId="61151053" w14:textId="77777777" w:rsidTr="0034411E">
        <w:tc>
          <w:tcPr>
            <w:tcW w:w="4361" w:type="dxa"/>
          </w:tcPr>
          <w:p w14:paraId="1CAF1653" w14:textId="77777777" w:rsidR="0034411E" w:rsidRPr="00855F6C" w:rsidRDefault="0034411E" w:rsidP="0034411E">
            <w:pPr>
              <w:rPr>
                <w:rFonts w:eastAsiaTheme="minorEastAsia"/>
                <w:b/>
                <w:sz w:val="24"/>
              </w:rPr>
            </w:pPr>
            <w:r w:rsidRPr="00855F6C">
              <w:rPr>
                <w:rFonts w:eastAsiaTheme="minorEastAsia"/>
                <w:b/>
                <w:sz w:val="24"/>
              </w:rPr>
              <w:t>FOCUS ON PROCESS</w:t>
            </w:r>
          </w:p>
        </w:tc>
        <w:tc>
          <w:tcPr>
            <w:tcW w:w="4252" w:type="dxa"/>
          </w:tcPr>
          <w:p w14:paraId="03F820F5"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关注过程</w:t>
            </w:r>
          </w:p>
        </w:tc>
      </w:tr>
      <w:tr w:rsidR="0034411E" w:rsidRPr="00855F6C" w14:paraId="1467F7D3" w14:textId="77777777" w:rsidTr="0034411E">
        <w:tc>
          <w:tcPr>
            <w:tcW w:w="4361" w:type="dxa"/>
          </w:tcPr>
          <w:p w14:paraId="00201846" w14:textId="77777777" w:rsidR="0034411E" w:rsidRPr="00855F6C" w:rsidRDefault="0034411E" w:rsidP="0034411E">
            <w:pPr>
              <w:rPr>
                <w:rFonts w:eastAsiaTheme="minorEastAsia"/>
                <w:sz w:val="24"/>
              </w:rPr>
            </w:pPr>
            <w:r w:rsidRPr="00855F6C">
              <w:rPr>
                <w:rFonts w:eastAsiaTheme="minorEastAsia"/>
                <w:sz w:val="24"/>
              </w:rPr>
              <w:t>In writing job-application materials, pay special attention to these steps in the writing</w:t>
            </w:r>
            <w:r w:rsidRPr="00855F6C">
              <w:rPr>
                <w:rFonts w:eastAsiaTheme="minorEastAsia" w:hint="eastAsia"/>
                <w:sz w:val="24"/>
              </w:rPr>
              <w:t xml:space="preserve"> </w:t>
            </w:r>
            <w:r w:rsidRPr="00855F6C">
              <w:rPr>
                <w:rFonts w:eastAsiaTheme="minorEastAsia"/>
                <w:sz w:val="24"/>
              </w:rPr>
              <w:t>process.</w:t>
            </w:r>
          </w:p>
        </w:tc>
        <w:tc>
          <w:tcPr>
            <w:tcW w:w="4252" w:type="dxa"/>
          </w:tcPr>
          <w:p w14:paraId="6A4FD9E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在撰写求职材料时，要特别注意编写过程中的这些步骤。</w:t>
            </w:r>
          </w:p>
        </w:tc>
      </w:tr>
      <w:tr w:rsidR="0034411E" w:rsidRPr="00855F6C" w14:paraId="6A6DF54F" w14:textId="77777777" w:rsidTr="0034411E">
        <w:tc>
          <w:tcPr>
            <w:tcW w:w="4361" w:type="dxa"/>
          </w:tcPr>
          <w:p w14:paraId="739B0748" w14:textId="77777777" w:rsidR="0034411E" w:rsidRPr="00855F6C" w:rsidRDefault="0034411E" w:rsidP="0034411E">
            <w:pPr>
              <w:rPr>
                <w:rFonts w:eastAsiaTheme="minorEastAsia"/>
                <w:sz w:val="24"/>
              </w:rPr>
            </w:pPr>
            <w:r w:rsidRPr="00855F6C">
              <w:rPr>
                <w:rFonts w:eastAsiaTheme="minorEastAsia"/>
                <w:sz w:val="24"/>
              </w:rPr>
              <w:t>PLANNING</w:t>
            </w:r>
            <w:r w:rsidRPr="00855F6C">
              <w:rPr>
                <w:rFonts w:eastAsiaTheme="minorEastAsia" w:hint="eastAsia"/>
                <w:sz w:val="24"/>
              </w:rPr>
              <w:t>：</w:t>
            </w:r>
            <w:r w:rsidRPr="00855F6C">
              <w:rPr>
                <w:rFonts w:eastAsiaTheme="minorEastAsia"/>
                <w:sz w:val="24"/>
              </w:rPr>
              <w:t>Learn as much as you can about the organizations to which you</w:t>
            </w:r>
            <w:r w:rsidRPr="00855F6C">
              <w:rPr>
                <w:rFonts w:eastAsiaTheme="minorEastAsia" w:hint="eastAsia"/>
                <w:sz w:val="24"/>
              </w:rPr>
              <w:t xml:space="preserve"> </w:t>
            </w:r>
            <w:r w:rsidRPr="00855F6C">
              <w:rPr>
                <w:rFonts w:eastAsiaTheme="minorEastAsia"/>
                <w:sz w:val="24"/>
              </w:rPr>
              <w:t>will apply. See Chapter 6 for help with research.</w:t>
            </w:r>
          </w:p>
        </w:tc>
        <w:tc>
          <w:tcPr>
            <w:tcW w:w="4252" w:type="dxa"/>
          </w:tcPr>
          <w:p w14:paraId="1D7346C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计划：尽可能多地了解您将要申请的机构组织。相关研究请参考第</w:t>
            </w:r>
            <w:r w:rsidRPr="00855F6C">
              <w:rPr>
                <w:rFonts w:asciiTheme="minorHAnsi" w:eastAsiaTheme="minorEastAsia" w:hAnsiTheme="minorHAnsi" w:cstheme="minorBidi" w:hint="eastAsia"/>
                <w:sz w:val="24"/>
              </w:rPr>
              <w:t>6</w:t>
            </w:r>
            <w:r w:rsidRPr="00855F6C">
              <w:rPr>
                <w:rFonts w:asciiTheme="minorHAnsi" w:eastAsiaTheme="minorEastAsia" w:hAnsiTheme="minorHAnsi" w:cstheme="minorBidi" w:hint="eastAsia"/>
                <w:sz w:val="24"/>
              </w:rPr>
              <w:t>章。</w:t>
            </w:r>
          </w:p>
        </w:tc>
      </w:tr>
      <w:tr w:rsidR="0034411E" w:rsidRPr="00855F6C" w14:paraId="7FD0F5D9" w14:textId="77777777" w:rsidTr="0034411E">
        <w:tc>
          <w:tcPr>
            <w:tcW w:w="4361" w:type="dxa"/>
          </w:tcPr>
          <w:p w14:paraId="1768D56F" w14:textId="77777777" w:rsidR="0034411E" w:rsidRPr="00855F6C" w:rsidRDefault="0034411E" w:rsidP="0034411E">
            <w:pPr>
              <w:rPr>
                <w:rFonts w:eastAsiaTheme="minorEastAsia"/>
                <w:sz w:val="24"/>
              </w:rPr>
            </w:pPr>
            <w:r w:rsidRPr="00855F6C">
              <w:rPr>
                <w:rFonts w:eastAsiaTheme="minorEastAsia"/>
                <w:sz w:val="24"/>
              </w:rPr>
              <w:t>DRAFTING</w:t>
            </w:r>
            <w:r w:rsidRPr="00855F6C">
              <w:rPr>
                <w:rFonts w:eastAsiaTheme="minorEastAsia" w:hint="eastAsia"/>
                <w:sz w:val="24"/>
              </w:rPr>
              <w:t>：</w:t>
            </w:r>
            <w:r w:rsidRPr="00855F6C">
              <w:rPr>
                <w:rFonts w:eastAsiaTheme="minorEastAsia"/>
                <w:sz w:val="24"/>
              </w:rPr>
              <w:t>Decide whether to write a chronological or skills résumé, and</w:t>
            </w:r>
            <w:r w:rsidRPr="00855F6C">
              <w:rPr>
                <w:rFonts w:eastAsiaTheme="minorEastAsia" w:hint="eastAsia"/>
                <w:sz w:val="24"/>
              </w:rPr>
              <w:t xml:space="preserve"> </w:t>
            </w:r>
            <w:r w:rsidRPr="00855F6C">
              <w:rPr>
                <w:rFonts w:eastAsiaTheme="minorEastAsia"/>
                <w:sz w:val="24"/>
              </w:rPr>
              <w:t>use traditional sections and headings. In your job-application</w:t>
            </w:r>
            <w:r w:rsidRPr="00855F6C">
              <w:rPr>
                <w:rFonts w:eastAsiaTheme="minorEastAsia" w:hint="eastAsia"/>
                <w:sz w:val="24"/>
              </w:rPr>
              <w:t xml:space="preserve"> </w:t>
            </w:r>
            <w:r w:rsidRPr="00855F6C">
              <w:rPr>
                <w:rFonts w:eastAsiaTheme="minorEastAsia"/>
                <w:sz w:val="24"/>
              </w:rPr>
              <w:t>letter, elaborate on key points from your résumé.</w:t>
            </w:r>
          </w:p>
        </w:tc>
        <w:tc>
          <w:tcPr>
            <w:tcW w:w="4252" w:type="dxa"/>
          </w:tcPr>
          <w:p w14:paraId="2BD0AED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起草：决定是按时间顺序还是按技能撰写简历，并使用传统的栏目和标题。在您的求职信中，详细说明您的简历要点。</w:t>
            </w:r>
          </w:p>
        </w:tc>
      </w:tr>
      <w:tr w:rsidR="0034411E" w:rsidRPr="00855F6C" w14:paraId="18CFB9D2" w14:textId="77777777" w:rsidTr="0034411E">
        <w:tc>
          <w:tcPr>
            <w:tcW w:w="4361" w:type="dxa"/>
          </w:tcPr>
          <w:p w14:paraId="0E74946D" w14:textId="77777777" w:rsidR="0034411E" w:rsidRPr="00855F6C" w:rsidRDefault="0034411E" w:rsidP="0034411E">
            <w:pPr>
              <w:rPr>
                <w:rFonts w:eastAsiaTheme="minorEastAsia"/>
                <w:sz w:val="24"/>
              </w:rPr>
            </w:pPr>
            <w:r w:rsidRPr="00855F6C">
              <w:rPr>
                <w:rFonts w:eastAsiaTheme="minorEastAsia"/>
                <w:sz w:val="24"/>
              </w:rPr>
              <w:t>REVISING</w:t>
            </w:r>
            <w:r w:rsidRPr="00855F6C">
              <w:rPr>
                <w:rFonts w:eastAsiaTheme="minorEastAsia" w:hint="eastAsia"/>
                <w:sz w:val="24"/>
              </w:rPr>
              <w:t xml:space="preserve">, </w:t>
            </w:r>
            <w:r w:rsidRPr="00855F6C">
              <w:rPr>
                <w:rFonts w:eastAsiaTheme="minorEastAsia"/>
                <w:sz w:val="24"/>
              </w:rPr>
              <w:t>EDITING</w:t>
            </w:r>
            <w:r w:rsidRPr="00855F6C">
              <w:rPr>
                <w:rFonts w:eastAsiaTheme="minorEastAsia" w:hint="eastAsia"/>
                <w:sz w:val="24"/>
              </w:rPr>
              <w:t xml:space="preserve">, </w:t>
            </w:r>
            <w:r w:rsidRPr="00855F6C">
              <w:rPr>
                <w:rFonts w:eastAsiaTheme="minorEastAsia"/>
                <w:sz w:val="24"/>
              </w:rPr>
              <w:t>PROOFREADING</w:t>
            </w:r>
            <w:r w:rsidRPr="00855F6C">
              <w:rPr>
                <w:rFonts w:eastAsiaTheme="minorEastAsia" w:hint="eastAsia"/>
                <w:sz w:val="24"/>
              </w:rPr>
              <w:t xml:space="preserve">: </w:t>
            </w:r>
            <w:r w:rsidRPr="00855F6C">
              <w:rPr>
                <w:rFonts w:eastAsiaTheme="minorEastAsia"/>
                <w:sz w:val="24"/>
              </w:rPr>
              <w:t>You want these documents to be perfect. Ask several people</w:t>
            </w:r>
            <w:r w:rsidRPr="00855F6C">
              <w:rPr>
                <w:rFonts w:eastAsiaTheme="minorEastAsia" w:hint="eastAsia"/>
                <w:sz w:val="24"/>
              </w:rPr>
              <w:t xml:space="preserve"> </w:t>
            </w:r>
            <w:r w:rsidRPr="00855F6C">
              <w:rPr>
                <w:rFonts w:eastAsiaTheme="minorEastAsia"/>
                <w:sz w:val="24"/>
              </w:rPr>
              <w:t>to review them. See the Writer’s Checklist on page 416.</w:t>
            </w:r>
          </w:p>
        </w:tc>
        <w:tc>
          <w:tcPr>
            <w:tcW w:w="4252" w:type="dxa"/>
          </w:tcPr>
          <w:p w14:paraId="296EC03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修订，编辑，校对：如果您希望这些文档是完美的</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那么请一些人对其进行审查。请参考第</w:t>
            </w:r>
            <w:r w:rsidRPr="00855F6C">
              <w:rPr>
                <w:rFonts w:asciiTheme="minorHAnsi" w:eastAsiaTheme="minorEastAsia" w:hAnsiTheme="minorHAnsi" w:cstheme="minorBidi" w:hint="eastAsia"/>
                <w:sz w:val="24"/>
              </w:rPr>
              <w:t>416</w:t>
            </w:r>
            <w:r w:rsidRPr="00855F6C">
              <w:rPr>
                <w:rFonts w:asciiTheme="minorHAnsi" w:eastAsiaTheme="minorEastAsia" w:hAnsiTheme="minorHAnsi" w:cstheme="minorBidi" w:hint="eastAsia"/>
                <w:sz w:val="24"/>
              </w:rPr>
              <w:t>页的作者清单。</w:t>
            </w:r>
          </w:p>
        </w:tc>
      </w:tr>
      <w:tr w:rsidR="0034411E" w:rsidRPr="00855F6C" w14:paraId="081BACBF" w14:textId="77777777" w:rsidTr="0034411E">
        <w:tc>
          <w:tcPr>
            <w:tcW w:w="4361" w:type="dxa"/>
          </w:tcPr>
          <w:p w14:paraId="74187298" w14:textId="77777777" w:rsidR="0034411E" w:rsidRPr="00855F6C" w:rsidRDefault="0034411E" w:rsidP="0034411E">
            <w:pPr>
              <w:rPr>
                <w:rFonts w:eastAsiaTheme="minorEastAsia"/>
                <w:b/>
                <w:sz w:val="24"/>
              </w:rPr>
            </w:pPr>
            <w:r w:rsidRPr="00855F6C">
              <w:rPr>
                <w:rFonts w:eastAsiaTheme="minorEastAsia"/>
                <w:b/>
                <w:sz w:val="24"/>
              </w:rPr>
              <w:t>UNDERSTANDING WHAT EMPLOYERS WANT</w:t>
            </w:r>
          </w:p>
        </w:tc>
        <w:tc>
          <w:tcPr>
            <w:tcW w:w="4252" w:type="dxa"/>
          </w:tcPr>
          <w:p w14:paraId="68F13218"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了解雇主的需求</w:t>
            </w:r>
          </w:p>
        </w:tc>
      </w:tr>
      <w:tr w:rsidR="0034411E" w:rsidRPr="00855F6C" w14:paraId="1747AE32" w14:textId="77777777" w:rsidTr="0034411E">
        <w:tc>
          <w:tcPr>
            <w:tcW w:w="4361" w:type="dxa"/>
          </w:tcPr>
          <w:p w14:paraId="28BECFB0" w14:textId="77777777" w:rsidR="0034411E" w:rsidRPr="00855F6C" w:rsidRDefault="0034411E" w:rsidP="0034411E">
            <w:pPr>
              <w:rPr>
                <w:rFonts w:eastAsiaTheme="minorEastAsia"/>
                <w:sz w:val="24"/>
              </w:rPr>
            </w:pPr>
            <w:r w:rsidRPr="00855F6C">
              <w:rPr>
                <w:rFonts w:eastAsiaTheme="minorEastAsia"/>
                <w:sz w:val="24"/>
              </w:rPr>
              <w:t>There is really no mystery about what employers want in an employee.</w:t>
            </w:r>
            <w:r w:rsidRPr="00855F6C">
              <w:rPr>
                <w:rFonts w:eastAsiaTheme="minorEastAsia" w:hint="eastAsia"/>
                <w:sz w:val="24"/>
              </w:rPr>
              <w:t xml:space="preserve"> </w:t>
            </w:r>
            <w:r w:rsidRPr="00855F6C">
              <w:rPr>
                <w:rFonts w:eastAsiaTheme="minorEastAsia"/>
                <w:sz w:val="24"/>
              </w:rPr>
              <w:t xml:space="preserve">Across all </w:t>
            </w:r>
            <w:r w:rsidRPr="00855F6C">
              <w:rPr>
                <w:rFonts w:eastAsiaTheme="minorEastAsia"/>
                <w:sz w:val="24"/>
              </w:rPr>
              <w:lastRenderedPageBreak/>
              <w:t>fields, employers want a person who is honest, hard-working, technically competent, skilled at solving problems, able to work effectively alone</w:t>
            </w:r>
            <w:r w:rsidRPr="00855F6C">
              <w:rPr>
                <w:rFonts w:eastAsiaTheme="minorEastAsia" w:hint="eastAsia"/>
                <w:sz w:val="24"/>
              </w:rPr>
              <w:t xml:space="preserve"> </w:t>
            </w:r>
            <w:r w:rsidRPr="00855F6C">
              <w:rPr>
                <w:rFonts w:eastAsiaTheme="minorEastAsia"/>
                <w:sz w:val="24"/>
              </w:rPr>
              <w:t>and in teams, willing to share information with others, and eager to keep</w:t>
            </w:r>
            <w:r w:rsidRPr="00855F6C">
              <w:rPr>
                <w:rFonts w:eastAsiaTheme="minorEastAsia" w:hint="eastAsia"/>
                <w:sz w:val="24"/>
              </w:rPr>
              <w:t xml:space="preserve"> </w:t>
            </w:r>
            <w:r w:rsidRPr="00855F6C">
              <w:rPr>
                <w:rFonts w:eastAsiaTheme="minorEastAsia"/>
                <w:sz w:val="24"/>
              </w:rPr>
              <w:t>learning.</w:t>
            </w:r>
          </w:p>
        </w:tc>
        <w:tc>
          <w:tcPr>
            <w:tcW w:w="4252" w:type="dxa"/>
          </w:tcPr>
          <w:p w14:paraId="3B32648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雇主对雇员的要求其实很显而易见。在所有的工作领域中，雇主都希望有一个</w:t>
            </w:r>
            <w:r w:rsidRPr="00855F6C">
              <w:rPr>
                <w:rFonts w:asciiTheme="minorHAnsi" w:eastAsiaTheme="minorEastAsia" w:hAnsiTheme="minorHAnsi" w:cstheme="minorBidi" w:hint="eastAsia"/>
                <w:sz w:val="24"/>
              </w:rPr>
              <w:lastRenderedPageBreak/>
              <w:t>诚实，勤奋，技术能力强，善于解决问题，能够独自有效地工作，在团队合作中愿意与他人分享信息，并渴望继续学习的人。</w:t>
            </w:r>
          </w:p>
        </w:tc>
      </w:tr>
      <w:tr w:rsidR="0034411E" w:rsidRPr="00855F6C" w14:paraId="0986A394" w14:textId="77777777" w:rsidTr="0034411E">
        <w:tc>
          <w:tcPr>
            <w:tcW w:w="4361" w:type="dxa"/>
          </w:tcPr>
          <w:p w14:paraId="33F26026" w14:textId="77777777" w:rsidR="0034411E" w:rsidRPr="00855F6C" w:rsidRDefault="0034411E" w:rsidP="0034411E">
            <w:pPr>
              <w:rPr>
                <w:rFonts w:eastAsiaTheme="minorEastAsia"/>
                <w:sz w:val="24"/>
              </w:rPr>
            </w:pPr>
            <w:r w:rsidRPr="00855F6C">
              <w:rPr>
                <w:rFonts w:eastAsiaTheme="minorEastAsia"/>
                <w:sz w:val="24"/>
              </w:rPr>
              <w:lastRenderedPageBreak/>
              <w:t>You need to find the evidence that you can use to display these qualities.</w:t>
            </w:r>
            <w:r w:rsidRPr="00855F6C">
              <w:rPr>
                <w:rFonts w:eastAsiaTheme="minorEastAsia" w:hint="eastAsia"/>
                <w:sz w:val="24"/>
              </w:rPr>
              <w:t xml:space="preserve"> </w:t>
            </w:r>
            <w:r w:rsidRPr="00855F6C">
              <w:rPr>
                <w:rFonts w:eastAsiaTheme="minorEastAsia"/>
                <w:sz w:val="24"/>
              </w:rPr>
              <w:t>Begin by thinking about everything you have done throughout your college</w:t>
            </w:r>
            <w:r w:rsidRPr="00855F6C">
              <w:rPr>
                <w:rFonts w:eastAsiaTheme="minorEastAsia" w:hint="eastAsia"/>
                <w:sz w:val="24"/>
              </w:rPr>
              <w:t xml:space="preserve"> </w:t>
            </w:r>
            <w:r w:rsidRPr="00855F6C">
              <w:rPr>
                <w:rFonts w:eastAsiaTheme="minorEastAsia"/>
                <w:sz w:val="24"/>
              </w:rPr>
              <w:t>career (courses, projects, service-learning experiences, organizations, leadership roles) and your professional career (job responsibilities, supervision of</w:t>
            </w:r>
            <w:r w:rsidRPr="00855F6C">
              <w:rPr>
                <w:rFonts w:eastAsiaTheme="minorEastAsia" w:hint="eastAsia"/>
                <w:sz w:val="24"/>
              </w:rPr>
              <w:t xml:space="preserve"> </w:t>
            </w:r>
            <w:r w:rsidRPr="00855F6C">
              <w:rPr>
                <w:rFonts w:eastAsiaTheme="minorEastAsia"/>
                <w:sz w:val="24"/>
              </w:rPr>
              <w:t>others, accomplishments, awards). And don’t forget your volunteer activities; through these activities, many people acquire what are called transferable skills—skills that are useful or even necessary in seemingly unrelated</w:t>
            </w:r>
            <w:r w:rsidRPr="00855F6C">
              <w:rPr>
                <w:rFonts w:eastAsiaTheme="minorEastAsia" w:hint="eastAsia"/>
                <w:sz w:val="24"/>
              </w:rPr>
              <w:t xml:space="preserve"> </w:t>
            </w:r>
            <w:r w:rsidRPr="00855F6C">
              <w:rPr>
                <w:rFonts w:eastAsiaTheme="minorEastAsia"/>
                <w:sz w:val="24"/>
              </w:rPr>
              <w:t>jobs. For instance, volunteering for Habitat for Humanity says something</w:t>
            </w:r>
            <w:r w:rsidRPr="00855F6C">
              <w:rPr>
                <w:rFonts w:eastAsiaTheme="minorEastAsia" w:hint="eastAsia"/>
                <w:sz w:val="24"/>
              </w:rPr>
              <w:t xml:space="preserve"> </w:t>
            </w:r>
            <w:r w:rsidRPr="00855F6C">
              <w:rPr>
                <w:rFonts w:eastAsiaTheme="minorEastAsia"/>
                <w:sz w:val="24"/>
              </w:rPr>
              <w:t>important not only about your character but also about your ability to work</w:t>
            </w:r>
            <w:r w:rsidRPr="00855F6C">
              <w:rPr>
                <w:rFonts w:eastAsiaTheme="minorEastAsia" w:hint="eastAsia"/>
                <w:sz w:val="24"/>
              </w:rPr>
              <w:t xml:space="preserve"> </w:t>
            </w:r>
            <w:r w:rsidRPr="00855F6C">
              <w:rPr>
                <w:rFonts w:eastAsiaTheme="minorEastAsia"/>
                <w:sz w:val="24"/>
              </w:rPr>
              <w:t>effectively in a team and to solve problems. Even if you will never swing a</w:t>
            </w:r>
            <w:r w:rsidRPr="00855F6C">
              <w:rPr>
                <w:rFonts w:eastAsiaTheme="minorEastAsia" w:hint="eastAsia"/>
                <w:sz w:val="24"/>
              </w:rPr>
              <w:t xml:space="preserve"> </w:t>
            </w:r>
            <w:r w:rsidRPr="00855F6C">
              <w:rPr>
                <w:rFonts w:eastAsiaTheme="minorEastAsia"/>
                <w:sz w:val="24"/>
              </w:rPr>
              <w:t>hammer on the job, you will want to refer to this experience. Make a list—a</w:t>
            </w:r>
            <w:r w:rsidRPr="00855F6C">
              <w:rPr>
                <w:rFonts w:eastAsiaTheme="minorEastAsia" w:hint="eastAsia"/>
                <w:sz w:val="24"/>
              </w:rPr>
              <w:t xml:space="preserve"> </w:t>
            </w:r>
            <w:r w:rsidRPr="00855F6C">
              <w:rPr>
                <w:rFonts w:eastAsiaTheme="minorEastAsia"/>
                <w:sz w:val="24"/>
              </w:rPr>
              <w:t>long list—of your experiences, characteristics, skills, and accomplishments</w:t>
            </w:r>
            <w:r w:rsidRPr="00855F6C">
              <w:rPr>
                <w:rFonts w:eastAsiaTheme="minorEastAsia" w:hint="eastAsia"/>
                <w:sz w:val="24"/>
              </w:rPr>
              <w:t xml:space="preserve"> </w:t>
            </w:r>
            <w:r w:rsidRPr="00855F6C">
              <w:rPr>
                <w:rFonts w:eastAsiaTheme="minorEastAsia"/>
                <w:sz w:val="24"/>
              </w:rPr>
              <w:t>that will furnish the kinds of evidence that you can use in establishing your</w:t>
            </w:r>
            <w:r w:rsidRPr="00855F6C">
              <w:rPr>
                <w:rFonts w:eastAsiaTheme="minorEastAsia" w:hint="eastAsia"/>
                <w:sz w:val="24"/>
              </w:rPr>
              <w:t xml:space="preserve"> </w:t>
            </w:r>
            <w:r w:rsidRPr="00855F6C">
              <w:rPr>
                <w:rFonts w:eastAsiaTheme="minorEastAsia"/>
                <w:sz w:val="24"/>
              </w:rPr>
              <w:t>professional brand.</w:t>
            </w:r>
          </w:p>
        </w:tc>
        <w:tc>
          <w:tcPr>
            <w:tcW w:w="4252" w:type="dxa"/>
          </w:tcPr>
          <w:p w14:paraId="745F5D2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需要找到可以用来表明这些品质的证明。从您在大学生涯中所做的一切开始（课程，项目，服务学习经历，组织，领导角色）和您的职业生涯（工作职责，对他人的监督，成就，奖励）。不要忘记还有您的志愿者活动。通过这些活动，许多人获得了所谓的可转移技能，这些技能在工作中看似是无关紧要的，但其实是有用的，甚至是必要的。例如，为仁爱之家做志愿服务的重要性不仅在于展示您的性格，也展示了您在团队中有效工作和解决问题的能力。即使您永远不会在工作中挥动锤子，但您也还是想参考一下这段经历。列一张清单——一张长长的清单，列出您的经历、特点、技能和成就，这将为您打造专业品牌提供各种证明。</w:t>
            </w:r>
          </w:p>
        </w:tc>
      </w:tr>
      <w:tr w:rsidR="0034411E" w:rsidRPr="00855F6C" w14:paraId="34AE9F15" w14:textId="77777777" w:rsidTr="0034411E">
        <w:tc>
          <w:tcPr>
            <w:tcW w:w="4361" w:type="dxa"/>
          </w:tcPr>
          <w:p w14:paraId="0D3E0D9B" w14:textId="77777777" w:rsidR="0034411E" w:rsidRPr="00855F6C" w:rsidRDefault="0034411E" w:rsidP="0034411E">
            <w:pPr>
              <w:rPr>
                <w:rFonts w:eastAsiaTheme="minorEastAsia"/>
                <w:b/>
                <w:sz w:val="24"/>
              </w:rPr>
            </w:pPr>
            <w:r w:rsidRPr="00855F6C">
              <w:rPr>
                <w:rFonts w:eastAsiaTheme="minorEastAsia"/>
                <w:b/>
                <w:sz w:val="24"/>
              </w:rPr>
              <w:t>Building the Foundation of Your</w:t>
            </w:r>
            <w:r w:rsidRPr="00855F6C">
              <w:rPr>
                <w:rFonts w:eastAsiaTheme="minorEastAsia" w:hint="eastAsia"/>
                <w:b/>
                <w:sz w:val="24"/>
              </w:rPr>
              <w:t xml:space="preserve"> </w:t>
            </w:r>
            <w:r w:rsidRPr="00855F6C">
              <w:rPr>
                <w:rFonts w:eastAsiaTheme="minorEastAsia"/>
                <w:b/>
                <w:sz w:val="24"/>
              </w:rPr>
              <w:t>Professional Brand</w:t>
            </w:r>
          </w:p>
        </w:tc>
        <w:tc>
          <w:tcPr>
            <w:tcW w:w="4252" w:type="dxa"/>
          </w:tcPr>
          <w:p w14:paraId="209CA690"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打造专业品牌的基础</w:t>
            </w:r>
          </w:p>
        </w:tc>
      </w:tr>
      <w:tr w:rsidR="0034411E" w:rsidRPr="00855F6C" w14:paraId="4910D1B0" w14:textId="77777777" w:rsidTr="0034411E">
        <w:tc>
          <w:tcPr>
            <w:tcW w:w="4361" w:type="dxa"/>
          </w:tcPr>
          <w:p w14:paraId="2A19A805" w14:textId="77777777" w:rsidR="0034411E" w:rsidRPr="00855F6C" w:rsidRDefault="0034411E" w:rsidP="0034411E">
            <w:pPr>
              <w:rPr>
                <w:rFonts w:eastAsiaTheme="minorEastAsia"/>
                <w:sz w:val="24"/>
              </w:rPr>
            </w:pPr>
            <w:r w:rsidRPr="00855F6C">
              <w:rPr>
                <w:rFonts w:eastAsiaTheme="minorEastAsia"/>
                <w:sz w:val="24"/>
              </w:rPr>
              <w:t>Follow these six guidelines in developing your professional brand</w:t>
            </w:r>
          </w:p>
        </w:tc>
        <w:tc>
          <w:tcPr>
            <w:tcW w:w="4252" w:type="dxa"/>
          </w:tcPr>
          <w:p w14:paraId="354F94E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遵循这六个准则来展开您的专业品牌</w:t>
            </w:r>
          </w:p>
        </w:tc>
      </w:tr>
      <w:tr w:rsidR="0034411E" w:rsidRPr="00855F6C" w14:paraId="1292DC21" w14:textId="77777777" w:rsidTr="0034411E">
        <w:tc>
          <w:tcPr>
            <w:tcW w:w="4361" w:type="dxa"/>
          </w:tcPr>
          <w:p w14:paraId="2549305F" w14:textId="77777777" w:rsidR="0034411E" w:rsidRPr="00855F6C" w:rsidRDefault="0034411E" w:rsidP="0034411E">
            <w:pPr>
              <w:rPr>
                <w:rFonts w:eastAsiaTheme="minorEastAsia"/>
                <w:sz w:val="24"/>
              </w:rPr>
            </w:pPr>
            <w:r w:rsidRPr="00855F6C">
              <w:rPr>
                <w:rFonts w:eastAsiaTheme="minorEastAsia"/>
                <w:sz w:val="24"/>
              </w:rPr>
              <w:t>Research what others have done. What kinds of information do they present</w:t>
            </w:r>
            <w:r w:rsidRPr="00855F6C">
              <w:rPr>
                <w:rFonts w:eastAsiaTheme="minorEastAsia" w:hint="eastAsia"/>
                <w:sz w:val="24"/>
              </w:rPr>
              <w:t xml:space="preserve"> </w:t>
            </w:r>
            <w:r w:rsidRPr="00855F6C">
              <w:rPr>
                <w:rFonts w:eastAsiaTheme="minorEastAsia"/>
                <w:sz w:val="24"/>
              </w:rPr>
              <w:t>about themselves online? On which social-media sites are they active? What</w:t>
            </w:r>
            <w:r w:rsidRPr="00855F6C">
              <w:rPr>
                <w:rFonts w:eastAsiaTheme="minorEastAsia" w:hint="eastAsia"/>
                <w:sz w:val="24"/>
              </w:rPr>
              <w:t xml:space="preserve"> </w:t>
            </w:r>
            <w:r w:rsidRPr="00855F6C">
              <w:rPr>
                <w:rFonts w:eastAsiaTheme="minorEastAsia"/>
                <w:sz w:val="24"/>
              </w:rPr>
              <w:t>kinds of comments and questions do they post? How do they reply to what others have posted?</w:t>
            </w:r>
          </w:p>
        </w:tc>
        <w:tc>
          <w:tcPr>
            <w:tcW w:w="4252" w:type="dxa"/>
          </w:tcPr>
          <w:p w14:paraId="03D1616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研究其他人做了什么。他们在网上提供了自己的哪些信息？他们在哪些社交媒体网站上活跃？他们发表了什么样的评论和问题？</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他们如何回复别人发布的内容？</w:t>
            </w:r>
          </w:p>
        </w:tc>
      </w:tr>
      <w:tr w:rsidR="0034411E" w:rsidRPr="00855F6C" w14:paraId="2FF27343" w14:textId="77777777" w:rsidTr="0034411E">
        <w:tc>
          <w:tcPr>
            <w:tcW w:w="4361" w:type="dxa"/>
          </w:tcPr>
          <w:p w14:paraId="27138F71" w14:textId="77777777" w:rsidR="0034411E" w:rsidRPr="00855F6C" w:rsidRDefault="0034411E" w:rsidP="0034411E">
            <w:pPr>
              <w:rPr>
                <w:rFonts w:eastAsiaTheme="minorEastAsia"/>
                <w:sz w:val="24"/>
              </w:rPr>
            </w:pPr>
            <w:r w:rsidRPr="00855F6C">
              <w:rPr>
                <w:rFonts w:eastAsiaTheme="minorEastAsia"/>
                <w:sz w:val="24"/>
              </w:rPr>
              <w:t>Tell the truth. Statistics about how many people lie and exaggerate in describing</w:t>
            </w:r>
            <w:r w:rsidRPr="00855F6C">
              <w:rPr>
                <w:rFonts w:eastAsiaTheme="minorEastAsia" w:hint="eastAsia"/>
                <w:sz w:val="24"/>
              </w:rPr>
              <w:t xml:space="preserve"> </w:t>
            </w:r>
            <w:r w:rsidRPr="00855F6C">
              <w:rPr>
                <w:rFonts w:eastAsiaTheme="minorEastAsia"/>
                <w:sz w:val="24"/>
              </w:rPr>
              <w:t xml:space="preserve">themselves in the job search vary, but it is </w:t>
            </w:r>
            <w:r w:rsidRPr="00855F6C">
              <w:rPr>
                <w:rFonts w:eastAsiaTheme="minorEastAsia"/>
                <w:sz w:val="24"/>
              </w:rPr>
              <w:lastRenderedPageBreak/>
              <w:t>probably between a third and a half.</w:t>
            </w:r>
            <w:r w:rsidRPr="00855F6C">
              <w:rPr>
                <w:rFonts w:eastAsiaTheme="minorEastAsia" w:hint="eastAsia"/>
                <w:sz w:val="24"/>
              </w:rPr>
              <w:t xml:space="preserve"> </w:t>
            </w:r>
            <w:r w:rsidRPr="00855F6C">
              <w:rPr>
                <w:rFonts w:eastAsiaTheme="minorEastAsia"/>
                <w:sz w:val="24"/>
              </w:rPr>
              <w:t>Companies search online themselves or hire investigators to verify the information you provide about yourself, to see if you are honest.</w:t>
            </w:r>
          </w:p>
        </w:tc>
        <w:tc>
          <w:tcPr>
            <w:tcW w:w="4252" w:type="dxa"/>
          </w:tcPr>
          <w:p w14:paraId="3472B76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说实话，在求职中关于有多少人撒谎和夸大自己的数据各不相同，但可能在三分之一到一半之间。但可能在第三到一</w:t>
            </w:r>
            <w:r w:rsidRPr="00855F6C">
              <w:rPr>
                <w:rFonts w:asciiTheme="minorHAnsi" w:eastAsiaTheme="minorEastAsia" w:hAnsiTheme="minorHAnsi" w:cstheme="minorBidi" w:hint="eastAsia"/>
                <w:sz w:val="24"/>
              </w:rPr>
              <w:lastRenderedPageBreak/>
              <w:t>半之间。公司在网上搜索或雇佣调查员来核实您提供的信息，看看您是否诚实。</w:t>
            </w:r>
          </w:p>
        </w:tc>
      </w:tr>
      <w:tr w:rsidR="0034411E" w:rsidRPr="00855F6C" w14:paraId="5C65F5B3" w14:textId="77777777" w:rsidTr="0034411E">
        <w:tc>
          <w:tcPr>
            <w:tcW w:w="4361" w:type="dxa"/>
          </w:tcPr>
          <w:p w14:paraId="033C9574" w14:textId="77777777" w:rsidR="0034411E" w:rsidRPr="00855F6C" w:rsidRDefault="0034411E" w:rsidP="0034411E">
            <w:pPr>
              <w:rPr>
                <w:rFonts w:eastAsiaTheme="minorEastAsia"/>
                <w:sz w:val="24"/>
              </w:rPr>
            </w:pPr>
            <w:r w:rsidRPr="00855F6C">
              <w:rPr>
                <w:rFonts w:eastAsiaTheme="minorEastAsia"/>
                <w:sz w:val="24"/>
              </w:rPr>
              <w:lastRenderedPageBreak/>
              <w:t>Communicate professionally. Show that you can write clearly and correctly, and</w:t>
            </w:r>
            <w:r w:rsidRPr="00855F6C">
              <w:rPr>
                <w:rFonts w:eastAsiaTheme="minorEastAsia" w:hint="eastAsia"/>
                <w:sz w:val="24"/>
              </w:rPr>
              <w:t xml:space="preserve"> </w:t>
            </w:r>
            <w:r w:rsidRPr="00855F6C">
              <w:rPr>
                <w:rFonts w:eastAsiaTheme="minorEastAsia"/>
                <w:sz w:val="24"/>
              </w:rPr>
              <w:t>remember that it is inappropriate (and in some cases illegal) to divulge trade</w:t>
            </w:r>
            <w:r w:rsidRPr="00855F6C">
              <w:rPr>
                <w:rFonts w:eastAsiaTheme="minorEastAsia" w:hint="eastAsia"/>
                <w:sz w:val="24"/>
              </w:rPr>
              <w:t xml:space="preserve"> </w:t>
            </w:r>
            <w:r w:rsidRPr="00855F6C">
              <w:rPr>
                <w:rFonts w:eastAsiaTheme="minorEastAsia"/>
                <w:sz w:val="24"/>
              </w:rPr>
              <w:t>secrets or personal information about colleagues.</w:t>
            </w:r>
          </w:p>
        </w:tc>
        <w:tc>
          <w:tcPr>
            <w:tcW w:w="4252" w:type="dxa"/>
          </w:tcPr>
          <w:p w14:paraId="463E3AE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专业交流。表明您可以写得清楚和正确，并且记住泄露商业秘密或同事的个人信息是不合适的（在某些情况下是违法的）。</w:t>
            </w:r>
          </w:p>
        </w:tc>
      </w:tr>
      <w:tr w:rsidR="0034411E" w:rsidRPr="00855F6C" w14:paraId="2C196828" w14:textId="77777777" w:rsidTr="0034411E">
        <w:tc>
          <w:tcPr>
            <w:tcW w:w="4361" w:type="dxa"/>
          </w:tcPr>
          <w:p w14:paraId="4E8FBFB3" w14:textId="77777777" w:rsidR="0034411E" w:rsidRPr="00855F6C" w:rsidRDefault="0034411E" w:rsidP="0034411E">
            <w:pPr>
              <w:rPr>
                <w:rFonts w:eastAsiaTheme="minorEastAsia"/>
                <w:sz w:val="24"/>
              </w:rPr>
            </w:pPr>
            <w:r w:rsidRPr="00855F6C">
              <w:rPr>
                <w:rFonts w:eastAsiaTheme="minorEastAsia"/>
                <w:sz w:val="24"/>
              </w:rPr>
              <w:t>Describe your job skills. Employers want to see that you have the technical skills</w:t>
            </w:r>
            <w:r w:rsidRPr="00855F6C">
              <w:rPr>
                <w:rFonts w:eastAsiaTheme="minorEastAsia" w:hint="eastAsia"/>
                <w:sz w:val="24"/>
              </w:rPr>
              <w:t xml:space="preserve"> </w:t>
            </w:r>
            <w:r w:rsidRPr="00855F6C">
              <w:rPr>
                <w:rFonts w:eastAsiaTheme="minorEastAsia"/>
                <w:sz w:val="24"/>
              </w:rPr>
              <w:t>that the job requires. They look for degrees, certifications, speeches and publications, and descriptions of what you do in your present position and have done in</w:t>
            </w:r>
            <w:r w:rsidRPr="00855F6C">
              <w:rPr>
                <w:rFonts w:eastAsiaTheme="minorEastAsia" w:hint="eastAsia"/>
                <w:sz w:val="24"/>
              </w:rPr>
              <w:t xml:space="preserve"> </w:t>
            </w:r>
            <w:r w:rsidRPr="00855F6C">
              <w:rPr>
                <w:rFonts w:eastAsiaTheme="minorEastAsia"/>
                <w:sz w:val="24"/>
              </w:rPr>
              <w:t>previous positions.</w:t>
            </w:r>
          </w:p>
        </w:tc>
        <w:tc>
          <w:tcPr>
            <w:tcW w:w="4252" w:type="dxa"/>
          </w:tcPr>
          <w:p w14:paraId="7BBA108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描述您的工作技能。雇主希望看到您具备工作所需的技术技能。他们会寻找学位，证书，演讲和出版物，以及您对您的目前职位和以前职位的工作描述。</w:t>
            </w:r>
          </w:p>
        </w:tc>
      </w:tr>
      <w:tr w:rsidR="0034411E" w:rsidRPr="00855F6C" w14:paraId="644B9126" w14:textId="77777777" w:rsidTr="0034411E">
        <w:tc>
          <w:tcPr>
            <w:tcW w:w="4361" w:type="dxa"/>
          </w:tcPr>
          <w:p w14:paraId="65BDA144" w14:textId="77777777" w:rsidR="0034411E" w:rsidRPr="00855F6C" w:rsidRDefault="0034411E" w:rsidP="0034411E">
            <w:pPr>
              <w:rPr>
                <w:rFonts w:eastAsiaTheme="minorEastAsia"/>
                <w:sz w:val="24"/>
              </w:rPr>
            </w:pPr>
            <w:r w:rsidRPr="00855F6C">
              <w:rPr>
                <w:rFonts w:eastAsiaTheme="minorEastAsia"/>
                <w:sz w:val="24"/>
              </w:rPr>
              <w:t>Focus on problem-solving and accomplishments. The most compelling evidence that you would be a good hire is a solid record of identifying problems</w:t>
            </w:r>
            <w:r w:rsidRPr="00855F6C">
              <w:rPr>
                <w:rFonts w:eastAsiaTheme="minorEastAsia" w:hint="eastAsia"/>
                <w:sz w:val="24"/>
              </w:rPr>
              <w:t xml:space="preserve"> </w:t>
            </w:r>
            <w:r w:rsidRPr="00855F6C">
              <w:rPr>
                <w:rFonts w:eastAsiaTheme="minorEastAsia"/>
                <w:sz w:val="24"/>
              </w:rPr>
              <w:t>and devising solutions that met customers’ needs, reduced costs, increased</w:t>
            </w:r>
            <w:r w:rsidRPr="00855F6C">
              <w:rPr>
                <w:rFonts w:eastAsiaTheme="minorEastAsia" w:hint="eastAsia"/>
                <w:sz w:val="24"/>
              </w:rPr>
              <w:t xml:space="preserve"> </w:t>
            </w:r>
            <w:r w:rsidRPr="00855F6C">
              <w:rPr>
                <w:rFonts w:eastAsiaTheme="minorEastAsia"/>
                <w:sz w:val="24"/>
              </w:rPr>
              <w:t>revenues, improved safety, and reduced environmental impact. Numbers tell the</w:t>
            </w:r>
            <w:r w:rsidRPr="00855F6C">
              <w:rPr>
                <w:rFonts w:eastAsiaTheme="minorEastAsia" w:hint="eastAsia"/>
                <w:sz w:val="24"/>
              </w:rPr>
              <w:t xml:space="preserve"> </w:t>
            </w:r>
            <w:r w:rsidRPr="00855F6C">
              <w:rPr>
                <w:rFonts w:eastAsiaTheme="minorEastAsia"/>
                <w:sz w:val="24"/>
              </w:rPr>
              <w:t>story: try to present your accomplishments as quantifiable data.</w:t>
            </w:r>
          </w:p>
        </w:tc>
        <w:tc>
          <w:tcPr>
            <w:tcW w:w="4252" w:type="dxa"/>
          </w:tcPr>
          <w:p w14:paraId="36E0ACA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专注于解决问题和成就。能够将您聘为最佳人选的最有力证明是，在发现问题和设计出满足客户需求，降低成本，增加收入，提高安全性和减少环境影响的解决方案方面有着可靠的记录。数字可以说明问题：试着用可量化的数据来展示您的成就。</w:t>
            </w:r>
          </w:p>
        </w:tc>
      </w:tr>
      <w:tr w:rsidR="0034411E" w:rsidRPr="00855F6C" w14:paraId="540C53D5" w14:textId="77777777" w:rsidTr="0034411E">
        <w:tc>
          <w:tcPr>
            <w:tcW w:w="4361" w:type="dxa"/>
          </w:tcPr>
          <w:p w14:paraId="420C57E4" w14:textId="77777777" w:rsidR="0034411E" w:rsidRPr="00855F6C" w:rsidRDefault="0034411E" w:rsidP="0034411E">
            <w:pPr>
              <w:rPr>
                <w:rFonts w:eastAsiaTheme="minorEastAsia"/>
                <w:sz w:val="24"/>
              </w:rPr>
            </w:pPr>
            <w:r w:rsidRPr="00855F6C">
              <w:rPr>
                <w:rFonts w:eastAsiaTheme="minorEastAsia"/>
                <w:sz w:val="24"/>
              </w:rPr>
              <w:t>Participate actively online. One way to show you are a professional who would</w:t>
            </w:r>
            <w:r w:rsidRPr="00855F6C">
              <w:rPr>
                <w:rFonts w:eastAsiaTheme="minorEastAsia" w:hint="eastAsia"/>
                <w:sz w:val="24"/>
              </w:rPr>
              <w:t xml:space="preserve"> </w:t>
            </w:r>
            <w:r w:rsidRPr="00855F6C">
              <w:rPr>
                <w:rFonts w:eastAsiaTheme="minorEastAsia"/>
                <w:sz w:val="24"/>
              </w:rPr>
              <w:t>generously and appropriately share information and work well in a team is to</w:t>
            </w:r>
            <w:r w:rsidRPr="00855F6C">
              <w:rPr>
                <w:rFonts w:eastAsiaTheme="minorEastAsia" w:hint="eastAsia"/>
                <w:sz w:val="24"/>
              </w:rPr>
              <w:t xml:space="preserve"> </w:t>
            </w:r>
            <w:r w:rsidRPr="00855F6C">
              <w:rPr>
                <w:rFonts w:eastAsiaTheme="minorEastAsia"/>
                <w:sz w:val="24"/>
              </w:rPr>
              <w:t>display those characteristics online. Participate professionally through sites such</w:t>
            </w:r>
            <w:r w:rsidRPr="00855F6C">
              <w:rPr>
                <w:rFonts w:eastAsiaTheme="minorEastAsia" w:hint="eastAsia"/>
                <w:sz w:val="24"/>
              </w:rPr>
              <w:t xml:space="preserve"> </w:t>
            </w:r>
            <w:r w:rsidRPr="00855F6C">
              <w:rPr>
                <w:rFonts w:eastAsiaTheme="minorEastAsia"/>
                <w:sz w:val="24"/>
              </w:rPr>
              <w:t>as LinkedIn, Facebook, and Twitter.</w:t>
            </w:r>
          </w:p>
        </w:tc>
        <w:tc>
          <w:tcPr>
            <w:tcW w:w="4252" w:type="dxa"/>
          </w:tcPr>
          <w:p w14:paraId="6E948DA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积极在线参与。要展示您是专业人才的一个方式是，慷慨大方地分享信息并在团队中表现良好，也就是说您要在网上展示这些特征。通过领英、脸书和推特等网站进行参与。</w:t>
            </w:r>
          </w:p>
        </w:tc>
      </w:tr>
      <w:tr w:rsidR="0034411E" w:rsidRPr="00855F6C" w14:paraId="2C8B61AD" w14:textId="77777777" w:rsidTr="0034411E">
        <w:tc>
          <w:tcPr>
            <w:tcW w:w="4361" w:type="dxa"/>
          </w:tcPr>
          <w:p w14:paraId="77F8E386" w14:textId="77777777" w:rsidR="0034411E" w:rsidRPr="00855F6C" w:rsidRDefault="0034411E" w:rsidP="0034411E">
            <w:pPr>
              <w:rPr>
                <w:rFonts w:eastAsiaTheme="minorEastAsia"/>
                <w:b/>
                <w:sz w:val="24"/>
              </w:rPr>
            </w:pPr>
            <w:r w:rsidRPr="00855F6C">
              <w:rPr>
                <w:rFonts w:eastAsiaTheme="minorEastAsia"/>
                <w:b/>
                <w:sz w:val="24"/>
              </w:rPr>
              <w:t>CRAFTING YOUR PROFESSIONAL BRAND</w:t>
            </w:r>
          </w:p>
        </w:tc>
        <w:tc>
          <w:tcPr>
            <w:tcW w:w="4252" w:type="dxa"/>
          </w:tcPr>
          <w:p w14:paraId="223D8105"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打造专业品牌</w:t>
            </w:r>
          </w:p>
        </w:tc>
      </w:tr>
      <w:tr w:rsidR="0034411E" w:rsidRPr="00855F6C" w14:paraId="3A9A142F" w14:textId="77777777" w:rsidTr="0034411E">
        <w:tc>
          <w:tcPr>
            <w:tcW w:w="4361" w:type="dxa"/>
          </w:tcPr>
          <w:p w14:paraId="7A2F00E9" w14:textId="77777777" w:rsidR="0034411E" w:rsidRPr="00855F6C" w:rsidRDefault="0034411E" w:rsidP="0034411E">
            <w:pPr>
              <w:rPr>
                <w:rFonts w:eastAsiaTheme="minorEastAsia"/>
                <w:sz w:val="24"/>
              </w:rPr>
            </w:pPr>
            <w:r w:rsidRPr="00855F6C">
              <w:rPr>
                <w:rFonts w:eastAsiaTheme="minorEastAsia"/>
                <w:sz w:val="24"/>
              </w:rPr>
              <w:t>With your long list of characteristics, experiences, skills, and accomplishments in hand, it’s time to start creating the materials—primarily online</w:t>
            </w:r>
            <w:r w:rsidRPr="00855F6C">
              <w:rPr>
                <w:rFonts w:eastAsiaTheme="minorEastAsia" w:hint="eastAsia"/>
                <w:sz w:val="24"/>
              </w:rPr>
              <w:t xml:space="preserve"> </w:t>
            </w:r>
            <w:r w:rsidRPr="00855F6C">
              <w:rPr>
                <w:rFonts w:eastAsiaTheme="minorEastAsia"/>
                <w:sz w:val="24"/>
              </w:rPr>
              <w:t>materials—that will display your professional brand.</w:t>
            </w:r>
          </w:p>
        </w:tc>
        <w:tc>
          <w:tcPr>
            <w:tcW w:w="4252" w:type="dxa"/>
          </w:tcPr>
          <w:p w14:paraId="7842ED6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有了众多品质，经验，技能和成就，现在该开始创建可以展示您的专业品牌的材料（主要是在线材料）了。</w:t>
            </w:r>
          </w:p>
        </w:tc>
      </w:tr>
      <w:tr w:rsidR="0034411E" w:rsidRPr="00855F6C" w14:paraId="2E02AD80" w14:textId="77777777" w:rsidTr="0034411E">
        <w:tc>
          <w:tcPr>
            <w:tcW w:w="4361" w:type="dxa"/>
          </w:tcPr>
          <w:p w14:paraId="4405167B" w14:textId="77777777" w:rsidR="0034411E" w:rsidRPr="00855F6C" w:rsidRDefault="0034411E" w:rsidP="0034411E">
            <w:pPr>
              <w:rPr>
                <w:rFonts w:eastAsiaTheme="minorEastAsia"/>
                <w:b/>
                <w:sz w:val="24"/>
              </w:rPr>
            </w:pPr>
            <w:r w:rsidRPr="00855F6C">
              <w:rPr>
                <w:rFonts w:eastAsiaTheme="minorEastAsia"/>
                <w:b/>
                <w:sz w:val="24"/>
              </w:rPr>
              <w:t>Presenting Your Professional Brand</w:t>
            </w:r>
          </w:p>
        </w:tc>
        <w:tc>
          <w:tcPr>
            <w:tcW w:w="4252" w:type="dxa"/>
          </w:tcPr>
          <w:p w14:paraId="123C4A7F"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展示您的专业品牌</w:t>
            </w:r>
          </w:p>
        </w:tc>
      </w:tr>
      <w:tr w:rsidR="0034411E" w:rsidRPr="00855F6C" w14:paraId="46F662A7" w14:textId="77777777" w:rsidTr="0034411E">
        <w:tc>
          <w:tcPr>
            <w:tcW w:w="4361" w:type="dxa"/>
          </w:tcPr>
          <w:p w14:paraId="37C6C64A" w14:textId="77777777" w:rsidR="0034411E" w:rsidRPr="00855F6C" w:rsidRDefault="0034411E" w:rsidP="0034411E">
            <w:pPr>
              <w:rPr>
                <w:rFonts w:eastAsiaTheme="minorEastAsia"/>
                <w:sz w:val="24"/>
              </w:rPr>
            </w:pPr>
            <w:r w:rsidRPr="00855F6C">
              <w:rPr>
                <w:rFonts w:eastAsiaTheme="minorEastAsia"/>
                <w:sz w:val="24"/>
              </w:rPr>
              <w:t>The following six guidelines can help you display your professional brand.</w:t>
            </w:r>
          </w:p>
        </w:tc>
        <w:tc>
          <w:tcPr>
            <w:tcW w:w="4252" w:type="dxa"/>
          </w:tcPr>
          <w:p w14:paraId="5FB1E6F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以下六个准则可以帮助您展示您的专业品牌。</w:t>
            </w:r>
          </w:p>
        </w:tc>
      </w:tr>
      <w:tr w:rsidR="0034411E" w:rsidRPr="00855F6C" w14:paraId="35E41D79" w14:textId="77777777" w:rsidTr="0034411E">
        <w:tc>
          <w:tcPr>
            <w:tcW w:w="4361" w:type="dxa"/>
          </w:tcPr>
          <w:p w14:paraId="75338119" w14:textId="77777777" w:rsidR="0034411E" w:rsidRPr="00855F6C" w:rsidRDefault="0034411E" w:rsidP="0034411E">
            <w:pPr>
              <w:rPr>
                <w:rFonts w:eastAsiaTheme="minorEastAsia"/>
                <w:sz w:val="24"/>
              </w:rPr>
            </w:pPr>
            <w:r w:rsidRPr="00855F6C">
              <w:rPr>
                <w:rFonts w:eastAsiaTheme="minorEastAsia"/>
                <w:sz w:val="24"/>
              </w:rPr>
              <w:lastRenderedPageBreak/>
              <w:t>Create a strong online presence. The best online presence is your own website, which functions as your online headquarters. All your other online activities will link back to this one site, the only site on the Internet that is all about</w:t>
            </w:r>
            <w:r w:rsidRPr="00855F6C">
              <w:rPr>
                <w:rFonts w:eastAsiaTheme="minorEastAsia" w:hint="eastAsia"/>
                <w:sz w:val="24"/>
              </w:rPr>
              <w:t xml:space="preserve"> </w:t>
            </w:r>
            <w:r w:rsidRPr="00855F6C">
              <w:rPr>
                <w:rFonts w:eastAsiaTheme="minorEastAsia"/>
                <w:sz w:val="24"/>
              </w:rPr>
              <w:t>you. Register a site and try to name it yourname.com (you will be required</w:t>
            </w:r>
            <w:r w:rsidRPr="00855F6C">
              <w:rPr>
                <w:rFonts w:eastAsiaTheme="minorEastAsia" w:hint="eastAsia"/>
                <w:sz w:val="24"/>
              </w:rPr>
              <w:t xml:space="preserve"> </w:t>
            </w:r>
            <w:r w:rsidRPr="00855F6C">
              <w:rPr>
                <w:rFonts w:eastAsiaTheme="minorEastAsia"/>
                <w:sz w:val="24"/>
              </w:rPr>
              <w:t>to pay a small fee to secure the domain name). If you aren’t experienced</w:t>
            </w:r>
            <w:r w:rsidRPr="00855F6C">
              <w:rPr>
                <w:rFonts w:eastAsiaTheme="minorEastAsia" w:hint="eastAsia"/>
                <w:sz w:val="24"/>
              </w:rPr>
              <w:t xml:space="preserve"> </w:t>
            </w:r>
            <w:r w:rsidRPr="00855F6C">
              <w:rPr>
                <w:rFonts w:eastAsiaTheme="minorEastAsia"/>
                <w:sz w:val="24"/>
              </w:rPr>
              <w:t>designing and creating sites, try a drag-and-drop site builder like Weebly or</w:t>
            </w:r>
            <w:r w:rsidRPr="00855F6C">
              <w:rPr>
                <w:rFonts w:eastAsiaTheme="minorEastAsia" w:hint="eastAsia"/>
                <w:sz w:val="24"/>
              </w:rPr>
              <w:t xml:space="preserve"> </w:t>
            </w:r>
            <w:r w:rsidRPr="00855F6C">
              <w:rPr>
                <w:rFonts w:eastAsiaTheme="minorEastAsia"/>
                <w:sz w:val="24"/>
              </w:rPr>
              <w:t>Squarespace, or use a template from a free blogging site such as WordPress.</w:t>
            </w:r>
            <w:r w:rsidRPr="00855F6C">
              <w:rPr>
                <w:rFonts w:eastAsiaTheme="minorEastAsia" w:hint="eastAsia"/>
                <w:sz w:val="24"/>
              </w:rPr>
              <w:t xml:space="preserve"> </w:t>
            </w:r>
            <w:r w:rsidRPr="00855F6C">
              <w:rPr>
                <w:rFonts w:eastAsiaTheme="minorEastAsia"/>
                <w:sz w:val="24"/>
              </w:rPr>
              <w:t>Upload to your site everything you want potential employers to see: contact</w:t>
            </w:r>
            <w:r w:rsidRPr="00855F6C">
              <w:rPr>
                <w:rFonts w:eastAsiaTheme="minorEastAsia" w:hint="eastAsia"/>
                <w:sz w:val="24"/>
              </w:rPr>
              <w:t xml:space="preserve"> </w:t>
            </w:r>
            <w:r w:rsidRPr="00855F6C">
              <w:rPr>
                <w:rFonts w:eastAsiaTheme="minorEastAsia"/>
                <w:sz w:val="24"/>
              </w:rPr>
              <w:t>information, a professional history, work samples, documents, and links to your</w:t>
            </w:r>
            <w:r w:rsidRPr="00855F6C">
              <w:rPr>
                <w:rFonts w:eastAsiaTheme="minorEastAsia" w:hint="eastAsia"/>
                <w:sz w:val="24"/>
              </w:rPr>
              <w:t xml:space="preserve"> </w:t>
            </w:r>
            <w:r w:rsidRPr="00855F6C">
              <w:rPr>
                <w:rFonts w:eastAsiaTheme="minorEastAsia"/>
                <w:sz w:val="24"/>
              </w:rPr>
              <w:t>accounts on social-media sites. If you don’t have a website, take advantage of</w:t>
            </w:r>
            <w:r w:rsidRPr="00855F6C">
              <w:rPr>
                <w:rFonts w:eastAsiaTheme="minorEastAsia" w:hint="eastAsia"/>
                <w:sz w:val="24"/>
              </w:rPr>
              <w:t xml:space="preserve"> </w:t>
            </w:r>
            <w:r w:rsidRPr="00855F6C">
              <w:rPr>
                <w:rFonts w:eastAsiaTheme="minorEastAsia"/>
                <w:sz w:val="24"/>
              </w:rPr>
              <w:t>all the features on LinkedIn.</w:t>
            </w:r>
          </w:p>
        </w:tc>
        <w:tc>
          <w:tcPr>
            <w:tcW w:w="4252" w:type="dxa"/>
          </w:tcPr>
          <w:p w14:paraId="53EC938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建立强大的在线状态。最好的在线服务是您自己的网站，它充当您的在线总部。您的所有其他在线活动将链接回该站点，这是互联网上与您有关的唯一站点。注册一个网站，然后尝试将其命名为“您的名字</w:t>
            </w:r>
            <w:r w:rsidRPr="00855F6C">
              <w:rPr>
                <w:rFonts w:asciiTheme="minorHAnsi" w:eastAsiaTheme="minorEastAsia" w:hAnsiTheme="minorHAnsi" w:cstheme="minorBidi" w:hint="eastAsia"/>
                <w:sz w:val="24"/>
              </w:rPr>
              <w:t>.com</w:t>
            </w:r>
            <w:r w:rsidRPr="00855F6C">
              <w:rPr>
                <w:rFonts w:asciiTheme="minorHAnsi" w:eastAsiaTheme="minorEastAsia" w:hAnsiTheme="minorHAnsi" w:cstheme="minorBidi" w:hint="eastAsia"/>
                <w:sz w:val="24"/>
              </w:rPr>
              <w:t>”（您需要支付一小笔费用来保护域名）。如果您没有设计和创建网站的经验，请尝试使用</w:t>
            </w:r>
            <w:r w:rsidRPr="00855F6C">
              <w:rPr>
                <w:rFonts w:asciiTheme="minorHAnsi" w:eastAsiaTheme="minorEastAsia" w:hAnsiTheme="minorHAnsi" w:cstheme="minorBidi" w:hint="eastAsia"/>
                <w:sz w:val="24"/>
              </w:rPr>
              <w:t>Weebly</w:t>
            </w:r>
            <w:r w:rsidRPr="00855F6C">
              <w:rPr>
                <w:rFonts w:asciiTheme="minorHAnsi" w:eastAsiaTheme="minorEastAsia" w:hAnsiTheme="minorHAnsi" w:cstheme="minorBidi" w:hint="eastAsia"/>
                <w:sz w:val="24"/>
              </w:rPr>
              <w:t>或</w:t>
            </w:r>
            <w:r w:rsidRPr="00855F6C">
              <w:rPr>
                <w:rFonts w:asciiTheme="minorHAnsi" w:eastAsiaTheme="minorEastAsia" w:hAnsiTheme="minorHAnsi" w:cstheme="minorBidi"/>
                <w:sz w:val="24"/>
              </w:rPr>
              <w:t>Squarespace</w:t>
            </w:r>
            <w:r w:rsidRPr="00855F6C">
              <w:rPr>
                <w:rFonts w:asciiTheme="minorHAnsi" w:eastAsiaTheme="minorEastAsia" w:hAnsiTheme="minorHAnsi" w:cstheme="minorBidi" w:hint="eastAsia"/>
                <w:sz w:val="24"/>
              </w:rPr>
              <w:t>等拖放式网站生成器，或使用免费博客站点（例如</w:t>
            </w:r>
            <w:r w:rsidRPr="00855F6C">
              <w:rPr>
                <w:rFonts w:asciiTheme="minorHAnsi" w:eastAsiaTheme="minorEastAsia" w:hAnsiTheme="minorHAnsi" w:cstheme="minorBidi"/>
                <w:sz w:val="24"/>
              </w:rPr>
              <w:t>WordPress</w:t>
            </w:r>
            <w:r w:rsidRPr="00855F6C">
              <w:rPr>
                <w:rFonts w:asciiTheme="minorHAnsi" w:eastAsiaTheme="minorEastAsia" w:hAnsiTheme="minorHAnsi" w:cstheme="minorBidi" w:hint="eastAsia"/>
                <w:sz w:val="24"/>
              </w:rPr>
              <w:t>）中的模板。将您希望潜在雇主看到的所有内容上传到您的网站：联系方式，职业经历，工作样本，文档以及社交媒体网站上的帐户链接。</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如果您没有网站，那就利用领英上的所有功能。</w:t>
            </w:r>
          </w:p>
        </w:tc>
      </w:tr>
      <w:tr w:rsidR="0034411E" w:rsidRPr="00855F6C" w14:paraId="5C177787" w14:textId="77777777" w:rsidTr="0034411E">
        <w:tc>
          <w:tcPr>
            <w:tcW w:w="4361" w:type="dxa"/>
          </w:tcPr>
          <w:p w14:paraId="0B4B81BA" w14:textId="77777777" w:rsidR="0034411E" w:rsidRPr="00855F6C" w:rsidRDefault="0034411E" w:rsidP="0034411E">
            <w:pPr>
              <w:rPr>
                <w:rFonts w:eastAsiaTheme="minorEastAsia"/>
                <w:sz w:val="24"/>
              </w:rPr>
            </w:pPr>
            <w:r w:rsidRPr="00855F6C">
              <w:rPr>
                <w:rFonts w:eastAsiaTheme="minorEastAsia"/>
                <w:sz w:val="24"/>
              </w:rPr>
              <w:t>Participate on LinkedIn. LinkedIn is the major social-media site used by</w:t>
            </w:r>
            <w:r w:rsidRPr="00855F6C">
              <w:rPr>
                <w:rFonts w:eastAsiaTheme="minorEastAsia" w:hint="eastAsia"/>
                <w:sz w:val="24"/>
              </w:rPr>
              <w:t xml:space="preserve"> </w:t>
            </w:r>
            <w:r w:rsidRPr="00855F6C">
              <w:rPr>
                <w:rFonts w:eastAsiaTheme="minorEastAsia"/>
                <w:sz w:val="24"/>
              </w:rPr>
              <w:t>employers to find employees. Set up a LinkedIn account and create a profile</w:t>
            </w:r>
            <w:r w:rsidRPr="00855F6C">
              <w:rPr>
                <w:rFonts w:eastAsiaTheme="minorEastAsia" w:hint="eastAsia"/>
                <w:sz w:val="24"/>
              </w:rPr>
              <w:t xml:space="preserve"> </w:t>
            </w:r>
            <w:r w:rsidRPr="00855F6C">
              <w:rPr>
                <w:rFonts w:eastAsiaTheme="minorEastAsia"/>
                <w:sz w:val="24"/>
              </w:rPr>
              <w:t>that includes the keywords that will attract potential employers. Rather than</w:t>
            </w:r>
            <w:r w:rsidRPr="00855F6C">
              <w:rPr>
                <w:rFonts w:eastAsiaTheme="minorEastAsia" w:hint="eastAsia"/>
                <w:sz w:val="24"/>
              </w:rPr>
              <w:t xml:space="preserve"> </w:t>
            </w:r>
            <w:r w:rsidRPr="00855F6C">
              <w:rPr>
                <w:rFonts w:eastAsiaTheme="minorEastAsia"/>
                <w:sz w:val="24"/>
              </w:rPr>
              <w:t>calling yourself a “programmer at ADP,” which describes your current situation,</w:t>
            </w:r>
            <w:r w:rsidRPr="00855F6C">
              <w:rPr>
                <w:rFonts w:eastAsiaTheme="minorEastAsia" w:hint="eastAsia"/>
                <w:sz w:val="24"/>
              </w:rPr>
              <w:t xml:space="preserve"> </w:t>
            </w:r>
            <w:r w:rsidRPr="00855F6C">
              <w:rPr>
                <w:rFonts w:eastAsiaTheme="minorEastAsia"/>
                <w:sz w:val="24"/>
              </w:rPr>
              <w:t>call yourself “an experienced programmer in various programming languages</w:t>
            </w:r>
            <w:r w:rsidRPr="00855F6C">
              <w:rPr>
                <w:rFonts w:eastAsiaTheme="minorEastAsia" w:hint="eastAsia"/>
                <w:sz w:val="24"/>
              </w:rPr>
              <w:t xml:space="preserve"> </w:t>
            </w:r>
            <w:r w:rsidRPr="00855F6C">
              <w:rPr>
                <w:rFonts w:eastAsiaTheme="minorEastAsia"/>
                <w:sz w:val="24"/>
              </w:rPr>
              <w:t>(Java, C, C ++ , and PHP) and scripting languages (JavaScript, Perl, WSH, and UNIX</w:t>
            </w:r>
            <w:r w:rsidRPr="00855F6C">
              <w:rPr>
                <w:rFonts w:eastAsiaTheme="minorEastAsia" w:hint="eastAsia"/>
                <w:sz w:val="24"/>
              </w:rPr>
              <w:t xml:space="preserve"> </w:t>
            </w:r>
            <w:r w:rsidRPr="00855F6C">
              <w:rPr>
                <w:rFonts w:eastAsiaTheme="minorEastAsia"/>
                <w:sz w:val="24"/>
              </w:rPr>
              <w:t>shells) who understands interactive web pages and web-based applications,</w:t>
            </w:r>
            <w:r w:rsidRPr="00855F6C">
              <w:rPr>
                <w:rFonts w:eastAsiaTheme="minorEastAsia" w:hint="eastAsia"/>
                <w:sz w:val="24"/>
              </w:rPr>
              <w:t xml:space="preserve"> </w:t>
            </w:r>
            <w:r w:rsidRPr="00855F6C">
              <w:rPr>
                <w:rFonts w:eastAsiaTheme="minorEastAsia"/>
                <w:sz w:val="24"/>
              </w:rPr>
              <w:t>including JavaServer Pages (JSP), Java servlets, Active Server Pages (ASP), and</w:t>
            </w:r>
            <w:r w:rsidRPr="00855F6C">
              <w:rPr>
                <w:rFonts w:eastAsiaTheme="minorEastAsia" w:hint="eastAsia"/>
                <w:sz w:val="24"/>
              </w:rPr>
              <w:t xml:space="preserve"> </w:t>
            </w:r>
            <w:r w:rsidRPr="00855F6C">
              <w:rPr>
                <w:rFonts w:eastAsiaTheme="minorEastAsia"/>
                <w:sz w:val="24"/>
              </w:rPr>
              <w:t>ActiveX controls.” Including keywords makes it easier for potential employers</w:t>
            </w:r>
            <w:r w:rsidRPr="00855F6C">
              <w:rPr>
                <w:rFonts w:eastAsiaTheme="minorEastAsia" w:hint="eastAsia"/>
                <w:sz w:val="24"/>
              </w:rPr>
              <w:t xml:space="preserve"> </w:t>
            </w:r>
            <w:r w:rsidRPr="00855F6C">
              <w:rPr>
                <w:rFonts w:eastAsiaTheme="minorEastAsia"/>
                <w:sz w:val="24"/>
              </w:rPr>
              <w:t>to find you when they search for employees. In addition, remember to list specific skills in the “Skills and Abilities” section of your profile. Potential employers</w:t>
            </w:r>
            <w:r w:rsidRPr="00855F6C">
              <w:rPr>
                <w:rFonts w:eastAsiaTheme="minorEastAsia" w:hint="eastAsia"/>
                <w:sz w:val="24"/>
              </w:rPr>
              <w:t xml:space="preserve"> </w:t>
            </w:r>
            <w:r w:rsidRPr="00855F6C">
              <w:rPr>
                <w:rFonts w:eastAsiaTheme="minorEastAsia"/>
                <w:sz w:val="24"/>
              </w:rPr>
              <w:t>searching for specific skills can then locate you more easily, and colleagues</w:t>
            </w:r>
            <w:r w:rsidRPr="00855F6C">
              <w:rPr>
                <w:rFonts w:eastAsiaTheme="minorEastAsia" w:hint="eastAsia"/>
                <w:sz w:val="24"/>
              </w:rPr>
              <w:t xml:space="preserve"> </w:t>
            </w:r>
            <w:r w:rsidRPr="00855F6C">
              <w:rPr>
                <w:rFonts w:eastAsiaTheme="minorEastAsia"/>
                <w:sz w:val="24"/>
              </w:rPr>
              <w:t xml:space="preserve">who know your work </w:t>
            </w:r>
            <w:r w:rsidRPr="00855F6C">
              <w:rPr>
                <w:rFonts w:eastAsiaTheme="minorEastAsia"/>
                <w:sz w:val="24"/>
              </w:rPr>
              <w:lastRenderedPageBreak/>
              <w:t>can endorse you for various skills. And don’t merely</w:t>
            </w:r>
            <w:r w:rsidRPr="00855F6C">
              <w:rPr>
                <w:rFonts w:eastAsiaTheme="minorEastAsia" w:hint="eastAsia"/>
                <w:sz w:val="24"/>
              </w:rPr>
              <w:t xml:space="preserve"> </w:t>
            </w:r>
            <w:r w:rsidRPr="00855F6C">
              <w:rPr>
                <w:rFonts w:eastAsiaTheme="minorEastAsia"/>
                <w:sz w:val="24"/>
              </w:rPr>
              <w:t>set up an account—participate actively on LinkedIn; when you read a good</w:t>
            </w:r>
            <w:r w:rsidRPr="00855F6C">
              <w:rPr>
                <w:rFonts w:eastAsiaTheme="minorEastAsia" w:hint="eastAsia"/>
                <w:sz w:val="24"/>
              </w:rPr>
              <w:t xml:space="preserve"> </w:t>
            </w:r>
            <w:r w:rsidRPr="00855F6C">
              <w:rPr>
                <w:rFonts w:eastAsiaTheme="minorEastAsia"/>
                <w:sz w:val="24"/>
              </w:rPr>
              <w:t>article or see a useful video, link to it so others can find it. Participate in forum</w:t>
            </w:r>
            <w:r w:rsidRPr="00855F6C">
              <w:rPr>
                <w:rFonts w:eastAsiaTheme="minorEastAsia" w:hint="eastAsia"/>
                <w:sz w:val="24"/>
              </w:rPr>
              <w:t xml:space="preserve"> </w:t>
            </w:r>
            <w:r w:rsidRPr="00855F6C">
              <w:rPr>
                <w:rFonts w:eastAsiaTheme="minorEastAsia"/>
                <w:sz w:val="24"/>
              </w:rPr>
              <w:t>discussions. Make connections and endorse people who you know have good</w:t>
            </w:r>
            <w:r w:rsidRPr="00855F6C">
              <w:rPr>
                <w:rFonts w:eastAsiaTheme="minorEastAsia" w:hint="eastAsia"/>
                <w:sz w:val="24"/>
              </w:rPr>
              <w:t xml:space="preserve"> </w:t>
            </w:r>
            <w:r w:rsidRPr="00855F6C">
              <w:rPr>
                <w:rFonts w:eastAsiaTheme="minorEastAsia"/>
                <w:sz w:val="24"/>
              </w:rPr>
              <w:t>qualifications.</w:t>
            </w:r>
          </w:p>
        </w:tc>
        <w:tc>
          <w:tcPr>
            <w:tcW w:w="4252" w:type="dxa"/>
          </w:tcPr>
          <w:p w14:paraId="6ABC7D1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加入领英。领英是雇主用来寻找员工的主要社交媒体网站。注册一个领英账户，然后创建一个个人资料文件，其中包含可以吸引潜在雇主的关键词。不要称自己为描述当前情况的“自动化数据处理程序员”，而是称自己为“具有各种编程语言（</w:t>
            </w:r>
            <w:r w:rsidRPr="00855F6C">
              <w:rPr>
                <w:rFonts w:asciiTheme="minorHAnsi" w:eastAsiaTheme="minorEastAsia" w:hAnsiTheme="minorHAnsi" w:cstheme="minorBidi" w:hint="eastAsia"/>
                <w:sz w:val="24"/>
              </w:rPr>
              <w:t>Java</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C</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C ++</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sz w:val="24"/>
              </w:rPr>
              <w:t>PHP</w:t>
            </w:r>
            <w:r w:rsidRPr="00855F6C">
              <w:rPr>
                <w:rFonts w:asciiTheme="minorHAnsi" w:eastAsiaTheme="minorEastAsia" w:hAnsiTheme="minorHAnsi" w:cstheme="minorBidi" w:hint="eastAsia"/>
                <w:sz w:val="24"/>
              </w:rPr>
              <w:t>）和脚本语言（</w:t>
            </w:r>
            <w:r w:rsidRPr="00855F6C">
              <w:rPr>
                <w:rFonts w:asciiTheme="minorHAnsi" w:eastAsiaTheme="minorEastAsia" w:hAnsiTheme="minorHAnsi" w:cstheme="minorBidi"/>
                <w:sz w:val="24"/>
              </w:rPr>
              <w:t xml:space="preserve">JavaScript, Perl, WSH, </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sz w:val="24"/>
              </w:rPr>
              <w:t xml:space="preserve"> UNIX shells</w:t>
            </w:r>
            <w:r w:rsidRPr="00855F6C">
              <w:rPr>
                <w:rFonts w:asciiTheme="minorHAnsi" w:eastAsiaTheme="minorEastAsia" w:hAnsiTheme="minorHAnsi" w:cstheme="minorBidi" w:hint="eastAsia"/>
                <w:sz w:val="24"/>
              </w:rPr>
              <w:t>）经验的程序员。其中，您知道交互式网页和基于网络的应用程序，包括</w:t>
            </w:r>
            <w:r w:rsidRPr="00855F6C">
              <w:rPr>
                <w:rFonts w:asciiTheme="minorHAnsi" w:eastAsiaTheme="minorEastAsia" w:hAnsiTheme="minorHAnsi" w:cstheme="minorBidi"/>
                <w:sz w:val="24"/>
              </w:rPr>
              <w:t xml:space="preserve">JavaServer Pages (JSP), Java </w:t>
            </w:r>
            <w:r w:rsidRPr="00855F6C">
              <w:rPr>
                <w:rFonts w:asciiTheme="minorHAnsi" w:eastAsiaTheme="minorEastAsia" w:hAnsiTheme="minorHAnsi" w:cstheme="minorBidi" w:hint="eastAsia"/>
                <w:sz w:val="24"/>
              </w:rPr>
              <w:t>服务程序</w:t>
            </w:r>
            <w:r w:rsidRPr="00855F6C">
              <w:rPr>
                <w:rFonts w:asciiTheme="minorHAnsi" w:eastAsiaTheme="minorEastAsia" w:hAnsiTheme="minorHAnsi" w:cstheme="minorBidi"/>
                <w:sz w:val="24"/>
              </w:rPr>
              <w:t xml:space="preserve">, Active Server Pages (ASP), </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sz w:val="24"/>
              </w:rPr>
              <w:t xml:space="preserve"> ActiveX </w:t>
            </w:r>
            <w:r w:rsidRPr="00855F6C">
              <w:rPr>
                <w:rFonts w:asciiTheme="minorHAnsi" w:eastAsiaTheme="minorEastAsia" w:hAnsiTheme="minorHAnsi" w:cstheme="minorBidi" w:hint="eastAsia"/>
                <w:sz w:val="24"/>
              </w:rPr>
              <w:t>控件。”所以，包含关键字可以使潜在雇主在寻找雇员时更容易找到您。此外，请记住在您的个人资料的“技能和能力”部分列出具体的技能。当潜在雇主在寻找具有特定技能的雇员时可以更容易地找到您，知道您工作的同事可以为您推荐各种技能。另外，不要仅仅只建立一个帐户，还要在领英上积极活跃。当您读到一篇好文章或看到一段有用的视频时，链接到它以便其他人可以看到。参加论坛讨论，与那些有名望的人建立联系并支持他们。</w:t>
            </w:r>
          </w:p>
        </w:tc>
      </w:tr>
      <w:tr w:rsidR="0034411E" w:rsidRPr="00855F6C" w14:paraId="3E12FEB3" w14:textId="77777777" w:rsidTr="0034411E">
        <w:tc>
          <w:tcPr>
            <w:tcW w:w="4361" w:type="dxa"/>
          </w:tcPr>
          <w:p w14:paraId="0B515B46" w14:textId="77777777" w:rsidR="0034411E" w:rsidRPr="00855F6C" w:rsidRDefault="0034411E" w:rsidP="0034411E">
            <w:pPr>
              <w:rPr>
                <w:rFonts w:eastAsiaTheme="minorEastAsia"/>
                <w:sz w:val="24"/>
              </w:rPr>
            </w:pPr>
            <w:r w:rsidRPr="00855F6C">
              <w:rPr>
                <w:rFonts w:eastAsiaTheme="minorEastAsia"/>
                <w:sz w:val="24"/>
              </w:rPr>
              <w:lastRenderedPageBreak/>
              <w:t>Participate on Facebook. You probably already have a Facebook account and</w:t>
            </w:r>
            <w:r w:rsidRPr="00855F6C">
              <w:rPr>
                <w:rFonts w:eastAsiaTheme="minorEastAsia" w:hint="eastAsia"/>
                <w:sz w:val="24"/>
              </w:rPr>
              <w:t xml:space="preserve"> </w:t>
            </w:r>
            <w:r w:rsidRPr="00855F6C">
              <w:rPr>
                <w:rFonts w:eastAsiaTheme="minorEastAsia"/>
                <w:sz w:val="24"/>
              </w:rPr>
              <w:t>use Facebook’s Timeline feature. Within your account, you also have the option of</w:t>
            </w:r>
            <w:r w:rsidRPr="00855F6C">
              <w:rPr>
                <w:rFonts w:eastAsiaTheme="minorEastAsia" w:hint="eastAsia"/>
                <w:sz w:val="24"/>
              </w:rPr>
              <w:t xml:space="preserve"> </w:t>
            </w:r>
            <w:r w:rsidRPr="00855F6C">
              <w:rPr>
                <w:rFonts w:eastAsiaTheme="minorEastAsia"/>
                <w:sz w:val="24"/>
              </w:rPr>
              <w:t>creating separate Pages for specific interests. Create a public Facebook Page and</w:t>
            </w:r>
            <w:r w:rsidRPr="00855F6C">
              <w:rPr>
                <w:rFonts w:eastAsiaTheme="minorEastAsia" w:hint="eastAsia"/>
                <w:sz w:val="24"/>
              </w:rPr>
              <w:t xml:space="preserve"> </w:t>
            </w:r>
            <w:r w:rsidRPr="00855F6C">
              <w:rPr>
                <w:rFonts w:eastAsiaTheme="minorEastAsia"/>
                <w:sz w:val="24"/>
              </w:rPr>
              <w:t>use it only for professional activities. Share information that will be interesting</w:t>
            </w:r>
            <w:r w:rsidRPr="00855F6C">
              <w:rPr>
                <w:rFonts w:eastAsiaTheme="minorEastAsia" w:hint="eastAsia"/>
                <w:sz w:val="24"/>
              </w:rPr>
              <w:t xml:space="preserve"> </w:t>
            </w:r>
            <w:r w:rsidRPr="00855F6C">
              <w:rPr>
                <w:rFonts w:eastAsiaTheme="minorEastAsia"/>
                <w:sz w:val="24"/>
              </w:rPr>
              <w:t>and useful to other professionals.</w:t>
            </w:r>
          </w:p>
        </w:tc>
        <w:tc>
          <w:tcPr>
            <w:tcW w:w="4252" w:type="dxa"/>
          </w:tcPr>
          <w:p w14:paraId="4B274F1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加入脸书。您可能已经有了一个脸书帐户并使用了脸书的时间轴功能。在帐户中，您还可以选择针对特定兴趣创建单独的页面。创建一个公共的脸书页面，仅用于相关的专业活动。与其他专业人员分享对他们来说有兴趣的和有用的信息。</w:t>
            </w:r>
          </w:p>
        </w:tc>
      </w:tr>
      <w:tr w:rsidR="0034411E" w:rsidRPr="00855F6C" w14:paraId="38A09B16" w14:textId="77777777" w:rsidTr="0034411E">
        <w:tc>
          <w:tcPr>
            <w:tcW w:w="4361" w:type="dxa"/>
          </w:tcPr>
          <w:p w14:paraId="79C1F9D5" w14:textId="77777777" w:rsidR="0034411E" w:rsidRPr="00855F6C" w:rsidRDefault="0034411E" w:rsidP="0034411E">
            <w:pPr>
              <w:rPr>
                <w:rFonts w:eastAsiaTheme="minorEastAsia"/>
                <w:sz w:val="24"/>
              </w:rPr>
            </w:pPr>
            <w:r w:rsidRPr="00855F6C">
              <w:rPr>
                <w:rFonts w:eastAsiaTheme="minorEastAsia"/>
                <w:sz w:val="24"/>
              </w:rPr>
              <w:t>Participate on Twitter. Follow influential people in your industry on Twitter to see</w:t>
            </w:r>
            <w:r w:rsidRPr="00855F6C">
              <w:rPr>
                <w:rFonts w:eastAsiaTheme="minorEastAsia" w:hint="eastAsia"/>
                <w:sz w:val="24"/>
              </w:rPr>
              <w:t xml:space="preserve"> </w:t>
            </w:r>
            <w:r w:rsidRPr="00855F6C">
              <w:rPr>
                <w:rFonts w:eastAsiaTheme="minorEastAsia"/>
                <w:sz w:val="24"/>
              </w:rPr>
              <w:t>the kinds of activities, conferences, and publications that interest them. Comment on and retweet useful tweets, link to the best items you see in the media,</w:t>
            </w:r>
            <w:r w:rsidRPr="00855F6C">
              <w:rPr>
                <w:rFonts w:eastAsiaTheme="minorEastAsia" w:hint="eastAsia"/>
                <w:sz w:val="24"/>
              </w:rPr>
              <w:t xml:space="preserve"> </w:t>
            </w:r>
            <w:r w:rsidRPr="00855F6C">
              <w:rPr>
                <w:rFonts w:eastAsiaTheme="minorEastAsia"/>
                <w:sz w:val="24"/>
              </w:rPr>
              <w:t>and reply when others send you messages.</w:t>
            </w:r>
          </w:p>
        </w:tc>
        <w:tc>
          <w:tcPr>
            <w:tcW w:w="4252" w:type="dxa"/>
          </w:tcPr>
          <w:p w14:paraId="219A544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加入推特。在推特上关注行业内有影响力的人，看看他们感兴趣的活动、会议和出版物。评论并转发有用的推文，链接到您在媒体上看到的最佳项目，并在其他人向您发送消息时回复。</w:t>
            </w:r>
          </w:p>
        </w:tc>
      </w:tr>
      <w:tr w:rsidR="0034411E" w:rsidRPr="00855F6C" w14:paraId="459B7308" w14:textId="77777777" w:rsidTr="0034411E">
        <w:tc>
          <w:tcPr>
            <w:tcW w:w="4361" w:type="dxa"/>
          </w:tcPr>
          <w:p w14:paraId="046A6CAB" w14:textId="77777777" w:rsidR="0034411E" w:rsidRPr="00855F6C" w:rsidRDefault="0034411E" w:rsidP="0034411E">
            <w:pPr>
              <w:rPr>
                <w:rFonts w:eastAsiaTheme="minorEastAsia"/>
                <w:sz w:val="24"/>
              </w:rPr>
            </w:pPr>
            <w:r w:rsidRPr="00855F6C">
              <w:rPr>
                <w:rFonts w:eastAsiaTheme="minorEastAsia"/>
                <w:sz w:val="24"/>
              </w:rPr>
              <w:t>Create a business card. Having a business card if you’re a student might</w:t>
            </w:r>
            <w:r w:rsidRPr="00855F6C">
              <w:rPr>
                <w:rFonts w:eastAsiaTheme="minorEastAsia" w:hint="eastAsia"/>
                <w:sz w:val="24"/>
              </w:rPr>
              <w:t xml:space="preserve"> </w:t>
            </w:r>
            <w:r w:rsidRPr="00855F6C">
              <w:rPr>
                <w:rFonts w:eastAsiaTheme="minorEastAsia"/>
                <w:sz w:val="24"/>
              </w:rPr>
              <w:t>seem odd, but a card is the best way to direct people to your website when</w:t>
            </w:r>
            <w:r w:rsidRPr="00855F6C">
              <w:rPr>
                <w:rFonts w:eastAsiaTheme="minorEastAsia" w:hint="eastAsia"/>
                <w:sz w:val="24"/>
              </w:rPr>
              <w:t xml:space="preserve"> </w:t>
            </w:r>
            <w:r w:rsidRPr="00855F6C">
              <w:rPr>
                <w:rFonts w:eastAsiaTheme="minorEastAsia"/>
                <w:sz w:val="24"/>
              </w:rPr>
              <w:t>you meet them in person. Your card should have your contact information,</w:t>
            </w:r>
            <w:r w:rsidRPr="00855F6C">
              <w:rPr>
                <w:rFonts w:eastAsiaTheme="minorEastAsia" w:hint="eastAsia"/>
                <w:sz w:val="24"/>
              </w:rPr>
              <w:t xml:space="preserve"> </w:t>
            </w:r>
            <w:r w:rsidRPr="00855F6C">
              <w:rPr>
                <w:rFonts w:eastAsiaTheme="minorEastAsia"/>
                <w:sz w:val="24"/>
              </w:rPr>
              <w:t>a few phrases highlighting your skills, and the URL of your website. Some</w:t>
            </w:r>
            <w:r w:rsidRPr="00855F6C">
              <w:rPr>
                <w:rFonts w:eastAsiaTheme="minorEastAsia" w:hint="eastAsia"/>
                <w:sz w:val="24"/>
              </w:rPr>
              <w:t xml:space="preserve"> </w:t>
            </w:r>
            <w:r w:rsidRPr="00855F6C">
              <w:rPr>
                <w:rFonts w:eastAsiaTheme="minorEastAsia"/>
                <w:sz w:val="24"/>
              </w:rPr>
              <w:t>people add a QR code (a Quick Response code, the square barcode that</w:t>
            </w:r>
            <w:r w:rsidRPr="00855F6C">
              <w:rPr>
                <w:rFonts w:eastAsiaTheme="minorEastAsia" w:hint="eastAsia"/>
                <w:sz w:val="24"/>
              </w:rPr>
              <w:t xml:space="preserve"> </w:t>
            </w:r>
            <w:r w:rsidRPr="00855F6C">
              <w:rPr>
                <w:rFonts w:eastAsiaTheme="minorEastAsia"/>
                <w:sz w:val="24"/>
              </w:rPr>
              <w:t>smart phones can read) to allow others to link to their websites instantly.(Search for “QR code generator” to find free sites that will help you generate a</w:t>
            </w:r>
            <w:r w:rsidRPr="00855F6C">
              <w:rPr>
                <w:rFonts w:eastAsiaTheme="minorEastAsia" w:hint="eastAsia"/>
                <w:sz w:val="24"/>
              </w:rPr>
              <w:t xml:space="preserve"> </w:t>
            </w:r>
            <w:r w:rsidRPr="00855F6C">
              <w:rPr>
                <w:rFonts w:eastAsiaTheme="minorEastAsia"/>
                <w:sz w:val="24"/>
              </w:rPr>
              <w:t>QR code.)</w:t>
            </w:r>
          </w:p>
        </w:tc>
        <w:tc>
          <w:tcPr>
            <w:tcW w:w="4252" w:type="dxa"/>
          </w:tcPr>
          <w:p w14:paraId="01D78F2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创建名片。如果您是一个学生，拥有一张名片可能会显得很奇怪，但是当您和别人见面时，名片是引导他们访问您网站的最佳方法。名片上应该有您的联系方式，一些能突出您技能的词语，以及您的网站地址。有些人会添加一个</w:t>
            </w:r>
            <w:r w:rsidRPr="00855F6C">
              <w:rPr>
                <w:rFonts w:asciiTheme="minorHAnsi" w:eastAsiaTheme="minorEastAsia" w:hAnsiTheme="minorHAnsi" w:cstheme="minorBidi" w:hint="eastAsia"/>
                <w:sz w:val="24"/>
              </w:rPr>
              <w:t>QR</w:t>
            </w:r>
            <w:r w:rsidRPr="00855F6C">
              <w:rPr>
                <w:rFonts w:asciiTheme="minorHAnsi" w:eastAsiaTheme="minorEastAsia" w:hAnsiTheme="minorHAnsi" w:cstheme="minorBidi" w:hint="eastAsia"/>
                <w:sz w:val="24"/>
              </w:rPr>
              <w:t>码（一种快速响应代码，智能手机可以读取的方块条码），可以让其他人立即链接到网站地址。（搜索“</w:t>
            </w:r>
            <w:r w:rsidRPr="00855F6C">
              <w:rPr>
                <w:rFonts w:asciiTheme="minorHAnsi" w:eastAsiaTheme="minorEastAsia" w:hAnsiTheme="minorHAnsi" w:cstheme="minorBidi"/>
                <w:sz w:val="24"/>
              </w:rPr>
              <w:t>QR</w:t>
            </w:r>
            <w:r w:rsidRPr="00855F6C">
              <w:rPr>
                <w:rFonts w:asciiTheme="minorHAnsi" w:eastAsiaTheme="minorEastAsia" w:hAnsiTheme="minorHAnsi" w:cstheme="minorBidi" w:hint="eastAsia"/>
                <w:sz w:val="24"/>
              </w:rPr>
              <w:t>生成器”，找到免费的网站，可以帮助您生成</w:t>
            </w:r>
            <w:r w:rsidRPr="00855F6C">
              <w:rPr>
                <w:rFonts w:asciiTheme="minorHAnsi" w:eastAsiaTheme="minorEastAsia" w:hAnsiTheme="minorHAnsi" w:cstheme="minorBidi"/>
                <w:sz w:val="24"/>
              </w:rPr>
              <w:t>QR</w:t>
            </w:r>
            <w:r w:rsidRPr="00855F6C">
              <w:rPr>
                <w:rFonts w:asciiTheme="minorHAnsi" w:eastAsiaTheme="minorEastAsia" w:hAnsiTheme="minorHAnsi" w:cstheme="minorBidi"/>
                <w:sz w:val="24"/>
              </w:rPr>
              <w:t>码</w:t>
            </w:r>
            <w:r w:rsidRPr="00855F6C">
              <w:rPr>
                <w:rFonts w:asciiTheme="minorHAnsi" w:eastAsiaTheme="minorEastAsia" w:hAnsiTheme="minorHAnsi" w:cstheme="minorBidi" w:hint="eastAsia"/>
                <w:sz w:val="24"/>
              </w:rPr>
              <w:t>。）</w:t>
            </w:r>
          </w:p>
        </w:tc>
      </w:tr>
      <w:tr w:rsidR="0034411E" w:rsidRPr="00855F6C" w14:paraId="4F6485C4" w14:textId="77777777" w:rsidTr="0034411E">
        <w:tc>
          <w:tcPr>
            <w:tcW w:w="4361" w:type="dxa"/>
          </w:tcPr>
          <w:p w14:paraId="7798C5A8" w14:textId="77777777" w:rsidR="0034411E" w:rsidRPr="00855F6C" w:rsidRDefault="0034411E" w:rsidP="0034411E">
            <w:pPr>
              <w:rPr>
                <w:rFonts w:eastAsiaTheme="minorEastAsia"/>
                <w:sz w:val="24"/>
              </w:rPr>
            </w:pPr>
            <w:r w:rsidRPr="00855F6C">
              <w:rPr>
                <w:rFonts w:eastAsiaTheme="minorEastAsia"/>
                <w:sz w:val="24"/>
              </w:rPr>
              <w:t>Practice an “elevator pitch.” An elevator pitch is a brief oral summary of your credentials.</w:t>
            </w:r>
            <w:r w:rsidRPr="00855F6C">
              <w:rPr>
                <w:rFonts w:eastAsiaTheme="minorEastAsia" w:hint="eastAsia"/>
                <w:sz w:val="24"/>
              </w:rPr>
              <w:t xml:space="preserve"> </w:t>
            </w:r>
            <w:r w:rsidRPr="00855F6C">
              <w:rPr>
                <w:rFonts w:eastAsiaTheme="minorEastAsia"/>
                <w:sz w:val="24"/>
              </w:rPr>
              <w:t>At less than 20 seconds long, it’s brief enough that you can say it if</w:t>
            </w:r>
            <w:r w:rsidRPr="00855F6C">
              <w:rPr>
                <w:rFonts w:eastAsiaTheme="minorEastAsia" w:hint="eastAsia"/>
                <w:sz w:val="24"/>
              </w:rPr>
              <w:t xml:space="preserve"> </w:t>
            </w:r>
            <w:r w:rsidRPr="00855F6C">
              <w:rPr>
                <w:rFonts w:eastAsiaTheme="minorEastAsia"/>
                <w:sz w:val="24"/>
              </w:rPr>
              <w:t>you find yourself in an elevator with a potential employer. After the pitch, you</w:t>
            </w:r>
            <w:r w:rsidRPr="00855F6C">
              <w:rPr>
                <w:rFonts w:eastAsiaTheme="minorEastAsia" w:hint="eastAsia"/>
                <w:sz w:val="24"/>
              </w:rPr>
              <w:t xml:space="preserve"> </w:t>
            </w:r>
            <w:r w:rsidRPr="00855F6C">
              <w:rPr>
                <w:rFonts w:eastAsiaTheme="minorEastAsia"/>
                <w:sz w:val="24"/>
              </w:rPr>
              <w:t xml:space="preserve">hand the person your business card, which contains </w:t>
            </w:r>
            <w:r w:rsidRPr="00855F6C">
              <w:rPr>
                <w:rFonts w:eastAsiaTheme="minorEastAsia"/>
                <w:sz w:val="24"/>
              </w:rPr>
              <w:lastRenderedPageBreak/>
              <w:t>all the information he or she</w:t>
            </w:r>
            <w:r w:rsidRPr="00855F6C">
              <w:rPr>
                <w:rFonts w:eastAsiaTheme="minorEastAsia" w:hint="eastAsia"/>
                <w:sz w:val="24"/>
              </w:rPr>
              <w:t xml:space="preserve"> </w:t>
            </w:r>
            <w:r w:rsidRPr="00855F6C">
              <w:rPr>
                <w:rFonts w:eastAsiaTheme="minorEastAsia"/>
                <w:sz w:val="24"/>
              </w:rPr>
              <w:t>needs to get to your website, which links to everything else you want that person</w:t>
            </w:r>
            <w:r w:rsidRPr="00855F6C">
              <w:rPr>
                <w:rFonts w:eastAsiaTheme="minorEastAsia" w:hint="eastAsia"/>
                <w:sz w:val="24"/>
              </w:rPr>
              <w:t xml:space="preserve"> </w:t>
            </w:r>
            <w:r w:rsidRPr="00855F6C">
              <w:rPr>
                <w:rFonts w:eastAsiaTheme="minorEastAsia"/>
                <w:sz w:val="24"/>
              </w:rPr>
              <w:t>to see about you.</w:t>
            </w:r>
          </w:p>
        </w:tc>
        <w:tc>
          <w:tcPr>
            <w:tcW w:w="4252" w:type="dxa"/>
          </w:tcPr>
          <w:p w14:paraId="3AE3C76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练习“电梯法则”。电梯法则是一种简短的口头总结，它是总结您的凭据。在不到</w:t>
            </w:r>
            <w:r w:rsidRPr="00855F6C">
              <w:rPr>
                <w:rFonts w:asciiTheme="minorHAnsi" w:eastAsiaTheme="minorEastAsia" w:hAnsiTheme="minorHAnsi" w:cstheme="minorBidi" w:hint="eastAsia"/>
                <w:sz w:val="24"/>
              </w:rPr>
              <w:t>20</w:t>
            </w:r>
            <w:r w:rsidRPr="00855F6C">
              <w:rPr>
                <w:rFonts w:asciiTheme="minorHAnsi" w:eastAsiaTheme="minorEastAsia" w:hAnsiTheme="minorHAnsi" w:cstheme="minorBidi" w:hint="eastAsia"/>
                <w:sz w:val="24"/>
              </w:rPr>
              <w:t>秒的时间里，如果您发现自己和一个潜在雇主在电梯里，您就可以说出来。说完后，您把名片递给对方，名片上有他或她可以访问您网站的所有信息，链接到您希望对方看到的关于您的</w:t>
            </w:r>
            <w:r w:rsidRPr="00855F6C">
              <w:rPr>
                <w:rFonts w:asciiTheme="minorHAnsi" w:eastAsiaTheme="minorEastAsia" w:hAnsiTheme="minorHAnsi" w:cstheme="minorBidi" w:hint="eastAsia"/>
                <w:sz w:val="24"/>
              </w:rPr>
              <w:lastRenderedPageBreak/>
              <w:t>一切信息。</w:t>
            </w:r>
          </w:p>
        </w:tc>
      </w:tr>
      <w:tr w:rsidR="0034411E" w:rsidRPr="00855F6C" w14:paraId="073FB4E8" w14:textId="77777777" w:rsidTr="0034411E">
        <w:tc>
          <w:tcPr>
            <w:tcW w:w="4361" w:type="dxa"/>
          </w:tcPr>
          <w:p w14:paraId="5E6C8C83" w14:textId="77777777" w:rsidR="0034411E" w:rsidRPr="00855F6C" w:rsidRDefault="0034411E" w:rsidP="0034411E">
            <w:pPr>
              <w:rPr>
                <w:rFonts w:eastAsiaTheme="minorEastAsia"/>
                <w:sz w:val="24"/>
              </w:rPr>
            </w:pPr>
            <w:r w:rsidRPr="00855F6C">
              <w:rPr>
                <w:rFonts w:eastAsiaTheme="minorEastAsia"/>
                <w:sz w:val="24"/>
              </w:rPr>
              <w:lastRenderedPageBreak/>
              <w:t>In making their job offers, employers today use the information they learn</w:t>
            </w:r>
            <w:r w:rsidRPr="00855F6C">
              <w:rPr>
                <w:rFonts w:eastAsiaTheme="minorEastAsia" w:hint="eastAsia"/>
                <w:sz w:val="24"/>
              </w:rPr>
              <w:t xml:space="preserve"> </w:t>
            </w:r>
            <w:r w:rsidRPr="00855F6C">
              <w:rPr>
                <w:rFonts w:eastAsiaTheme="minorEastAsia"/>
                <w:sz w:val="24"/>
              </w:rPr>
              <w:t>about potential new employees on the Internet. According to a 2012 study</w:t>
            </w:r>
            <w:r w:rsidRPr="00855F6C">
              <w:rPr>
                <w:rFonts w:eastAsiaTheme="minorEastAsia" w:hint="eastAsia"/>
                <w:sz w:val="24"/>
              </w:rPr>
              <w:t xml:space="preserve"> </w:t>
            </w:r>
            <w:r w:rsidRPr="00855F6C">
              <w:rPr>
                <w:rFonts w:eastAsiaTheme="minorEastAsia"/>
                <w:sz w:val="24"/>
              </w:rPr>
              <w:t>commissioned by CareerBuilder of more than 2,000 hiring managers, 40</w:t>
            </w:r>
            <w:r w:rsidRPr="00855F6C">
              <w:rPr>
                <w:rFonts w:eastAsiaTheme="minorEastAsia" w:hint="eastAsia"/>
                <w:sz w:val="24"/>
              </w:rPr>
              <w:t xml:space="preserve"> </w:t>
            </w:r>
            <w:r w:rsidRPr="00855F6C">
              <w:rPr>
                <w:rFonts w:eastAsiaTheme="minorEastAsia"/>
                <w:sz w:val="24"/>
              </w:rPr>
              <w:t>percent of companies research job applicants on social media (Balderrama,</w:t>
            </w:r>
            <w:r w:rsidRPr="00855F6C">
              <w:rPr>
                <w:rFonts w:eastAsiaTheme="minorEastAsia" w:hint="eastAsia"/>
                <w:sz w:val="24"/>
              </w:rPr>
              <w:t xml:space="preserve"> </w:t>
            </w:r>
            <w:r w:rsidRPr="00855F6C">
              <w:rPr>
                <w:rFonts w:eastAsiaTheme="minorEastAsia"/>
                <w:sz w:val="24"/>
              </w:rPr>
              <w:t>2012). The good news: 19 percent of those companies report that they found</w:t>
            </w:r>
            <w:r w:rsidRPr="00855F6C">
              <w:rPr>
                <w:rFonts w:eastAsiaTheme="minorEastAsia" w:hint="eastAsia"/>
                <w:sz w:val="24"/>
              </w:rPr>
              <w:t xml:space="preserve"> </w:t>
            </w:r>
            <w:r w:rsidRPr="00855F6C">
              <w:rPr>
                <w:rFonts w:eastAsiaTheme="minorEastAsia"/>
                <w:sz w:val="24"/>
              </w:rPr>
              <w:t>positive information that motivated them to seek out an applicant. The bad</w:t>
            </w:r>
            <w:r w:rsidRPr="00855F6C">
              <w:rPr>
                <w:rFonts w:eastAsiaTheme="minorEastAsia" w:hint="eastAsia"/>
                <w:sz w:val="24"/>
              </w:rPr>
              <w:t xml:space="preserve"> </w:t>
            </w:r>
            <w:r w:rsidRPr="00855F6C">
              <w:rPr>
                <w:rFonts w:eastAsiaTheme="minorEastAsia"/>
                <w:sz w:val="24"/>
              </w:rPr>
              <w:t>news: 43 percent found information that made them reject an applicant. (The</w:t>
            </w:r>
            <w:r w:rsidRPr="00855F6C">
              <w:rPr>
                <w:rFonts w:eastAsiaTheme="minorEastAsia" w:hint="eastAsia"/>
                <w:sz w:val="24"/>
              </w:rPr>
              <w:t xml:space="preserve"> </w:t>
            </w:r>
            <w:r w:rsidRPr="00855F6C">
              <w:rPr>
                <w:rFonts w:eastAsiaTheme="minorEastAsia"/>
                <w:sz w:val="24"/>
              </w:rPr>
              <w:t>percentage of companies reporting that they reject an applicant for unprofessional online information is growing: from 34 percent in 2012 to 43 percent</w:t>
            </w:r>
            <w:r w:rsidRPr="00855F6C">
              <w:rPr>
                <w:rFonts w:eastAsiaTheme="minorEastAsia" w:hint="eastAsia"/>
                <w:sz w:val="24"/>
              </w:rPr>
              <w:t xml:space="preserve"> </w:t>
            </w:r>
            <w:r w:rsidRPr="00855F6C">
              <w:rPr>
                <w:rFonts w:eastAsiaTheme="minorEastAsia"/>
                <w:sz w:val="24"/>
              </w:rPr>
              <w:t>in 2013. This statistic suggests that more people are posting unprofessional</w:t>
            </w:r>
            <w:r w:rsidRPr="00855F6C">
              <w:rPr>
                <w:rFonts w:eastAsiaTheme="minorEastAsia" w:hint="eastAsia"/>
                <w:sz w:val="24"/>
              </w:rPr>
              <w:t xml:space="preserve"> </w:t>
            </w:r>
            <w:r w:rsidRPr="00855F6C">
              <w:rPr>
                <w:rFonts w:eastAsiaTheme="minorEastAsia"/>
                <w:sz w:val="24"/>
              </w:rPr>
              <w:t>content, companies are looking more closely, or both.)</w:t>
            </w:r>
          </w:p>
        </w:tc>
        <w:tc>
          <w:tcPr>
            <w:tcW w:w="4252" w:type="dxa"/>
          </w:tcPr>
          <w:p w14:paraId="0557756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如今，雇主在提供工作机会时会使用他们在互联网上了解到的有关潜在新雇员的信息。根据凯业必达网于</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年进行的一项针对</w:t>
            </w:r>
            <w:r w:rsidRPr="00855F6C">
              <w:rPr>
                <w:rFonts w:asciiTheme="minorHAnsi" w:eastAsiaTheme="minorEastAsia" w:hAnsiTheme="minorHAnsi" w:cstheme="minorBidi" w:hint="eastAsia"/>
                <w:sz w:val="24"/>
              </w:rPr>
              <w:t>2,000</w:t>
            </w:r>
            <w:r w:rsidRPr="00855F6C">
              <w:rPr>
                <w:rFonts w:asciiTheme="minorHAnsi" w:eastAsiaTheme="minorEastAsia" w:hAnsiTheme="minorHAnsi" w:cstheme="minorBidi" w:hint="eastAsia"/>
                <w:sz w:val="24"/>
              </w:rPr>
              <w:t>多名招聘经理的研究，有</w:t>
            </w:r>
            <w:r w:rsidRPr="00855F6C">
              <w:rPr>
                <w:rFonts w:asciiTheme="minorHAnsi" w:eastAsiaTheme="minorEastAsia" w:hAnsiTheme="minorHAnsi" w:cstheme="minorBidi" w:hint="eastAsia"/>
                <w:sz w:val="24"/>
              </w:rPr>
              <w:t>40</w:t>
            </w:r>
            <w:r w:rsidRPr="00855F6C">
              <w:rPr>
                <w:rFonts w:asciiTheme="minorHAnsi" w:eastAsiaTheme="minorEastAsia" w:hAnsiTheme="minorHAnsi" w:cstheme="minorBidi" w:hint="eastAsia"/>
                <w:sz w:val="24"/>
              </w:rPr>
              <w:t>％的公司在社交媒体上研究求职者（巴德拉马，</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年）。好消息是，在报告中有</w:t>
            </w:r>
            <w:r w:rsidRPr="00855F6C">
              <w:rPr>
                <w:rFonts w:asciiTheme="minorHAnsi" w:eastAsiaTheme="minorEastAsia" w:hAnsiTheme="minorHAnsi" w:cstheme="minorBidi" w:hint="eastAsia"/>
                <w:sz w:val="24"/>
              </w:rPr>
              <w:t>19%</w:t>
            </w:r>
            <w:r w:rsidRPr="00855F6C">
              <w:rPr>
                <w:rFonts w:asciiTheme="minorHAnsi" w:eastAsiaTheme="minorEastAsia" w:hAnsiTheme="minorHAnsi" w:cstheme="minorBidi" w:hint="eastAsia"/>
                <w:sz w:val="24"/>
              </w:rPr>
              <w:t>的公司说，他们发现了一些有用的信息，促使他们寻找求职者。坏消息是，</w:t>
            </w:r>
            <w:r w:rsidRPr="00855F6C">
              <w:rPr>
                <w:rFonts w:asciiTheme="minorHAnsi" w:eastAsiaTheme="minorEastAsia" w:hAnsiTheme="minorHAnsi" w:cstheme="minorBidi" w:hint="eastAsia"/>
                <w:sz w:val="24"/>
              </w:rPr>
              <w:t>43%</w:t>
            </w:r>
            <w:r w:rsidRPr="00855F6C">
              <w:rPr>
                <w:rFonts w:asciiTheme="minorHAnsi" w:eastAsiaTheme="minorEastAsia" w:hAnsiTheme="minorHAnsi" w:cstheme="minorBidi" w:hint="eastAsia"/>
                <w:sz w:val="24"/>
              </w:rPr>
              <w:t>的公司发现了令他们拒绝申请的信息。（公布拒绝非专业在线信息申请人的公司比例正在增长：从</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年的</w:t>
            </w:r>
            <w:r w:rsidRPr="00855F6C">
              <w:rPr>
                <w:rFonts w:asciiTheme="minorHAnsi" w:eastAsiaTheme="minorEastAsia" w:hAnsiTheme="minorHAnsi" w:cstheme="minorBidi" w:hint="eastAsia"/>
                <w:sz w:val="24"/>
              </w:rPr>
              <w:t>34%</w:t>
            </w:r>
            <w:r w:rsidRPr="00855F6C">
              <w:rPr>
                <w:rFonts w:asciiTheme="minorHAnsi" w:eastAsiaTheme="minorEastAsia" w:hAnsiTheme="minorHAnsi" w:cstheme="minorBidi" w:hint="eastAsia"/>
                <w:sz w:val="24"/>
              </w:rPr>
              <w:t>上升到</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年的</w:t>
            </w:r>
            <w:r w:rsidRPr="00855F6C">
              <w:rPr>
                <w:rFonts w:asciiTheme="minorHAnsi" w:eastAsiaTheme="minorEastAsia" w:hAnsiTheme="minorHAnsi" w:cstheme="minorBidi" w:hint="eastAsia"/>
                <w:sz w:val="24"/>
              </w:rPr>
              <w:t>43%</w:t>
            </w:r>
            <w:r w:rsidRPr="00855F6C">
              <w:rPr>
                <w:rFonts w:asciiTheme="minorHAnsi" w:eastAsiaTheme="minorEastAsia" w:hAnsiTheme="minorHAnsi" w:cstheme="minorBidi" w:hint="eastAsia"/>
                <w:sz w:val="24"/>
              </w:rPr>
              <w:t>。这一统计数据表明，越来越多的人发布非专业内容，公司正在密切关注，或者两者兼而有之。</w:t>
            </w:r>
          </w:p>
        </w:tc>
      </w:tr>
      <w:tr w:rsidR="0034411E" w:rsidRPr="00855F6C" w14:paraId="70E07519" w14:textId="77777777" w:rsidTr="0034411E">
        <w:tc>
          <w:tcPr>
            <w:tcW w:w="4361" w:type="dxa"/>
          </w:tcPr>
          <w:p w14:paraId="320BDC82" w14:textId="77777777" w:rsidR="0034411E" w:rsidRPr="00855F6C" w:rsidRDefault="0034411E" w:rsidP="0034411E">
            <w:pPr>
              <w:rPr>
                <w:rFonts w:eastAsiaTheme="minorEastAsia"/>
                <w:sz w:val="24"/>
              </w:rPr>
            </w:pPr>
            <w:r w:rsidRPr="00855F6C">
              <w:rPr>
                <w:rFonts w:eastAsiaTheme="minorEastAsia"/>
                <w:sz w:val="24"/>
              </w:rPr>
              <w:t>According to Balderrama, the employers who rejected applicants cited the</w:t>
            </w:r>
            <w:r w:rsidRPr="00855F6C">
              <w:rPr>
                <w:rFonts w:eastAsiaTheme="minorEastAsia" w:hint="eastAsia"/>
                <w:sz w:val="24"/>
              </w:rPr>
              <w:t xml:space="preserve"> </w:t>
            </w:r>
            <w:r w:rsidRPr="00855F6C">
              <w:rPr>
                <w:rFonts w:eastAsiaTheme="minorEastAsia"/>
                <w:sz w:val="24"/>
              </w:rPr>
              <w:t>following six problems most often:</w:t>
            </w:r>
          </w:p>
        </w:tc>
        <w:tc>
          <w:tcPr>
            <w:tcW w:w="4252" w:type="dxa"/>
          </w:tcPr>
          <w:p w14:paraId="0C1731D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根据巴德拉马的说法，拒绝求职者的雇主最常提到以下六个问题：</w:t>
            </w:r>
          </w:p>
        </w:tc>
      </w:tr>
      <w:tr w:rsidR="0034411E" w:rsidRPr="00855F6C" w14:paraId="5B993C7C" w14:textId="77777777" w:rsidTr="0034411E">
        <w:tc>
          <w:tcPr>
            <w:tcW w:w="4361" w:type="dxa"/>
          </w:tcPr>
          <w:p w14:paraId="6DF9386A" w14:textId="77777777" w:rsidR="0034411E" w:rsidRPr="00855F6C" w:rsidRDefault="0034411E" w:rsidP="0034411E">
            <w:pPr>
              <w:rPr>
                <w:rFonts w:eastAsiaTheme="minorEastAsia"/>
                <w:sz w:val="24"/>
              </w:rPr>
            </w:pPr>
            <w:r w:rsidRPr="00855F6C">
              <w:rPr>
                <w:rFonts w:eastAsiaTheme="minorEastAsia"/>
                <w:sz w:val="24"/>
              </w:rPr>
              <w:t>1. Provocative or unprofessional photos or text (49 percent of employers who</w:t>
            </w:r>
            <w:r w:rsidRPr="00855F6C">
              <w:rPr>
                <w:rFonts w:eastAsiaTheme="minorEastAsia" w:hint="eastAsia"/>
                <w:sz w:val="24"/>
              </w:rPr>
              <w:t xml:space="preserve"> </w:t>
            </w:r>
            <w:r w:rsidRPr="00855F6C">
              <w:rPr>
                <w:rFonts w:eastAsiaTheme="minorEastAsia"/>
                <w:sz w:val="24"/>
              </w:rPr>
              <w:t>mentioned problems mentioned this one)</w:t>
            </w:r>
          </w:p>
        </w:tc>
        <w:tc>
          <w:tcPr>
            <w:tcW w:w="4252" w:type="dxa"/>
          </w:tcPr>
          <w:p w14:paraId="0CF62FED"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挑衅性或不专业的照片或文字（提问题的雇主中有</w:t>
            </w:r>
            <w:r w:rsidRPr="00855F6C">
              <w:rPr>
                <w:rFonts w:asciiTheme="minorHAnsi" w:eastAsiaTheme="minorEastAsia" w:hAnsiTheme="minorHAnsi" w:cstheme="minorBidi" w:hint="eastAsia"/>
                <w:sz w:val="24"/>
              </w:rPr>
              <w:t>49</w:t>
            </w:r>
            <w:r w:rsidRPr="00855F6C">
              <w:rPr>
                <w:rFonts w:asciiTheme="minorHAnsi" w:eastAsiaTheme="minorEastAsia" w:hAnsiTheme="minorHAnsi" w:cstheme="minorBidi" w:hint="eastAsia"/>
                <w:sz w:val="24"/>
              </w:rPr>
              <w:t>％提到了这一点）。</w:t>
            </w:r>
          </w:p>
        </w:tc>
      </w:tr>
      <w:tr w:rsidR="0034411E" w:rsidRPr="00855F6C" w14:paraId="518CA25A" w14:textId="77777777" w:rsidTr="0034411E">
        <w:tc>
          <w:tcPr>
            <w:tcW w:w="4361" w:type="dxa"/>
          </w:tcPr>
          <w:p w14:paraId="20B25364" w14:textId="77777777" w:rsidR="0034411E" w:rsidRPr="00855F6C" w:rsidRDefault="0034411E" w:rsidP="0034411E">
            <w:pPr>
              <w:rPr>
                <w:rFonts w:eastAsiaTheme="minorEastAsia"/>
                <w:sz w:val="24"/>
              </w:rPr>
            </w:pPr>
            <w:r w:rsidRPr="00855F6C">
              <w:rPr>
                <w:rFonts w:eastAsiaTheme="minorEastAsia"/>
                <w:sz w:val="24"/>
              </w:rPr>
              <w:t>2. Photos or text showing drug or alcohol use (45 percent)</w:t>
            </w:r>
          </w:p>
        </w:tc>
        <w:tc>
          <w:tcPr>
            <w:tcW w:w="4252" w:type="dxa"/>
          </w:tcPr>
          <w:p w14:paraId="7435DDD8"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显示吸毒或酗酒的照片或文字（</w:t>
            </w:r>
            <w:r w:rsidRPr="00855F6C">
              <w:rPr>
                <w:rFonts w:asciiTheme="minorHAnsi" w:eastAsiaTheme="minorEastAsia" w:hAnsiTheme="minorHAnsi" w:cstheme="minorBidi" w:hint="eastAsia"/>
                <w:sz w:val="24"/>
              </w:rPr>
              <w:t>45%</w:t>
            </w:r>
            <w:r w:rsidRPr="00855F6C">
              <w:rPr>
                <w:rFonts w:asciiTheme="minorHAnsi" w:eastAsiaTheme="minorEastAsia" w:hAnsiTheme="minorHAnsi" w:cstheme="minorBidi" w:hint="eastAsia"/>
                <w:sz w:val="24"/>
              </w:rPr>
              <w:t>）。</w:t>
            </w:r>
          </w:p>
        </w:tc>
      </w:tr>
      <w:tr w:rsidR="0034411E" w:rsidRPr="00855F6C" w14:paraId="2984A391" w14:textId="77777777" w:rsidTr="0034411E">
        <w:tc>
          <w:tcPr>
            <w:tcW w:w="4361" w:type="dxa"/>
          </w:tcPr>
          <w:p w14:paraId="1B3D2C57" w14:textId="77777777" w:rsidR="0034411E" w:rsidRPr="00855F6C" w:rsidRDefault="0034411E" w:rsidP="0034411E">
            <w:pPr>
              <w:rPr>
                <w:rFonts w:eastAsiaTheme="minorEastAsia"/>
                <w:sz w:val="24"/>
              </w:rPr>
            </w:pPr>
            <w:r w:rsidRPr="00855F6C">
              <w:rPr>
                <w:rFonts w:eastAsiaTheme="minorEastAsia"/>
                <w:sz w:val="24"/>
              </w:rPr>
              <w:t>3. Poor writing (35 percent)</w:t>
            </w:r>
          </w:p>
        </w:tc>
        <w:tc>
          <w:tcPr>
            <w:tcW w:w="4252" w:type="dxa"/>
          </w:tcPr>
          <w:p w14:paraId="14DAD0B0"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写作不佳（</w:t>
            </w:r>
            <w:r w:rsidRPr="00855F6C">
              <w:rPr>
                <w:rFonts w:asciiTheme="minorHAnsi" w:eastAsiaTheme="minorEastAsia" w:hAnsiTheme="minorHAnsi" w:cstheme="minorBidi" w:hint="eastAsia"/>
                <w:sz w:val="24"/>
              </w:rPr>
              <w:t>35</w:t>
            </w:r>
            <w:r w:rsidRPr="00855F6C">
              <w:rPr>
                <w:rFonts w:asciiTheme="minorHAnsi" w:eastAsiaTheme="minorEastAsia" w:hAnsiTheme="minorHAnsi" w:cstheme="minorBidi" w:hint="eastAsia"/>
                <w:sz w:val="24"/>
              </w:rPr>
              <w:t>％）。</w:t>
            </w:r>
          </w:p>
        </w:tc>
      </w:tr>
      <w:tr w:rsidR="0034411E" w:rsidRPr="00855F6C" w14:paraId="7465DD13" w14:textId="77777777" w:rsidTr="0034411E">
        <w:tc>
          <w:tcPr>
            <w:tcW w:w="4361" w:type="dxa"/>
          </w:tcPr>
          <w:p w14:paraId="6083AAEB" w14:textId="77777777" w:rsidR="0034411E" w:rsidRPr="00855F6C" w:rsidRDefault="0034411E" w:rsidP="0034411E">
            <w:pPr>
              <w:rPr>
                <w:rFonts w:eastAsiaTheme="minorEastAsia"/>
                <w:sz w:val="24"/>
              </w:rPr>
            </w:pPr>
            <w:r w:rsidRPr="00855F6C">
              <w:rPr>
                <w:rFonts w:eastAsiaTheme="minorEastAsia"/>
                <w:sz w:val="24"/>
              </w:rPr>
              <w:t>4. Negative comments about current or former employers (33 percent)</w:t>
            </w:r>
          </w:p>
        </w:tc>
        <w:tc>
          <w:tcPr>
            <w:tcW w:w="4252" w:type="dxa"/>
          </w:tcPr>
          <w:p w14:paraId="3640F0E2"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对现任或前任雇主的负面评论（</w:t>
            </w:r>
            <w:r w:rsidRPr="00855F6C">
              <w:rPr>
                <w:rFonts w:asciiTheme="minorHAnsi" w:eastAsiaTheme="minorEastAsia" w:hAnsiTheme="minorHAnsi" w:cstheme="minorBidi" w:hint="eastAsia"/>
                <w:sz w:val="24"/>
              </w:rPr>
              <w:t>33%</w:t>
            </w:r>
            <w:r w:rsidRPr="00855F6C">
              <w:rPr>
                <w:rFonts w:asciiTheme="minorHAnsi" w:eastAsiaTheme="minorEastAsia" w:hAnsiTheme="minorHAnsi" w:cstheme="minorBidi" w:hint="eastAsia"/>
                <w:sz w:val="24"/>
              </w:rPr>
              <w:t>）。</w:t>
            </w:r>
          </w:p>
        </w:tc>
      </w:tr>
      <w:tr w:rsidR="0034411E" w:rsidRPr="00855F6C" w14:paraId="52CB7DC7" w14:textId="77777777" w:rsidTr="0034411E">
        <w:tc>
          <w:tcPr>
            <w:tcW w:w="4361" w:type="dxa"/>
          </w:tcPr>
          <w:p w14:paraId="02DF0CFB" w14:textId="77777777" w:rsidR="0034411E" w:rsidRPr="00855F6C" w:rsidRDefault="0034411E" w:rsidP="0034411E">
            <w:pPr>
              <w:rPr>
                <w:rFonts w:eastAsiaTheme="minorEastAsia"/>
                <w:sz w:val="24"/>
              </w:rPr>
            </w:pPr>
            <w:r w:rsidRPr="00855F6C">
              <w:rPr>
                <w:rFonts w:eastAsiaTheme="minorEastAsia"/>
                <w:sz w:val="24"/>
              </w:rPr>
              <w:t>5. Discriminatory comments about race, gender, or religion (28 percent)</w:t>
            </w:r>
          </w:p>
        </w:tc>
        <w:tc>
          <w:tcPr>
            <w:tcW w:w="4252" w:type="dxa"/>
          </w:tcPr>
          <w:p w14:paraId="42019C07"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关于种族，性别或宗教的歧视性评论（</w:t>
            </w:r>
            <w:r w:rsidRPr="00855F6C">
              <w:rPr>
                <w:rFonts w:asciiTheme="minorHAnsi" w:eastAsiaTheme="minorEastAsia" w:hAnsiTheme="minorHAnsi" w:cstheme="minorBidi" w:hint="eastAsia"/>
                <w:sz w:val="24"/>
              </w:rPr>
              <w:t>28</w:t>
            </w:r>
            <w:r w:rsidRPr="00855F6C">
              <w:rPr>
                <w:rFonts w:asciiTheme="minorHAnsi" w:eastAsiaTheme="minorEastAsia" w:hAnsiTheme="minorHAnsi" w:cstheme="minorBidi" w:hint="eastAsia"/>
                <w:sz w:val="24"/>
              </w:rPr>
              <w:t>％）。</w:t>
            </w:r>
          </w:p>
        </w:tc>
      </w:tr>
      <w:tr w:rsidR="0034411E" w:rsidRPr="00855F6C" w14:paraId="70C07C2F" w14:textId="77777777" w:rsidTr="0034411E">
        <w:tc>
          <w:tcPr>
            <w:tcW w:w="4361" w:type="dxa"/>
          </w:tcPr>
          <w:p w14:paraId="63A525D7" w14:textId="77777777" w:rsidR="0034411E" w:rsidRPr="00855F6C" w:rsidRDefault="0034411E" w:rsidP="0034411E">
            <w:pPr>
              <w:rPr>
                <w:rFonts w:eastAsiaTheme="minorEastAsia"/>
                <w:sz w:val="24"/>
              </w:rPr>
            </w:pPr>
            <w:r w:rsidRPr="00855F6C">
              <w:rPr>
                <w:rFonts w:eastAsiaTheme="minorEastAsia"/>
                <w:sz w:val="24"/>
              </w:rPr>
              <w:t>6. Lies about the candidate’s credentials (22 percent)</w:t>
            </w:r>
          </w:p>
        </w:tc>
        <w:tc>
          <w:tcPr>
            <w:tcW w:w="4252" w:type="dxa"/>
          </w:tcPr>
          <w:p w14:paraId="51A98E2F"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关于申请人资历的不虚假内容（</w:t>
            </w:r>
            <w:r w:rsidRPr="00855F6C">
              <w:rPr>
                <w:rFonts w:asciiTheme="minorHAnsi" w:eastAsiaTheme="minorEastAsia" w:hAnsiTheme="minorHAnsi" w:cstheme="minorBidi" w:hint="eastAsia"/>
                <w:sz w:val="24"/>
              </w:rPr>
              <w:t>22</w:t>
            </w:r>
            <w:r w:rsidRPr="00855F6C">
              <w:rPr>
                <w:rFonts w:asciiTheme="minorHAnsi" w:eastAsiaTheme="minorEastAsia" w:hAnsiTheme="minorHAnsi" w:cstheme="minorBidi" w:hint="eastAsia"/>
                <w:sz w:val="24"/>
              </w:rPr>
              <w:t>％）。</w:t>
            </w:r>
          </w:p>
        </w:tc>
      </w:tr>
      <w:tr w:rsidR="0034411E" w:rsidRPr="00855F6C" w14:paraId="68E8A57C" w14:textId="77777777" w:rsidTr="0034411E">
        <w:tc>
          <w:tcPr>
            <w:tcW w:w="4361" w:type="dxa"/>
          </w:tcPr>
          <w:p w14:paraId="2369127C" w14:textId="77777777" w:rsidR="0034411E" w:rsidRPr="00855F6C" w:rsidRDefault="0034411E" w:rsidP="0034411E">
            <w:pPr>
              <w:rPr>
                <w:rFonts w:eastAsiaTheme="minorEastAsia"/>
                <w:sz w:val="24"/>
              </w:rPr>
            </w:pPr>
            <w:r w:rsidRPr="00855F6C">
              <w:rPr>
                <w:rFonts w:eastAsiaTheme="minorEastAsia"/>
                <w:sz w:val="24"/>
              </w:rPr>
              <w:t>Start by searching online for your own name. Look at what potential</w:t>
            </w:r>
            <w:r w:rsidRPr="00855F6C">
              <w:rPr>
                <w:rFonts w:eastAsiaTheme="minorEastAsia" w:hint="eastAsia"/>
                <w:sz w:val="24"/>
              </w:rPr>
              <w:t xml:space="preserve"> </w:t>
            </w:r>
            <w:r w:rsidRPr="00855F6C">
              <w:rPr>
                <w:rFonts w:eastAsiaTheme="minorEastAsia"/>
                <w:sz w:val="24"/>
              </w:rPr>
              <w:t>employers will see and ask yourself whether your online personal brand is</w:t>
            </w:r>
            <w:r w:rsidRPr="00855F6C">
              <w:rPr>
                <w:rFonts w:eastAsiaTheme="minorEastAsia" w:hint="eastAsia"/>
                <w:sz w:val="24"/>
              </w:rPr>
              <w:t xml:space="preserve"> </w:t>
            </w:r>
            <w:r w:rsidRPr="00855F6C">
              <w:rPr>
                <w:rFonts w:eastAsiaTheme="minorEastAsia"/>
                <w:sz w:val="24"/>
              </w:rPr>
              <w:t>what you want to display. If it isn’t, start to change it.</w:t>
            </w:r>
          </w:p>
        </w:tc>
        <w:tc>
          <w:tcPr>
            <w:tcW w:w="4252" w:type="dxa"/>
          </w:tcPr>
          <w:p w14:paraId="10F6D8D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首先在线搜索您自己的名字。看看潜在的雇主会看到什么，并问自己您的在线个人品牌是否是自己想要展示的。如果不是，请开始进行更改。</w:t>
            </w:r>
          </w:p>
        </w:tc>
      </w:tr>
      <w:tr w:rsidR="0034411E" w:rsidRPr="00855F6C" w14:paraId="1910C318" w14:textId="77777777" w:rsidTr="0034411E">
        <w:tc>
          <w:tcPr>
            <w:tcW w:w="4361" w:type="dxa"/>
          </w:tcPr>
          <w:p w14:paraId="402184E7" w14:textId="77777777" w:rsidR="0034411E" w:rsidRPr="00855F6C" w:rsidRDefault="0034411E" w:rsidP="0034411E">
            <w:pPr>
              <w:rPr>
                <w:rFonts w:eastAsiaTheme="minorEastAsia"/>
                <w:b/>
                <w:sz w:val="24"/>
              </w:rPr>
            </w:pPr>
            <w:r w:rsidRPr="00855F6C">
              <w:rPr>
                <w:rFonts w:eastAsiaTheme="minorEastAsia"/>
                <w:b/>
                <w:sz w:val="24"/>
              </w:rPr>
              <w:t>ETHICS NOTE</w:t>
            </w:r>
          </w:p>
        </w:tc>
        <w:tc>
          <w:tcPr>
            <w:tcW w:w="4252" w:type="dxa"/>
          </w:tcPr>
          <w:p w14:paraId="60F4593F"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道德规范</w:t>
            </w:r>
          </w:p>
        </w:tc>
      </w:tr>
      <w:tr w:rsidR="0034411E" w:rsidRPr="00855F6C" w14:paraId="434B89F0" w14:textId="77777777" w:rsidTr="0034411E">
        <w:tc>
          <w:tcPr>
            <w:tcW w:w="4361" w:type="dxa"/>
          </w:tcPr>
          <w:p w14:paraId="33193734" w14:textId="77777777" w:rsidR="0034411E" w:rsidRPr="00855F6C" w:rsidRDefault="0034411E" w:rsidP="0034411E">
            <w:pPr>
              <w:rPr>
                <w:rFonts w:eastAsiaTheme="minorEastAsia"/>
                <w:b/>
                <w:sz w:val="24"/>
              </w:rPr>
            </w:pPr>
            <w:r w:rsidRPr="00855F6C">
              <w:rPr>
                <w:rFonts w:eastAsiaTheme="minorEastAsia"/>
                <w:b/>
                <w:sz w:val="24"/>
              </w:rPr>
              <w:lastRenderedPageBreak/>
              <w:t>WRITING HONEST JOB-APPLICATION MATERIALS</w:t>
            </w:r>
          </w:p>
        </w:tc>
        <w:tc>
          <w:tcPr>
            <w:tcW w:w="4252" w:type="dxa"/>
          </w:tcPr>
          <w:p w14:paraId="6967844E"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撰写真实的求职材料</w:t>
            </w:r>
          </w:p>
        </w:tc>
      </w:tr>
      <w:tr w:rsidR="0034411E" w:rsidRPr="00855F6C" w14:paraId="421E0A50" w14:textId="77777777" w:rsidTr="0034411E">
        <w:tc>
          <w:tcPr>
            <w:tcW w:w="4361" w:type="dxa"/>
          </w:tcPr>
          <w:p w14:paraId="43F7A1B7" w14:textId="77777777" w:rsidR="0034411E" w:rsidRPr="00855F6C" w:rsidRDefault="0034411E" w:rsidP="0034411E">
            <w:pPr>
              <w:rPr>
                <w:rFonts w:eastAsiaTheme="minorEastAsia"/>
                <w:sz w:val="24"/>
              </w:rPr>
            </w:pPr>
            <w:r w:rsidRPr="00855F6C">
              <w:rPr>
                <w:rFonts w:eastAsiaTheme="minorEastAsia"/>
                <w:sz w:val="24"/>
              </w:rPr>
              <w:t>Many résumés contain lies or exaggerations. Job applicants say they attended colleges they</w:t>
            </w:r>
            <w:r w:rsidRPr="00855F6C">
              <w:rPr>
                <w:rFonts w:eastAsiaTheme="minorEastAsia" w:hint="eastAsia"/>
                <w:sz w:val="24"/>
              </w:rPr>
              <w:t xml:space="preserve"> </w:t>
            </w:r>
            <w:r w:rsidRPr="00855F6C">
              <w:rPr>
                <w:rFonts w:eastAsiaTheme="minorEastAsia"/>
                <w:sz w:val="24"/>
              </w:rPr>
              <w:t>didn’t and were awarded degrees they weren’t, give themselves inflated job titles, say they</w:t>
            </w:r>
            <w:r w:rsidRPr="00855F6C">
              <w:rPr>
                <w:rFonts w:eastAsiaTheme="minorEastAsia" w:hint="eastAsia"/>
                <w:sz w:val="24"/>
              </w:rPr>
              <w:t xml:space="preserve"> </w:t>
            </w:r>
            <w:r w:rsidRPr="00855F6C">
              <w:rPr>
                <w:rFonts w:eastAsiaTheme="minorEastAsia"/>
                <w:sz w:val="24"/>
              </w:rPr>
              <w:t>were laid off when they were really fired for poor performance, and inflate their accomplishments. A CareerBuilder survey found that 38 percent of employees have embellished their</w:t>
            </w:r>
            <w:r w:rsidRPr="00855F6C">
              <w:rPr>
                <w:rFonts w:eastAsiaTheme="minorEastAsia" w:hint="eastAsia"/>
                <w:sz w:val="24"/>
              </w:rPr>
              <w:t xml:space="preserve"> </w:t>
            </w:r>
            <w:r w:rsidRPr="00855F6C">
              <w:rPr>
                <w:rFonts w:eastAsiaTheme="minorEastAsia"/>
                <w:sz w:val="24"/>
              </w:rPr>
              <w:t>job responsibilities at some point, and 18 percent have lied about their skills (Lorenz, 2012).</w:t>
            </w:r>
            <w:r w:rsidRPr="00855F6C">
              <w:rPr>
                <w:rFonts w:eastAsiaTheme="minorEastAsia" w:hint="eastAsia"/>
                <w:sz w:val="24"/>
              </w:rPr>
              <w:t xml:space="preserve"> </w:t>
            </w:r>
            <w:r w:rsidRPr="00855F6C">
              <w:rPr>
                <w:rFonts w:eastAsiaTheme="minorEastAsia"/>
                <w:sz w:val="24"/>
              </w:rPr>
              <w:t>Economist Steven D. Levitt, co-author of Freakonomics, concludes that more than 50 percent</w:t>
            </w:r>
            <w:r w:rsidRPr="00855F6C">
              <w:rPr>
                <w:rFonts w:eastAsiaTheme="minorEastAsia" w:hint="eastAsia"/>
                <w:sz w:val="24"/>
              </w:rPr>
              <w:t xml:space="preserve"> </w:t>
            </w:r>
            <w:r w:rsidRPr="00855F6C">
              <w:rPr>
                <w:rFonts w:eastAsiaTheme="minorEastAsia"/>
                <w:sz w:val="24"/>
              </w:rPr>
              <w:t>of job applicants lie on their résumés (Isaacs, 2012).</w:t>
            </w:r>
          </w:p>
        </w:tc>
        <w:tc>
          <w:tcPr>
            <w:tcW w:w="4252" w:type="dxa"/>
          </w:tcPr>
          <w:p w14:paraId="0E03C80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许多简历包含虚假的或夸大其词的内容。求职者说，他们上过没有上过的大学，并获得了他们本没有的学位，给自己起夸张的头衔，说自己因业绩不佳而被解雇，并夸大自己的成就。凯业必达网的一项调查发现，</w:t>
            </w:r>
            <w:r w:rsidRPr="00855F6C">
              <w:rPr>
                <w:rFonts w:asciiTheme="minorHAnsi" w:eastAsiaTheme="minorEastAsia" w:hAnsiTheme="minorHAnsi" w:cstheme="minorBidi" w:hint="eastAsia"/>
                <w:sz w:val="24"/>
              </w:rPr>
              <w:t>38%</w:t>
            </w:r>
            <w:r w:rsidRPr="00855F6C">
              <w:rPr>
                <w:rFonts w:asciiTheme="minorHAnsi" w:eastAsiaTheme="minorEastAsia" w:hAnsiTheme="minorHAnsi" w:cstheme="minorBidi" w:hint="eastAsia"/>
                <w:sz w:val="24"/>
              </w:rPr>
              <w:t>的求职者在某个时候美化了自己的工作职责，</w:t>
            </w:r>
            <w:r w:rsidRPr="00855F6C">
              <w:rPr>
                <w:rFonts w:asciiTheme="minorHAnsi" w:eastAsiaTheme="minorEastAsia" w:hAnsiTheme="minorHAnsi" w:cstheme="minorBidi" w:hint="eastAsia"/>
                <w:sz w:val="24"/>
              </w:rPr>
              <w:t>18%</w:t>
            </w:r>
            <w:r w:rsidRPr="00855F6C">
              <w:rPr>
                <w:rFonts w:asciiTheme="minorHAnsi" w:eastAsiaTheme="minorEastAsia" w:hAnsiTheme="minorHAnsi" w:cstheme="minorBidi" w:hint="eastAsia"/>
                <w:sz w:val="24"/>
              </w:rPr>
              <w:t>的求职者对自己的技能撒了谎（洛伦兹，</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）。《怪诞经济学》的合著者、经济学家史蒂文•</w:t>
            </w:r>
            <w:r w:rsidRPr="00855F6C">
              <w:rPr>
                <w:rFonts w:asciiTheme="minorHAnsi" w:eastAsiaTheme="minorEastAsia" w:hAnsiTheme="minorHAnsi" w:cstheme="minorBidi" w:hint="eastAsia"/>
                <w:sz w:val="24"/>
              </w:rPr>
              <w:t>D</w:t>
            </w:r>
            <w:r w:rsidRPr="00855F6C">
              <w:rPr>
                <w:rFonts w:asciiTheme="minorHAnsi" w:eastAsiaTheme="minorEastAsia" w:hAnsiTheme="minorHAnsi" w:cstheme="minorBidi" w:hint="eastAsia"/>
                <w:sz w:val="24"/>
              </w:rPr>
              <w:t>•莱维特得出结论，超过</w:t>
            </w:r>
            <w:r w:rsidRPr="00855F6C">
              <w:rPr>
                <w:rFonts w:asciiTheme="minorHAnsi" w:eastAsiaTheme="minorEastAsia" w:hAnsiTheme="minorHAnsi" w:cstheme="minorBidi" w:hint="eastAsia"/>
                <w:sz w:val="24"/>
              </w:rPr>
              <w:t>50%</w:t>
            </w:r>
            <w:r w:rsidRPr="00855F6C">
              <w:rPr>
                <w:rFonts w:asciiTheme="minorHAnsi" w:eastAsiaTheme="minorEastAsia" w:hAnsiTheme="minorHAnsi" w:cstheme="minorBidi" w:hint="eastAsia"/>
                <w:sz w:val="24"/>
              </w:rPr>
              <w:t>的求职者的简历有虚假的内容（艾萨克斯，</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w:t>
            </w:r>
          </w:p>
        </w:tc>
      </w:tr>
      <w:tr w:rsidR="0034411E" w:rsidRPr="00855F6C" w14:paraId="79D1C2E3" w14:textId="77777777" w:rsidTr="0034411E">
        <w:tc>
          <w:tcPr>
            <w:tcW w:w="4361" w:type="dxa"/>
          </w:tcPr>
          <w:p w14:paraId="157E815F" w14:textId="77777777" w:rsidR="0034411E" w:rsidRPr="00855F6C" w:rsidRDefault="0034411E" w:rsidP="0034411E">
            <w:pPr>
              <w:rPr>
                <w:rFonts w:eastAsiaTheme="minorEastAsia"/>
                <w:sz w:val="24"/>
              </w:rPr>
            </w:pPr>
            <w:r w:rsidRPr="00855F6C">
              <w:rPr>
                <w:rFonts w:eastAsiaTheme="minorEastAsia"/>
                <w:sz w:val="24"/>
              </w:rPr>
              <w:t>Companies take this problem seriously. They hire agencies that verify an applicant’s education</w:t>
            </w:r>
            <w:r w:rsidRPr="00855F6C">
              <w:rPr>
                <w:rFonts w:eastAsiaTheme="minorEastAsia" w:hint="eastAsia"/>
                <w:sz w:val="24"/>
              </w:rPr>
              <w:t xml:space="preserve"> </w:t>
            </w:r>
            <w:r w:rsidRPr="00855F6C">
              <w:rPr>
                <w:rFonts w:eastAsiaTheme="minorEastAsia"/>
                <w:sz w:val="24"/>
              </w:rPr>
              <w:t>and employment history and check for a criminal record. They do their own research online.</w:t>
            </w:r>
            <w:r w:rsidRPr="00855F6C">
              <w:rPr>
                <w:rFonts w:eastAsiaTheme="minorEastAsia" w:hint="eastAsia"/>
                <w:sz w:val="24"/>
              </w:rPr>
              <w:t xml:space="preserve"> </w:t>
            </w:r>
            <w:r w:rsidRPr="00855F6C">
              <w:rPr>
                <w:rFonts w:eastAsiaTheme="minorEastAsia"/>
                <w:sz w:val="24"/>
              </w:rPr>
              <w:t>They phone people whose names the candidate has provided. If they find any discrepancies,</w:t>
            </w:r>
            <w:r w:rsidRPr="00855F6C">
              <w:rPr>
                <w:rFonts w:eastAsiaTheme="minorEastAsia" w:hint="eastAsia"/>
                <w:sz w:val="24"/>
              </w:rPr>
              <w:t xml:space="preserve"> </w:t>
            </w:r>
            <w:r w:rsidRPr="00855F6C">
              <w:rPr>
                <w:rFonts w:eastAsiaTheme="minorEastAsia"/>
                <w:sz w:val="24"/>
              </w:rPr>
              <w:t>they do not offer the candidate a position. If the person is already working for the company</w:t>
            </w:r>
            <w:r w:rsidRPr="00855F6C">
              <w:rPr>
                <w:rFonts w:eastAsiaTheme="minorEastAsia" w:hint="eastAsia"/>
                <w:sz w:val="24"/>
              </w:rPr>
              <w:t xml:space="preserve"> </w:t>
            </w:r>
            <w:r w:rsidRPr="00855F6C">
              <w:rPr>
                <w:rFonts w:eastAsiaTheme="minorEastAsia"/>
                <w:sz w:val="24"/>
              </w:rPr>
              <w:t>when discrepancies arise, they fire the employee.</w:t>
            </w:r>
          </w:p>
        </w:tc>
        <w:tc>
          <w:tcPr>
            <w:tcW w:w="4252" w:type="dxa"/>
          </w:tcPr>
          <w:p w14:paraId="3135D8F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公司很严肃地对待这个问题。他们聘请机构来核实求职者的教育和工作经历，并检查犯罪记录。他们在网上做自己的调查，给求职者提供姓名的人打电话。如果他们发现有任何不符之处，就不给求职者提供职位。如果在出现不符合实际情况时此人已经在公司工作，则会解雇该员工。</w:t>
            </w:r>
          </w:p>
        </w:tc>
      </w:tr>
      <w:tr w:rsidR="0034411E" w:rsidRPr="00855F6C" w14:paraId="6D63EF3B" w14:textId="77777777" w:rsidTr="0034411E">
        <w:tc>
          <w:tcPr>
            <w:tcW w:w="4361" w:type="dxa"/>
          </w:tcPr>
          <w:p w14:paraId="7F2E7705" w14:textId="77777777" w:rsidR="0034411E" w:rsidRPr="00855F6C" w:rsidRDefault="0034411E" w:rsidP="0034411E">
            <w:pPr>
              <w:rPr>
                <w:rFonts w:eastAsiaTheme="minorEastAsia"/>
                <w:b/>
                <w:sz w:val="24"/>
              </w:rPr>
            </w:pPr>
            <w:r w:rsidRPr="00855F6C">
              <w:rPr>
                <w:rFonts w:eastAsiaTheme="minorEastAsia"/>
                <w:b/>
                <w:sz w:val="24"/>
              </w:rPr>
              <w:t>Planning the Job Search</w:t>
            </w:r>
          </w:p>
        </w:tc>
        <w:tc>
          <w:tcPr>
            <w:tcW w:w="4252" w:type="dxa"/>
          </w:tcPr>
          <w:p w14:paraId="3499050F"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求职规划</w:t>
            </w:r>
          </w:p>
        </w:tc>
      </w:tr>
      <w:tr w:rsidR="0034411E" w:rsidRPr="00855F6C" w14:paraId="74D54C6D" w14:textId="77777777" w:rsidTr="0034411E">
        <w:tc>
          <w:tcPr>
            <w:tcW w:w="4361" w:type="dxa"/>
          </w:tcPr>
          <w:p w14:paraId="2DDDA205" w14:textId="77777777" w:rsidR="0034411E" w:rsidRPr="00855F6C" w:rsidRDefault="0034411E" w:rsidP="0034411E">
            <w:pPr>
              <w:rPr>
                <w:rFonts w:eastAsiaTheme="minorEastAsia"/>
                <w:sz w:val="24"/>
              </w:rPr>
            </w:pPr>
            <w:r w:rsidRPr="00855F6C">
              <w:rPr>
                <w:rFonts w:eastAsiaTheme="minorEastAsia"/>
                <w:sz w:val="24"/>
              </w:rPr>
              <w:t>Many companies and other organizations use LinkedIn as a hiring</w:t>
            </w:r>
            <w:r w:rsidRPr="00855F6C">
              <w:rPr>
                <w:rFonts w:eastAsiaTheme="minorEastAsia" w:hint="eastAsia"/>
                <w:sz w:val="24"/>
              </w:rPr>
              <w:t xml:space="preserve"> </w:t>
            </w:r>
            <w:r w:rsidRPr="00855F6C">
              <w:rPr>
                <w:rFonts w:eastAsiaTheme="minorEastAsia"/>
                <w:sz w:val="24"/>
              </w:rPr>
              <w:t>portal. A typical portal includes</w:t>
            </w:r>
            <w:r w:rsidRPr="00855F6C">
              <w:rPr>
                <w:rFonts w:eastAsiaTheme="minorEastAsia" w:hint="eastAsia"/>
                <w:sz w:val="24"/>
              </w:rPr>
              <w:t xml:space="preserve"> </w:t>
            </w:r>
            <w:r w:rsidRPr="00855F6C">
              <w:rPr>
                <w:rFonts w:eastAsiaTheme="minorEastAsia"/>
                <w:sz w:val="24"/>
              </w:rPr>
              <w:t>descriptions and videos about</w:t>
            </w:r>
            <w:r w:rsidRPr="00855F6C">
              <w:rPr>
                <w:rFonts w:eastAsiaTheme="minorEastAsia" w:hint="eastAsia"/>
                <w:sz w:val="24"/>
              </w:rPr>
              <w:t xml:space="preserve"> </w:t>
            </w:r>
            <w:r w:rsidRPr="00855F6C">
              <w:rPr>
                <w:rFonts w:eastAsiaTheme="minorEastAsia"/>
                <w:sz w:val="24"/>
              </w:rPr>
              <w:t>the organization, lists of all open</w:t>
            </w:r>
            <w:r w:rsidRPr="00855F6C">
              <w:rPr>
                <w:rFonts w:eastAsiaTheme="minorEastAsia" w:hint="eastAsia"/>
                <w:sz w:val="24"/>
              </w:rPr>
              <w:t xml:space="preserve"> </w:t>
            </w:r>
            <w:r w:rsidRPr="00855F6C">
              <w:rPr>
                <w:rFonts w:eastAsiaTheme="minorEastAsia"/>
                <w:sz w:val="24"/>
              </w:rPr>
              <w:t>positions (and links to the organization website, where you can apply</w:t>
            </w:r>
            <w:r w:rsidRPr="00855F6C">
              <w:rPr>
                <w:rFonts w:eastAsiaTheme="minorEastAsia" w:hint="eastAsia"/>
                <w:sz w:val="24"/>
              </w:rPr>
              <w:t xml:space="preserve"> </w:t>
            </w:r>
            <w:r w:rsidRPr="00855F6C">
              <w:rPr>
                <w:rFonts w:eastAsiaTheme="minorEastAsia"/>
                <w:sz w:val="24"/>
              </w:rPr>
              <w:t>online), and profiles of employees.</w:t>
            </w:r>
            <w:r w:rsidRPr="00855F6C">
              <w:rPr>
                <w:rFonts w:eastAsiaTheme="minorEastAsia" w:hint="eastAsia"/>
                <w:sz w:val="24"/>
              </w:rPr>
              <w:t xml:space="preserve"> </w:t>
            </w:r>
            <w:r w:rsidRPr="00855F6C">
              <w:rPr>
                <w:rFonts w:eastAsiaTheme="minorEastAsia"/>
                <w:sz w:val="24"/>
              </w:rPr>
              <w:t>Because organizations want to</w:t>
            </w:r>
            <w:r w:rsidRPr="00855F6C">
              <w:rPr>
                <w:rFonts w:eastAsiaTheme="minorEastAsia" w:hint="eastAsia"/>
                <w:sz w:val="24"/>
              </w:rPr>
              <w:t xml:space="preserve"> </w:t>
            </w:r>
            <w:r w:rsidRPr="00855F6C">
              <w:rPr>
                <w:rFonts w:eastAsiaTheme="minorEastAsia"/>
                <w:sz w:val="24"/>
              </w:rPr>
              <w:t>attract the best candidates, they</w:t>
            </w:r>
            <w:r w:rsidRPr="00855F6C">
              <w:rPr>
                <w:rFonts w:eastAsiaTheme="minorEastAsia" w:hint="eastAsia"/>
                <w:sz w:val="24"/>
              </w:rPr>
              <w:t xml:space="preserve"> </w:t>
            </w:r>
            <w:r w:rsidRPr="00855F6C">
              <w:rPr>
                <w:rFonts w:eastAsiaTheme="minorEastAsia"/>
                <w:sz w:val="24"/>
              </w:rPr>
              <w:t>put real effort into presenting the</w:t>
            </w:r>
            <w:r w:rsidRPr="00855F6C">
              <w:rPr>
                <w:rFonts w:eastAsiaTheme="minorEastAsia" w:hint="eastAsia"/>
                <w:sz w:val="24"/>
              </w:rPr>
              <w:t xml:space="preserve"> </w:t>
            </w:r>
            <w:r w:rsidRPr="00855F6C">
              <w:rPr>
                <w:rFonts w:eastAsiaTheme="minorEastAsia"/>
                <w:sz w:val="24"/>
              </w:rPr>
              <w:t>information you will need to decide</w:t>
            </w:r>
            <w:r w:rsidRPr="00855F6C">
              <w:rPr>
                <w:rFonts w:eastAsiaTheme="minorEastAsia" w:hint="eastAsia"/>
                <w:sz w:val="24"/>
              </w:rPr>
              <w:t xml:space="preserve"> </w:t>
            </w:r>
            <w:r w:rsidRPr="00855F6C">
              <w:rPr>
                <w:rFonts w:eastAsiaTheme="minorEastAsia"/>
                <w:sz w:val="24"/>
              </w:rPr>
              <w:t>whether to apply.</w:t>
            </w:r>
          </w:p>
        </w:tc>
        <w:tc>
          <w:tcPr>
            <w:tcW w:w="4252" w:type="dxa"/>
          </w:tcPr>
          <w:p w14:paraId="2A9D6FC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许多公司和其他机构使用领英作为招聘门户。这是一个典型的门户网站包括对有关机构的描述和视频、所有空缺职位的列表（以及到该机构网站的链接，您可以在线申请）以及员工资料。因为机构希望吸引最合适的人选，所以他们会竭尽全力提供您需要决定是否申请的信息。</w:t>
            </w:r>
          </w:p>
        </w:tc>
      </w:tr>
      <w:tr w:rsidR="0034411E" w:rsidRPr="00855F6C" w14:paraId="74BF7389" w14:textId="77777777" w:rsidTr="0034411E">
        <w:tc>
          <w:tcPr>
            <w:tcW w:w="4361" w:type="dxa"/>
          </w:tcPr>
          <w:p w14:paraId="35E1E177" w14:textId="77777777" w:rsidR="0034411E" w:rsidRPr="00855F6C" w:rsidRDefault="0034411E" w:rsidP="0034411E">
            <w:pPr>
              <w:rPr>
                <w:rFonts w:eastAsiaTheme="minorEastAsia"/>
                <w:sz w:val="24"/>
              </w:rPr>
            </w:pPr>
            <w:r w:rsidRPr="00855F6C">
              <w:rPr>
                <w:rFonts w:eastAsiaTheme="minorEastAsia"/>
                <w:sz w:val="24"/>
              </w:rPr>
              <w:t>Once you have constructed your personal brand online—a process that can</w:t>
            </w:r>
            <w:r w:rsidRPr="00855F6C">
              <w:rPr>
                <w:rFonts w:eastAsiaTheme="minorEastAsia" w:hint="eastAsia"/>
                <w:sz w:val="24"/>
              </w:rPr>
              <w:t xml:space="preserve"> </w:t>
            </w:r>
            <w:r w:rsidRPr="00855F6C">
              <w:rPr>
                <w:rFonts w:eastAsiaTheme="minorEastAsia"/>
                <w:sz w:val="24"/>
              </w:rPr>
              <w:t xml:space="preserve">take weeks or months—you can start to plan the </w:t>
            </w:r>
            <w:r w:rsidRPr="00855F6C">
              <w:rPr>
                <w:rFonts w:eastAsiaTheme="minorEastAsia"/>
                <w:sz w:val="24"/>
              </w:rPr>
              <w:lastRenderedPageBreak/>
              <w:t>job search. Planning calls</w:t>
            </w:r>
            <w:r w:rsidRPr="00855F6C">
              <w:rPr>
                <w:rFonts w:eastAsiaTheme="minorEastAsia" w:hint="eastAsia"/>
                <w:sz w:val="24"/>
              </w:rPr>
              <w:t xml:space="preserve"> </w:t>
            </w:r>
            <w:r w:rsidRPr="00855F6C">
              <w:rPr>
                <w:rFonts w:eastAsiaTheme="minorEastAsia"/>
                <w:sz w:val="24"/>
              </w:rPr>
              <w:t>for thinking about the type of work you want, learning about employers, and</w:t>
            </w:r>
            <w:r w:rsidRPr="00855F6C">
              <w:rPr>
                <w:rFonts w:eastAsiaTheme="minorEastAsia" w:hint="eastAsia"/>
                <w:sz w:val="24"/>
              </w:rPr>
              <w:t xml:space="preserve"> </w:t>
            </w:r>
            <w:r w:rsidRPr="00855F6C">
              <w:rPr>
                <w:rFonts w:eastAsiaTheme="minorEastAsia"/>
                <w:sz w:val="24"/>
              </w:rPr>
              <w:t>preparing the materials you will need.</w:t>
            </w:r>
          </w:p>
        </w:tc>
        <w:tc>
          <w:tcPr>
            <w:tcW w:w="4252" w:type="dxa"/>
          </w:tcPr>
          <w:p w14:paraId="3593736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一旦您在网上建立了自己的个人品牌——这个过程可能需要数周或数月的时间，您就可以开始计划求职了。计划</w:t>
            </w:r>
            <w:r w:rsidRPr="00855F6C">
              <w:rPr>
                <w:rFonts w:asciiTheme="minorHAnsi" w:eastAsiaTheme="minorEastAsia" w:hAnsiTheme="minorHAnsi" w:cstheme="minorBidi" w:hint="eastAsia"/>
                <w:sz w:val="24"/>
              </w:rPr>
              <w:lastRenderedPageBreak/>
              <w:t>您想要的工作类型，对雇主的了解，和您需要准备的材料。</w:t>
            </w:r>
          </w:p>
        </w:tc>
      </w:tr>
      <w:tr w:rsidR="0034411E" w:rsidRPr="00855F6C" w14:paraId="7300197F" w14:textId="77777777" w:rsidTr="0034411E">
        <w:tc>
          <w:tcPr>
            <w:tcW w:w="4361" w:type="dxa"/>
          </w:tcPr>
          <w:p w14:paraId="6FC03A4A" w14:textId="77777777" w:rsidR="0034411E" w:rsidRPr="00855F6C" w:rsidRDefault="0034411E" w:rsidP="0034411E">
            <w:pPr>
              <w:rPr>
                <w:rFonts w:eastAsiaTheme="minorEastAsia"/>
                <w:sz w:val="24"/>
              </w:rPr>
            </w:pPr>
            <w:r w:rsidRPr="00855F6C">
              <w:rPr>
                <w:rFonts w:eastAsiaTheme="minorEastAsia"/>
                <w:sz w:val="24"/>
              </w:rPr>
              <w:lastRenderedPageBreak/>
              <w:t>Do a self-inventory. Before you can start thinking of where you want to</w:t>
            </w:r>
            <w:r w:rsidRPr="00855F6C">
              <w:rPr>
                <w:rFonts w:eastAsiaTheme="minorEastAsia" w:hint="eastAsia"/>
                <w:sz w:val="24"/>
              </w:rPr>
              <w:t xml:space="preserve"> </w:t>
            </w:r>
            <w:r w:rsidRPr="00855F6C">
              <w:rPr>
                <w:rFonts w:eastAsiaTheme="minorEastAsia"/>
                <w:sz w:val="24"/>
              </w:rPr>
              <w:t>work, you need to answer some questions about yourself:</w:t>
            </w:r>
          </w:p>
        </w:tc>
        <w:tc>
          <w:tcPr>
            <w:tcW w:w="4252" w:type="dxa"/>
          </w:tcPr>
          <w:p w14:paraId="3C891BE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做一个自我盘点。在您开始思考想去哪里工作之前，您需要回答一些关于您自己的问题：</w:t>
            </w:r>
          </w:p>
        </w:tc>
      </w:tr>
      <w:tr w:rsidR="0034411E" w:rsidRPr="00855F6C" w14:paraId="6E54B2A8" w14:textId="77777777" w:rsidTr="0034411E">
        <w:tc>
          <w:tcPr>
            <w:tcW w:w="4361" w:type="dxa"/>
          </w:tcPr>
          <w:p w14:paraId="65DF2042"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What are your strengths and weaknesses? Are your skills primarily</w:t>
            </w:r>
            <w:r w:rsidRPr="00855F6C">
              <w:rPr>
                <w:rFonts w:eastAsiaTheme="minorEastAsia" w:hint="eastAsia"/>
                <w:sz w:val="24"/>
              </w:rPr>
              <w:t xml:space="preserve"> </w:t>
            </w:r>
            <w:r w:rsidRPr="00855F6C">
              <w:rPr>
                <w:rFonts w:eastAsiaTheme="minorEastAsia"/>
                <w:sz w:val="24"/>
              </w:rPr>
              <w:t>technical? Do you work best with others or on your own?</w:t>
            </w:r>
          </w:p>
        </w:tc>
        <w:tc>
          <w:tcPr>
            <w:tcW w:w="4252" w:type="dxa"/>
          </w:tcPr>
          <w:p w14:paraId="3BE57F6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——您的优势和弱势是什么？</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您的技能主要是技术性的吗？</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您是与他人一起工作还是独自工作？</w:t>
            </w:r>
          </w:p>
        </w:tc>
      </w:tr>
      <w:tr w:rsidR="0034411E" w:rsidRPr="00855F6C" w14:paraId="2370C282" w14:textId="77777777" w:rsidTr="0034411E">
        <w:tc>
          <w:tcPr>
            <w:tcW w:w="4361" w:type="dxa"/>
          </w:tcPr>
          <w:p w14:paraId="4256D1FD"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What subjects do you like? Think about what you have liked or disliked</w:t>
            </w:r>
            <w:r w:rsidRPr="00855F6C">
              <w:rPr>
                <w:rFonts w:eastAsiaTheme="minorEastAsia" w:hint="eastAsia"/>
                <w:sz w:val="24"/>
              </w:rPr>
              <w:t xml:space="preserve"> </w:t>
            </w:r>
            <w:r w:rsidRPr="00855F6C">
              <w:rPr>
                <w:rFonts w:eastAsiaTheme="minorEastAsia"/>
                <w:sz w:val="24"/>
              </w:rPr>
              <w:t>about your jobs and college courses.</w:t>
            </w:r>
          </w:p>
        </w:tc>
        <w:tc>
          <w:tcPr>
            <w:tcW w:w="4252" w:type="dxa"/>
          </w:tcPr>
          <w:p w14:paraId="17C2B39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——您喜欢什么科目？想想您对自己的工作和大学课程有什么好恶。</w:t>
            </w:r>
          </w:p>
        </w:tc>
      </w:tr>
      <w:tr w:rsidR="0034411E" w:rsidRPr="00855F6C" w14:paraId="4F43D378" w14:textId="77777777" w:rsidTr="0034411E">
        <w:tc>
          <w:tcPr>
            <w:tcW w:w="4361" w:type="dxa"/>
          </w:tcPr>
          <w:p w14:paraId="37E2CB78"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What kind of organization would you like to work for? For-profit or</w:t>
            </w:r>
            <w:r w:rsidRPr="00855F6C">
              <w:rPr>
                <w:rFonts w:eastAsiaTheme="minorEastAsia" w:hint="eastAsia"/>
                <w:sz w:val="24"/>
              </w:rPr>
              <w:t xml:space="preserve"> </w:t>
            </w:r>
            <w:r w:rsidRPr="00855F6C">
              <w:rPr>
                <w:rFonts w:eastAsiaTheme="minorEastAsia"/>
                <w:sz w:val="24"/>
              </w:rPr>
              <w:t>nonprofit? Government or private industry? Small or large? Startup or</w:t>
            </w:r>
            <w:r w:rsidRPr="00855F6C">
              <w:rPr>
                <w:rFonts w:eastAsiaTheme="minorEastAsia" w:hint="eastAsia"/>
                <w:sz w:val="24"/>
              </w:rPr>
              <w:t xml:space="preserve"> </w:t>
            </w:r>
            <w:r w:rsidRPr="00855F6C">
              <w:rPr>
                <w:rFonts w:eastAsiaTheme="minorEastAsia"/>
                <w:sz w:val="24"/>
              </w:rPr>
              <w:t>established?</w:t>
            </w:r>
          </w:p>
        </w:tc>
        <w:tc>
          <w:tcPr>
            <w:tcW w:w="4252" w:type="dxa"/>
          </w:tcPr>
          <w:p w14:paraId="12A4970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——您想为哪种机构工作？营利性还是非营利性？</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国企还是私营企业？小公司的还是大公司？未启动的还是已成立的？</w:t>
            </w:r>
          </w:p>
        </w:tc>
      </w:tr>
      <w:tr w:rsidR="0034411E" w:rsidRPr="00855F6C" w14:paraId="25C79850" w14:textId="77777777" w:rsidTr="0034411E">
        <w:tc>
          <w:tcPr>
            <w:tcW w:w="4361" w:type="dxa"/>
          </w:tcPr>
          <w:p w14:paraId="78148532"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What are your geographical preferences? If you are free to relocate, where</w:t>
            </w:r>
            <w:r w:rsidRPr="00855F6C">
              <w:rPr>
                <w:rFonts w:eastAsiaTheme="minorEastAsia" w:hint="eastAsia"/>
                <w:sz w:val="24"/>
              </w:rPr>
              <w:t xml:space="preserve"> </w:t>
            </w:r>
            <w:r w:rsidRPr="00855F6C">
              <w:rPr>
                <w:rFonts w:eastAsiaTheme="minorEastAsia"/>
                <w:sz w:val="24"/>
              </w:rPr>
              <w:t>would you like to live? How do you feel about commuting?</w:t>
            </w:r>
          </w:p>
        </w:tc>
        <w:tc>
          <w:tcPr>
            <w:tcW w:w="4252" w:type="dxa"/>
          </w:tcPr>
          <w:p w14:paraId="4646D0D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——您的地理偏好是什么？如果您可以自由搬迁，您想住在哪里？您觉得通勤怎么样？</w:t>
            </w:r>
          </w:p>
        </w:tc>
      </w:tr>
      <w:tr w:rsidR="0034411E" w:rsidRPr="00855F6C" w14:paraId="702F9018" w14:textId="77777777" w:rsidTr="0034411E">
        <w:tc>
          <w:tcPr>
            <w:tcW w:w="4361" w:type="dxa"/>
          </w:tcPr>
          <w:p w14:paraId="752AE95C" w14:textId="77777777" w:rsidR="0034411E" w:rsidRPr="00855F6C" w:rsidRDefault="0034411E" w:rsidP="0034411E">
            <w:pPr>
              <w:rPr>
                <w:rFonts w:eastAsiaTheme="minorEastAsia"/>
                <w:sz w:val="24"/>
              </w:rPr>
            </w:pPr>
            <w:r w:rsidRPr="00855F6C">
              <w:rPr>
                <w:rFonts w:eastAsiaTheme="minorEastAsia"/>
                <w:sz w:val="24"/>
              </w:rPr>
              <w:t>FIGURE 15.1 One Agency’s Portal on LinkedIn</w:t>
            </w:r>
          </w:p>
        </w:tc>
        <w:tc>
          <w:tcPr>
            <w:tcW w:w="4252" w:type="dxa"/>
          </w:tcPr>
          <w:p w14:paraId="0A47666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图</w:t>
            </w:r>
            <w:r w:rsidRPr="00855F6C">
              <w:rPr>
                <w:rFonts w:asciiTheme="minorHAnsi" w:eastAsiaTheme="minorEastAsia" w:hAnsiTheme="minorHAnsi" w:cstheme="minorBidi" w:hint="eastAsia"/>
                <w:sz w:val="24"/>
              </w:rPr>
              <w:t xml:space="preserve">15.1 </w:t>
            </w:r>
            <w:r w:rsidRPr="00855F6C">
              <w:rPr>
                <w:rFonts w:asciiTheme="minorHAnsi" w:eastAsiaTheme="minorEastAsia" w:hAnsiTheme="minorHAnsi" w:cstheme="minorBidi" w:hint="eastAsia"/>
                <w:sz w:val="24"/>
              </w:rPr>
              <w:t>领英上一个机构的网站入口</w:t>
            </w:r>
          </w:p>
        </w:tc>
      </w:tr>
      <w:tr w:rsidR="0034411E" w:rsidRPr="00855F6C" w14:paraId="1057C504" w14:textId="77777777" w:rsidTr="0034411E">
        <w:tc>
          <w:tcPr>
            <w:tcW w:w="4361" w:type="dxa"/>
          </w:tcPr>
          <w:p w14:paraId="6BB7E865" w14:textId="77777777" w:rsidR="0034411E" w:rsidRPr="00855F6C" w:rsidRDefault="0034411E" w:rsidP="0034411E">
            <w:pPr>
              <w:rPr>
                <w:rFonts w:eastAsiaTheme="minorEastAsia"/>
                <w:sz w:val="24"/>
              </w:rPr>
            </w:pPr>
            <w:r w:rsidRPr="00855F6C">
              <w:rPr>
                <w:rFonts w:eastAsiaTheme="minorEastAsia"/>
                <w:sz w:val="24"/>
              </w:rPr>
              <w:t>Source: Centers for Disease Control and Prevention, 2014: https://www.linkedin.com/company/157336.</w:t>
            </w:r>
          </w:p>
        </w:tc>
        <w:tc>
          <w:tcPr>
            <w:tcW w:w="4252" w:type="dxa"/>
          </w:tcPr>
          <w:p w14:paraId="095B585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资料来源：疾病控制与预防中心，</w:t>
            </w:r>
            <w:r w:rsidRPr="00855F6C">
              <w:rPr>
                <w:rFonts w:asciiTheme="minorHAnsi" w:eastAsiaTheme="minorEastAsia" w:hAnsiTheme="minorHAnsi" w:cstheme="minorBidi" w:hint="eastAsia"/>
                <w:sz w:val="24"/>
              </w:rPr>
              <w:t>2014</w:t>
            </w:r>
            <w:r w:rsidRPr="00855F6C">
              <w:rPr>
                <w:rFonts w:asciiTheme="minorHAnsi" w:eastAsiaTheme="minorEastAsia" w:hAnsiTheme="minorHAnsi" w:cstheme="minorBidi" w:hint="eastAsia"/>
                <w:sz w:val="24"/>
              </w:rPr>
              <w:t>年：</w:t>
            </w:r>
            <w:r w:rsidRPr="00855F6C">
              <w:rPr>
                <w:rFonts w:asciiTheme="minorHAnsi" w:eastAsiaTheme="minorEastAsia" w:hAnsiTheme="minorHAnsi" w:cstheme="minorBidi" w:hint="eastAsia"/>
                <w:sz w:val="24"/>
              </w:rPr>
              <w:t>https://www.linkedin.com/company/157336.</w:t>
            </w:r>
          </w:p>
        </w:tc>
      </w:tr>
      <w:tr w:rsidR="0034411E" w:rsidRPr="00855F6C" w14:paraId="6A946358" w14:textId="77777777" w:rsidTr="0034411E">
        <w:tc>
          <w:tcPr>
            <w:tcW w:w="4361" w:type="dxa"/>
          </w:tcPr>
          <w:p w14:paraId="122DD6AA" w14:textId="77777777" w:rsidR="0034411E" w:rsidRPr="00855F6C" w:rsidRDefault="0034411E" w:rsidP="0034411E">
            <w:pPr>
              <w:rPr>
                <w:rFonts w:eastAsiaTheme="minorEastAsia"/>
                <w:sz w:val="24"/>
              </w:rPr>
            </w:pPr>
            <w:r w:rsidRPr="00855F6C">
              <w:rPr>
                <w:rFonts w:eastAsiaTheme="minorEastAsia"/>
                <w:sz w:val="24"/>
              </w:rPr>
              <w:t>Learn about potential employers. Once you’ve identified a company</w:t>
            </w:r>
            <w:r w:rsidRPr="00855F6C">
              <w:rPr>
                <w:rFonts w:eastAsiaTheme="minorEastAsia" w:hint="eastAsia"/>
                <w:sz w:val="24"/>
              </w:rPr>
              <w:t xml:space="preserve"> </w:t>
            </w:r>
            <w:r w:rsidRPr="00855F6C">
              <w:rPr>
                <w:rFonts w:eastAsiaTheme="minorEastAsia"/>
                <w:sz w:val="24"/>
              </w:rPr>
              <w:t>of interest—maybe because you have seen an ad for a position, know</w:t>
            </w:r>
            <w:r w:rsidRPr="00855F6C">
              <w:rPr>
                <w:rFonts w:eastAsiaTheme="minorEastAsia" w:hint="eastAsia"/>
                <w:sz w:val="24"/>
              </w:rPr>
              <w:t xml:space="preserve"> </w:t>
            </w:r>
            <w:r w:rsidRPr="00855F6C">
              <w:rPr>
                <w:rFonts w:eastAsiaTheme="minorEastAsia"/>
                <w:sz w:val="24"/>
              </w:rPr>
              <w:t>someone who works there, or have always thought about working there—start learning about the company by studying its website. But don’t stop</w:t>
            </w:r>
            <w:r w:rsidRPr="00855F6C">
              <w:rPr>
                <w:rFonts w:eastAsiaTheme="minorEastAsia" w:hint="eastAsia"/>
                <w:sz w:val="24"/>
              </w:rPr>
              <w:t xml:space="preserve"> </w:t>
            </w:r>
            <w:r w:rsidRPr="00855F6C">
              <w:rPr>
                <w:rFonts w:eastAsiaTheme="minorEastAsia"/>
                <w:sz w:val="24"/>
              </w:rPr>
              <w:t>there. Conduct informational interviews with people who have worked</w:t>
            </w:r>
            <w:r w:rsidRPr="00855F6C">
              <w:rPr>
                <w:rFonts w:eastAsiaTheme="minorEastAsia" w:hint="eastAsia"/>
                <w:sz w:val="24"/>
              </w:rPr>
              <w:t xml:space="preserve"> </w:t>
            </w:r>
            <w:r w:rsidRPr="00855F6C">
              <w:rPr>
                <w:rFonts w:eastAsiaTheme="minorEastAsia"/>
                <w:sz w:val="24"/>
              </w:rPr>
              <w:t>there or who know people who have; ask your professors if they can help</w:t>
            </w:r>
            <w:r w:rsidRPr="00855F6C">
              <w:rPr>
                <w:rFonts w:eastAsiaTheme="minorEastAsia" w:hint="eastAsia"/>
                <w:sz w:val="24"/>
              </w:rPr>
              <w:t xml:space="preserve"> </w:t>
            </w:r>
            <w:r w:rsidRPr="00855F6C">
              <w:rPr>
                <w:rFonts w:eastAsiaTheme="minorEastAsia"/>
                <w:sz w:val="24"/>
              </w:rPr>
              <w:t>you identify people to interview. Search the company’s name; the results</w:t>
            </w:r>
            <w:r w:rsidRPr="00855F6C">
              <w:rPr>
                <w:rFonts w:eastAsiaTheme="minorEastAsia" w:hint="eastAsia"/>
                <w:sz w:val="24"/>
              </w:rPr>
              <w:t xml:space="preserve"> </w:t>
            </w:r>
            <w:r w:rsidRPr="00855F6C">
              <w:rPr>
                <w:rFonts w:eastAsiaTheme="minorEastAsia"/>
                <w:sz w:val="24"/>
              </w:rPr>
              <w:t>will point you to articles in newspapers and magazines, as well as to blogs,</w:t>
            </w:r>
            <w:r w:rsidRPr="00855F6C">
              <w:rPr>
                <w:rFonts w:eastAsiaTheme="minorEastAsia" w:hint="eastAsia"/>
                <w:sz w:val="24"/>
              </w:rPr>
              <w:t xml:space="preserve"> </w:t>
            </w:r>
            <w:r w:rsidRPr="00855F6C">
              <w:rPr>
                <w:rFonts w:eastAsiaTheme="minorEastAsia"/>
                <w:sz w:val="24"/>
              </w:rPr>
              <w:t xml:space="preserve">discussion boards, and podcasts. </w:t>
            </w:r>
            <w:r w:rsidRPr="00855F6C">
              <w:rPr>
                <w:rFonts w:eastAsiaTheme="minorEastAsia"/>
                <w:sz w:val="24"/>
              </w:rPr>
              <w:lastRenderedPageBreak/>
              <w:t>Search for the company on LinkedIn.</w:t>
            </w:r>
            <w:r w:rsidRPr="00855F6C">
              <w:rPr>
                <w:rFonts w:eastAsiaTheme="minorEastAsia" w:hint="eastAsia"/>
                <w:sz w:val="24"/>
              </w:rPr>
              <w:t xml:space="preserve"> </w:t>
            </w:r>
            <w:r w:rsidRPr="00855F6C">
              <w:rPr>
                <w:rFonts w:eastAsiaTheme="minorEastAsia"/>
                <w:sz w:val="24"/>
              </w:rPr>
              <w:t>Many companies use LinkedIn as a hiring portal. Figure 15.1 shows a</w:t>
            </w:r>
            <w:r w:rsidRPr="00855F6C">
              <w:rPr>
                <w:rFonts w:eastAsiaTheme="minorEastAsia" w:hint="eastAsia"/>
                <w:sz w:val="24"/>
              </w:rPr>
              <w:t xml:space="preserve"> </w:t>
            </w:r>
            <w:r w:rsidRPr="00855F6C">
              <w:rPr>
                <w:rFonts w:eastAsiaTheme="minorEastAsia"/>
                <w:sz w:val="24"/>
              </w:rPr>
              <w:t>portion of the LinkedIn portal for the Centers for Disease Control and</w:t>
            </w:r>
            <w:r w:rsidRPr="00855F6C">
              <w:rPr>
                <w:rFonts w:eastAsiaTheme="minorEastAsia" w:hint="eastAsia"/>
                <w:sz w:val="24"/>
              </w:rPr>
              <w:t xml:space="preserve"> </w:t>
            </w:r>
            <w:r w:rsidRPr="00855F6C">
              <w:rPr>
                <w:rFonts w:eastAsiaTheme="minorEastAsia"/>
                <w:sz w:val="24"/>
              </w:rPr>
              <w:t>Prevention. Learn about the organization through other means as well:</w:t>
            </w:r>
          </w:p>
        </w:tc>
        <w:tc>
          <w:tcPr>
            <w:tcW w:w="4252" w:type="dxa"/>
          </w:tcPr>
          <w:p w14:paraId="0390F1A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了解潜在的雇主。一旦确定了感兴趣的公司——可能是因为您看过某个职位的广告，认识了在那工作的人或者一直想在那工作的人，便可以通过研究其网站来了解该公司。但是不要一直停在那里研究。与在那里工作或认识的人交流，收集信息；咨询您的教授是否可以帮助您确定要面试的人。在领英上搜索公司。许多公司使用领英作为招聘门户。图</w:t>
            </w:r>
            <w:r w:rsidRPr="00855F6C">
              <w:rPr>
                <w:rFonts w:asciiTheme="minorHAnsi" w:eastAsiaTheme="minorEastAsia" w:hAnsiTheme="minorHAnsi" w:cstheme="minorBidi" w:hint="eastAsia"/>
                <w:sz w:val="24"/>
              </w:rPr>
              <w:t>15.1</w:t>
            </w:r>
            <w:r w:rsidRPr="00855F6C">
              <w:rPr>
                <w:rFonts w:asciiTheme="minorHAnsi" w:eastAsiaTheme="minorEastAsia" w:hAnsiTheme="minorHAnsi" w:cstheme="minorBidi" w:hint="eastAsia"/>
                <w:sz w:val="24"/>
              </w:rPr>
              <w:t>显示了疾病控制与预防中心的领英门户的一部分。还可以通过其他方式了解该机构：</w:t>
            </w:r>
          </w:p>
        </w:tc>
      </w:tr>
      <w:tr w:rsidR="0034411E" w:rsidRPr="00855F6C" w14:paraId="37D1D86B" w14:textId="77777777" w:rsidTr="0034411E">
        <w:tc>
          <w:tcPr>
            <w:tcW w:w="4361" w:type="dxa"/>
          </w:tcPr>
          <w:p w14:paraId="59B41D94"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Attend job fairs. Your college and your community probably hold job</w:t>
            </w:r>
            <w:r w:rsidRPr="00855F6C">
              <w:rPr>
                <w:rFonts w:eastAsiaTheme="minorEastAsia" w:hint="eastAsia"/>
                <w:sz w:val="24"/>
              </w:rPr>
              <w:t xml:space="preserve"> </w:t>
            </w:r>
            <w:r w:rsidRPr="00855F6C">
              <w:rPr>
                <w:rFonts w:eastAsiaTheme="minorEastAsia"/>
                <w:sz w:val="24"/>
              </w:rPr>
              <w:t>fairs, where employers provide information about their organizations.</w:t>
            </w:r>
            <w:r w:rsidRPr="00855F6C">
              <w:rPr>
                <w:rFonts w:eastAsiaTheme="minorEastAsia" w:hint="eastAsia"/>
                <w:sz w:val="24"/>
              </w:rPr>
              <w:t xml:space="preserve"> </w:t>
            </w:r>
            <w:r w:rsidRPr="00855F6C">
              <w:rPr>
                <w:rFonts w:eastAsiaTheme="minorEastAsia"/>
                <w:sz w:val="24"/>
              </w:rPr>
              <w:t>Sometimes, a single organization will hold a job fair to find qualified</w:t>
            </w:r>
            <w:r w:rsidRPr="00855F6C">
              <w:rPr>
                <w:rFonts w:eastAsiaTheme="minorEastAsia" w:hint="eastAsia"/>
                <w:sz w:val="24"/>
              </w:rPr>
              <w:t xml:space="preserve"> </w:t>
            </w:r>
            <w:r w:rsidRPr="00855F6C">
              <w:rPr>
                <w:rFonts w:eastAsiaTheme="minorEastAsia"/>
                <w:sz w:val="24"/>
              </w:rPr>
              <w:t>candidates for a wide variety of jobs.</w:t>
            </w:r>
          </w:p>
        </w:tc>
        <w:tc>
          <w:tcPr>
            <w:tcW w:w="4252" w:type="dxa"/>
          </w:tcPr>
          <w:p w14:paraId="6DDFA53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——参加招聘会。您的大学和社区可能举办招聘会，雇主在此提供有关其机构的信息。有时，一个机构会举行招聘会，以找到适合各种工作的合格人选。</w:t>
            </w:r>
          </w:p>
        </w:tc>
      </w:tr>
      <w:tr w:rsidR="0034411E" w:rsidRPr="00855F6C" w14:paraId="3CF57E9B" w14:textId="77777777" w:rsidTr="0034411E">
        <w:tc>
          <w:tcPr>
            <w:tcW w:w="4361" w:type="dxa"/>
          </w:tcPr>
          <w:p w14:paraId="08684596"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Find out about trends in your field. Read the Occupational Outlook</w:t>
            </w:r>
            <w:r w:rsidRPr="00855F6C">
              <w:rPr>
                <w:rFonts w:eastAsiaTheme="minorEastAsia" w:hint="eastAsia"/>
                <w:sz w:val="24"/>
              </w:rPr>
              <w:t xml:space="preserve"> </w:t>
            </w:r>
            <w:r w:rsidRPr="00855F6C">
              <w:rPr>
                <w:rFonts w:eastAsiaTheme="minorEastAsia"/>
                <w:sz w:val="24"/>
              </w:rPr>
              <w:t>Handbook, published by the U.S. Department of Labor, for information</w:t>
            </w:r>
            <w:r w:rsidRPr="00855F6C">
              <w:rPr>
                <w:rFonts w:eastAsiaTheme="minorEastAsia" w:hint="eastAsia"/>
                <w:sz w:val="24"/>
              </w:rPr>
              <w:t xml:space="preserve"> </w:t>
            </w:r>
            <w:r w:rsidRPr="00855F6C">
              <w:rPr>
                <w:rFonts w:eastAsiaTheme="minorEastAsia"/>
                <w:sz w:val="24"/>
              </w:rPr>
              <w:t>about your field and related fields. Talk with professors and with the</w:t>
            </w:r>
            <w:r w:rsidRPr="00855F6C">
              <w:rPr>
                <w:rFonts w:eastAsiaTheme="minorEastAsia" w:hint="eastAsia"/>
                <w:sz w:val="24"/>
              </w:rPr>
              <w:t xml:space="preserve"> </w:t>
            </w:r>
            <w:r w:rsidRPr="00855F6C">
              <w:rPr>
                <w:rFonts w:eastAsiaTheme="minorEastAsia"/>
                <w:sz w:val="24"/>
              </w:rPr>
              <w:t>staff at your job-placement office.</w:t>
            </w:r>
          </w:p>
        </w:tc>
        <w:tc>
          <w:tcPr>
            <w:tcW w:w="4252" w:type="dxa"/>
          </w:tcPr>
          <w:p w14:paraId="23422E4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——了解您所在领域的趋势。阅读由美国劳工部出版的《职业展望手册》，以获取有关您的领域和相关领域的信息。与就业办公室的教授和工作人员交谈。</w:t>
            </w:r>
          </w:p>
        </w:tc>
      </w:tr>
      <w:tr w:rsidR="0034411E" w:rsidRPr="00855F6C" w14:paraId="65A3E3E1" w14:textId="77777777" w:rsidTr="0034411E">
        <w:tc>
          <w:tcPr>
            <w:tcW w:w="4361" w:type="dxa"/>
          </w:tcPr>
          <w:p w14:paraId="3106D7FA" w14:textId="77777777" w:rsidR="0034411E" w:rsidRPr="00855F6C" w:rsidRDefault="0034411E" w:rsidP="0034411E">
            <w:pPr>
              <w:rPr>
                <w:rFonts w:eastAsiaTheme="minorEastAsia"/>
                <w:sz w:val="24"/>
              </w:rPr>
            </w:pPr>
            <w:r w:rsidRPr="00855F6C">
              <w:rPr>
                <w:rFonts w:eastAsiaTheme="minorEastAsia"/>
                <w:sz w:val="24"/>
              </w:rPr>
              <w:t>Prepare a résumé and (perhaps) a job-application letter (a cover letter). You</w:t>
            </w:r>
            <w:r w:rsidRPr="00855F6C">
              <w:rPr>
                <w:rFonts w:eastAsiaTheme="minorEastAsia" w:hint="eastAsia"/>
                <w:sz w:val="24"/>
              </w:rPr>
              <w:t xml:space="preserve"> </w:t>
            </w:r>
            <w:r w:rsidRPr="00855F6C">
              <w:rPr>
                <w:rFonts w:eastAsiaTheme="minorEastAsia"/>
                <w:sz w:val="24"/>
              </w:rPr>
              <w:t>will need a résumé, a one- or two-page document that describes your most</w:t>
            </w:r>
            <w:r w:rsidRPr="00855F6C">
              <w:rPr>
                <w:rFonts w:eastAsiaTheme="minorEastAsia" w:hint="eastAsia"/>
                <w:sz w:val="24"/>
              </w:rPr>
              <w:t xml:space="preserve"> </w:t>
            </w:r>
            <w:r w:rsidRPr="00855F6C">
              <w:rPr>
                <w:rFonts w:eastAsiaTheme="minorEastAsia"/>
                <w:sz w:val="24"/>
              </w:rPr>
              <w:t>important credentials. In most cases, you will upload a résumé to a job</w:t>
            </w:r>
            <w:r w:rsidRPr="00855F6C">
              <w:rPr>
                <w:rFonts w:eastAsiaTheme="minorEastAsia" w:hint="eastAsia"/>
                <w:sz w:val="24"/>
              </w:rPr>
              <w:t xml:space="preserve"> </w:t>
            </w:r>
            <w:r w:rsidRPr="00855F6C">
              <w:rPr>
                <w:rFonts w:eastAsiaTheme="minorEastAsia"/>
                <w:sz w:val="24"/>
              </w:rPr>
              <w:t>board such as Monster or to a company’s website; in some cases, you enter</w:t>
            </w:r>
            <w:r w:rsidRPr="00855F6C">
              <w:rPr>
                <w:rFonts w:eastAsiaTheme="minorEastAsia" w:hint="eastAsia"/>
                <w:sz w:val="24"/>
              </w:rPr>
              <w:t xml:space="preserve"> </w:t>
            </w:r>
            <w:r w:rsidRPr="00855F6C">
              <w:rPr>
                <w:rFonts w:eastAsiaTheme="minorEastAsia"/>
                <w:sz w:val="24"/>
              </w:rPr>
              <w:t>the information on a company’s web-based form. Some companies also</w:t>
            </w:r>
            <w:r w:rsidRPr="00855F6C">
              <w:rPr>
                <w:rFonts w:eastAsiaTheme="minorEastAsia" w:hint="eastAsia"/>
                <w:sz w:val="24"/>
              </w:rPr>
              <w:t xml:space="preserve"> </w:t>
            </w:r>
            <w:r w:rsidRPr="00855F6C">
              <w:rPr>
                <w:rFonts w:eastAsiaTheme="minorEastAsia"/>
                <w:sz w:val="24"/>
              </w:rPr>
              <w:t>request a job-application letter. Start planning early by obtaining materials</w:t>
            </w:r>
            <w:r w:rsidRPr="00855F6C">
              <w:rPr>
                <w:rFonts w:eastAsiaTheme="minorEastAsia" w:hint="eastAsia"/>
                <w:sz w:val="24"/>
              </w:rPr>
              <w:t xml:space="preserve"> </w:t>
            </w:r>
            <w:r w:rsidRPr="00855F6C">
              <w:rPr>
                <w:rFonts w:eastAsiaTheme="minorEastAsia"/>
                <w:sz w:val="24"/>
              </w:rPr>
              <w:t>from the career-placement office at your college. Talk with friends who have</w:t>
            </w:r>
            <w:r w:rsidRPr="00855F6C">
              <w:rPr>
                <w:rFonts w:eastAsiaTheme="minorEastAsia" w:hint="eastAsia"/>
                <w:sz w:val="24"/>
              </w:rPr>
              <w:t xml:space="preserve"> </w:t>
            </w:r>
            <w:r w:rsidRPr="00855F6C">
              <w:rPr>
                <w:rFonts w:eastAsiaTheme="minorEastAsia"/>
                <w:sz w:val="24"/>
              </w:rPr>
              <w:t>gone through the process successfully; study their application materials.</w:t>
            </w:r>
            <w:r w:rsidRPr="00855F6C">
              <w:rPr>
                <w:rFonts w:eastAsiaTheme="minorEastAsia" w:hint="eastAsia"/>
                <w:sz w:val="24"/>
              </w:rPr>
              <w:t xml:space="preserve"> </w:t>
            </w:r>
            <w:r w:rsidRPr="00855F6C">
              <w:rPr>
                <w:rFonts w:eastAsiaTheme="minorEastAsia"/>
                <w:sz w:val="24"/>
              </w:rPr>
              <w:t>Read books and visit websites about different aspects of the job search.</w:t>
            </w:r>
          </w:p>
        </w:tc>
        <w:tc>
          <w:tcPr>
            <w:tcW w:w="4252" w:type="dxa"/>
          </w:tcPr>
          <w:p w14:paraId="6E98593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准备一份简历，并（可能）准备一份求职信。您需要一份一两页，描述您最重要的资历的简历。在大多数情况下，您会将简历上传到怪兽等招聘网站或公司网站；在某些情况下，您会在公司的网络表单上输入信息。有些公司还要求提供求职信。从您大学的就业办公室获取材料，尽早开始计划。与成功完成申请的朋友交谈，研究他们的申请材料。阅读书籍并访问有关求职不同方面的网站。</w:t>
            </w:r>
          </w:p>
        </w:tc>
      </w:tr>
      <w:tr w:rsidR="0034411E" w:rsidRPr="00855F6C" w14:paraId="01263DE7" w14:textId="77777777" w:rsidTr="0034411E">
        <w:tc>
          <w:tcPr>
            <w:tcW w:w="4361" w:type="dxa"/>
          </w:tcPr>
          <w:p w14:paraId="5B6A1876" w14:textId="77777777" w:rsidR="0034411E" w:rsidRPr="00855F6C" w:rsidRDefault="0034411E" w:rsidP="0034411E">
            <w:pPr>
              <w:rPr>
                <w:rFonts w:eastAsiaTheme="minorEastAsia"/>
                <w:sz w:val="24"/>
              </w:rPr>
            </w:pPr>
            <w:r w:rsidRPr="00855F6C">
              <w:rPr>
                <w:rFonts w:eastAsiaTheme="minorEastAsia"/>
                <w:sz w:val="24"/>
              </w:rPr>
              <w:t>Put your portfolio items online. A portfolio is a collection of your best</w:t>
            </w:r>
            <w:r w:rsidRPr="00855F6C">
              <w:rPr>
                <w:rFonts w:eastAsiaTheme="minorEastAsia" w:hint="eastAsia"/>
                <w:sz w:val="24"/>
              </w:rPr>
              <w:t xml:space="preserve"> </w:t>
            </w:r>
            <w:r w:rsidRPr="00855F6C">
              <w:rPr>
                <w:rFonts w:eastAsiaTheme="minorEastAsia"/>
                <w:sz w:val="24"/>
              </w:rPr>
              <w:t>work, including your résumé, letters of recommendation, transcripts</w:t>
            </w:r>
            <w:r w:rsidRPr="00855F6C">
              <w:rPr>
                <w:rFonts w:eastAsiaTheme="minorEastAsia" w:hint="eastAsia"/>
                <w:sz w:val="24"/>
              </w:rPr>
              <w:t xml:space="preserve"> </w:t>
            </w:r>
            <w:r w:rsidRPr="00855F6C">
              <w:rPr>
                <w:rFonts w:eastAsiaTheme="minorEastAsia"/>
                <w:sz w:val="24"/>
              </w:rPr>
              <w:t>and professional certifications, and reports, papers, websites, slides of</w:t>
            </w:r>
            <w:r w:rsidRPr="00855F6C">
              <w:rPr>
                <w:rFonts w:eastAsiaTheme="minorEastAsia" w:hint="eastAsia"/>
                <w:sz w:val="24"/>
              </w:rPr>
              <w:t xml:space="preserve"> </w:t>
            </w:r>
            <w:r w:rsidRPr="00855F6C">
              <w:rPr>
                <w:rFonts w:eastAsiaTheme="minorEastAsia"/>
                <w:sz w:val="24"/>
              </w:rPr>
              <w:t>oral presentations, and other types of documents you have written or</w:t>
            </w:r>
            <w:r w:rsidRPr="00855F6C">
              <w:rPr>
                <w:rFonts w:eastAsiaTheme="minorEastAsia" w:hint="eastAsia"/>
                <w:sz w:val="24"/>
              </w:rPr>
              <w:t xml:space="preserve"> </w:t>
            </w:r>
            <w:r w:rsidRPr="00855F6C">
              <w:rPr>
                <w:rFonts w:eastAsiaTheme="minorEastAsia"/>
                <w:sz w:val="24"/>
              </w:rPr>
              <w:t xml:space="preserve">created as a student or an employee. You should put your portfolio </w:t>
            </w:r>
            <w:r w:rsidRPr="00855F6C">
              <w:rPr>
                <w:rFonts w:eastAsiaTheme="minorEastAsia"/>
                <w:sz w:val="24"/>
              </w:rPr>
              <w:lastRenderedPageBreak/>
              <w:t>on your</w:t>
            </w:r>
            <w:r w:rsidRPr="00855F6C">
              <w:rPr>
                <w:rFonts w:eastAsiaTheme="minorEastAsia" w:hint="eastAsia"/>
                <w:sz w:val="24"/>
              </w:rPr>
              <w:t xml:space="preserve"> </w:t>
            </w:r>
            <w:r w:rsidRPr="00855F6C">
              <w:rPr>
                <w:rFonts w:eastAsiaTheme="minorEastAsia"/>
                <w:sz w:val="24"/>
              </w:rPr>
              <w:t>website and other online locations, such as your LinkedIn account. The</w:t>
            </w:r>
            <w:r w:rsidRPr="00855F6C">
              <w:rPr>
                <w:rFonts w:eastAsiaTheme="minorEastAsia" w:hint="eastAsia"/>
                <w:sz w:val="24"/>
              </w:rPr>
              <w:t xml:space="preserve"> </w:t>
            </w:r>
            <w:r w:rsidRPr="00855F6C">
              <w:rPr>
                <w:rFonts w:eastAsiaTheme="minorEastAsia"/>
                <w:sz w:val="24"/>
              </w:rPr>
              <w:t>more items you have online, the more likely it is your name will appear</w:t>
            </w:r>
            <w:r w:rsidRPr="00855F6C">
              <w:rPr>
                <w:rFonts w:eastAsiaTheme="minorEastAsia" w:hint="eastAsia"/>
                <w:sz w:val="24"/>
              </w:rPr>
              <w:t xml:space="preserve"> </w:t>
            </w:r>
            <w:r w:rsidRPr="00855F6C">
              <w:rPr>
                <w:rFonts w:eastAsiaTheme="minorEastAsia"/>
                <w:sz w:val="24"/>
              </w:rPr>
              <w:t>when a potential employer searches for applicants.</w:t>
            </w:r>
          </w:p>
        </w:tc>
        <w:tc>
          <w:tcPr>
            <w:tcW w:w="4252" w:type="dxa"/>
          </w:tcPr>
          <w:p w14:paraId="10394C0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把您的投资组合项目放到网上。公文包是您最好的作品的集合，包括您的简历、推荐信、成绩单和专业证书，以及您作为学生或雇员编写或创建的项目，比如报告、论文、网站、口头陈述的幻灯片和其他类型的文件。您应该将投资组合放在网站和其他在线网点，例如领英帐户。您在线上拥有的东西越多，潜</w:t>
            </w:r>
            <w:r w:rsidRPr="00855F6C">
              <w:rPr>
                <w:rFonts w:asciiTheme="minorHAnsi" w:eastAsiaTheme="minorEastAsia" w:hAnsiTheme="minorHAnsi" w:cstheme="minorBidi" w:hint="eastAsia"/>
                <w:sz w:val="24"/>
              </w:rPr>
              <w:lastRenderedPageBreak/>
              <w:t>在雇主搜索求职者时，您的名字就越有可能出现。</w:t>
            </w:r>
          </w:p>
        </w:tc>
      </w:tr>
      <w:tr w:rsidR="0034411E" w:rsidRPr="00855F6C" w14:paraId="3A1A09B0" w14:textId="77777777" w:rsidTr="0034411E">
        <w:tc>
          <w:tcPr>
            <w:tcW w:w="4361" w:type="dxa"/>
          </w:tcPr>
          <w:p w14:paraId="3321717A" w14:textId="77777777" w:rsidR="0034411E" w:rsidRPr="00855F6C" w:rsidRDefault="0034411E" w:rsidP="0034411E">
            <w:pPr>
              <w:rPr>
                <w:rFonts w:eastAsiaTheme="minorEastAsia"/>
                <w:sz w:val="24"/>
              </w:rPr>
            </w:pPr>
            <w:r w:rsidRPr="00855F6C">
              <w:rPr>
                <w:rFonts w:eastAsiaTheme="minorEastAsia"/>
                <w:sz w:val="24"/>
              </w:rPr>
              <w:lastRenderedPageBreak/>
              <w:t>If you wish to apply for a position in another country, keep in mind that</w:t>
            </w:r>
            <w:r w:rsidRPr="00855F6C">
              <w:rPr>
                <w:rFonts w:eastAsiaTheme="minorEastAsia" w:hint="eastAsia"/>
                <w:sz w:val="24"/>
              </w:rPr>
              <w:t xml:space="preserve"> </w:t>
            </w:r>
            <w:r w:rsidRPr="00855F6C">
              <w:rPr>
                <w:rFonts w:eastAsiaTheme="minorEastAsia"/>
                <w:sz w:val="24"/>
              </w:rPr>
              <w:t>the conventions of the process vary—sometimes quite a bit. You will need to</w:t>
            </w:r>
            <w:r w:rsidRPr="00855F6C">
              <w:rPr>
                <w:rFonts w:eastAsiaTheme="minorEastAsia" w:hint="eastAsia"/>
                <w:sz w:val="24"/>
              </w:rPr>
              <w:t xml:space="preserve"> </w:t>
            </w:r>
            <w:r w:rsidRPr="00855F6C">
              <w:rPr>
                <w:rFonts w:eastAsiaTheme="minorEastAsia"/>
                <w:sz w:val="24"/>
              </w:rPr>
              <w:t>adapt your résumé and letter to the expectations of employers in the country</w:t>
            </w:r>
            <w:r w:rsidRPr="00855F6C">
              <w:rPr>
                <w:rFonts w:eastAsiaTheme="minorEastAsia" w:hint="eastAsia"/>
                <w:sz w:val="24"/>
              </w:rPr>
              <w:t xml:space="preserve"> </w:t>
            </w:r>
            <w:r w:rsidRPr="00855F6C">
              <w:rPr>
                <w:rFonts w:eastAsiaTheme="minorEastAsia"/>
                <w:sz w:val="24"/>
              </w:rPr>
              <w:t>in which you would like to work. For instance, résumés in the United States</w:t>
            </w:r>
            <w:r w:rsidRPr="00855F6C">
              <w:rPr>
                <w:rFonts w:eastAsiaTheme="minorEastAsia" w:hint="eastAsia"/>
                <w:sz w:val="24"/>
              </w:rPr>
              <w:t xml:space="preserve"> </w:t>
            </w:r>
            <w:r w:rsidRPr="00855F6C">
              <w:rPr>
                <w:rFonts w:eastAsiaTheme="minorEastAsia"/>
                <w:sz w:val="24"/>
              </w:rPr>
              <w:t>do not include information such as the writer’s height, weight, date of birth,</w:t>
            </w:r>
            <w:r w:rsidRPr="00855F6C">
              <w:rPr>
                <w:rFonts w:eastAsiaTheme="minorEastAsia" w:hint="eastAsia"/>
                <w:sz w:val="24"/>
              </w:rPr>
              <w:t xml:space="preserve"> </w:t>
            </w:r>
            <w:r w:rsidRPr="00855F6C">
              <w:rPr>
                <w:rFonts w:eastAsiaTheme="minorEastAsia"/>
                <w:sz w:val="24"/>
              </w:rPr>
              <w:t>and marital status; federal legislation prohibits organizations from asking</w:t>
            </w:r>
            <w:r w:rsidRPr="00855F6C">
              <w:rPr>
                <w:rFonts w:eastAsiaTheme="minorEastAsia" w:hint="eastAsia"/>
                <w:sz w:val="24"/>
              </w:rPr>
              <w:t xml:space="preserve"> </w:t>
            </w:r>
            <w:r w:rsidRPr="00855F6C">
              <w:rPr>
                <w:rFonts w:eastAsiaTheme="minorEastAsia"/>
                <w:sz w:val="24"/>
              </w:rPr>
              <w:t>for this information. In some other countries, however, personal information</w:t>
            </w:r>
            <w:r w:rsidRPr="00855F6C">
              <w:rPr>
                <w:rFonts w:eastAsiaTheme="minorEastAsia" w:hint="eastAsia"/>
                <w:sz w:val="24"/>
              </w:rPr>
              <w:t xml:space="preserve"> </w:t>
            </w:r>
            <w:r w:rsidRPr="00855F6C">
              <w:rPr>
                <w:rFonts w:eastAsiaTheme="minorEastAsia"/>
                <w:sz w:val="24"/>
              </w:rPr>
              <w:t>is expected on a résumé. Consult one of the following sources for advice on</w:t>
            </w:r>
            <w:r w:rsidRPr="00855F6C">
              <w:rPr>
                <w:rFonts w:eastAsiaTheme="minorEastAsia" w:hint="eastAsia"/>
                <w:sz w:val="24"/>
              </w:rPr>
              <w:t xml:space="preserve"> </w:t>
            </w:r>
            <w:r w:rsidRPr="00855F6C">
              <w:rPr>
                <w:rFonts w:eastAsiaTheme="minorEastAsia"/>
                <w:sz w:val="24"/>
              </w:rPr>
              <w:t>drafting résumés when applying for international positions:</w:t>
            </w:r>
          </w:p>
        </w:tc>
        <w:tc>
          <w:tcPr>
            <w:tcW w:w="4252" w:type="dxa"/>
          </w:tcPr>
          <w:p w14:paraId="250B35C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想申请另一个国家的职位，请记住该过程的惯例会有所不同——甚至是有很大的不同。您需要调整您的简历和信函，使之符合您想在那个国家工作的雇主的期望。例如，美国的简历不包含作者的身高，体重，出生日期和婚姻状况等信息；</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联邦法律禁止机构索取这些信息。但是，在其他一些国家</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地区，简历则应包含个人信息。在申请国际职位时，请咨询下列来源之一，以获得有关起草简历的建议：</w:t>
            </w:r>
          </w:p>
        </w:tc>
      </w:tr>
      <w:tr w:rsidR="0034411E" w:rsidRPr="00855F6C" w14:paraId="319CDDB4" w14:textId="77777777" w:rsidTr="0034411E">
        <w:tc>
          <w:tcPr>
            <w:tcW w:w="4361" w:type="dxa"/>
          </w:tcPr>
          <w:p w14:paraId="13F27B98" w14:textId="77777777" w:rsidR="0034411E" w:rsidRPr="00855F6C" w:rsidRDefault="0034411E" w:rsidP="0034411E">
            <w:pPr>
              <w:rPr>
                <w:rFonts w:eastAsiaTheme="minorEastAsia"/>
                <w:sz w:val="24"/>
              </w:rPr>
            </w:pPr>
            <w:r w:rsidRPr="00855F6C">
              <w:rPr>
                <w:rFonts w:eastAsiaTheme="minorEastAsia"/>
                <w:sz w:val="24"/>
              </w:rPr>
              <w:t>Goinglobal.com</w:t>
            </w:r>
            <w:r w:rsidRPr="00855F6C">
              <w:rPr>
                <w:rFonts w:eastAsiaTheme="minorEastAsia" w:hint="eastAsia"/>
                <w:sz w:val="24"/>
              </w:rPr>
              <w:t>：</w:t>
            </w:r>
            <w:hyperlink r:id="rId14" w:history="1">
              <w:r w:rsidRPr="00855F6C">
                <w:rPr>
                  <w:rFonts w:eastAsiaTheme="minorEastAsia"/>
                  <w:color w:val="0000FF" w:themeColor="hyperlink"/>
                  <w:sz w:val="24"/>
                  <w:u w:val="single"/>
                </w:rPr>
                <w:t>http://www.Goinglobal.com</w:t>
              </w:r>
            </w:hyperlink>
          </w:p>
        </w:tc>
        <w:tc>
          <w:tcPr>
            <w:tcW w:w="4252" w:type="dxa"/>
          </w:tcPr>
          <w:p w14:paraId="587C3F7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全球职业网：</w:t>
            </w:r>
            <w:hyperlink r:id="rId15" w:history="1">
              <w:r w:rsidRPr="00855F6C">
                <w:rPr>
                  <w:rFonts w:asciiTheme="minorHAnsi" w:eastAsiaTheme="minorEastAsia" w:hAnsiTheme="minorHAnsi" w:cstheme="minorBidi"/>
                  <w:color w:val="0000FF" w:themeColor="hyperlink"/>
                  <w:sz w:val="24"/>
                  <w:u w:val="single"/>
                </w:rPr>
                <w:t>http://www.Goinglobal.com</w:t>
              </w:r>
            </w:hyperlink>
          </w:p>
        </w:tc>
      </w:tr>
      <w:tr w:rsidR="0034411E" w:rsidRPr="00855F6C" w14:paraId="1A8DC766" w14:textId="77777777" w:rsidTr="0034411E">
        <w:tc>
          <w:tcPr>
            <w:tcW w:w="4361" w:type="dxa"/>
          </w:tcPr>
          <w:p w14:paraId="69F211D0" w14:textId="77777777" w:rsidR="0034411E" w:rsidRPr="00855F6C" w:rsidRDefault="0034411E" w:rsidP="0034411E">
            <w:pPr>
              <w:rPr>
                <w:rFonts w:eastAsiaTheme="minorEastAsia"/>
                <w:sz w:val="24"/>
              </w:rPr>
            </w:pPr>
            <w:r w:rsidRPr="00855F6C">
              <w:rPr>
                <w:rFonts w:eastAsiaTheme="minorEastAsia"/>
                <w:sz w:val="24"/>
              </w:rPr>
              <w:t>MonsterGlobalGateway:</w:t>
            </w:r>
            <w:hyperlink r:id="rId16" w:history="1">
              <w:r w:rsidRPr="00855F6C">
                <w:rPr>
                  <w:rFonts w:eastAsiaTheme="minorEastAsia"/>
                  <w:color w:val="0000FF" w:themeColor="hyperlink"/>
                  <w:sz w:val="24"/>
                  <w:u w:val="single"/>
                </w:rPr>
                <w:t>http://www.monster.com/geo/siteselection.aspx</w:t>
              </w:r>
            </w:hyperlink>
          </w:p>
        </w:tc>
        <w:tc>
          <w:tcPr>
            <w:tcW w:w="4252" w:type="dxa"/>
          </w:tcPr>
          <w:p w14:paraId="06A2471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sz w:val="24"/>
              </w:rPr>
              <w:t>怪兽网</w:t>
            </w:r>
            <w:r w:rsidRPr="00855F6C">
              <w:rPr>
                <w:rFonts w:asciiTheme="minorHAnsi" w:eastAsiaTheme="minorEastAsia" w:hAnsiTheme="minorHAnsi" w:cstheme="minorBidi" w:hint="eastAsia"/>
                <w:sz w:val="24"/>
              </w:rPr>
              <w:t>：</w:t>
            </w:r>
            <w:hyperlink r:id="rId17" w:history="1">
              <w:r w:rsidRPr="00855F6C">
                <w:rPr>
                  <w:rFonts w:asciiTheme="minorHAnsi" w:eastAsiaTheme="minorEastAsia" w:hAnsiTheme="minorHAnsi" w:cstheme="minorBidi"/>
                  <w:color w:val="0000FF" w:themeColor="hyperlink"/>
                  <w:sz w:val="24"/>
                  <w:u w:val="single"/>
                </w:rPr>
                <w:t>http://www.monster.com/geo/siteselection.aspx</w:t>
              </w:r>
            </w:hyperlink>
          </w:p>
        </w:tc>
      </w:tr>
      <w:tr w:rsidR="0034411E" w:rsidRPr="00855F6C" w14:paraId="1ACF17A2" w14:textId="77777777" w:rsidTr="0034411E">
        <w:tc>
          <w:tcPr>
            <w:tcW w:w="4361" w:type="dxa"/>
          </w:tcPr>
          <w:p w14:paraId="4C275491" w14:textId="77777777" w:rsidR="0034411E" w:rsidRPr="00855F6C" w:rsidRDefault="0034411E" w:rsidP="0034411E">
            <w:pPr>
              <w:rPr>
                <w:rFonts w:eastAsiaTheme="minorEastAsia"/>
                <w:sz w:val="24"/>
              </w:rPr>
            </w:pPr>
            <w:r w:rsidRPr="00855F6C">
              <w:rPr>
                <w:rFonts w:eastAsiaTheme="minorEastAsia"/>
                <w:sz w:val="24"/>
              </w:rPr>
              <w:t>Overseasjobs.com:</w:t>
            </w:r>
            <w:hyperlink r:id="rId18" w:history="1">
              <w:r w:rsidRPr="00855F6C">
                <w:rPr>
                  <w:rFonts w:eastAsiaTheme="minorEastAsia"/>
                  <w:color w:val="0000FF" w:themeColor="hyperlink"/>
                  <w:sz w:val="24"/>
                  <w:u w:val="single"/>
                </w:rPr>
                <w:t>http://www.OverseasJobs.com</w:t>
              </w:r>
            </w:hyperlink>
          </w:p>
        </w:tc>
        <w:tc>
          <w:tcPr>
            <w:tcW w:w="4252" w:type="dxa"/>
          </w:tcPr>
          <w:p w14:paraId="1BE4279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sz w:val="24"/>
              </w:rPr>
              <w:t>海外网</w:t>
            </w:r>
            <w:r w:rsidRPr="00855F6C">
              <w:rPr>
                <w:rFonts w:asciiTheme="minorHAnsi" w:eastAsiaTheme="minorEastAsia" w:hAnsiTheme="minorHAnsi" w:cstheme="minorBidi" w:hint="eastAsia"/>
                <w:sz w:val="24"/>
              </w:rPr>
              <w:t>：</w:t>
            </w:r>
            <w:hyperlink r:id="rId19" w:history="1">
              <w:r w:rsidRPr="00855F6C">
                <w:rPr>
                  <w:rFonts w:asciiTheme="minorHAnsi" w:eastAsiaTheme="minorEastAsia" w:hAnsiTheme="minorHAnsi" w:cstheme="minorBidi"/>
                  <w:color w:val="0000FF" w:themeColor="hyperlink"/>
                  <w:sz w:val="24"/>
                  <w:u w:val="single"/>
                </w:rPr>
                <w:t>http://www.OverseasJobs.com</w:t>
              </w:r>
            </w:hyperlink>
          </w:p>
        </w:tc>
      </w:tr>
      <w:tr w:rsidR="0034411E" w:rsidRPr="00855F6C" w14:paraId="123287A2" w14:textId="77777777" w:rsidTr="0034411E">
        <w:tc>
          <w:tcPr>
            <w:tcW w:w="4361" w:type="dxa"/>
          </w:tcPr>
          <w:p w14:paraId="15CA648A" w14:textId="77777777" w:rsidR="0034411E" w:rsidRPr="00855F6C" w:rsidRDefault="0034411E" w:rsidP="0034411E">
            <w:pPr>
              <w:rPr>
                <w:rFonts w:eastAsiaTheme="minorEastAsia"/>
                <w:sz w:val="24"/>
              </w:rPr>
            </w:pPr>
            <w:r w:rsidRPr="00855F6C">
              <w:rPr>
                <w:rFonts w:eastAsiaTheme="minorEastAsia"/>
                <w:sz w:val="24"/>
              </w:rPr>
              <w:t>The Riley Guide: International Job Opportunities: Resources Covering MultipleCountriesandorRegions:</w:t>
            </w:r>
            <w:hyperlink r:id="rId20" w:history="1">
              <w:r w:rsidRPr="00855F6C">
                <w:rPr>
                  <w:rFonts w:eastAsiaTheme="minorEastAsia"/>
                  <w:color w:val="0000FF" w:themeColor="hyperlink"/>
                  <w:sz w:val="24"/>
                  <w:u w:val="single"/>
                </w:rPr>
                <w:t>http://www.rileyguide.com/internat.html</w:t>
              </w:r>
            </w:hyperlink>
          </w:p>
        </w:tc>
        <w:tc>
          <w:tcPr>
            <w:tcW w:w="4252" w:type="dxa"/>
          </w:tcPr>
          <w:p w14:paraId="107FCEF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莱利指南：国际就业机会：覆盖多个国家和和地区的资源：</w:t>
            </w:r>
            <w:hyperlink r:id="rId21" w:history="1">
              <w:r w:rsidRPr="00855F6C">
                <w:rPr>
                  <w:rFonts w:asciiTheme="minorHAnsi" w:eastAsiaTheme="minorEastAsia" w:hAnsiTheme="minorHAnsi" w:cstheme="minorBidi"/>
                  <w:color w:val="0000FF" w:themeColor="hyperlink"/>
                  <w:sz w:val="24"/>
                  <w:u w:val="single"/>
                </w:rPr>
                <w:t>http://www.rileyguide.com/internat.html</w:t>
              </w:r>
            </w:hyperlink>
          </w:p>
        </w:tc>
      </w:tr>
      <w:tr w:rsidR="0034411E" w:rsidRPr="00855F6C" w14:paraId="5C85B1C7" w14:textId="77777777" w:rsidTr="0034411E">
        <w:tc>
          <w:tcPr>
            <w:tcW w:w="4361" w:type="dxa"/>
          </w:tcPr>
          <w:p w14:paraId="378A1F67" w14:textId="77777777" w:rsidR="0034411E" w:rsidRPr="00855F6C" w:rsidRDefault="0034411E" w:rsidP="0034411E">
            <w:pPr>
              <w:rPr>
                <w:rFonts w:eastAsiaTheme="minorEastAsia"/>
                <w:b/>
                <w:sz w:val="24"/>
              </w:rPr>
            </w:pPr>
            <w:r w:rsidRPr="00855F6C">
              <w:rPr>
                <w:rFonts w:eastAsiaTheme="minorEastAsia"/>
                <w:b/>
                <w:sz w:val="24"/>
              </w:rPr>
              <w:t>Understanding Four Major</w:t>
            </w:r>
            <w:r w:rsidRPr="00855F6C">
              <w:rPr>
                <w:rFonts w:eastAsiaTheme="minorEastAsia" w:hint="eastAsia"/>
                <w:b/>
                <w:sz w:val="24"/>
              </w:rPr>
              <w:t xml:space="preserve"> </w:t>
            </w:r>
            <w:r w:rsidRPr="00855F6C">
              <w:rPr>
                <w:rFonts w:eastAsiaTheme="minorEastAsia"/>
                <w:b/>
                <w:sz w:val="24"/>
              </w:rPr>
              <w:t>Ways To Look for a Position</w:t>
            </w:r>
          </w:p>
        </w:tc>
        <w:tc>
          <w:tcPr>
            <w:tcW w:w="4252" w:type="dxa"/>
          </w:tcPr>
          <w:p w14:paraId="48E38C2F"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了解求职的四种主要方法</w:t>
            </w:r>
          </w:p>
        </w:tc>
      </w:tr>
      <w:tr w:rsidR="0034411E" w:rsidRPr="00855F6C" w14:paraId="02278737" w14:textId="77777777" w:rsidTr="0034411E">
        <w:tc>
          <w:tcPr>
            <w:tcW w:w="4361" w:type="dxa"/>
          </w:tcPr>
          <w:p w14:paraId="1001FCCF" w14:textId="77777777" w:rsidR="0034411E" w:rsidRPr="00855F6C" w:rsidRDefault="0034411E" w:rsidP="0034411E">
            <w:pPr>
              <w:rPr>
                <w:rFonts w:eastAsiaTheme="minorEastAsia"/>
                <w:sz w:val="24"/>
              </w:rPr>
            </w:pPr>
            <w:r w:rsidRPr="00855F6C">
              <w:rPr>
                <w:rFonts w:eastAsiaTheme="minorEastAsia"/>
                <w:sz w:val="24"/>
              </w:rPr>
              <w:t>Once you have done your planning, you can start to look for a position. There</w:t>
            </w:r>
            <w:r w:rsidRPr="00855F6C">
              <w:rPr>
                <w:rFonts w:eastAsiaTheme="minorEastAsia" w:hint="eastAsia"/>
                <w:sz w:val="24"/>
              </w:rPr>
              <w:t xml:space="preserve"> </w:t>
            </w:r>
            <w:r w:rsidRPr="00855F6C">
              <w:rPr>
                <w:rFonts w:eastAsiaTheme="minorEastAsia"/>
                <w:sz w:val="24"/>
              </w:rPr>
              <w:t>are four major ways to find a job.</w:t>
            </w:r>
          </w:p>
        </w:tc>
        <w:tc>
          <w:tcPr>
            <w:tcW w:w="4252" w:type="dxa"/>
          </w:tcPr>
          <w:p w14:paraId="374C38B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一旦您做好了计划，您就可以开始找工作了。找工作主要有四种方法。</w:t>
            </w:r>
          </w:p>
        </w:tc>
      </w:tr>
      <w:tr w:rsidR="0034411E" w:rsidRPr="00855F6C" w14:paraId="74D376E6" w14:textId="77777777" w:rsidTr="0034411E">
        <w:tc>
          <w:tcPr>
            <w:tcW w:w="4361" w:type="dxa"/>
          </w:tcPr>
          <w:p w14:paraId="417B0333" w14:textId="77777777" w:rsidR="0034411E" w:rsidRPr="00855F6C" w:rsidRDefault="0034411E" w:rsidP="0034411E">
            <w:pPr>
              <w:rPr>
                <w:rFonts w:eastAsiaTheme="minorEastAsia"/>
                <w:sz w:val="24"/>
              </w:rPr>
            </w:pPr>
            <w:r w:rsidRPr="00855F6C">
              <w:rPr>
                <w:rFonts w:eastAsiaTheme="minorEastAsia"/>
                <w:sz w:val="24"/>
              </w:rPr>
              <w:t>Through an organization’s website. Most organizations list their job</w:t>
            </w:r>
            <w:r w:rsidRPr="00855F6C">
              <w:rPr>
                <w:rFonts w:eastAsiaTheme="minorEastAsia" w:hint="eastAsia"/>
                <w:sz w:val="24"/>
              </w:rPr>
              <w:t xml:space="preserve"> </w:t>
            </w:r>
            <w:r w:rsidRPr="00855F6C">
              <w:rPr>
                <w:rFonts w:eastAsiaTheme="minorEastAsia"/>
                <w:sz w:val="24"/>
              </w:rPr>
              <w:t>offerings in a careers section on their websites and explain how to apply. If</w:t>
            </w:r>
            <w:r w:rsidRPr="00855F6C">
              <w:rPr>
                <w:rFonts w:eastAsiaTheme="minorEastAsia" w:hint="eastAsia"/>
                <w:sz w:val="24"/>
              </w:rPr>
              <w:t xml:space="preserve"> </w:t>
            </w:r>
            <w:r w:rsidRPr="00855F6C">
              <w:rPr>
                <w:rFonts w:eastAsiaTheme="minorEastAsia"/>
                <w:sz w:val="24"/>
              </w:rPr>
              <w:t>you are interested in a particular organization, start with its own site.</w:t>
            </w:r>
          </w:p>
        </w:tc>
        <w:tc>
          <w:tcPr>
            <w:tcW w:w="4252" w:type="dxa"/>
          </w:tcPr>
          <w:p w14:paraId="27369A8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通过机构的网站。大多数机构在其网站上的“职业”部分中提供了他们的工作岗位，并解释了如何申请。如果您对一个特定机构感兴趣，请从它的网站开始。</w:t>
            </w:r>
          </w:p>
        </w:tc>
      </w:tr>
      <w:tr w:rsidR="0034411E" w:rsidRPr="00855F6C" w14:paraId="029E2D1A" w14:textId="77777777" w:rsidTr="0034411E">
        <w:tc>
          <w:tcPr>
            <w:tcW w:w="4361" w:type="dxa"/>
          </w:tcPr>
          <w:p w14:paraId="6F853C6E" w14:textId="77777777" w:rsidR="0034411E" w:rsidRPr="00855F6C" w:rsidRDefault="0034411E" w:rsidP="0034411E">
            <w:pPr>
              <w:rPr>
                <w:rFonts w:eastAsiaTheme="minorEastAsia"/>
                <w:sz w:val="24"/>
              </w:rPr>
            </w:pPr>
            <w:r w:rsidRPr="00855F6C">
              <w:rPr>
                <w:rFonts w:eastAsiaTheme="minorEastAsia"/>
                <w:sz w:val="24"/>
              </w:rPr>
              <w:lastRenderedPageBreak/>
              <w:t>Through a job board on the Internet. Job boards are sites sponsored by federal</w:t>
            </w:r>
            <w:r w:rsidRPr="00855F6C">
              <w:rPr>
                <w:rFonts w:eastAsiaTheme="minorEastAsia" w:hint="eastAsia"/>
                <w:sz w:val="24"/>
              </w:rPr>
              <w:t xml:space="preserve"> </w:t>
            </w:r>
            <w:r w:rsidRPr="00855F6C">
              <w:rPr>
                <w:rFonts w:eastAsiaTheme="minorEastAsia"/>
                <w:sz w:val="24"/>
              </w:rPr>
              <w:t>agencies, Internet service providers, and private organizations. Some sites</w:t>
            </w:r>
            <w:r w:rsidRPr="00855F6C">
              <w:rPr>
                <w:rFonts w:eastAsiaTheme="minorEastAsia" w:hint="eastAsia"/>
                <w:sz w:val="24"/>
              </w:rPr>
              <w:t xml:space="preserve"> </w:t>
            </w:r>
            <w:r w:rsidRPr="00855F6C">
              <w:rPr>
                <w:rFonts w:eastAsiaTheme="minorEastAsia"/>
                <w:sz w:val="24"/>
              </w:rPr>
              <w:t>merely list positions; you respond to such listings by email. Other sites let</w:t>
            </w:r>
            <w:r w:rsidRPr="00855F6C">
              <w:rPr>
                <w:rFonts w:eastAsiaTheme="minorEastAsia" w:hint="eastAsia"/>
                <w:sz w:val="24"/>
              </w:rPr>
              <w:t xml:space="preserve"> </w:t>
            </w:r>
            <w:r w:rsidRPr="00855F6C">
              <w:rPr>
                <w:rFonts w:eastAsiaTheme="minorEastAsia"/>
                <w:sz w:val="24"/>
              </w:rPr>
              <w:t>you upload your résumé electronically, so that employers can get in touch</w:t>
            </w:r>
            <w:r w:rsidRPr="00855F6C">
              <w:rPr>
                <w:rFonts w:eastAsiaTheme="minorEastAsia" w:hint="eastAsia"/>
                <w:sz w:val="24"/>
              </w:rPr>
              <w:t xml:space="preserve"> </w:t>
            </w:r>
            <w:r w:rsidRPr="00855F6C">
              <w:rPr>
                <w:rFonts w:eastAsiaTheme="minorEastAsia"/>
                <w:sz w:val="24"/>
              </w:rPr>
              <w:t>with you. Some job boards offer resources on how to prepare job-application</w:t>
            </w:r>
            <w:r w:rsidRPr="00855F6C">
              <w:rPr>
                <w:rFonts w:eastAsiaTheme="minorEastAsia" w:hint="eastAsia"/>
                <w:sz w:val="24"/>
              </w:rPr>
              <w:t xml:space="preserve"> </w:t>
            </w:r>
            <w:r w:rsidRPr="00855F6C">
              <w:rPr>
                <w:rFonts w:eastAsiaTheme="minorEastAsia"/>
                <w:sz w:val="24"/>
              </w:rPr>
              <w:t>materials; others do not. Among the biggest job boards are the following:</w:t>
            </w:r>
          </w:p>
        </w:tc>
        <w:tc>
          <w:tcPr>
            <w:tcW w:w="4252" w:type="dxa"/>
          </w:tcPr>
          <w:p w14:paraId="656C30E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通过互联网上的招聘网站。招聘网站是由联邦机构、互联网服务提供商和私人组织赞助的网站。有些网站只列出职位；您可以通过电子邮件回复。其他网站允许您以电子方式上传简历，这样雇主就可以与您取得联系。有些招聘网站会提供如何准备工作申请材料的资源，而另一些则没有。以下是最大的招聘网站：</w:t>
            </w:r>
          </w:p>
        </w:tc>
      </w:tr>
      <w:tr w:rsidR="0034411E" w:rsidRPr="00855F6C" w14:paraId="058BB9CC" w14:textId="77777777" w:rsidTr="0034411E">
        <w:tc>
          <w:tcPr>
            <w:tcW w:w="4361" w:type="dxa"/>
          </w:tcPr>
          <w:p w14:paraId="0934DD9F"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AfterCollege</w:t>
            </w:r>
          </w:p>
        </w:tc>
        <w:tc>
          <w:tcPr>
            <w:tcW w:w="4252" w:type="dxa"/>
          </w:tcPr>
          <w:p w14:paraId="4C26BF75"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——毕业生网</w:t>
            </w:r>
          </w:p>
        </w:tc>
      </w:tr>
      <w:tr w:rsidR="0034411E" w:rsidRPr="00855F6C" w14:paraId="75F0A55B" w14:textId="77777777" w:rsidTr="0034411E">
        <w:tc>
          <w:tcPr>
            <w:tcW w:w="4361" w:type="dxa"/>
          </w:tcPr>
          <w:p w14:paraId="5C638A8B"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CareerBuilder</w:t>
            </w:r>
          </w:p>
        </w:tc>
        <w:tc>
          <w:tcPr>
            <w:tcW w:w="4252" w:type="dxa"/>
          </w:tcPr>
          <w:p w14:paraId="71C6E29D"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——凯业必达网</w:t>
            </w:r>
          </w:p>
        </w:tc>
      </w:tr>
      <w:tr w:rsidR="0034411E" w:rsidRPr="00855F6C" w14:paraId="7513F898" w14:textId="77777777" w:rsidTr="0034411E">
        <w:tc>
          <w:tcPr>
            <w:tcW w:w="4361" w:type="dxa"/>
          </w:tcPr>
          <w:p w14:paraId="2C048BDF"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CareerMag</w:t>
            </w:r>
          </w:p>
        </w:tc>
        <w:tc>
          <w:tcPr>
            <w:tcW w:w="4252" w:type="dxa"/>
          </w:tcPr>
          <w:p w14:paraId="4576AE92"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——美格工作网</w:t>
            </w:r>
          </w:p>
        </w:tc>
      </w:tr>
      <w:tr w:rsidR="0034411E" w:rsidRPr="00855F6C" w14:paraId="1CEADCC1" w14:textId="77777777" w:rsidTr="0034411E">
        <w:tc>
          <w:tcPr>
            <w:tcW w:w="4361" w:type="dxa"/>
          </w:tcPr>
          <w:p w14:paraId="1A34CC18"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CareerOneStop (sponsored by the U.S. Department of Labor)</w:t>
            </w:r>
          </w:p>
        </w:tc>
        <w:tc>
          <w:tcPr>
            <w:tcW w:w="4252" w:type="dxa"/>
          </w:tcPr>
          <w:p w14:paraId="76866558"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——万业平网（由美国劳工部赞助）</w:t>
            </w:r>
          </w:p>
        </w:tc>
      </w:tr>
      <w:tr w:rsidR="0034411E" w:rsidRPr="00855F6C" w14:paraId="4B5B85A5" w14:textId="77777777" w:rsidTr="0034411E">
        <w:tc>
          <w:tcPr>
            <w:tcW w:w="4361" w:type="dxa"/>
          </w:tcPr>
          <w:p w14:paraId="79238E49"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Indeed.com (a metasearch engine for job seekers)</w:t>
            </w:r>
          </w:p>
        </w:tc>
        <w:tc>
          <w:tcPr>
            <w:tcW w:w="4252" w:type="dxa"/>
          </w:tcPr>
          <w:p w14:paraId="64166CDF"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——英递网（面向求职者的元搜索引擎）</w:t>
            </w:r>
          </w:p>
        </w:tc>
      </w:tr>
      <w:tr w:rsidR="0034411E" w:rsidRPr="00855F6C" w14:paraId="0A631CD7" w14:textId="77777777" w:rsidTr="0034411E">
        <w:tc>
          <w:tcPr>
            <w:tcW w:w="4361" w:type="dxa"/>
          </w:tcPr>
          <w:p w14:paraId="1122F498"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Monster</w:t>
            </w:r>
          </w:p>
        </w:tc>
        <w:tc>
          <w:tcPr>
            <w:tcW w:w="4252" w:type="dxa"/>
          </w:tcPr>
          <w:p w14:paraId="050E230B"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——怪兽网</w:t>
            </w:r>
          </w:p>
        </w:tc>
      </w:tr>
      <w:tr w:rsidR="0034411E" w:rsidRPr="00855F6C" w14:paraId="4EE5C76B" w14:textId="77777777" w:rsidTr="0034411E">
        <w:tc>
          <w:tcPr>
            <w:tcW w:w="4361" w:type="dxa"/>
          </w:tcPr>
          <w:p w14:paraId="17560E4B" w14:textId="77777777" w:rsidR="0034411E" w:rsidRPr="00855F6C" w:rsidRDefault="0034411E" w:rsidP="0034411E">
            <w:pPr>
              <w:rPr>
                <w:rFonts w:eastAsiaTheme="minorEastAsia"/>
                <w:sz w:val="24"/>
              </w:rPr>
            </w:pPr>
            <w:r w:rsidRPr="00855F6C">
              <w:rPr>
                <w:rFonts w:eastAsiaTheme="minorEastAsia"/>
                <w:sz w:val="24"/>
              </w:rPr>
              <w:t>One caution about using job boards: once you upload your résumé to an</w:t>
            </w:r>
            <w:r w:rsidRPr="00855F6C">
              <w:rPr>
                <w:rFonts w:eastAsiaTheme="minorEastAsia" w:hint="eastAsia"/>
                <w:sz w:val="24"/>
              </w:rPr>
              <w:t xml:space="preserve"> </w:t>
            </w:r>
            <w:r w:rsidRPr="00855F6C">
              <w:rPr>
                <w:rFonts w:eastAsiaTheme="minorEastAsia"/>
                <w:sz w:val="24"/>
              </w:rPr>
              <w:t>Internet site, you probably have lost control of it. Here are four questions</w:t>
            </w:r>
            <w:r w:rsidRPr="00855F6C">
              <w:rPr>
                <w:rFonts w:eastAsiaTheme="minorEastAsia" w:hint="eastAsia"/>
                <w:sz w:val="24"/>
              </w:rPr>
              <w:t xml:space="preserve"> </w:t>
            </w:r>
            <w:r w:rsidRPr="00855F6C">
              <w:rPr>
                <w:rFonts w:eastAsiaTheme="minorEastAsia"/>
                <w:sz w:val="24"/>
              </w:rPr>
              <w:t>to consider before you post to a job board:</w:t>
            </w:r>
          </w:p>
        </w:tc>
        <w:tc>
          <w:tcPr>
            <w:tcW w:w="4252" w:type="dxa"/>
          </w:tcPr>
          <w:p w14:paraId="5B6F10D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使用招聘网站时要注意一点：一旦您把简历上传到网站上，您可能已经失去了对它的控制。在发布到招聘网站之前，有四个问题需要考虑：</w:t>
            </w:r>
          </w:p>
        </w:tc>
      </w:tr>
      <w:tr w:rsidR="0034411E" w:rsidRPr="00855F6C" w14:paraId="7C1ECD8B" w14:textId="77777777" w:rsidTr="0034411E">
        <w:tc>
          <w:tcPr>
            <w:tcW w:w="4361" w:type="dxa"/>
          </w:tcPr>
          <w:p w14:paraId="6020405E"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Who has access to your résumé? You might want to remove your home</w:t>
            </w:r>
            <w:r w:rsidRPr="00855F6C">
              <w:rPr>
                <w:rFonts w:eastAsiaTheme="minorEastAsia" w:hint="eastAsia"/>
                <w:sz w:val="24"/>
              </w:rPr>
              <w:t xml:space="preserve"> </w:t>
            </w:r>
            <w:r w:rsidRPr="00855F6C">
              <w:rPr>
                <w:rFonts w:eastAsiaTheme="minorEastAsia"/>
                <w:sz w:val="24"/>
              </w:rPr>
              <w:t>address and phone number from it if anyone can view it.</w:t>
            </w:r>
          </w:p>
        </w:tc>
        <w:tc>
          <w:tcPr>
            <w:tcW w:w="4252" w:type="dxa"/>
          </w:tcPr>
          <w:p w14:paraId="5052309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——谁有权查阅您的简历？如果任何人都可以查看，那么您可能要从其中删除您的家庭住址和电话号码。</w:t>
            </w:r>
          </w:p>
        </w:tc>
      </w:tr>
      <w:tr w:rsidR="0034411E" w:rsidRPr="00855F6C" w14:paraId="2FE5E213" w14:textId="77777777" w:rsidTr="0034411E">
        <w:tc>
          <w:tcPr>
            <w:tcW w:w="4361" w:type="dxa"/>
          </w:tcPr>
          <w:p w14:paraId="44C052A5"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How will you know if an employer requests your résumé? Will you be</w:t>
            </w:r>
            <w:r w:rsidRPr="00855F6C">
              <w:rPr>
                <w:rFonts w:eastAsiaTheme="minorEastAsia" w:hint="eastAsia"/>
                <w:sz w:val="24"/>
              </w:rPr>
              <w:t xml:space="preserve"> </w:t>
            </w:r>
            <w:r w:rsidRPr="00855F6C">
              <w:rPr>
                <w:rFonts w:eastAsiaTheme="minorEastAsia"/>
                <w:sz w:val="24"/>
              </w:rPr>
              <w:t>notified by the job board?</w:t>
            </w:r>
          </w:p>
        </w:tc>
        <w:tc>
          <w:tcPr>
            <w:tcW w:w="4252" w:type="dxa"/>
          </w:tcPr>
          <w:p w14:paraId="212F553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——如果雇主要您的简历，您如何得知？招聘网站会通知您吗？</w:t>
            </w:r>
          </w:p>
        </w:tc>
      </w:tr>
      <w:tr w:rsidR="0034411E" w:rsidRPr="00855F6C" w14:paraId="301B6EEA" w14:textId="77777777" w:rsidTr="0034411E">
        <w:tc>
          <w:tcPr>
            <w:tcW w:w="4361" w:type="dxa"/>
          </w:tcPr>
          <w:p w14:paraId="211EAF5F"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Can your current employer see your résumé? If your employer discovers that</w:t>
            </w:r>
            <w:r w:rsidRPr="00855F6C">
              <w:rPr>
                <w:rFonts w:eastAsiaTheme="minorEastAsia" w:hint="eastAsia"/>
                <w:sz w:val="24"/>
              </w:rPr>
              <w:t xml:space="preserve"> </w:t>
            </w:r>
            <w:r w:rsidRPr="00855F6C">
              <w:rPr>
                <w:rFonts w:eastAsiaTheme="minorEastAsia"/>
                <w:sz w:val="24"/>
              </w:rPr>
              <w:t>you are looking for a new job, your current position could be in jeopardy.</w:t>
            </w:r>
          </w:p>
        </w:tc>
        <w:tc>
          <w:tcPr>
            <w:tcW w:w="4252" w:type="dxa"/>
          </w:tcPr>
          <w:p w14:paraId="313A996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——您现在的雇主能看到您的简历吗？如果您的雇主发现您正在寻找一份新工作，那么您现在的职位岌岌可危。</w:t>
            </w:r>
          </w:p>
        </w:tc>
      </w:tr>
      <w:tr w:rsidR="0034411E" w:rsidRPr="00855F6C" w14:paraId="2FC89594" w14:textId="77777777" w:rsidTr="0034411E">
        <w:tc>
          <w:tcPr>
            <w:tcW w:w="4361" w:type="dxa"/>
          </w:tcPr>
          <w:p w14:paraId="277ADBD4"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Can you update your résumé at no cost? Some job boards charge you</w:t>
            </w:r>
            <w:r w:rsidRPr="00855F6C">
              <w:rPr>
                <w:rFonts w:eastAsiaTheme="minorEastAsia" w:hint="eastAsia"/>
                <w:sz w:val="24"/>
              </w:rPr>
              <w:t xml:space="preserve"> </w:t>
            </w:r>
            <w:r w:rsidRPr="00855F6C">
              <w:rPr>
                <w:rFonts w:eastAsiaTheme="minorEastAsia"/>
                <w:sz w:val="24"/>
              </w:rPr>
              <w:t>each time you update your résumé.</w:t>
            </w:r>
          </w:p>
        </w:tc>
        <w:tc>
          <w:tcPr>
            <w:tcW w:w="4252" w:type="dxa"/>
          </w:tcPr>
          <w:p w14:paraId="2F501F2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——您能免费更新您的简历吗？有些招聘网站会在您每次更新简历时向您收费。</w:t>
            </w:r>
          </w:p>
        </w:tc>
      </w:tr>
      <w:tr w:rsidR="0034411E" w:rsidRPr="00855F6C" w14:paraId="20F7F72B" w14:textId="77777777" w:rsidTr="0034411E">
        <w:tc>
          <w:tcPr>
            <w:tcW w:w="4361" w:type="dxa"/>
          </w:tcPr>
          <w:p w14:paraId="3D1F2A41" w14:textId="77777777" w:rsidR="0034411E" w:rsidRPr="00855F6C" w:rsidRDefault="0034411E" w:rsidP="0034411E">
            <w:pPr>
              <w:rPr>
                <w:rFonts w:eastAsiaTheme="minorEastAsia"/>
                <w:sz w:val="24"/>
              </w:rPr>
            </w:pPr>
            <w:r w:rsidRPr="00855F6C">
              <w:rPr>
                <w:rFonts w:eastAsiaTheme="minorEastAsia"/>
                <w:sz w:val="24"/>
              </w:rPr>
              <w:t>Through your network. A relative or an acquaintance can exert influence</w:t>
            </w:r>
            <w:r w:rsidRPr="00855F6C">
              <w:rPr>
                <w:rFonts w:eastAsiaTheme="minorEastAsia" w:hint="eastAsia"/>
                <w:sz w:val="24"/>
              </w:rPr>
              <w:t xml:space="preserve"> </w:t>
            </w:r>
            <w:r w:rsidRPr="00855F6C">
              <w:rPr>
                <w:rFonts w:eastAsiaTheme="minorEastAsia"/>
                <w:sz w:val="24"/>
              </w:rPr>
              <w:t>to help you get a job, or at least point out a new position. Other good</w:t>
            </w:r>
            <w:r w:rsidRPr="00855F6C">
              <w:rPr>
                <w:rFonts w:eastAsiaTheme="minorEastAsia" w:hint="eastAsia"/>
                <w:sz w:val="24"/>
              </w:rPr>
              <w:t xml:space="preserve"> </w:t>
            </w:r>
            <w:r w:rsidRPr="00855F6C">
              <w:rPr>
                <w:rFonts w:eastAsiaTheme="minorEastAsia"/>
                <w:sz w:val="24"/>
              </w:rPr>
              <w:t>contacts include past employers and professors. Also consider becoming</w:t>
            </w:r>
            <w:r w:rsidRPr="00855F6C">
              <w:rPr>
                <w:rFonts w:eastAsiaTheme="minorEastAsia" w:hint="eastAsia"/>
                <w:sz w:val="24"/>
              </w:rPr>
              <w:t xml:space="preserve"> </w:t>
            </w:r>
            <w:r w:rsidRPr="00855F6C">
              <w:rPr>
                <w:rFonts w:eastAsiaTheme="minorEastAsia"/>
                <w:sz w:val="24"/>
              </w:rPr>
              <w:t xml:space="preserve">active in the student chapter of a </w:t>
            </w:r>
            <w:r w:rsidRPr="00855F6C">
              <w:rPr>
                <w:rFonts w:eastAsiaTheme="minorEastAsia"/>
                <w:sz w:val="24"/>
              </w:rPr>
              <w:lastRenderedPageBreak/>
              <w:t>professional organization in your field,</w:t>
            </w:r>
            <w:r w:rsidRPr="00855F6C">
              <w:rPr>
                <w:rFonts w:eastAsiaTheme="minorEastAsia" w:hint="eastAsia"/>
                <w:sz w:val="24"/>
              </w:rPr>
              <w:t xml:space="preserve"> </w:t>
            </w:r>
            <w:r w:rsidRPr="00855F6C">
              <w:rPr>
                <w:rFonts w:eastAsiaTheme="minorEastAsia"/>
                <w:sz w:val="24"/>
              </w:rPr>
              <w:t>through which you can meet professionals in your local area. Many</w:t>
            </w:r>
            <w:r w:rsidRPr="00855F6C">
              <w:rPr>
                <w:rFonts w:eastAsiaTheme="minorEastAsia" w:hint="eastAsia"/>
                <w:sz w:val="24"/>
              </w:rPr>
              <w:t xml:space="preserve"> </w:t>
            </w:r>
            <w:r w:rsidRPr="00855F6C">
              <w:rPr>
                <w:rFonts w:eastAsiaTheme="minorEastAsia"/>
                <w:sz w:val="24"/>
              </w:rPr>
              <w:t>people use Twitter, Facebook, and—in particular—LinkedIn to connect</w:t>
            </w:r>
            <w:r w:rsidRPr="00855F6C">
              <w:rPr>
                <w:rFonts w:eastAsiaTheme="minorEastAsia" w:hint="eastAsia"/>
                <w:sz w:val="24"/>
              </w:rPr>
              <w:t xml:space="preserve"> </w:t>
            </w:r>
            <w:r w:rsidRPr="00855F6C">
              <w:rPr>
                <w:rFonts w:eastAsiaTheme="minorEastAsia"/>
                <w:sz w:val="24"/>
              </w:rPr>
              <w:t>with their contacts, as well as to try to identify hiring officers and other</w:t>
            </w:r>
            <w:r w:rsidRPr="00855F6C">
              <w:rPr>
                <w:rFonts w:eastAsiaTheme="minorEastAsia" w:hint="eastAsia"/>
                <w:sz w:val="24"/>
              </w:rPr>
              <w:t xml:space="preserve"> </w:t>
            </w:r>
            <w:r w:rsidRPr="00855F6C">
              <w:rPr>
                <w:rFonts w:eastAsiaTheme="minorEastAsia"/>
                <w:sz w:val="24"/>
              </w:rPr>
              <w:t>professionals who can help them apply. Figure 15.2 shows an excerpt from</w:t>
            </w:r>
            <w:r w:rsidRPr="00855F6C">
              <w:rPr>
                <w:rFonts w:eastAsiaTheme="minorEastAsia" w:hint="eastAsia"/>
                <w:sz w:val="24"/>
              </w:rPr>
              <w:t xml:space="preserve"> </w:t>
            </w:r>
            <w:r w:rsidRPr="00855F6C">
              <w:rPr>
                <w:rFonts w:eastAsiaTheme="minorEastAsia"/>
                <w:sz w:val="24"/>
              </w:rPr>
              <w:t>one professional’s LinkedIn profile.</w:t>
            </w:r>
          </w:p>
        </w:tc>
        <w:tc>
          <w:tcPr>
            <w:tcW w:w="4252" w:type="dxa"/>
          </w:tcPr>
          <w:p w14:paraId="6FA4D12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通过您的人际网络。亲戚或熟人可以发挥影响力来帮助您找到工作，或者至少指出新的职位。其他良好的人脉包括过去的雇主和教授。</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还可以考虑在您所在领域的专业组织的学生部门中变得活跃起来，通过它您可以结识本地专</w:t>
            </w:r>
            <w:r w:rsidRPr="00855F6C">
              <w:rPr>
                <w:rFonts w:asciiTheme="minorHAnsi" w:eastAsiaTheme="minorEastAsia" w:hAnsiTheme="minorHAnsi" w:cstheme="minorBidi" w:hint="eastAsia"/>
                <w:sz w:val="24"/>
              </w:rPr>
              <w:lastRenderedPageBreak/>
              <w:t>家。许多人使用推特、脸书，特别是领英与他们的联系人建立联系，并试图找出能够帮助他们申请的招聘官和其他专业人士。图</w:t>
            </w:r>
            <w:r w:rsidRPr="00855F6C">
              <w:rPr>
                <w:rFonts w:asciiTheme="minorHAnsi" w:eastAsiaTheme="minorEastAsia" w:hAnsiTheme="minorHAnsi" w:cstheme="minorBidi" w:hint="eastAsia"/>
                <w:sz w:val="24"/>
              </w:rPr>
              <w:t>15.2</w:t>
            </w:r>
            <w:r w:rsidRPr="00855F6C">
              <w:rPr>
                <w:rFonts w:asciiTheme="minorHAnsi" w:eastAsiaTheme="minorEastAsia" w:hAnsiTheme="minorHAnsi" w:cstheme="minorBidi" w:hint="eastAsia"/>
                <w:sz w:val="24"/>
              </w:rPr>
              <w:t>显示了一位专业人士的领英简介摘录。</w:t>
            </w:r>
          </w:p>
        </w:tc>
      </w:tr>
      <w:tr w:rsidR="0034411E" w:rsidRPr="00855F6C" w14:paraId="70708A55" w14:textId="77777777" w:rsidTr="0034411E">
        <w:tc>
          <w:tcPr>
            <w:tcW w:w="4361" w:type="dxa"/>
          </w:tcPr>
          <w:p w14:paraId="63D20329" w14:textId="77777777" w:rsidR="0034411E" w:rsidRPr="00855F6C" w:rsidRDefault="0034411E" w:rsidP="0034411E">
            <w:pPr>
              <w:rPr>
                <w:rFonts w:eastAsiaTheme="minorEastAsia"/>
                <w:sz w:val="24"/>
              </w:rPr>
            </w:pPr>
            <w:r w:rsidRPr="00855F6C">
              <w:rPr>
                <w:rFonts w:eastAsiaTheme="minorEastAsia"/>
                <w:sz w:val="24"/>
              </w:rPr>
              <w:lastRenderedPageBreak/>
              <w:t>Everything in this excerpt from</w:t>
            </w:r>
            <w:r w:rsidRPr="00855F6C">
              <w:rPr>
                <w:rFonts w:eastAsiaTheme="minorEastAsia" w:hint="eastAsia"/>
                <w:sz w:val="24"/>
              </w:rPr>
              <w:t xml:space="preserve"> </w:t>
            </w:r>
            <w:r w:rsidRPr="00855F6C">
              <w:rPr>
                <w:rFonts w:eastAsiaTheme="minorEastAsia"/>
                <w:sz w:val="24"/>
              </w:rPr>
              <w:t>Joseph Cauteruccio’s LinkedIn</w:t>
            </w:r>
            <w:r w:rsidRPr="00855F6C">
              <w:rPr>
                <w:rFonts w:eastAsiaTheme="minorEastAsia" w:hint="eastAsia"/>
                <w:sz w:val="24"/>
              </w:rPr>
              <w:t xml:space="preserve"> </w:t>
            </w:r>
            <w:r w:rsidRPr="00855F6C">
              <w:rPr>
                <w:rFonts w:eastAsiaTheme="minorEastAsia"/>
                <w:sz w:val="24"/>
              </w:rPr>
              <w:t>profile makes the argument that</w:t>
            </w:r>
            <w:r w:rsidRPr="00855F6C">
              <w:rPr>
                <w:rFonts w:eastAsiaTheme="minorEastAsia" w:hint="eastAsia"/>
                <w:sz w:val="24"/>
              </w:rPr>
              <w:t xml:space="preserve"> </w:t>
            </w:r>
            <w:r w:rsidRPr="00855F6C">
              <w:rPr>
                <w:rFonts w:eastAsiaTheme="minorEastAsia"/>
                <w:sz w:val="24"/>
              </w:rPr>
              <w:t>he is talented, hard-working, and</w:t>
            </w:r>
            <w:r w:rsidRPr="00855F6C">
              <w:rPr>
                <w:rFonts w:eastAsiaTheme="minorEastAsia" w:hint="eastAsia"/>
                <w:sz w:val="24"/>
              </w:rPr>
              <w:t xml:space="preserve"> </w:t>
            </w:r>
            <w:r w:rsidRPr="00855F6C">
              <w:rPr>
                <w:rFonts w:eastAsiaTheme="minorEastAsia"/>
                <w:sz w:val="24"/>
              </w:rPr>
              <w:t>ambitious.</w:t>
            </w:r>
          </w:p>
        </w:tc>
        <w:tc>
          <w:tcPr>
            <w:tcW w:w="4252" w:type="dxa"/>
          </w:tcPr>
          <w:p w14:paraId="0AD0343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摘录自约瑟夫·考特鲁乔的领英个人资料，其中的所有内容都证明了他才华横溢，工作勤奋且雄心勃勃。</w:t>
            </w:r>
          </w:p>
        </w:tc>
      </w:tr>
      <w:tr w:rsidR="0034411E" w:rsidRPr="00855F6C" w14:paraId="6C2B185C" w14:textId="77777777" w:rsidTr="0034411E">
        <w:tc>
          <w:tcPr>
            <w:tcW w:w="4361" w:type="dxa"/>
          </w:tcPr>
          <w:p w14:paraId="2877C2FC" w14:textId="77777777" w:rsidR="0034411E" w:rsidRPr="00855F6C" w:rsidRDefault="0034411E" w:rsidP="0034411E">
            <w:pPr>
              <w:rPr>
                <w:rFonts w:eastAsiaTheme="minorEastAsia"/>
                <w:sz w:val="24"/>
              </w:rPr>
            </w:pPr>
            <w:r w:rsidRPr="00855F6C">
              <w:rPr>
                <w:rFonts w:eastAsiaTheme="minorEastAsia"/>
                <w:sz w:val="24"/>
              </w:rPr>
              <w:t>Although the photograph was not</w:t>
            </w:r>
            <w:r w:rsidRPr="00855F6C">
              <w:rPr>
                <w:rFonts w:eastAsiaTheme="minorEastAsia" w:hint="eastAsia"/>
                <w:sz w:val="24"/>
              </w:rPr>
              <w:t xml:space="preserve"> </w:t>
            </w:r>
            <w:r w:rsidRPr="00855F6C">
              <w:rPr>
                <w:rFonts w:eastAsiaTheme="minorEastAsia"/>
                <w:sz w:val="24"/>
              </w:rPr>
              <w:t>taken by a professional, Joseph</w:t>
            </w:r>
            <w:r w:rsidRPr="00855F6C">
              <w:rPr>
                <w:rFonts w:eastAsiaTheme="minorEastAsia" w:hint="eastAsia"/>
                <w:sz w:val="24"/>
              </w:rPr>
              <w:t xml:space="preserve"> </w:t>
            </w:r>
            <w:r w:rsidRPr="00855F6C">
              <w:rPr>
                <w:rFonts w:eastAsiaTheme="minorEastAsia"/>
                <w:sz w:val="24"/>
              </w:rPr>
              <w:t>dressed professionally and looks as</w:t>
            </w:r>
            <w:r w:rsidRPr="00855F6C">
              <w:rPr>
                <w:rFonts w:eastAsiaTheme="minorEastAsia" w:hint="eastAsia"/>
                <w:sz w:val="24"/>
              </w:rPr>
              <w:t xml:space="preserve"> </w:t>
            </w:r>
            <w:r w:rsidRPr="00855F6C">
              <w:rPr>
                <w:rFonts w:eastAsiaTheme="minorEastAsia"/>
                <w:sz w:val="24"/>
              </w:rPr>
              <w:t>if he’s eager to get into the office</w:t>
            </w:r>
            <w:r w:rsidRPr="00855F6C">
              <w:rPr>
                <w:rFonts w:eastAsiaTheme="minorEastAsia" w:hint="eastAsia"/>
                <w:sz w:val="24"/>
              </w:rPr>
              <w:t xml:space="preserve"> </w:t>
            </w:r>
            <w:r w:rsidRPr="00855F6C">
              <w:rPr>
                <w:rFonts w:eastAsiaTheme="minorEastAsia"/>
                <w:sz w:val="24"/>
              </w:rPr>
              <w:t>and get to work</w:t>
            </w:r>
            <w:r w:rsidRPr="00855F6C">
              <w:rPr>
                <w:rFonts w:eastAsiaTheme="minorEastAsia" w:hint="eastAsia"/>
                <w:sz w:val="24"/>
              </w:rPr>
              <w:t>.</w:t>
            </w:r>
          </w:p>
        </w:tc>
        <w:tc>
          <w:tcPr>
            <w:tcW w:w="4252" w:type="dxa"/>
          </w:tcPr>
          <w:p w14:paraId="15800AC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尽管照片不是由专业人士拍摄的，但约瑟夫穿着正式，看上去他渴望进入办公室并开始工作。</w:t>
            </w:r>
          </w:p>
        </w:tc>
      </w:tr>
      <w:tr w:rsidR="0034411E" w:rsidRPr="00855F6C" w14:paraId="43A5C567" w14:textId="77777777" w:rsidTr="0034411E">
        <w:tc>
          <w:tcPr>
            <w:tcW w:w="4361" w:type="dxa"/>
          </w:tcPr>
          <w:p w14:paraId="4C5282F9" w14:textId="77777777" w:rsidR="0034411E" w:rsidRPr="00855F6C" w:rsidRDefault="0034411E" w:rsidP="0034411E">
            <w:pPr>
              <w:rPr>
                <w:rFonts w:eastAsiaTheme="minorEastAsia"/>
                <w:sz w:val="24"/>
              </w:rPr>
            </w:pPr>
            <w:r w:rsidRPr="00855F6C">
              <w:rPr>
                <w:rFonts w:eastAsiaTheme="minorEastAsia"/>
                <w:sz w:val="24"/>
              </w:rPr>
              <w:t>The summary statement includes</w:t>
            </w:r>
            <w:r w:rsidRPr="00855F6C">
              <w:rPr>
                <w:rFonts w:eastAsiaTheme="minorEastAsia" w:hint="eastAsia"/>
                <w:sz w:val="24"/>
              </w:rPr>
              <w:t xml:space="preserve"> </w:t>
            </w:r>
            <w:r w:rsidRPr="00855F6C">
              <w:rPr>
                <w:rFonts w:eastAsiaTheme="minorEastAsia"/>
                <w:sz w:val="24"/>
              </w:rPr>
              <w:t>a paragraph describing his major</w:t>
            </w:r>
            <w:r w:rsidRPr="00855F6C">
              <w:rPr>
                <w:rFonts w:eastAsiaTheme="minorEastAsia" w:hint="eastAsia"/>
                <w:sz w:val="24"/>
              </w:rPr>
              <w:t xml:space="preserve"> </w:t>
            </w:r>
            <w:r w:rsidRPr="00855F6C">
              <w:rPr>
                <w:rFonts w:eastAsiaTheme="minorEastAsia"/>
                <w:sz w:val="24"/>
              </w:rPr>
              <w:t>responsibilities and a summary of</w:t>
            </w:r>
            <w:r w:rsidRPr="00855F6C">
              <w:rPr>
                <w:rFonts w:eastAsiaTheme="minorEastAsia" w:hint="eastAsia"/>
                <w:sz w:val="24"/>
              </w:rPr>
              <w:t xml:space="preserve"> </w:t>
            </w:r>
            <w:r w:rsidRPr="00855F6C">
              <w:rPr>
                <w:rFonts w:eastAsiaTheme="minorEastAsia"/>
                <w:sz w:val="24"/>
              </w:rPr>
              <w:t>his educational credentials. Note</w:t>
            </w:r>
            <w:r w:rsidRPr="00855F6C">
              <w:rPr>
                <w:rFonts w:eastAsiaTheme="minorEastAsia" w:hint="eastAsia"/>
                <w:sz w:val="24"/>
              </w:rPr>
              <w:t xml:space="preserve"> </w:t>
            </w:r>
            <w:r w:rsidRPr="00855F6C">
              <w:rPr>
                <w:rFonts w:eastAsiaTheme="minorEastAsia"/>
                <w:sz w:val="24"/>
              </w:rPr>
              <w:t>that Joseph also includes a number</w:t>
            </w:r>
            <w:r w:rsidRPr="00855F6C">
              <w:rPr>
                <w:rFonts w:eastAsiaTheme="minorEastAsia" w:hint="eastAsia"/>
                <w:sz w:val="24"/>
              </w:rPr>
              <w:t xml:space="preserve"> </w:t>
            </w:r>
            <w:r w:rsidRPr="00855F6C">
              <w:rPr>
                <w:rFonts w:eastAsiaTheme="minorEastAsia"/>
                <w:sz w:val="24"/>
              </w:rPr>
              <w:t>of keywords categorized under</w:t>
            </w:r>
            <w:r w:rsidRPr="00855F6C">
              <w:rPr>
                <w:rFonts w:eastAsiaTheme="minorEastAsia" w:hint="eastAsia"/>
                <w:sz w:val="24"/>
              </w:rPr>
              <w:t xml:space="preserve"> </w:t>
            </w:r>
            <w:r w:rsidRPr="00855F6C">
              <w:rPr>
                <w:rFonts w:eastAsiaTheme="minorEastAsia" w:hint="eastAsia"/>
                <w:sz w:val="24"/>
              </w:rPr>
              <w:t>“</w:t>
            </w:r>
            <w:r w:rsidRPr="00855F6C">
              <w:rPr>
                <w:rFonts w:eastAsiaTheme="minorEastAsia"/>
                <w:sz w:val="24"/>
              </w:rPr>
              <w:t>Specialties” and “Programming</w:t>
            </w:r>
            <w:r w:rsidRPr="00855F6C">
              <w:rPr>
                <w:rFonts w:eastAsiaTheme="minorEastAsia" w:hint="eastAsia"/>
                <w:sz w:val="24"/>
              </w:rPr>
              <w:t xml:space="preserve"> </w:t>
            </w:r>
            <w:r w:rsidRPr="00855F6C">
              <w:rPr>
                <w:rFonts w:eastAsiaTheme="minorEastAsia"/>
                <w:sz w:val="24"/>
              </w:rPr>
              <w:t>Languages.” These keywords will</w:t>
            </w:r>
            <w:r w:rsidRPr="00855F6C">
              <w:rPr>
                <w:rFonts w:eastAsiaTheme="minorEastAsia" w:hint="eastAsia"/>
                <w:sz w:val="24"/>
              </w:rPr>
              <w:t xml:space="preserve"> </w:t>
            </w:r>
            <w:r w:rsidRPr="00855F6C">
              <w:rPr>
                <w:rFonts w:eastAsiaTheme="minorEastAsia"/>
                <w:sz w:val="24"/>
              </w:rPr>
              <w:t>help potential employers locate his</w:t>
            </w:r>
            <w:r w:rsidRPr="00855F6C">
              <w:rPr>
                <w:rFonts w:eastAsiaTheme="minorEastAsia" w:hint="eastAsia"/>
                <w:sz w:val="24"/>
              </w:rPr>
              <w:t xml:space="preserve"> </w:t>
            </w:r>
            <w:r w:rsidRPr="00855F6C">
              <w:rPr>
                <w:rFonts w:eastAsiaTheme="minorEastAsia"/>
                <w:sz w:val="24"/>
              </w:rPr>
              <w:t>profile more easily.</w:t>
            </w:r>
          </w:p>
        </w:tc>
        <w:tc>
          <w:tcPr>
            <w:tcW w:w="4252" w:type="dxa"/>
          </w:tcPr>
          <w:p w14:paraId="1477668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摘要包括了一段描述其主要职责和学历证明的内容。请注意，约瑟夫还添加了许多归类于“专业”和“编程语言”下的关键字。这些关键字将帮助潜在的雇主更容易地找到他的个人资料。</w:t>
            </w:r>
          </w:p>
        </w:tc>
      </w:tr>
      <w:tr w:rsidR="0034411E" w:rsidRPr="00855F6C" w14:paraId="758101D0" w14:textId="77777777" w:rsidTr="0034411E">
        <w:tc>
          <w:tcPr>
            <w:tcW w:w="4361" w:type="dxa"/>
          </w:tcPr>
          <w:p w14:paraId="4992D144" w14:textId="77777777" w:rsidR="0034411E" w:rsidRPr="00855F6C" w:rsidRDefault="0034411E" w:rsidP="0034411E">
            <w:pPr>
              <w:rPr>
                <w:rFonts w:eastAsiaTheme="minorEastAsia"/>
                <w:sz w:val="24"/>
              </w:rPr>
            </w:pPr>
            <w:r w:rsidRPr="00855F6C">
              <w:rPr>
                <w:rFonts w:eastAsiaTheme="minorEastAsia"/>
                <w:sz w:val="24"/>
              </w:rPr>
              <w:t>The description of Joseph’s current position is unusually full,</w:t>
            </w:r>
            <w:r w:rsidRPr="00855F6C">
              <w:rPr>
                <w:rFonts w:eastAsiaTheme="minorEastAsia" w:hint="eastAsia"/>
                <w:sz w:val="24"/>
              </w:rPr>
              <w:t xml:space="preserve"> </w:t>
            </w:r>
            <w:r w:rsidRPr="00855F6C">
              <w:rPr>
                <w:rFonts w:eastAsiaTheme="minorEastAsia"/>
                <w:sz w:val="24"/>
              </w:rPr>
              <w:t>with details about his managerial</w:t>
            </w:r>
            <w:r w:rsidRPr="00855F6C">
              <w:rPr>
                <w:rFonts w:eastAsiaTheme="minorEastAsia" w:hint="eastAsia"/>
                <w:sz w:val="24"/>
              </w:rPr>
              <w:t xml:space="preserve"> </w:t>
            </w:r>
            <w:r w:rsidRPr="00855F6C">
              <w:rPr>
                <w:rFonts w:eastAsiaTheme="minorEastAsia"/>
                <w:sz w:val="24"/>
              </w:rPr>
              <w:t>responsibilities, specific types of</w:t>
            </w:r>
            <w:r w:rsidRPr="00855F6C">
              <w:rPr>
                <w:rFonts w:eastAsiaTheme="minorEastAsia" w:hint="eastAsia"/>
                <w:sz w:val="24"/>
              </w:rPr>
              <w:t xml:space="preserve"> </w:t>
            </w:r>
            <w:r w:rsidRPr="00855F6C">
              <w:rPr>
                <w:rFonts w:eastAsiaTheme="minorEastAsia"/>
                <w:sz w:val="24"/>
              </w:rPr>
              <w:t>projects he’s completed, and methodologies he’s employed to do so.</w:t>
            </w:r>
            <w:r w:rsidRPr="00855F6C">
              <w:rPr>
                <w:rFonts w:eastAsiaTheme="minorEastAsia" w:hint="eastAsia"/>
                <w:sz w:val="24"/>
              </w:rPr>
              <w:t xml:space="preserve"> </w:t>
            </w:r>
            <w:r w:rsidRPr="00855F6C">
              <w:rPr>
                <w:rFonts w:eastAsiaTheme="minorEastAsia"/>
                <w:sz w:val="24"/>
              </w:rPr>
              <w:t>All of this detail not only increases</w:t>
            </w:r>
            <w:r w:rsidRPr="00855F6C">
              <w:rPr>
                <w:rFonts w:eastAsiaTheme="minorEastAsia" w:hint="eastAsia"/>
                <w:sz w:val="24"/>
              </w:rPr>
              <w:t xml:space="preserve"> </w:t>
            </w:r>
            <w:r w:rsidRPr="00855F6C">
              <w:rPr>
                <w:rFonts w:eastAsiaTheme="minorEastAsia"/>
                <w:sz w:val="24"/>
              </w:rPr>
              <w:t>his chances of attracting potential</w:t>
            </w:r>
            <w:r w:rsidRPr="00855F6C">
              <w:rPr>
                <w:rFonts w:eastAsiaTheme="minorEastAsia" w:hint="eastAsia"/>
                <w:sz w:val="24"/>
              </w:rPr>
              <w:t xml:space="preserve"> </w:t>
            </w:r>
            <w:r w:rsidRPr="00855F6C">
              <w:rPr>
                <w:rFonts w:eastAsiaTheme="minorEastAsia"/>
                <w:sz w:val="24"/>
              </w:rPr>
              <w:t>employers but also makes clear that</w:t>
            </w:r>
            <w:r w:rsidRPr="00855F6C">
              <w:rPr>
                <w:rFonts w:eastAsiaTheme="minorEastAsia" w:hint="eastAsia"/>
                <w:sz w:val="24"/>
              </w:rPr>
              <w:t xml:space="preserve"> </w:t>
            </w:r>
            <w:r w:rsidRPr="00855F6C">
              <w:rPr>
                <w:rFonts w:eastAsiaTheme="minorEastAsia"/>
                <w:sz w:val="24"/>
              </w:rPr>
              <w:t>he loves his job and has energy to</w:t>
            </w:r>
            <w:r w:rsidRPr="00855F6C">
              <w:rPr>
                <w:rFonts w:eastAsiaTheme="minorEastAsia" w:hint="eastAsia"/>
                <w:sz w:val="24"/>
              </w:rPr>
              <w:t xml:space="preserve"> </w:t>
            </w:r>
            <w:r w:rsidRPr="00855F6C">
              <w:rPr>
                <w:rFonts w:eastAsiaTheme="minorEastAsia"/>
                <w:sz w:val="24"/>
              </w:rPr>
              <w:t>burn. You get the clear impression</w:t>
            </w:r>
            <w:r w:rsidRPr="00855F6C">
              <w:rPr>
                <w:rFonts w:eastAsiaTheme="minorEastAsia" w:hint="eastAsia"/>
                <w:sz w:val="24"/>
              </w:rPr>
              <w:t xml:space="preserve"> </w:t>
            </w:r>
            <w:r w:rsidRPr="00855F6C">
              <w:rPr>
                <w:rFonts w:eastAsiaTheme="minorEastAsia"/>
                <w:sz w:val="24"/>
              </w:rPr>
              <w:t>he’ll be the first one in the office</w:t>
            </w:r>
            <w:r w:rsidRPr="00855F6C">
              <w:rPr>
                <w:rFonts w:eastAsiaTheme="minorEastAsia" w:hint="eastAsia"/>
                <w:sz w:val="24"/>
              </w:rPr>
              <w:t xml:space="preserve"> </w:t>
            </w:r>
            <w:r w:rsidRPr="00855F6C">
              <w:rPr>
                <w:rFonts w:eastAsiaTheme="minorEastAsia"/>
                <w:sz w:val="24"/>
              </w:rPr>
              <w:t>in the morning and the last one to</w:t>
            </w:r>
            <w:r w:rsidRPr="00855F6C">
              <w:rPr>
                <w:rFonts w:eastAsiaTheme="minorEastAsia" w:hint="eastAsia"/>
                <w:sz w:val="24"/>
              </w:rPr>
              <w:t xml:space="preserve"> </w:t>
            </w:r>
            <w:r w:rsidRPr="00855F6C">
              <w:rPr>
                <w:rFonts w:eastAsiaTheme="minorEastAsia"/>
                <w:sz w:val="24"/>
              </w:rPr>
              <w:t>leave at night.</w:t>
            </w:r>
          </w:p>
        </w:tc>
        <w:tc>
          <w:tcPr>
            <w:tcW w:w="4252" w:type="dxa"/>
          </w:tcPr>
          <w:p w14:paraId="2072F72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约瑟夫对目前职位的描述异常全面，包括他的管理职责、他完成的具体项目类型以及他所采用的方法。所有这些细节不仅增加了他吸引潜在雇主的机会，而且清楚地表明他热爱自己的工作，精力旺盛，燃烧自己。您仿佛会有这样一个清楚的印象，他将是早上第一个在办公室，晚上最后一个离开的人。</w:t>
            </w:r>
          </w:p>
        </w:tc>
      </w:tr>
      <w:tr w:rsidR="0034411E" w:rsidRPr="00855F6C" w14:paraId="7D851F68" w14:textId="77777777" w:rsidTr="0034411E">
        <w:tc>
          <w:tcPr>
            <w:tcW w:w="4361" w:type="dxa"/>
          </w:tcPr>
          <w:p w14:paraId="712F768E" w14:textId="77777777" w:rsidR="0034411E" w:rsidRPr="00855F6C" w:rsidRDefault="0034411E" w:rsidP="0034411E">
            <w:pPr>
              <w:rPr>
                <w:rFonts w:eastAsiaTheme="minorEastAsia"/>
                <w:sz w:val="24"/>
              </w:rPr>
            </w:pPr>
            <w:r w:rsidRPr="00855F6C">
              <w:rPr>
                <w:rFonts w:eastAsiaTheme="minorEastAsia"/>
                <w:sz w:val="24"/>
              </w:rPr>
              <w:t>Joseph also listed a number of specific skills in the “Skills &amp; Endorsements” section of his profile. Many</w:t>
            </w:r>
            <w:r w:rsidRPr="00855F6C">
              <w:rPr>
                <w:rFonts w:eastAsiaTheme="minorEastAsia" w:hint="eastAsia"/>
                <w:sz w:val="24"/>
              </w:rPr>
              <w:t xml:space="preserve"> </w:t>
            </w:r>
            <w:r w:rsidRPr="00855F6C">
              <w:rPr>
                <w:rFonts w:eastAsiaTheme="minorEastAsia"/>
                <w:sz w:val="24"/>
              </w:rPr>
              <w:t>LinkedIn users have endorsed his</w:t>
            </w:r>
            <w:r w:rsidRPr="00855F6C">
              <w:rPr>
                <w:rFonts w:eastAsiaTheme="minorEastAsia" w:hint="eastAsia"/>
                <w:sz w:val="24"/>
              </w:rPr>
              <w:t xml:space="preserve"> </w:t>
            </w:r>
            <w:r w:rsidRPr="00855F6C">
              <w:rPr>
                <w:rFonts w:eastAsiaTheme="minorEastAsia"/>
                <w:sz w:val="24"/>
              </w:rPr>
              <w:t>skills, not only affirming Joseph’s</w:t>
            </w:r>
            <w:r w:rsidRPr="00855F6C">
              <w:rPr>
                <w:rFonts w:eastAsiaTheme="minorEastAsia" w:hint="eastAsia"/>
                <w:sz w:val="24"/>
              </w:rPr>
              <w:t xml:space="preserve"> </w:t>
            </w:r>
            <w:r w:rsidRPr="00855F6C">
              <w:rPr>
                <w:rFonts w:eastAsiaTheme="minorEastAsia"/>
                <w:sz w:val="24"/>
              </w:rPr>
              <w:t>abilities but also suggesting that</w:t>
            </w:r>
            <w:r w:rsidRPr="00855F6C">
              <w:rPr>
                <w:rFonts w:eastAsiaTheme="minorEastAsia" w:hint="eastAsia"/>
                <w:sz w:val="24"/>
              </w:rPr>
              <w:t xml:space="preserve"> </w:t>
            </w:r>
            <w:r w:rsidRPr="00855F6C">
              <w:rPr>
                <w:rFonts w:eastAsiaTheme="minorEastAsia"/>
                <w:sz w:val="24"/>
              </w:rPr>
              <w:t>he is an active LinkedIn user who</w:t>
            </w:r>
            <w:r w:rsidRPr="00855F6C">
              <w:rPr>
                <w:rFonts w:eastAsiaTheme="minorEastAsia" w:hint="eastAsia"/>
                <w:sz w:val="24"/>
              </w:rPr>
              <w:t xml:space="preserve"> </w:t>
            </w:r>
            <w:r w:rsidRPr="00855F6C">
              <w:rPr>
                <w:rFonts w:eastAsiaTheme="minorEastAsia"/>
                <w:sz w:val="24"/>
              </w:rPr>
              <w:t>probably endorses his colleagues,</w:t>
            </w:r>
            <w:r w:rsidRPr="00855F6C">
              <w:rPr>
                <w:rFonts w:eastAsiaTheme="minorEastAsia" w:hint="eastAsia"/>
                <w:sz w:val="24"/>
              </w:rPr>
              <w:t xml:space="preserve"> </w:t>
            </w:r>
            <w:r w:rsidRPr="00855F6C">
              <w:rPr>
                <w:rFonts w:eastAsiaTheme="minorEastAsia"/>
                <w:sz w:val="24"/>
              </w:rPr>
              <w:t xml:space="preserve">as is appropriate, </w:t>
            </w:r>
            <w:r w:rsidRPr="00855F6C">
              <w:rPr>
                <w:rFonts w:eastAsiaTheme="minorEastAsia"/>
                <w:sz w:val="24"/>
              </w:rPr>
              <w:lastRenderedPageBreak/>
              <w:t>in return.</w:t>
            </w:r>
          </w:p>
        </w:tc>
        <w:tc>
          <w:tcPr>
            <w:tcW w:w="4252" w:type="dxa"/>
          </w:tcPr>
          <w:p w14:paraId="44E4184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约瑟夫还在个人资料的“技能与认可”部分列出了一些特定技能。</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许多领英用户都认可了他的技能，不仅肯定了约瑟夫的能力，还暗示了他是一个活跃的领英用户。作为回报，他可能会在适当的时候支持他的同事。</w:t>
            </w:r>
          </w:p>
        </w:tc>
      </w:tr>
      <w:tr w:rsidR="0034411E" w:rsidRPr="00855F6C" w14:paraId="12461037" w14:textId="77777777" w:rsidTr="0034411E">
        <w:tc>
          <w:tcPr>
            <w:tcW w:w="4361" w:type="dxa"/>
          </w:tcPr>
          <w:p w14:paraId="7712C606" w14:textId="77777777" w:rsidR="0034411E" w:rsidRPr="00855F6C" w:rsidRDefault="0034411E" w:rsidP="0034411E">
            <w:pPr>
              <w:rPr>
                <w:rFonts w:eastAsiaTheme="minorEastAsia"/>
                <w:sz w:val="24"/>
              </w:rPr>
            </w:pPr>
            <w:r w:rsidRPr="00855F6C">
              <w:rPr>
                <w:rFonts w:eastAsiaTheme="minorEastAsia"/>
                <w:sz w:val="24"/>
              </w:rPr>
              <w:t>Joseph also follows a number of</w:t>
            </w:r>
            <w:r w:rsidRPr="00855F6C">
              <w:rPr>
                <w:rFonts w:eastAsiaTheme="minorEastAsia" w:hint="eastAsia"/>
                <w:sz w:val="24"/>
              </w:rPr>
              <w:t xml:space="preserve"> </w:t>
            </w:r>
            <w:r w:rsidRPr="00855F6C">
              <w:rPr>
                <w:rFonts w:eastAsiaTheme="minorEastAsia"/>
                <w:sz w:val="24"/>
              </w:rPr>
              <w:t>LinkedIn influencers and companies</w:t>
            </w:r>
            <w:r w:rsidRPr="00855F6C">
              <w:rPr>
                <w:rFonts w:eastAsiaTheme="minorEastAsia" w:hint="eastAsia"/>
                <w:sz w:val="24"/>
              </w:rPr>
              <w:t xml:space="preserve"> </w:t>
            </w:r>
            <w:r w:rsidRPr="00855F6C">
              <w:rPr>
                <w:rFonts w:eastAsiaTheme="minorEastAsia"/>
                <w:sz w:val="24"/>
              </w:rPr>
              <w:t>within his industry, signaling to</w:t>
            </w:r>
            <w:r w:rsidRPr="00855F6C">
              <w:rPr>
                <w:rFonts w:eastAsiaTheme="minorEastAsia" w:hint="eastAsia"/>
                <w:sz w:val="24"/>
              </w:rPr>
              <w:t xml:space="preserve"> </w:t>
            </w:r>
            <w:r w:rsidRPr="00855F6C">
              <w:rPr>
                <w:rFonts w:eastAsiaTheme="minorEastAsia"/>
                <w:sz w:val="24"/>
              </w:rPr>
              <w:t>potential employers his dedication to his field and desire to grow</w:t>
            </w:r>
            <w:r w:rsidRPr="00855F6C">
              <w:rPr>
                <w:rFonts w:eastAsiaTheme="minorEastAsia" w:hint="eastAsia"/>
                <w:sz w:val="24"/>
              </w:rPr>
              <w:t xml:space="preserve"> </w:t>
            </w:r>
            <w:r w:rsidRPr="00855F6C">
              <w:rPr>
                <w:rFonts w:eastAsiaTheme="minorEastAsia"/>
                <w:sz w:val="24"/>
              </w:rPr>
              <w:t>professionally.</w:t>
            </w:r>
          </w:p>
        </w:tc>
        <w:tc>
          <w:tcPr>
            <w:tcW w:w="4252" w:type="dxa"/>
          </w:tcPr>
          <w:p w14:paraId="2643CE1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约瑟夫还关注了一些人和公司，他们对于该行业在领英中都具有一定的影响力。约瑟夫向潜在雇主传达了他对自己领域的奉献精神以及对职业发展的渴望。</w:t>
            </w:r>
          </w:p>
        </w:tc>
      </w:tr>
      <w:tr w:rsidR="0034411E" w:rsidRPr="00855F6C" w14:paraId="6BEDC5E9" w14:textId="77777777" w:rsidTr="0034411E">
        <w:tc>
          <w:tcPr>
            <w:tcW w:w="4361" w:type="dxa"/>
          </w:tcPr>
          <w:p w14:paraId="24E8C8E0" w14:textId="77777777" w:rsidR="0034411E" w:rsidRPr="00855F6C" w:rsidRDefault="0034411E" w:rsidP="0034411E">
            <w:pPr>
              <w:rPr>
                <w:rFonts w:eastAsiaTheme="minorEastAsia"/>
                <w:sz w:val="24"/>
              </w:rPr>
            </w:pPr>
            <w:r w:rsidRPr="00855F6C">
              <w:rPr>
                <w:rFonts w:eastAsiaTheme="minorEastAsia"/>
                <w:sz w:val="24"/>
              </w:rPr>
              <w:t>Through a college or university placement office or professional placement</w:t>
            </w:r>
            <w:r w:rsidRPr="00855F6C">
              <w:rPr>
                <w:rFonts w:eastAsiaTheme="minorEastAsia" w:hint="eastAsia"/>
                <w:sz w:val="24"/>
              </w:rPr>
              <w:t xml:space="preserve"> </w:t>
            </w:r>
            <w:r w:rsidRPr="00855F6C">
              <w:rPr>
                <w:rFonts w:eastAsiaTheme="minorEastAsia"/>
                <w:sz w:val="24"/>
              </w:rPr>
              <w:t>bureau. College and university placement offices bring companies and</w:t>
            </w:r>
            <w:r w:rsidRPr="00855F6C">
              <w:rPr>
                <w:rFonts w:eastAsiaTheme="minorEastAsia" w:hint="eastAsia"/>
                <w:sz w:val="24"/>
              </w:rPr>
              <w:t xml:space="preserve"> </w:t>
            </w:r>
            <w:r w:rsidRPr="00855F6C">
              <w:rPr>
                <w:rFonts w:eastAsiaTheme="minorEastAsia"/>
                <w:sz w:val="24"/>
              </w:rPr>
              <w:t>students together. Student résumés are made available to representatives</w:t>
            </w:r>
            <w:r w:rsidRPr="00855F6C">
              <w:rPr>
                <w:rFonts w:eastAsiaTheme="minorEastAsia" w:hint="eastAsia"/>
                <w:sz w:val="24"/>
              </w:rPr>
              <w:t xml:space="preserve"> </w:t>
            </w:r>
            <w:r w:rsidRPr="00855F6C">
              <w:rPr>
                <w:rFonts w:eastAsiaTheme="minorEastAsia"/>
                <w:sz w:val="24"/>
              </w:rPr>
              <w:t>of business, government, and industry, who arrange on-campus</w:t>
            </w:r>
            <w:r w:rsidRPr="00855F6C">
              <w:rPr>
                <w:rFonts w:eastAsiaTheme="minorEastAsia" w:hint="eastAsia"/>
                <w:sz w:val="24"/>
              </w:rPr>
              <w:t xml:space="preserve"> </w:t>
            </w:r>
            <w:r w:rsidRPr="00855F6C">
              <w:rPr>
                <w:rFonts w:eastAsiaTheme="minorEastAsia"/>
                <w:sz w:val="24"/>
              </w:rPr>
              <w:t>interviews. Students who do well in the campus interviews are then</w:t>
            </w:r>
            <w:r w:rsidRPr="00855F6C">
              <w:rPr>
                <w:rFonts w:eastAsiaTheme="minorEastAsia" w:hint="eastAsia"/>
                <w:sz w:val="24"/>
              </w:rPr>
              <w:t xml:space="preserve"> </w:t>
            </w:r>
            <w:r w:rsidRPr="00855F6C">
              <w:rPr>
                <w:rFonts w:eastAsiaTheme="minorEastAsia"/>
                <w:sz w:val="24"/>
              </w:rPr>
              <w:t>invited by the representatives to visit the organization for a tour and</w:t>
            </w:r>
            <w:r w:rsidRPr="00855F6C">
              <w:rPr>
                <w:rFonts w:eastAsiaTheme="minorEastAsia" w:hint="eastAsia"/>
                <w:sz w:val="24"/>
              </w:rPr>
              <w:t xml:space="preserve"> </w:t>
            </w:r>
            <w:r w:rsidRPr="00855F6C">
              <w:rPr>
                <w:rFonts w:eastAsiaTheme="minorEastAsia"/>
                <w:sz w:val="24"/>
              </w:rPr>
              <w:t>another interview. A professional placement bureau offers essentially</w:t>
            </w:r>
            <w:r w:rsidRPr="00855F6C">
              <w:rPr>
                <w:rFonts w:eastAsiaTheme="minorEastAsia" w:hint="eastAsia"/>
                <w:sz w:val="24"/>
              </w:rPr>
              <w:t xml:space="preserve"> </w:t>
            </w:r>
            <w:r w:rsidRPr="00855F6C">
              <w:rPr>
                <w:rFonts w:eastAsiaTheme="minorEastAsia"/>
                <w:sz w:val="24"/>
              </w:rPr>
              <w:t>the same service but charges a fee (payable by either the employer or the</w:t>
            </w:r>
            <w:r w:rsidRPr="00855F6C">
              <w:rPr>
                <w:rFonts w:eastAsiaTheme="minorEastAsia" w:hint="eastAsia"/>
                <w:sz w:val="24"/>
              </w:rPr>
              <w:t xml:space="preserve"> </w:t>
            </w:r>
            <w:r w:rsidRPr="00855F6C">
              <w:rPr>
                <w:rFonts w:eastAsiaTheme="minorEastAsia"/>
                <w:sz w:val="24"/>
              </w:rPr>
              <w:t>person who is hired for a job). Placement bureaus cater primarily to more advanced professionals who are changing jobs.</w:t>
            </w:r>
          </w:p>
        </w:tc>
        <w:tc>
          <w:tcPr>
            <w:tcW w:w="4252" w:type="dxa"/>
          </w:tcPr>
          <w:p w14:paraId="116F0A6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通过学院、大学就业办公室或就业局。学院和大学的就业办公室把公司和学生聚集在一起。他们提供学生简历给企业，政府和行业代表，并安排在校园内进行面试。表现出色的学生会被代表们邀请参观该机构和另一次面试。就业局提供的服务基本上相同，但要收费（由雇主或受雇者支付）。就业局主要为正在跳槽的高级专业人士服务。</w:t>
            </w:r>
          </w:p>
        </w:tc>
      </w:tr>
      <w:tr w:rsidR="0034411E" w:rsidRPr="00855F6C" w14:paraId="28FDB9EE" w14:textId="77777777" w:rsidTr="0034411E">
        <w:tc>
          <w:tcPr>
            <w:tcW w:w="4361" w:type="dxa"/>
          </w:tcPr>
          <w:p w14:paraId="1BCE6EF6" w14:textId="77777777" w:rsidR="0034411E" w:rsidRPr="00855F6C" w:rsidRDefault="0034411E" w:rsidP="0034411E">
            <w:pPr>
              <w:rPr>
                <w:rFonts w:eastAsiaTheme="minorEastAsia"/>
                <w:b/>
                <w:sz w:val="24"/>
              </w:rPr>
            </w:pPr>
            <w:r w:rsidRPr="00855F6C">
              <w:rPr>
                <w:rFonts w:eastAsiaTheme="minorEastAsia"/>
                <w:b/>
                <w:sz w:val="24"/>
              </w:rPr>
              <w:t>Using LinkedIn’s Employment Features</w:t>
            </w:r>
          </w:p>
        </w:tc>
        <w:tc>
          <w:tcPr>
            <w:tcW w:w="4252" w:type="dxa"/>
          </w:tcPr>
          <w:p w14:paraId="59839BD2"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使用领英的就业功能</w:t>
            </w:r>
          </w:p>
        </w:tc>
      </w:tr>
      <w:tr w:rsidR="0034411E" w:rsidRPr="00855F6C" w14:paraId="66E1DC5C" w14:textId="77777777" w:rsidTr="0034411E">
        <w:tc>
          <w:tcPr>
            <w:tcW w:w="4361" w:type="dxa"/>
          </w:tcPr>
          <w:p w14:paraId="28D2B5DB" w14:textId="77777777" w:rsidR="0034411E" w:rsidRPr="00855F6C" w:rsidRDefault="0034411E" w:rsidP="0034411E">
            <w:pPr>
              <w:rPr>
                <w:rFonts w:eastAsiaTheme="minorEastAsia"/>
                <w:sz w:val="24"/>
              </w:rPr>
            </w:pPr>
            <w:r w:rsidRPr="00855F6C">
              <w:rPr>
                <w:rFonts w:eastAsiaTheme="minorEastAsia"/>
                <w:sz w:val="24"/>
              </w:rPr>
              <w:t>In 2013, 77 percent of employers used social media to recruit. Among those employers, 94 percent said they used LinkedIn (Society for Human Resource Management,</w:t>
            </w:r>
            <w:r w:rsidRPr="00855F6C">
              <w:rPr>
                <w:rFonts w:eastAsiaTheme="minorEastAsia" w:hint="eastAsia"/>
                <w:sz w:val="24"/>
              </w:rPr>
              <w:t xml:space="preserve"> </w:t>
            </w:r>
            <w:r w:rsidRPr="00855F6C">
              <w:rPr>
                <w:rFonts w:eastAsiaTheme="minorEastAsia"/>
                <w:sz w:val="24"/>
              </w:rPr>
              <w:t>2013). The following five guidelines can help you take advantage of the employment</w:t>
            </w:r>
            <w:r w:rsidRPr="00855F6C">
              <w:rPr>
                <w:rFonts w:eastAsiaTheme="minorEastAsia" w:hint="eastAsia"/>
                <w:sz w:val="24"/>
              </w:rPr>
              <w:t xml:space="preserve"> </w:t>
            </w:r>
            <w:r w:rsidRPr="00855F6C">
              <w:rPr>
                <w:rFonts w:eastAsiaTheme="minorEastAsia"/>
                <w:sz w:val="24"/>
              </w:rPr>
              <w:t>features on the world’s most influential networking site for professionals.</w:t>
            </w:r>
          </w:p>
        </w:tc>
        <w:tc>
          <w:tcPr>
            <w:tcW w:w="4252" w:type="dxa"/>
          </w:tcPr>
          <w:p w14:paraId="3697569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年，有</w:t>
            </w:r>
            <w:r w:rsidRPr="00855F6C">
              <w:rPr>
                <w:rFonts w:asciiTheme="minorHAnsi" w:eastAsiaTheme="minorEastAsia" w:hAnsiTheme="minorHAnsi" w:cstheme="minorBidi" w:hint="eastAsia"/>
                <w:sz w:val="24"/>
              </w:rPr>
              <w:t>77</w:t>
            </w:r>
            <w:r w:rsidRPr="00855F6C">
              <w:rPr>
                <w:rFonts w:asciiTheme="minorHAnsi" w:eastAsiaTheme="minorEastAsia" w:hAnsiTheme="minorHAnsi" w:cstheme="minorBidi" w:hint="eastAsia"/>
                <w:sz w:val="24"/>
              </w:rPr>
              <w:t>％的雇主使用社交媒体进行招聘。在这些雇主中，有</w:t>
            </w:r>
            <w:r w:rsidRPr="00855F6C">
              <w:rPr>
                <w:rFonts w:asciiTheme="minorHAnsi" w:eastAsiaTheme="minorEastAsia" w:hAnsiTheme="minorHAnsi" w:cstheme="minorBidi" w:hint="eastAsia"/>
                <w:sz w:val="24"/>
              </w:rPr>
              <w:t>94</w:t>
            </w:r>
            <w:r w:rsidRPr="00855F6C">
              <w:rPr>
                <w:rFonts w:asciiTheme="minorHAnsi" w:eastAsiaTheme="minorEastAsia" w:hAnsiTheme="minorHAnsi" w:cstheme="minorBidi" w:hint="eastAsia"/>
                <w:sz w:val="24"/>
              </w:rPr>
              <w:t>％的人表示他们使用了领英（人力资源管理学会，</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年）。以下五项准则可以帮助您利用全球最具影响力的专业网站的就业功能。</w:t>
            </w:r>
          </w:p>
        </w:tc>
      </w:tr>
      <w:tr w:rsidR="0034411E" w:rsidRPr="00855F6C" w14:paraId="657C0798" w14:textId="77777777" w:rsidTr="0034411E">
        <w:tc>
          <w:tcPr>
            <w:tcW w:w="4361" w:type="dxa"/>
          </w:tcPr>
          <w:p w14:paraId="01CF98C8" w14:textId="77777777" w:rsidR="0034411E" w:rsidRPr="00855F6C" w:rsidRDefault="0034411E" w:rsidP="0034411E">
            <w:pPr>
              <w:rPr>
                <w:rFonts w:eastAsiaTheme="minorEastAsia"/>
                <w:sz w:val="24"/>
              </w:rPr>
            </w:pPr>
            <w:r w:rsidRPr="00855F6C">
              <w:rPr>
                <w:rFonts w:eastAsiaTheme="minorEastAsia"/>
                <w:sz w:val="24"/>
              </w:rPr>
              <w:t>Use the profile section fully. The profile section includes information from your</w:t>
            </w:r>
            <w:r w:rsidRPr="00855F6C">
              <w:rPr>
                <w:rFonts w:eastAsiaTheme="minorEastAsia" w:hint="eastAsia"/>
                <w:sz w:val="24"/>
              </w:rPr>
              <w:t xml:space="preserve"> </w:t>
            </w:r>
            <w:r w:rsidRPr="00855F6C">
              <w:rPr>
                <w:rFonts w:eastAsiaTheme="minorEastAsia"/>
                <w:sz w:val="24"/>
              </w:rPr>
              <w:t>résumé, but unlike a résumé, which needs to be concise and contains only words,</w:t>
            </w:r>
            <w:r w:rsidRPr="00855F6C">
              <w:rPr>
                <w:rFonts w:eastAsiaTheme="minorEastAsia" w:hint="eastAsia"/>
                <w:sz w:val="24"/>
              </w:rPr>
              <w:t xml:space="preserve"> </w:t>
            </w:r>
            <w:r w:rsidRPr="00855F6C">
              <w:rPr>
                <w:rFonts w:eastAsiaTheme="minorEastAsia"/>
                <w:sz w:val="24"/>
              </w:rPr>
              <w:t>the profile section can include any kind of digital file, such as presentation slides</w:t>
            </w:r>
            <w:r w:rsidRPr="00855F6C">
              <w:rPr>
                <w:rFonts w:eastAsiaTheme="minorEastAsia" w:hint="eastAsia"/>
                <w:sz w:val="24"/>
              </w:rPr>
              <w:t xml:space="preserve"> </w:t>
            </w:r>
            <w:r w:rsidRPr="00855F6C">
              <w:rPr>
                <w:rFonts w:eastAsiaTheme="minorEastAsia"/>
                <w:sz w:val="24"/>
              </w:rPr>
              <w:t>or videos. Describe your education and professional jobs in detail; remember that</w:t>
            </w:r>
            <w:r w:rsidRPr="00855F6C">
              <w:rPr>
                <w:rFonts w:eastAsiaTheme="minorEastAsia" w:hint="eastAsia"/>
                <w:sz w:val="24"/>
              </w:rPr>
              <w:t xml:space="preserve"> </w:t>
            </w:r>
            <w:r w:rsidRPr="00855F6C">
              <w:rPr>
                <w:rFonts w:eastAsiaTheme="minorEastAsia"/>
                <w:sz w:val="24"/>
              </w:rPr>
              <w:t>the keywords in your descriptions will enable potential employers to find you as</w:t>
            </w:r>
            <w:r w:rsidRPr="00855F6C">
              <w:rPr>
                <w:rFonts w:eastAsiaTheme="minorEastAsia" w:hint="eastAsia"/>
                <w:sz w:val="24"/>
              </w:rPr>
              <w:t xml:space="preserve"> </w:t>
            </w:r>
            <w:r w:rsidRPr="00855F6C">
              <w:rPr>
                <w:rFonts w:eastAsiaTheme="minorEastAsia"/>
                <w:sz w:val="24"/>
              </w:rPr>
              <w:t xml:space="preserve">they search for employees. If you add </w:t>
            </w:r>
            <w:r w:rsidRPr="00855F6C">
              <w:rPr>
                <w:rFonts w:eastAsiaTheme="minorEastAsia"/>
                <w:sz w:val="24"/>
              </w:rPr>
              <w:lastRenderedPageBreak/>
              <w:t>“skills” to your profile, others have an opportunity to “endorse” those skills, adding credibility to your profile.</w:t>
            </w:r>
          </w:p>
        </w:tc>
        <w:tc>
          <w:tcPr>
            <w:tcW w:w="4252" w:type="dxa"/>
          </w:tcPr>
          <w:p w14:paraId="1424DE9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充分使用配置文件部分。配置文件部分包含您的简历中的信息，但与简历不同。简历需要简洁明了，仅包含文字，配置文件部分可以包含任何类型的数字文件，例如演示幻灯片或视频。详细描述您的教育和专业工作；请记住，描述中的关键字将使潜在的雇主在搜索员工时能够找到您。如果您在个人资料中添加“技能”，其他人就有机会“认可”这些技能，从而增加个人资料的可信度。</w:t>
            </w:r>
          </w:p>
        </w:tc>
      </w:tr>
      <w:tr w:rsidR="0034411E" w:rsidRPr="00855F6C" w14:paraId="036EF796" w14:textId="77777777" w:rsidTr="0034411E">
        <w:tc>
          <w:tcPr>
            <w:tcW w:w="4361" w:type="dxa"/>
          </w:tcPr>
          <w:p w14:paraId="623C40A9" w14:textId="77777777" w:rsidR="0034411E" w:rsidRPr="00855F6C" w:rsidRDefault="0034411E" w:rsidP="0034411E">
            <w:pPr>
              <w:rPr>
                <w:rFonts w:eastAsiaTheme="minorEastAsia"/>
                <w:sz w:val="24"/>
              </w:rPr>
            </w:pPr>
            <w:r w:rsidRPr="00855F6C">
              <w:rPr>
                <w:rFonts w:eastAsiaTheme="minorEastAsia"/>
                <w:sz w:val="24"/>
              </w:rPr>
              <w:t>Include a picture. A picture increases by sevenfold the chances that a reader will</w:t>
            </w:r>
            <w:r w:rsidRPr="00855F6C">
              <w:rPr>
                <w:rFonts w:eastAsiaTheme="minorEastAsia" w:hint="eastAsia"/>
                <w:sz w:val="24"/>
              </w:rPr>
              <w:t xml:space="preserve"> </w:t>
            </w:r>
            <w:r w:rsidRPr="00855F6C">
              <w:rPr>
                <w:rFonts w:eastAsiaTheme="minorEastAsia"/>
                <w:sz w:val="24"/>
              </w:rPr>
              <w:t>read your profile (Halzack, 2013).</w:t>
            </w:r>
          </w:p>
        </w:tc>
        <w:tc>
          <w:tcPr>
            <w:tcW w:w="4252" w:type="dxa"/>
          </w:tcPr>
          <w:p w14:paraId="3C89898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附上图片。图片使读者阅读您的个人资料的机率增加了七倍（哈尔扎克，</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w:t>
            </w:r>
          </w:p>
        </w:tc>
      </w:tr>
      <w:tr w:rsidR="0034411E" w:rsidRPr="00855F6C" w14:paraId="0677A22B" w14:textId="77777777" w:rsidTr="0034411E">
        <w:tc>
          <w:tcPr>
            <w:tcW w:w="4361" w:type="dxa"/>
          </w:tcPr>
          <w:p w14:paraId="531CF7A7" w14:textId="77777777" w:rsidR="0034411E" w:rsidRPr="00855F6C" w:rsidRDefault="0034411E" w:rsidP="0034411E">
            <w:pPr>
              <w:rPr>
                <w:rFonts w:eastAsiaTheme="minorEastAsia"/>
                <w:sz w:val="24"/>
              </w:rPr>
            </w:pPr>
            <w:r w:rsidRPr="00855F6C">
              <w:rPr>
                <w:rFonts w:eastAsiaTheme="minorEastAsia"/>
                <w:sz w:val="24"/>
              </w:rPr>
              <w:t>Post updates. Post information about interesting articles you have read, conferences you are attending, and other professional activities. Be generous in praising co-workers and others you follow on the Internet. Mention your volunteer</w:t>
            </w:r>
            <w:r w:rsidRPr="00855F6C">
              <w:rPr>
                <w:rFonts w:eastAsiaTheme="minorEastAsia" w:hint="eastAsia"/>
                <w:sz w:val="24"/>
              </w:rPr>
              <w:t xml:space="preserve"> </w:t>
            </w:r>
            <w:r w:rsidRPr="00855F6C">
              <w:rPr>
                <w:rFonts w:eastAsiaTheme="minorEastAsia"/>
                <w:sz w:val="24"/>
              </w:rPr>
              <w:t>activities. Nicole Williams, a career expert at LinkedIn, writes that posting an</w:t>
            </w:r>
            <w:r w:rsidRPr="00855F6C">
              <w:rPr>
                <w:rFonts w:eastAsiaTheme="minorEastAsia" w:hint="eastAsia"/>
                <w:sz w:val="24"/>
              </w:rPr>
              <w:t xml:space="preserve"> </w:t>
            </w:r>
            <w:r w:rsidRPr="00855F6C">
              <w:rPr>
                <w:rFonts w:eastAsiaTheme="minorEastAsia"/>
                <w:sz w:val="24"/>
              </w:rPr>
              <w:t>update once a week makes you 10 times more likely to have your profile viewed</w:t>
            </w:r>
            <w:r w:rsidRPr="00855F6C">
              <w:rPr>
                <w:rFonts w:eastAsiaTheme="minorEastAsia" w:hint="eastAsia"/>
                <w:sz w:val="24"/>
              </w:rPr>
              <w:t xml:space="preserve"> </w:t>
            </w:r>
            <w:r w:rsidRPr="00855F6C">
              <w:rPr>
                <w:rFonts w:eastAsiaTheme="minorEastAsia"/>
                <w:sz w:val="24"/>
              </w:rPr>
              <w:t>by a hiring manager (Halzack, 2013).</w:t>
            </w:r>
          </w:p>
        </w:tc>
        <w:tc>
          <w:tcPr>
            <w:tcW w:w="4252" w:type="dxa"/>
          </w:tcPr>
          <w:p w14:paraId="1955AA6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发布更新。发布有关您已阅读的有趣文章，您正在参加的会议以及其他专业活动的信息，大方地赞扬您在网上关注的同事和其他人，提及您的志愿者活动。领英职业专家尼科尔•威廉姆斯写道，每周发布一次最新消息，会让招聘经理查看您的个人资料的可能性增加</w:t>
            </w:r>
            <w:r w:rsidRPr="00855F6C">
              <w:rPr>
                <w:rFonts w:asciiTheme="minorHAnsi" w:eastAsiaTheme="minorEastAsia" w:hAnsiTheme="minorHAnsi" w:cstheme="minorBidi" w:hint="eastAsia"/>
                <w:sz w:val="24"/>
              </w:rPr>
              <w:t>10</w:t>
            </w:r>
            <w:r w:rsidRPr="00855F6C">
              <w:rPr>
                <w:rFonts w:asciiTheme="minorHAnsi" w:eastAsiaTheme="minorEastAsia" w:hAnsiTheme="minorHAnsi" w:cstheme="minorBidi" w:hint="eastAsia"/>
                <w:sz w:val="24"/>
              </w:rPr>
              <w:t>倍（哈尔扎克，</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w:t>
            </w:r>
          </w:p>
        </w:tc>
      </w:tr>
      <w:tr w:rsidR="0034411E" w:rsidRPr="00855F6C" w14:paraId="4910FC43" w14:textId="77777777" w:rsidTr="0034411E">
        <w:tc>
          <w:tcPr>
            <w:tcW w:w="4361" w:type="dxa"/>
          </w:tcPr>
          <w:p w14:paraId="3694F030" w14:textId="77777777" w:rsidR="0034411E" w:rsidRPr="00855F6C" w:rsidRDefault="0034411E" w:rsidP="0034411E">
            <w:pPr>
              <w:rPr>
                <w:rFonts w:eastAsiaTheme="minorEastAsia"/>
                <w:sz w:val="24"/>
              </w:rPr>
            </w:pPr>
            <w:r w:rsidRPr="00855F6C">
              <w:rPr>
                <w:rFonts w:eastAsiaTheme="minorEastAsia"/>
                <w:sz w:val="24"/>
              </w:rPr>
              <w:t>Write unique invitation requests. You can ask one of your connections to introduce you to someone who is not one of your connections. In doing so, explain</w:t>
            </w:r>
            <w:r w:rsidRPr="00855F6C">
              <w:rPr>
                <w:rFonts w:eastAsiaTheme="minorEastAsia" w:hint="eastAsia"/>
                <w:sz w:val="24"/>
              </w:rPr>
              <w:t xml:space="preserve"> </w:t>
            </w:r>
            <w:r w:rsidRPr="00855F6C">
              <w:rPr>
                <w:rFonts w:eastAsiaTheme="minorEastAsia"/>
                <w:sz w:val="24"/>
              </w:rPr>
              <w:t>why you want to be introduced (“I plan to relocate to Bill’s city later this year and</w:t>
            </w:r>
            <w:r w:rsidRPr="00855F6C">
              <w:rPr>
                <w:rFonts w:eastAsiaTheme="minorEastAsia" w:hint="eastAsia"/>
                <w:sz w:val="24"/>
              </w:rPr>
              <w:t xml:space="preserve"> </w:t>
            </w:r>
            <w:r w:rsidRPr="00855F6C">
              <w:rPr>
                <w:rFonts w:eastAsiaTheme="minorEastAsia"/>
                <w:sz w:val="24"/>
              </w:rPr>
              <w:t>want to describe the services I offer”), give your connection the opportunity to</w:t>
            </w:r>
            <w:r w:rsidRPr="00855F6C">
              <w:rPr>
                <w:rFonts w:eastAsiaTheme="minorEastAsia" w:hint="eastAsia"/>
                <w:sz w:val="24"/>
              </w:rPr>
              <w:t xml:space="preserve"> </w:t>
            </w:r>
            <w:r w:rsidRPr="00855F6C">
              <w:rPr>
                <w:rFonts w:eastAsiaTheme="minorEastAsia"/>
                <w:sz w:val="24"/>
              </w:rPr>
              <w:t>say no gracefully (“Would you be willing to help me make this introduction? If</w:t>
            </w:r>
            <w:r w:rsidRPr="00855F6C">
              <w:rPr>
                <w:rFonts w:eastAsiaTheme="minorEastAsia" w:hint="eastAsia"/>
                <w:sz w:val="24"/>
              </w:rPr>
              <w:t xml:space="preserve"> </w:t>
            </w:r>
            <w:r w:rsidRPr="00855F6C">
              <w:rPr>
                <w:rFonts w:eastAsiaTheme="minorEastAsia"/>
                <w:sz w:val="24"/>
              </w:rPr>
              <w:t>not, I understand”), and thank your connection (“I really appreciate your taking</w:t>
            </w:r>
            <w:r w:rsidRPr="00855F6C">
              <w:rPr>
                <w:rFonts w:eastAsiaTheme="minorEastAsia" w:hint="eastAsia"/>
                <w:sz w:val="24"/>
              </w:rPr>
              <w:t xml:space="preserve"> </w:t>
            </w:r>
            <w:r w:rsidRPr="00855F6C">
              <w:rPr>
                <w:rFonts w:eastAsiaTheme="minorEastAsia"/>
                <w:sz w:val="24"/>
              </w:rPr>
              <w:t>the time to consider my request”).</w:t>
            </w:r>
          </w:p>
        </w:tc>
        <w:tc>
          <w:tcPr>
            <w:tcW w:w="4252" w:type="dxa"/>
          </w:tcPr>
          <w:p w14:paraId="0ACF2D7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写独特的邀请请求。您可以让您的一个关系人把您介绍给一个不是您关系人的人。在这样做的时候，解释一下为什么您想被介绍（“我计划今年晚些时候搬到比尔的城市，并想描述一下我提供的服务”），给您的联系人一个体面地说“不”的机会（“您愿意帮助我做这个介绍吗？如果不能，我理解），并感谢您的联系（“我非常感谢您抽出宝贵的时间考虑我的请求”）。</w:t>
            </w:r>
          </w:p>
        </w:tc>
      </w:tr>
      <w:tr w:rsidR="0034411E" w:rsidRPr="00855F6C" w14:paraId="452278C4" w14:textId="77777777" w:rsidTr="0034411E">
        <w:tc>
          <w:tcPr>
            <w:tcW w:w="4361" w:type="dxa"/>
          </w:tcPr>
          <w:p w14:paraId="2BAA66BD" w14:textId="77777777" w:rsidR="0034411E" w:rsidRPr="00855F6C" w:rsidRDefault="0034411E" w:rsidP="0034411E">
            <w:pPr>
              <w:rPr>
                <w:rFonts w:eastAsiaTheme="minorEastAsia"/>
                <w:sz w:val="24"/>
              </w:rPr>
            </w:pPr>
            <w:r w:rsidRPr="00855F6C">
              <w:rPr>
                <w:rFonts w:eastAsiaTheme="minorEastAsia"/>
                <w:sz w:val="24"/>
              </w:rPr>
              <w:t>Write unique invitations to connect. When you want to connect with another</w:t>
            </w:r>
            <w:r w:rsidRPr="00855F6C">
              <w:rPr>
                <w:rFonts w:eastAsiaTheme="minorEastAsia" w:hint="eastAsia"/>
                <w:sz w:val="24"/>
              </w:rPr>
              <w:t xml:space="preserve"> </w:t>
            </w:r>
            <w:r w:rsidRPr="00855F6C">
              <w:rPr>
                <w:rFonts w:eastAsiaTheme="minorEastAsia"/>
                <w:sz w:val="24"/>
              </w:rPr>
              <w:t>LinkedIn member, especially one whom you do not know well in person, avoid</w:t>
            </w:r>
            <w:r w:rsidRPr="00855F6C">
              <w:rPr>
                <w:rFonts w:eastAsiaTheme="minorEastAsia" w:hint="eastAsia"/>
                <w:sz w:val="24"/>
              </w:rPr>
              <w:t xml:space="preserve"> </w:t>
            </w:r>
            <w:r w:rsidRPr="00855F6C">
              <w:rPr>
                <w:rFonts w:eastAsiaTheme="minorEastAsia"/>
                <w:sz w:val="24"/>
              </w:rPr>
              <w:t>the template invitation, “I’d like to add you to my professional network.” Explain</w:t>
            </w:r>
            <w:r w:rsidRPr="00855F6C">
              <w:rPr>
                <w:rFonts w:eastAsiaTheme="minorEastAsia" w:hint="eastAsia"/>
                <w:sz w:val="24"/>
              </w:rPr>
              <w:t xml:space="preserve"> </w:t>
            </w:r>
            <w:r w:rsidRPr="00855F6C">
              <w:rPr>
                <w:rFonts w:eastAsiaTheme="minorEastAsia"/>
                <w:sz w:val="24"/>
              </w:rPr>
              <w:t>how you know the other person: “As a fellow Aggie who’s admired your company’s strategy for some time, I’d like to connect.”</w:t>
            </w:r>
          </w:p>
        </w:tc>
        <w:tc>
          <w:tcPr>
            <w:tcW w:w="4252" w:type="dxa"/>
          </w:tcPr>
          <w:p w14:paraId="433436A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编写独特的邀请以进行联系。当您想与另一个领英成员建立联系时，尤其是与您不太熟悉的人建立联系时，请避免模板式邀请：“我想将您添加到我的专业网络中。”</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解释一下您是如何认识对方的：“我是艾吉的同事，她很欣赏贵公司的战略，所以我想与您建立联系。”</w:t>
            </w:r>
          </w:p>
        </w:tc>
      </w:tr>
      <w:tr w:rsidR="0034411E" w:rsidRPr="00855F6C" w14:paraId="3F76A961" w14:textId="77777777" w:rsidTr="0034411E">
        <w:tc>
          <w:tcPr>
            <w:tcW w:w="4361" w:type="dxa"/>
          </w:tcPr>
          <w:p w14:paraId="567FE2F3" w14:textId="77777777" w:rsidR="0034411E" w:rsidRPr="00855F6C" w:rsidRDefault="0034411E" w:rsidP="0034411E">
            <w:pPr>
              <w:rPr>
                <w:rFonts w:eastAsiaTheme="minorEastAsia"/>
                <w:b/>
                <w:sz w:val="24"/>
              </w:rPr>
            </w:pPr>
            <w:r w:rsidRPr="00855F6C">
              <w:rPr>
                <w:rFonts w:eastAsiaTheme="minorEastAsia"/>
                <w:b/>
                <w:sz w:val="24"/>
              </w:rPr>
              <w:t>Writing Résumés</w:t>
            </w:r>
          </w:p>
        </w:tc>
        <w:tc>
          <w:tcPr>
            <w:tcW w:w="4252" w:type="dxa"/>
          </w:tcPr>
          <w:p w14:paraId="033265C3"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撰写简历</w:t>
            </w:r>
          </w:p>
        </w:tc>
      </w:tr>
      <w:tr w:rsidR="0034411E" w:rsidRPr="00855F6C" w14:paraId="4A997F20" w14:textId="77777777" w:rsidTr="0034411E">
        <w:tc>
          <w:tcPr>
            <w:tcW w:w="4361" w:type="dxa"/>
          </w:tcPr>
          <w:p w14:paraId="464CC947" w14:textId="77777777" w:rsidR="0034411E" w:rsidRPr="00855F6C" w:rsidRDefault="0034411E" w:rsidP="0034411E">
            <w:pPr>
              <w:rPr>
                <w:rFonts w:eastAsiaTheme="minorEastAsia"/>
                <w:sz w:val="24"/>
              </w:rPr>
            </w:pPr>
            <w:r w:rsidRPr="00855F6C">
              <w:rPr>
                <w:rFonts w:eastAsiaTheme="minorEastAsia"/>
                <w:sz w:val="24"/>
              </w:rPr>
              <w:t>Although you will present your credentials on LinkedIn and other sites, you</w:t>
            </w:r>
            <w:r w:rsidRPr="00855F6C">
              <w:rPr>
                <w:rFonts w:eastAsiaTheme="minorEastAsia" w:hint="eastAsia"/>
                <w:sz w:val="24"/>
              </w:rPr>
              <w:t xml:space="preserve"> </w:t>
            </w:r>
            <w:r w:rsidRPr="00855F6C">
              <w:rPr>
                <w:rFonts w:eastAsiaTheme="minorEastAsia"/>
                <w:sz w:val="24"/>
              </w:rPr>
              <w:t>will also need to create a résumé, which you will upload to a job board or a</w:t>
            </w:r>
            <w:r w:rsidRPr="00855F6C">
              <w:rPr>
                <w:rFonts w:eastAsiaTheme="minorEastAsia" w:hint="eastAsia"/>
                <w:sz w:val="24"/>
              </w:rPr>
              <w:t xml:space="preserve"> </w:t>
            </w:r>
            <w:r w:rsidRPr="00855F6C">
              <w:rPr>
                <w:rFonts w:eastAsiaTheme="minorEastAsia"/>
                <w:sz w:val="24"/>
              </w:rPr>
              <w:t xml:space="preserve">company’s </w:t>
            </w:r>
            <w:r w:rsidRPr="00855F6C">
              <w:rPr>
                <w:rFonts w:eastAsiaTheme="minorEastAsia"/>
                <w:sz w:val="24"/>
              </w:rPr>
              <w:lastRenderedPageBreak/>
              <w:t>website, email to the company, or paste into a web-based form.</w:t>
            </w:r>
          </w:p>
        </w:tc>
        <w:tc>
          <w:tcPr>
            <w:tcW w:w="4252" w:type="dxa"/>
          </w:tcPr>
          <w:p w14:paraId="0AD28DE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虽然您在领英和其他网站上展示您的证件，但您也需要撰写一份简历，然后将其上传到招聘网站或公司网站，通过电子邮件发送给公司，或粘贴到基于网</w:t>
            </w:r>
            <w:r w:rsidRPr="00855F6C">
              <w:rPr>
                <w:rFonts w:asciiTheme="minorHAnsi" w:eastAsiaTheme="minorEastAsia" w:hAnsiTheme="minorHAnsi" w:cstheme="minorBidi" w:hint="eastAsia"/>
                <w:sz w:val="24"/>
              </w:rPr>
              <w:lastRenderedPageBreak/>
              <w:t>络的表单中。</w:t>
            </w:r>
          </w:p>
        </w:tc>
      </w:tr>
      <w:tr w:rsidR="0034411E" w:rsidRPr="00855F6C" w14:paraId="603E5474" w14:textId="77777777" w:rsidTr="0034411E">
        <w:tc>
          <w:tcPr>
            <w:tcW w:w="4361" w:type="dxa"/>
          </w:tcPr>
          <w:p w14:paraId="7DAEC3AA" w14:textId="77777777" w:rsidR="0034411E" w:rsidRPr="00855F6C" w:rsidRDefault="0034411E" w:rsidP="0034411E">
            <w:pPr>
              <w:rPr>
                <w:rFonts w:eastAsiaTheme="minorEastAsia"/>
                <w:sz w:val="24"/>
              </w:rPr>
            </w:pPr>
            <w:r w:rsidRPr="00855F6C">
              <w:rPr>
                <w:rFonts w:eastAsiaTheme="minorEastAsia"/>
                <w:sz w:val="24"/>
              </w:rPr>
              <w:lastRenderedPageBreak/>
              <w:t>Many students wonder whether to write their résumés themselves or use</w:t>
            </w:r>
            <w:r w:rsidRPr="00855F6C">
              <w:rPr>
                <w:rFonts w:eastAsiaTheme="minorEastAsia" w:hint="eastAsia"/>
                <w:sz w:val="24"/>
              </w:rPr>
              <w:t xml:space="preserve"> </w:t>
            </w:r>
            <w:r w:rsidRPr="00855F6C">
              <w:rPr>
                <w:rFonts w:eastAsiaTheme="minorEastAsia"/>
                <w:sz w:val="24"/>
              </w:rPr>
              <w:t>a résumé-preparation agency. It is best to write your own résumé, for three</w:t>
            </w:r>
            <w:r w:rsidRPr="00855F6C">
              <w:rPr>
                <w:rFonts w:eastAsiaTheme="minorEastAsia" w:hint="eastAsia"/>
                <w:sz w:val="24"/>
              </w:rPr>
              <w:t xml:space="preserve"> </w:t>
            </w:r>
            <w:r w:rsidRPr="00855F6C">
              <w:rPr>
                <w:rFonts w:eastAsiaTheme="minorEastAsia"/>
                <w:sz w:val="24"/>
              </w:rPr>
              <w:t>reasons:</w:t>
            </w:r>
          </w:p>
        </w:tc>
        <w:tc>
          <w:tcPr>
            <w:tcW w:w="4252" w:type="dxa"/>
          </w:tcPr>
          <w:p w14:paraId="3495572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许多学生想知道是自己写简历还是使用简历编制机构的简历。最好自己写一份简历，原因有三：</w:t>
            </w:r>
          </w:p>
        </w:tc>
      </w:tr>
      <w:tr w:rsidR="0034411E" w:rsidRPr="00855F6C" w14:paraId="784CD590" w14:textId="77777777" w:rsidTr="0034411E">
        <w:tc>
          <w:tcPr>
            <w:tcW w:w="4361" w:type="dxa"/>
          </w:tcPr>
          <w:p w14:paraId="523AD0B0" w14:textId="77777777" w:rsidR="0034411E" w:rsidRPr="00855F6C" w:rsidRDefault="0034411E" w:rsidP="0034411E">
            <w:pPr>
              <w:rPr>
                <w:rFonts w:eastAsiaTheme="minorEastAsia"/>
                <w:sz w:val="24"/>
              </w:rPr>
            </w:pPr>
            <w:r w:rsidRPr="00855F6C">
              <w:rPr>
                <w:rFonts w:eastAsiaTheme="minorEastAsia"/>
                <w:sz w:val="24"/>
              </w:rPr>
              <w:t>You know yourself better than anyone else does. No matter how</w:t>
            </w:r>
            <w:r w:rsidRPr="00855F6C">
              <w:rPr>
                <w:rFonts w:eastAsiaTheme="minorEastAsia" w:hint="eastAsia"/>
                <w:sz w:val="24"/>
              </w:rPr>
              <w:t xml:space="preserve"> </w:t>
            </w:r>
            <w:r w:rsidRPr="00855F6C">
              <w:rPr>
                <w:rFonts w:eastAsiaTheme="minorEastAsia"/>
                <w:sz w:val="24"/>
              </w:rPr>
              <w:t>professional the work of a résumé-preparation agency is, you can do a</w:t>
            </w:r>
            <w:r w:rsidRPr="00855F6C">
              <w:rPr>
                <w:rFonts w:eastAsiaTheme="minorEastAsia" w:hint="eastAsia"/>
                <w:sz w:val="24"/>
              </w:rPr>
              <w:t xml:space="preserve"> </w:t>
            </w:r>
            <w:r w:rsidRPr="00855F6C">
              <w:rPr>
                <w:rFonts w:eastAsiaTheme="minorEastAsia"/>
                <w:sz w:val="24"/>
              </w:rPr>
              <w:t>better job communicating important information about yourself.</w:t>
            </w:r>
          </w:p>
        </w:tc>
        <w:tc>
          <w:tcPr>
            <w:tcW w:w="4252" w:type="dxa"/>
          </w:tcPr>
          <w:p w14:paraId="3564D50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您比别人更了解自己。就算简历编制机构再专业，在表达关于自己的重要信息方面，您都可以自己做得更好。</w:t>
            </w:r>
          </w:p>
        </w:tc>
      </w:tr>
      <w:tr w:rsidR="0034411E" w:rsidRPr="00855F6C" w14:paraId="6B6D2C61" w14:textId="77777777" w:rsidTr="0034411E">
        <w:tc>
          <w:tcPr>
            <w:tcW w:w="4361" w:type="dxa"/>
          </w:tcPr>
          <w:p w14:paraId="36A9F0B8" w14:textId="77777777" w:rsidR="0034411E" w:rsidRPr="00855F6C" w:rsidRDefault="0034411E" w:rsidP="0034411E">
            <w:pPr>
              <w:rPr>
                <w:rFonts w:eastAsiaTheme="minorEastAsia"/>
                <w:sz w:val="24"/>
              </w:rPr>
            </w:pPr>
            <w:r w:rsidRPr="00855F6C">
              <w:rPr>
                <w:rFonts w:eastAsiaTheme="minorEastAsia"/>
                <w:sz w:val="24"/>
              </w:rPr>
              <w:t>Employment officers know the style of the local agencies. Readers who</w:t>
            </w:r>
            <w:r w:rsidRPr="00855F6C">
              <w:rPr>
                <w:rFonts w:eastAsiaTheme="minorEastAsia" w:hint="eastAsia"/>
                <w:sz w:val="24"/>
              </w:rPr>
              <w:t xml:space="preserve"> </w:t>
            </w:r>
            <w:r w:rsidRPr="00855F6C">
              <w:rPr>
                <w:rFonts w:eastAsiaTheme="minorEastAsia"/>
                <w:sz w:val="24"/>
              </w:rPr>
              <w:t>recognize that you did not write your own résumé might wonder whether</w:t>
            </w:r>
            <w:r w:rsidRPr="00855F6C">
              <w:rPr>
                <w:rFonts w:eastAsiaTheme="minorEastAsia" w:hint="eastAsia"/>
                <w:sz w:val="24"/>
              </w:rPr>
              <w:t xml:space="preserve"> </w:t>
            </w:r>
            <w:r w:rsidRPr="00855F6C">
              <w:rPr>
                <w:rFonts w:eastAsiaTheme="minorEastAsia"/>
                <w:sz w:val="24"/>
              </w:rPr>
              <w:t>you are hiding any deficiencies.</w:t>
            </w:r>
          </w:p>
        </w:tc>
        <w:tc>
          <w:tcPr>
            <w:tcW w:w="4252" w:type="dxa"/>
          </w:tcPr>
          <w:p w14:paraId="3084A2F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就业工作人员了解当地机构的作风。意识到您没有自己写简历的读者可能会怀疑您是否隐藏了您的任何不足之处。</w:t>
            </w:r>
          </w:p>
        </w:tc>
      </w:tr>
      <w:tr w:rsidR="0034411E" w:rsidRPr="00855F6C" w14:paraId="19CC2D70" w14:textId="77777777" w:rsidTr="0034411E">
        <w:tc>
          <w:tcPr>
            <w:tcW w:w="4361" w:type="dxa"/>
          </w:tcPr>
          <w:p w14:paraId="564C8417" w14:textId="77777777" w:rsidR="0034411E" w:rsidRPr="00855F6C" w:rsidRDefault="0034411E" w:rsidP="0034411E">
            <w:pPr>
              <w:rPr>
                <w:rFonts w:eastAsiaTheme="minorEastAsia"/>
                <w:sz w:val="24"/>
              </w:rPr>
            </w:pPr>
            <w:r w:rsidRPr="00855F6C">
              <w:rPr>
                <w:rFonts w:eastAsiaTheme="minorEastAsia"/>
                <w:sz w:val="24"/>
              </w:rPr>
              <w:t>If you write your own résumé, you will be more likely to adapt it to different</w:t>
            </w:r>
            <w:r w:rsidRPr="00855F6C">
              <w:rPr>
                <w:rFonts w:eastAsiaTheme="minorEastAsia" w:hint="eastAsia"/>
                <w:sz w:val="24"/>
              </w:rPr>
              <w:t xml:space="preserve"> </w:t>
            </w:r>
            <w:r w:rsidRPr="00855F6C">
              <w:rPr>
                <w:rFonts w:eastAsiaTheme="minorEastAsia"/>
                <w:sz w:val="24"/>
              </w:rPr>
              <w:t>situations. You are unlikely to return to a résumé-preparation agency and</w:t>
            </w:r>
            <w:r w:rsidRPr="00855F6C">
              <w:rPr>
                <w:rFonts w:eastAsiaTheme="minorEastAsia" w:hint="eastAsia"/>
                <w:sz w:val="24"/>
              </w:rPr>
              <w:t xml:space="preserve"> </w:t>
            </w:r>
            <w:r w:rsidRPr="00855F6C">
              <w:rPr>
                <w:rFonts w:eastAsiaTheme="minorEastAsia"/>
                <w:sz w:val="24"/>
              </w:rPr>
              <w:t>pay an additional fee to make a minor revision.</w:t>
            </w:r>
          </w:p>
        </w:tc>
        <w:tc>
          <w:tcPr>
            <w:tcW w:w="4252" w:type="dxa"/>
          </w:tcPr>
          <w:p w14:paraId="5074542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如果您自己撰写简历，可能就能让它适应不同的情况，也就不用返回简历编制机构并支付额外的费用来进行一处小修改。</w:t>
            </w:r>
          </w:p>
        </w:tc>
      </w:tr>
      <w:tr w:rsidR="0034411E" w:rsidRPr="00855F6C" w14:paraId="47709DAC" w14:textId="77777777" w:rsidTr="0034411E">
        <w:tc>
          <w:tcPr>
            <w:tcW w:w="4361" w:type="dxa"/>
          </w:tcPr>
          <w:p w14:paraId="48F7E50C" w14:textId="77777777" w:rsidR="0034411E" w:rsidRPr="00855F6C" w:rsidRDefault="0034411E" w:rsidP="0034411E">
            <w:pPr>
              <w:rPr>
                <w:rFonts w:eastAsiaTheme="minorEastAsia"/>
                <w:sz w:val="24"/>
              </w:rPr>
            </w:pPr>
            <w:r w:rsidRPr="00855F6C">
              <w:rPr>
                <w:rFonts w:eastAsiaTheme="minorEastAsia"/>
                <w:sz w:val="24"/>
              </w:rPr>
              <w:t>Because most companies use résumé-application software to scan résumés</w:t>
            </w:r>
            <w:r w:rsidRPr="00855F6C">
              <w:rPr>
                <w:rFonts w:eastAsiaTheme="minorEastAsia" w:hint="eastAsia"/>
                <w:sz w:val="24"/>
              </w:rPr>
              <w:t xml:space="preserve"> </w:t>
            </w:r>
            <w:r w:rsidRPr="00855F6C">
              <w:rPr>
                <w:rFonts w:eastAsiaTheme="minorEastAsia"/>
                <w:sz w:val="24"/>
              </w:rPr>
              <w:t>into databases and search for keywords, a good résumé includes the right key-words. Only after a résumé has made it through that initial electronic pass will</w:t>
            </w:r>
            <w:r w:rsidRPr="00855F6C">
              <w:rPr>
                <w:rFonts w:eastAsiaTheme="minorEastAsia" w:hint="eastAsia"/>
                <w:sz w:val="24"/>
              </w:rPr>
              <w:t xml:space="preserve"> </w:t>
            </w:r>
            <w:r w:rsidRPr="00855F6C">
              <w:rPr>
                <w:rFonts w:eastAsiaTheme="minorEastAsia"/>
                <w:sz w:val="24"/>
              </w:rPr>
              <w:t>it be read by a person. Résumé consultant Ramsey Penegar puts it this way:</w:t>
            </w:r>
            <w:r w:rsidRPr="00855F6C">
              <w:rPr>
                <w:rFonts w:eastAsiaTheme="minorEastAsia" w:hint="eastAsia"/>
                <w:sz w:val="24"/>
              </w:rPr>
              <w:t xml:space="preserve"> </w:t>
            </w:r>
            <w:r w:rsidRPr="00855F6C">
              <w:rPr>
                <w:rFonts w:eastAsiaTheme="minorEastAsia" w:hint="eastAsia"/>
                <w:sz w:val="24"/>
              </w:rPr>
              <w:t>“</w:t>
            </w:r>
            <w:r w:rsidRPr="00855F6C">
              <w:rPr>
                <w:rFonts w:eastAsiaTheme="minorEastAsia"/>
                <w:sz w:val="24"/>
              </w:rPr>
              <w:t>If your résumé doesn’t have the keywords that match their job requirements,</w:t>
            </w:r>
            <w:r w:rsidRPr="00855F6C">
              <w:rPr>
                <w:rFonts w:eastAsiaTheme="minorEastAsia" w:hint="eastAsia"/>
                <w:sz w:val="24"/>
              </w:rPr>
              <w:t xml:space="preserve"> </w:t>
            </w:r>
            <w:r w:rsidRPr="00855F6C">
              <w:rPr>
                <w:rFonts w:eastAsiaTheme="minorEastAsia"/>
                <w:sz w:val="24"/>
              </w:rPr>
              <w:t>your résumé may hit the ‘no’ pile early in the process” (Auerbach, 2012).</w:t>
            </w:r>
          </w:p>
        </w:tc>
        <w:tc>
          <w:tcPr>
            <w:tcW w:w="4252" w:type="dxa"/>
          </w:tcPr>
          <w:p w14:paraId="691AE28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因为大多数公司都使用简历应用程序软件将简历扫描到数据库中并搜索关键字，所以好的简历应包含正确的关键字。只有通过初始电子通行证的简历才能被人阅读。简历顾问拉姆齐·佩内加尔说：“如果您的简历没有与工作要求相匹配的关键字，那么您的简历可能会在此过程中早早的就被淘汰”（奥尔巴赫，</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w:t>
            </w:r>
          </w:p>
        </w:tc>
      </w:tr>
      <w:tr w:rsidR="0034411E" w:rsidRPr="00855F6C" w14:paraId="6C928D0D" w14:textId="77777777" w:rsidTr="0034411E">
        <w:tc>
          <w:tcPr>
            <w:tcW w:w="4361" w:type="dxa"/>
          </w:tcPr>
          <w:p w14:paraId="465DA068" w14:textId="77777777" w:rsidR="0034411E" w:rsidRPr="00855F6C" w:rsidRDefault="0034411E" w:rsidP="0034411E">
            <w:pPr>
              <w:rPr>
                <w:rFonts w:eastAsiaTheme="minorEastAsia"/>
                <w:sz w:val="24"/>
              </w:rPr>
            </w:pPr>
            <w:r w:rsidRPr="00855F6C">
              <w:rPr>
                <w:rFonts w:eastAsiaTheme="minorEastAsia"/>
                <w:sz w:val="24"/>
              </w:rPr>
              <w:t>The best way to be sure you have the appropriate keywords in your</w:t>
            </w:r>
            <w:r w:rsidRPr="00855F6C">
              <w:rPr>
                <w:rFonts w:eastAsiaTheme="minorEastAsia" w:hint="eastAsia"/>
                <w:sz w:val="24"/>
              </w:rPr>
              <w:t xml:space="preserve"> </w:t>
            </w:r>
            <w:r w:rsidRPr="00855F6C">
              <w:rPr>
                <w:rFonts w:eastAsiaTheme="minorEastAsia"/>
                <w:sz w:val="24"/>
              </w:rPr>
              <w:t>résumé is to study the job description in the actual job posting you want to</w:t>
            </w:r>
            <w:r w:rsidRPr="00855F6C">
              <w:rPr>
                <w:rFonts w:eastAsiaTheme="minorEastAsia" w:hint="eastAsia"/>
                <w:sz w:val="24"/>
              </w:rPr>
              <w:t xml:space="preserve"> </w:t>
            </w:r>
            <w:r w:rsidRPr="00855F6C">
              <w:rPr>
                <w:rFonts w:eastAsiaTheme="minorEastAsia"/>
                <w:sz w:val="24"/>
              </w:rPr>
              <w:t>respond to. Then find ten other ads for similar positions and identify the</w:t>
            </w:r>
            <w:r w:rsidRPr="00855F6C">
              <w:rPr>
                <w:rFonts w:eastAsiaTheme="minorEastAsia" w:hint="eastAsia"/>
                <w:sz w:val="24"/>
              </w:rPr>
              <w:t xml:space="preserve"> </w:t>
            </w:r>
            <w:r w:rsidRPr="00855F6C">
              <w:rPr>
                <w:rFonts w:eastAsiaTheme="minorEastAsia"/>
                <w:sz w:val="24"/>
              </w:rPr>
              <w:t>terms that come up frequently. Think in terms of job titles, names of products, companies, technologies, and professional organizations. For instance,</w:t>
            </w:r>
            <w:r w:rsidRPr="00855F6C">
              <w:rPr>
                <w:rFonts w:eastAsiaTheme="minorEastAsia" w:hint="eastAsia"/>
                <w:sz w:val="24"/>
              </w:rPr>
              <w:t xml:space="preserve"> </w:t>
            </w:r>
            <w:r w:rsidRPr="00855F6C">
              <w:rPr>
                <w:rFonts w:eastAsiaTheme="minorEastAsia"/>
                <w:sz w:val="24"/>
              </w:rPr>
              <w:t>if the job is to develop web pages, you will likely see many references to “web</w:t>
            </w:r>
            <w:r w:rsidRPr="00855F6C">
              <w:rPr>
                <w:rFonts w:eastAsiaTheme="minorEastAsia" w:hint="eastAsia"/>
                <w:sz w:val="24"/>
              </w:rPr>
              <w:t xml:space="preserve"> </w:t>
            </w:r>
            <w:r w:rsidRPr="00855F6C">
              <w:rPr>
                <w:rFonts w:eastAsiaTheme="minorEastAsia"/>
                <w:sz w:val="24"/>
              </w:rPr>
              <w:t xml:space="preserve">page,” </w:t>
            </w:r>
            <w:r w:rsidRPr="00855F6C">
              <w:rPr>
                <w:rFonts w:eastAsiaTheme="minorEastAsia"/>
                <w:sz w:val="24"/>
              </w:rPr>
              <w:lastRenderedPageBreak/>
              <w:t>“Internet,” “XHTML,” “HTML5,” “Java,” “W3C,” and “CSS.” Also include</w:t>
            </w:r>
            <w:r w:rsidRPr="00855F6C">
              <w:rPr>
                <w:rFonts w:eastAsiaTheme="minorEastAsia" w:hint="eastAsia"/>
                <w:sz w:val="24"/>
              </w:rPr>
              <w:t xml:space="preserve"> </w:t>
            </w:r>
            <w:r w:rsidRPr="00855F6C">
              <w:rPr>
                <w:rFonts w:eastAsiaTheme="minorEastAsia"/>
                <w:sz w:val="24"/>
              </w:rPr>
              <w:t>keywords that refer to your communication skills, such as “public speaking,”</w:t>
            </w:r>
            <w:r w:rsidRPr="00855F6C">
              <w:rPr>
                <w:rFonts w:eastAsiaTheme="minorEastAsia" w:hint="eastAsia"/>
                <w:sz w:val="24"/>
              </w:rPr>
              <w:t xml:space="preserve"> </w:t>
            </w:r>
            <w:r w:rsidRPr="00855F6C">
              <w:rPr>
                <w:rFonts w:eastAsiaTheme="minorEastAsia" w:hint="eastAsia"/>
                <w:sz w:val="24"/>
              </w:rPr>
              <w:t>“</w:t>
            </w:r>
            <w:r w:rsidRPr="00855F6C">
              <w:rPr>
                <w:rFonts w:eastAsiaTheme="minorEastAsia"/>
                <w:sz w:val="24"/>
              </w:rPr>
              <w:t>oral communication,” and “communication skills.”</w:t>
            </w:r>
          </w:p>
        </w:tc>
        <w:tc>
          <w:tcPr>
            <w:tcW w:w="4252" w:type="dxa"/>
          </w:tcPr>
          <w:p w14:paraId="10DF963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在您要回复的实际职位帖子中研究它的职位描述，这是确保您的简历是否包含适当关键字的最佳方法。然后找出其他十个类似职位的广告，找出出现频率高的词汇。从职称、产品名称、公司、技术和专业组织等方面考虑。例如，如果工作是开发网页，您可能会看到许多对“</w:t>
            </w:r>
            <w:r w:rsidRPr="00855F6C">
              <w:rPr>
                <w:rFonts w:asciiTheme="minorHAnsi" w:eastAsiaTheme="minorEastAsia" w:hAnsiTheme="minorHAnsi" w:cstheme="minorBidi"/>
                <w:sz w:val="24"/>
              </w:rPr>
              <w:t>web page</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Internet</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XHTML</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HTML5</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Java</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W3C</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sz w:val="24"/>
              </w:rPr>
              <w:t>CSS</w:t>
            </w:r>
            <w:r w:rsidRPr="00855F6C">
              <w:rPr>
                <w:rFonts w:asciiTheme="minorHAnsi" w:eastAsiaTheme="minorEastAsia" w:hAnsiTheme="minorHAnsi" w:cstheme="minorBidi" w:hint="eastAsia"/>
                <w:sz w:val="24"/>
              </w:rPr>
              <w:t>”的引用。包括与您的沟通技巧相关的关键字，例如“公开演讲”，“口头沟通”</w:t>
            </w:r>
            <w:r w:rsidRPr="00855F6C">
              <w:rPr>
                <w:rFonts w:asciiTheme="minorHAnsi" w:eastAsiaTheme="minorEastAsia" w:hAnsiTheme="minorHAnsi" w:cstheme="minorBidi" w:hint="eastAsia"/>
                <w:sz w:val="24"/>
              </w:rPr>
              <w:lastRenderedPageBreak/>
              <w:t>和“沟通技巧”。</w:t>
            </w:r>
          </w:p>
        </w:tc>
      </w:tr>
      <w:tr w:rsidR="0034411E" w:rsidRPr="00855F6C" w14:paraId="4C4E70D9" w14:textId="77777777" w:rsidTr="0034411E">
        <w:tc>
          <w:tcPr>
            <w:tcW w:w="4361" w:type="dxa"/>
          </w:tcPr>
          <w:p w14:paraId="4D3A1A17" w14:textId="77777777" w:rsidR="0034411E" w:rsidRPr="00855F6C" w:rsidRDefault="0034411E" w:rsidP="0034411E">
            <w:pPr>
              <w:rPr>
                <w:rFonts w:eastAsiaTheme="minorEastAsia"/>
                <w:sz w:val="24"/>
              </w:rPr>
            </w:pPr>
            <w:r w:rsidRPr="00855F6C">
              <w:rPr>
                <w:rFonts w:eastAsiaTheme="minorEastAsia"/>
                <w:sz w:val="24"/>
              </w:rPr>
              <w:lastRenderedPageBreak/>
              <w:t>But don’t just list the keywords. Instead, integrate them into sentences</w:t>
            </w:r>
            <w:r w:rsidRPr="00855F6C">
              <w:rPr>
                <w:rFonts w:eastAsiaTheme="minorEastAsia" w:hint="eastAsia"/>
                <w:sz w:val="24"/>
              </w:rPr>
              <w:t xml:space="preserve"> </w:t>
            </w:r>
            <w:r w:rsidRPr="00855F6C">
              <w:rPr>
                <w:rFonts w:eastAsiaTheme="minorEastAsia"/>
                <w:sz w:val="24"/>
              </w:rPr>
              <w:t>about your skills and accomplishments. For instance, a computer-science</w:t>
            </w:r>
            <w:r w:rsidRPr="00855F6C">
              <w:rPr>
                <w:rFonts w:eastAsiaTheme="minorEastAsia" w:hint="eastAsia"/>
                <w:sz w:val="24"/>
              </w:rPr>
              <w:t xml:space="preserve"> student might write, </w:t>
            </w:r>
            <w:r w:rsidRPr="00855F6C">
              <w:rPr>
                <w:rFonts w:eastAsiaTheme="minorEastAsia"/>
                <w:sz w:val="24"/>
              </w:rPr>
              <w:t>“</w:t>
            </w:r>
            <w:r w:rsidRPr="00855F6C">
              <w:rPr>
                <w:rFonts w:eastAsiaTheme="minorEastAsia" w:hint="eastAsia"/>
                <w:sz w:val="24"/>
              </w:rPr>
              <w:t xml:space="preserve">Wrote applications for migrating data between systems./ </w:t>
            </w:r>
            <w:r w:rsidRPr="00855F6C">
              <w:rPr>
                <w:rFonts w:eastAsiaTheme="minorEastAsia"/>
                <w:sz w:val="24"/>
              </w:rPr>
              <w:t>databases using C#, XML, and Excel Macros.” A chemical engineer might write,</w:t>
            </w:r>
            <w:r w:rsidRPr="00855F6C">
              <w:rPr>
                <w:rFonts w:eastAsiaTheme="minorEastAsia" w:hint="eastAsia"/>
                <w:sz w:val="24"/>
              </w:rPr>
              <w:t xml:space="preserve"> </w:t>
            </w:r>
            <w:r w:rsidRPr="00855F6C">
              <w:rPr>
                <w:rFonts w:eastAsiaTheme="minorEastAsia" w:hint="eastAsia"/>
                <w:sz w:val="24"/>
              </w:rPr>
              <w:t>“</w:t>
            </w:r>
            <w:r w:rsidRPr="00855F6C">
              <w:rPr>
                <w:rFonts w:eastAsiaTheme="minorEastAsia"/>
                <w:sz w:val="24"/>
              </w:rPr>
              <w:t>Worked with polymers, mixing and de-gassing polydimethylsiloxane.”</w:t>
            </w:r>
          </w:p>
        </w:tc>
        <w:tc>
          <w:tcPr>
            <w:tcW w:w="4252" w:type="dxa"/>
          </w:tcPr>
          <w:p w14:paraId="4907D3A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但不要只列出关键词。相反，把它们整合成关于您的技能和成就的句子。例如，一个计算机科学专业的学生可能会写“用</w:t>
            </w:r>
            <w:r w:rsidRPr="00855F6C">
              <w:rPr>
                <w:rFonts w:asciiTheme="minorHAnsi" w:eastAsiaTheme="minorEastAsia" w:hAnsiTheme="minorHAnsi" w:cstheme="minorBidi" w:hint="eastAsia"/>
                <w:sz w:val="24"/>
              </w:rPr>
              <w:t>C</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XML</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hint="eastAsia"/>
                <w:sz w:val="24"/>
              </w:rPr>
              <w:t>Excel</w:t>
            </w:r>
            <w:r w:rsidRPr="00855F6C">
              <w:rPr>
                <w:rFonts w:asciiTheme="minorHAnsi" w:eastAsiaTheme="minorEastAsia" w:hAnsiTheme="minorHAnsi" w:cstheme="minorBidi"/>
                <w:sz w:val="24"/>
              </w:rPr>
              <w:t xml:space="preserve"> Macros</w:t>
            </w:r>
            <w:r w:rsidRPr="00855F6C">
              <w:rPr>
                <w:rFonts w:asciiTheme="minorHAnsi" w:eastAsiaTheme="minorEastAsia" w:hAnsiTheme="minorHAnsi" w:cstheme="minorBidi" w:hint="eastAsia"/>
                <w:sz w:val="24"/>
              </w:rPr>
              <w:t>在系统之间迁移数据的应用程序</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数据库。”一个化学工程师可能会写“与聚合物，混合和脱气聚二甲基硅氧烷一起工作”。</w:t>
            </w:r>
          </w:p>
        </w:tc>
      </w:tr>
      <w:tr w:rsidR="0034411E" w:rsidRPr="00855F6C" w14:paraId="541D4F33" w14:textId="77777777" w:rsidTr="0034411E">
        <w:tc>
          <w:tcPr>
            <w:tcW w:w="4361" w:type="dxa"/>
          </w:tcPr>
          <w:p w14:paraId="784C18DC" w14:textId="77777777" w:rsidR="0034411E" w:rsidRPr="00855F6C" w:rsidRDefault="0034411E" w:rsidP="0034411E">
            <w:pPr>
              <w:rPr>
                <w:rFonts w:eastAsiaTheme="minorEastAsia"/>
                <w:sz w:val="24"/>
              </w:rPr>
            </w:pPr>
            <w:r w:rsidRPr="00855F6C">
              <w:rPr>
                <w:rFonts w:eastAsiaTheme="minorEastAsia"/>
                <w:sz w:val="24"/>
              </w:rPr>
              <w:t>How long should a résumé be? It should be long enough to include all</w:t>
            </w:r>
            <w:r w:rsidRPr="00855F6C">
              <w:rPr>
                <w:rFonts w:eastAsiaTheme="minorEastAsia" w:hint="eastAsia"/>
                <w:sz w:val="24"/>
              </w:rPr>
              <w:t xml:space="preserve"> </w:t>
            </w:r>
            <w:r w:rsidRPr="00855F6C">
              <w:rPr>
                <w:rFonts w:eastAsiaTheme="minorEastAsia"/>
                <w:sz w:val="24"/>
              </w:rPr>
              <w:t>pertinent information but not so long that it bores or irritates the reader.</w:t>
            </w:r>
            <w:r w:rsidRPr="00855F6C">
              <w:rPr>
                <w:rFonts w:eastAsiaTheme="minorEastAsia" w:hint="eastAsia"/>
                <w:sz w:val="24"/>
              </w:rPr>
              <w:t xml:space="preserve"> </w:t>
            </w:r>
            <w:r w:rsidRPr="00855F6C">
              <w:rPr>
                <w:rFonts w:eastAsiaTheme="minorEastAsia"/>
                <w:sz w:val="24"/>
              </w:rPr>
              <w:t>Although some hiring consultants have guidelines (such as that a student’s</w:t>
            </w:r>
            <w:r w:rsidRPr="00855F6C">
              <w:rPr>
                <w:rFonts w:eastAsiaTheme="minorEastAsia" w:hint="eastAsia"/>
                <w:sz w:val="24"/>
              </w:rPr>
              <w:t xml:space="preserve"> </w:t>
            </w:r>
            <w:r w:rsidRPr="00855F6C">
              <w:rPr>
                <w:rFonts w:eastAsiaTheme="minorEastAsia"/>
                <w:sz w:val="24"/>
              </w:rPr>
              <w:t>résumé should be no longer than one page, or that applicants who are vice</w:t>
            </w:r>
            <w:r w:rsidRPr="00855F6C">
              <w:rPr>
                <w:rFonts w:eastAsiaTheme="minorEastAsia" w:hint="eastAsia"/>
                <w:sz w:val="24"/>
              </w:rPr>
              <w:t xml:space="preserve"> </w:t>
            </w:r>
            <w:r w:rsidRPr="00855F6C">
              <w:rPr>
                <w:rFonts w:eastAsiaTheme="minorEastAsia"/>
                <w:sz w:val="24"/>
              </w:rPr>
              <w:t>presidents at companies can write two-page résumés), the consensus is</w:t>
            </w:r>
            <w:r w:rsidRPr="00855F6C">
              <w:rPr>
                <w:rFonts w:eastAsiaTheme="minorEastAsia" w:hint="eastAsia"/>
                <w:sz w:val="24"/>
              </w:rPr>
              <w:t xml:space="preserve"> </w:t>
            </w:r>
            <w:r w:rsidRPr="00855F6C">
              <w:rPr>
                <w:rFonts w:eastAsiaTheme="minorEastAsia"/>
                <w:sz w:val="24"/>
              </w:rPr>
              <w:t>that length is unimportant. If an applicant has more experience, the résumé</w:t>
            </w:r>
            <w:r w:rsidRPr="00855F6C">
              <w:rPr>
                <w:rFonts w:eastAsiaTheme="minorEastAsia" w:hint="eastAsia"/>
                <w:sz w:val="24"/>
              </w:rPr>
              <w:t xml:space="preserve"> </w:t>
            </w:r>
            <w:r w:rsidRPr="00855F6C">
              <w:rPr>
                <w:rFonts w:eastAsiaTheme="minorEastAsia"/>
                <w:sz w:val="24"/>
              </w:rPr>
              <w:t>will be longer; if an applicant has less experience, it will be shorter. If all</w:t>
            </w:r>
            <w:r w:rsidRPr="00855F6C">
              <w:rPr>
                <w:rFonts w:eastAsiaTheme="minorEastAsia" w:hint="eastAsia"/>
                <w:sz w:val="24"/>
              </w:rPr>
              <w:t xml:space="preserve"> </w:t>
            </w:r>
            <w:r w:rsidRPr="00855F6C">
              <w:rPr>
                <w:rFonts w:eastAsiaTheme="minorEastAsia"/>
                <w:sz w:val="24"/>
              </w:rPr>
              <w:t>the information in the résumé helps make the case that the applicant is an</w:t>
            </w:r>
            <w:r w:rsidRPr="00855F6C">
              <w:rPr>
                <w:rFonts w:eastAsiaTheme="minorEastAsia" w:hint="eastAsia"/>
                <w:sz w:val="24"/>
              </w:rPr>
              <w:t xml:space="preserve"> </w:t>
            </w:r>
            <w:r w:rsidRPr="00855F6C">
              <w:rPr>
                <w:rFonts w:eastAsiaTheme="minorEastAsia"/>
                <w:sz w:val="24"/>
              </w:rPr>
              <w:t>excellent fit for the position, it’s the right length.</w:t>
            </w:r>
          </w:p>
        </w:tc>
        <w:tc>
          <w:tcPr>
            <w:tcW w:w="4252" w:type="dxa"/>
          </w:tcPr>
          <w:p w14:paraId="1A629C9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一份简历要多长？它的长度要能够包含所有相关信息，但又不能太长，以免使读者感到厌烦。尽管一些招聘顾问有指导方法（例如，学生的简历不应超过一页，或者求职者是公司副总裁的可以写两页的简历），但大家的共识是，篇幅并不重要。如果求职者有更多经历，则简历会更长，如果求职者的经历较少，则篇幅会较短。如果简历中的所有信息都有助于证明求职者非常适合这个职位，那么这个长度就很合适。</w:t>
            </w:r>
          </w:p>
        </w:tc>
      </w:tr>
      <w:tr w:rsidR="0034411E" w:rsidRPr="00855F6C" w14:paraId="386005EC" w14:textId="77777777" w:rsidTr="0034411E">
        <w:tc>
          <w:tcPr>
            <w:tcW w:w="4361" w:type="dxa"/>
          </w:tcPr>
          <w:p w14:paraId="03744048" w14:textId="77777777" w:rsidR="0034411E" w:rsidRPr="00855F6C" w:rsidRDefault="0034411E" w:rsidP="0034411E">
            <w:pPr>
              <w:rPr>
                <w:rFonts w:eastAsiaTheme="minorEastAsia"/>
                <w:sz w:val="24"/>
              </w:rPr>
            </w:pPr>
            <w:r w:rsidRPr="00855F6C">
              <w:rPr>
                <w:rFonts w:eastAsiaTheme="minorEastAsia"/>
                <w:sz w:val="24"/>
              </w:rPr>
              <w:t>The information that goes into a résumé is commonly ordered either chronologically or by skills. In a chronological résumé, you use time as the organizing</w:t>
            </w:r>
            <w:r w:rsidRPr="00855F6C">
              <w:rPr>
                <w:rFonts w:eastAsiaTheme="minorEastAsia" w:hint="eastAsia"/>
                <w:sz w:val="24"/>
              </w:rPr>
              <w:t xml:space="preserve"> </w:t>
            </w:r>
            <w:r w:rsidRPr="00855F6C">
              <w:rPr>
                <w:rFonts w:eastAsiaTheme="minorEastAsia"/>
                <w:sz w:val="24"/>
              </w:rPr>
              <w:t>pattern for each section, including education and experience, and discuss your</w:t>
            </w:r>
            <w:r w:rsidRPr="00855F6C">
              <w:rPr>
                <w:rFonts w:eastAsiaTheme="minorEastAsia" w:hint="eastAsia"/>
                <w:sz w:val="24"/>
              </w:rPr>
              <w:t xml:space="preserve"> </w:t>
            </w:r>
            <w:r w:rsidRPr="00855F6C">
              <w:rPr>
                <w:rFonts w:eastAsiaTheme="minorEastAsia"/>
                <w:sz w:val="24"/>
              </w:rPr>
              <w:t>responsibilities for each job you have held. In a skills résumé (sometimes called</w:t>
            </w:r>
            <w:r w:rsidRPr="00855F6C">
              <w:rPr>
                <w:rFonts w:eastAsiaTheme="minorEastAsia" w:hint="eastAsia"/>
                <w:sz w:val="24"/>
              </w:rPr>
              <w:t xml:space="preserve"> </w:t>
            </w:r>
            <w:r w:rsidRPr="00855F6C">
              <w:rPr>
                <w:rFonts w:eastAsiaTheme="minorEastAsia"/>
                <w:sz w:val="24"/>
              </w:rPr>
              <w:t>a functional résumé), you merely list your previous jobs but include a skills section in which you describe your talents, skills, and achievements.</w:t>
            </w:r>
          </w:p>
        </w:tc>
        <w:tc>
          <w:tcPr>
            <w:tcW w:w="4252" w:type="dxa"/>
          </w:tcPr>
          <w:p w14:paraId="1DD2BB1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简历中的信息通常按时间顺序或技能顺序排序。在按时间顺序排列的简历中，您将时间用作每个部分的组织方式，包括教育和经验，并描述您所担任的每项工作的职责。在技能简历（有时被称为功能性简历）中，您只需列出您以前的工作，但在技能部分，您可以描述您的才能、技能和成就。</w:t>
            </w:r>
          </w:p>
        </w:tc>
      </w:tr>
      <w:tr w:rsidR="0034411E" w:rsidRPr="00855F6C" w14:paraId="1790B36A" w14:textId="77777777" w:rsidTr="0034411E">
        <w:tc>
          <w:tcPr>
            <w:tcW w:w="4361" w:type="dxa"/>
          </w:tcPr>
          <w:p w14:paraId="56CFFAC9" w14:textId="77777777" w:rsidR="0034411E" w:rsidRPr="00855F6C" w:rsidRDefault="0034411E" w:rsidP="0034411E">
            <w:pPr>
              <w:rPr>
                <w:rFonts w:eastAsiaTheme="minorEastAsia"/>
                <w:sz w:val="24"/>
              </w:rPr>
            </w:pPr>
            <w:r w:rsidRPr="00855F6C">
              <w:rPr>
                <w:rFonts w:eastAsiaTheme="minorEastAsia"/>
                <w:sz w:val="24"/>
              </w:rPr>
              <w:lastRenderedPageBreak/>
              <w:t>A chronological résumé focuses on the record of employment, giving</w:t>
            </w:r>
            <w:r w:rsidRPr="00855F6C">
              <w:rPr>
                <w:rFonts w:eastAsiaTheme="minorEastAsia" w:hint="eastAsia"/>
                <w:sz w:val="24"/>
              </w:rPr>
              <w:t xml:space="preserve"> </w:t>
            </w:r>
            <w:r w:rsidRPr="00855F6C">
              <w:rPr>
                <w:rFonts w:eastAsiaTheme="minorEastAsia"/>
                <w:sz w:val="24"/>
              </w:rPr>
              <w:t>an applicant the opportunity to describe the duties and accomplishments</w:t>
            </w:r>
            <w:r w:rsidRPr="00855F6C">
              <w:rPr>
                <w:rFonts w:eastAsiaTheme="minorEastAsia" w:hint="eastAsia"/>
                <w:sz w:val="24"/>
              </w:rPr>
              <w:t xml:space="preserve"> </w:t>
            </w:r>
            <w:r w:rsidRPr="00855F6C">
              <w:rPr>
                <w:rFonts w:eastAsiaTheme="minorEastAsia"/>
                <w:sz w:val="24"/>
              </w:rPr>
              <w:t>related to each job. The skills résumé highlights the skills (such as supervising others, managing a large department, reducing production costs) that the</w:t>
            </w:r>
            <w:r w:rsidRPr="00855F6C">
              <w:rPr>
                <w:rFonts w:eastAsiaTheme="minorEastAsia" w:hint="eastAsia"/>
                <w:sz w:val="24"/>
              </w:rPr>
              <w:t xml:space="preserve"> </w:t>
            </w:r>
            <w:r w:rsidRPr="00855F6C">
              <w:rPr>
                <w:rFonts w:eastAsiaTheme="minorEastAsia"/>
                <w:sz w:val="24"/>
              </w:rPr>
              <w:t>candidate demonstrated at several different companies. The skills résumé is</w:t>
            </w:r>
            <w:r w:rsidRPr="00855F6C">
              <w:rPr>
                <w:rFonts w:eastAsiaTheme="minorEastAsia" w:hint="eastAsia"/>
                <w:sz w:val="24"/>
              </w:rPr>
              <w:t xml:space="preserve"> </w:t>
            </w:r>
            <w:r w:rsidRPr="00855F6C">
              <w:rPr>
                <w:rFonts w:eastAsiaTheme="minorEastAsia"/>
                <w:sz w:val="24"/>
              </w:rPr>
              <w:t>a popular choice for applicants who have a gap in their employment history,</w:t>
            </w:r>
            <w:r w:rsidRPr="00855F6C">
              <w:rPr>
                <w:rFonts w:eastAsiaTheme="minorEastAsia" w:hint="eastAsia"/>
                <w:sz w:val="24"/>
              </w:rPr>
              <w:t xml:space="preserve"> </w:t>
            </w:r>
            <w:r w:rsidRPr="00855F6C">
              <w:rPr>
                <w:rFonts w:eastAsiaTheme="minorEastAsia"/>
                <w:sz w:val="24"/>
              </w:rPr>
              <w:t>who are re-entering the workforce, or who have changed jobs frequently.</w:t>
            </w:r>
          </w:p>
        </w:tc>
        <w:tc>
          <w:tcPr>
            <w:tcW w:w="4252" w:type="dxa"/>
          </w:tcPr>
          <w:p w14:paraId="03D4D8E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按时间顺序排列的简历侧重于工作记录，让求职者有机会描述与每项工作相关的职责和成就。技能简历强调了求职者在几家不同公司展示的技能（如监督他人、管理大部门、降低生产成本）。对于在工作经历方面有差距，正在重新进入工作岗位或频繁跳槽的求职者来说，技能简历是一个很受欢迎的选择。</w:t>
            </w:r>
          </w:p>
        </w:tc>
      </w:tr>
      <w:tr w:rsidR="0034411E" w:rsidRPr="00855F6C" w14:paraId="1FA9C250" w14:textId="77777777" w:rsidTr="0034411E">
        <w:tc>
          <w:tcPr>
            <w:tcW w:w="4361" w:type="dxa"/>
          </w:tcPr>
          <w:p w14:paraId="253F992A" w14:textId="77777777" w:rsidR="0034411E" w:rsidRPr="00855F6C" w:rsidRDefault="0034411E" w:rsidP="0034411E">
            <w:pPr>
              <w:rPr>
                <w:rFonts w:eastAsiaTheme="minorEastAsia"/>
                <w:sz w:val="24"/>
              </w:rPr>
            </w:pPr>
            <w:r w:rsidRPr="00855F6C">
              <w:rPr>
                <w:rFonts w:eastAsiaTheme="minorEastAsia"/>
                <w:sz w:val="24"/>
              </w:rPr>
              <w:t>In both types of résumé, you use reverse chronology; that is, you present</w:t>
            </w:r>
            <w:r w:rsidRPr="00855F6C">
              <w:rPr>
                <w:rFonts w:eastAsiaTheme="minorEastAsia" w:hint="eastAsia"/>
                <w:sz w:val="24"/>
              </w:rPr>
              <w:t xml:space="preserve"> </w:t>
            </w:r>
            <w:r w:rsidRPr="00855F6C">
              <w:rPr>
                <w:rFonts w:eastAsiaTheme="minorEastAsia"/>
                <w:sz w:val="24"/>
              </w:rPr>
              <w:t>the most recent jobs and degrees first, to emphasize them.</w:t>
            </w:r>
          </w:p>
        </w:tc>
        <w:tc>
          <w:tcPr>
            <w:tcW w:w="4252" w:type="dxa"/>
          </w:tcPr>
          <w:p w14:paraId="13E3A7D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在这两种类型的简历中，您都会使用倒计时法；也就是说，您会先介绍最近的工作和学位，以强调它们。</w:t>
            </w:r>
          </w:p>
        </w:tc>
      </w:tr>
      <w:tr w:rsidR="0034411E" w:rsidRPr="00855F6C" w14:paraId="53720612" w14:textId="77777777" w:rsidTr="0034411E">
        <w:tc>
          <w:tcPr>
            <w:tcW w:w="4361" w:type="dxa"/>
          </w:tcPr>
          <w:p w14:paraId="4E90322E" w14:textId="77777777" w:rsidR="0034411E" w:rsidRPr="00855F6C" w:rsidRDefault="0034411E" w:rsidP="0034411E">
            <w:pPr>
              <w:rPr>
                <w:rFonts w:eastAsiaTheme="minorEastAsia"/>
                <w:b/>
                <w:sz w:val="24"/>
              </w:rPr>
            </w:pPr>
            <w:r w:rsidRPr="00855F6C">
              <w:rPr>
                <w:rFonts w:eastAsiaTheme="minorEastAsia"/>
                <w:b/>
                <w:sz w:val="24"/>
              </w:rPr>
              <w:t>ELEMENTS OF THE CHRONOLOGICAL RÉSUMÉ</w:t>
            </w:r>
          </w:p>
        </w:tc>
        <w:tc>
          <w:tcPr>
            <w:tcW w:w="4252" w:type="dxa"/>
          </w:tcPr>
          <w:p w14:paraId="0CE1F49E"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按时间顺序排列的简历要素</w:t>
            </w:r>
          </w:p>
        </w:tc>
      </w:tr>
      <w:tr w:rsidR="0034411E" w:rsidRPr="00855F6C" w14:paraId="449B5738" w14:textId="77777777" w:rsidTr="0034411E">
        <w:tc>
          <w:tcPr>
            <w:tcW w:w="4361" w:type="dxa"/>
          </w:tcPr>
          <w:p w14:paraId="585FD4FA" w14:textId="77777777" w:rsidR="0034411E" w:rsidRPr="00855F6C" w:rsidRDefault="0034411E" w:rsidP="0034411E">
            <w:pPr>
              <w:rPr>
                <w:rFonts w:eastAsiaTheme="minorEastAsia"/>
                <w:sz w:val="24"/>
              </w:rPr>
            </w:pPr>
            <w:r w:rsidRPr="00855F6C">
              <w:rPr>
                <w:rFonts w:eastAsiaTheme="minorEastAsia"/>
                <w:sz w:val="24"/>
              </w:rPr>
              <w:t>Most chronological résumés have five basic elements: identifying information, summary of qualifications, education, employment history, and interests and activities. Sometimes writers include a sixth section: references. In</w:t>
            </w:r>
            <w:r w:rsidRPr="00855F6C">
              <w:rPr>
                <w:rFonts w:eastAsiaTheme="minorEastAsia" w:hint="eastAsia"/>
                <w:sz w:val="24"/>
              </w:rPr>
              <w:t xml:space="preserve"> </w:t>
            </w:r>
            <w:r w:rsidRPr="00855F6C">
              <w:rPr>
                <w:rFonts w:eastAsiaTheme="minorEastAsia"/>
                <w:sz w:val="24"/>
              </w:rPr>
              <w:t>filling in these basic sections, remember that you want to include the keywords that will attract employers.</w:t>
            </w:r>
          </w:p>
        </w:tc>
        <w:tc>
          <w:tcPr>
            <w:tcW w:w="4252" w:type="dxa"/>
          </w:tcPr>
          <w:p w14:paraId="6F7A5EF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大多数按时间顺序排列的简历有五个基本要素：识别信息、资历概要、教育、工作经历、爱好和活动。有时，作者会加上第六部分：参考资料。在填写这些基本部分时，请记住，其中要包含能够吸引雇主的关键字。</w:t>
            </w:r>
          </w:p>
        </w:tc>
      </w:tr>
      <w:tr w:rsidR="0034411E" w:rsidRPr="00855F6C" w14:paraId="2F978498" w14:textId="77777777" w:rsidTr="0034411E">
        <w:tc>
          <w:tcPr>
            <w:tcW w:w="4361" w:type="dxa"/>
          </w:tcPr>
          <w:p w14:paraId="166DDF7B" w14:textId="77777777" w:rsidR="0034411E" w:rsidRPr="00855F6C" w:rsidRDefault="0034411E" w:rsidP="0034411E">
            <w:pPr>
              <w:rPr>
                <w:rFonts w:eastAsiaTheme="minorEastAsia"/>
                <w:b/>
                <w:sz w:val="24"/>
              </w:rPr>
            </w:pPr>
            <w:r w:rsidRPr="00855F6C">
              <w:rPr>
                <w:rFonts w:eastAsiaTheme="minorEastAsia"/>
                <w:b/>
                <w:sz w:val="24"/>
              </w:rPr>
              <w:t>Identifying Information</w:t>
            </w:r>
          </w:p>
        </w:tc>
        <w:tc>
          <w:tcPr>
            <w:tcW w:w="4252" w:type="dxa"/>
          </w:tcPr>
          <w:p w14:paraId="102326E3"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识别信息</w:t>
            </w:r>
          </w:p>
        </w:tc>
      </w:tr>
      <w:tr w:rsidR="0034411E" w:rsidRPr="00855F6C" w14:paraId="1B0C7DA9" w14:textId="77777777" w:rsidTr="0034411E">
        <w:tc>
          <w:tcPr>
            <w:tcW w:w="4361" w:type="dxa"/>
          </w:tcPr>
          <w:p w14:paraId="62C6828C" w14:textId="77777777" w:rsidR="0034411E" w:rsidRPr="00855F6C" w:rsidRDefault="0034411E" w:rsidP="0034411E">
            <w:pPr>
              <w:rPr>
                <w:rFonts w:eastAsiaTheme="minorEastAsia"/>
                <w:sz w:val="24"/>
              </w:rPr>
            </w:pPr>
            <w:r w:rsidRPr="00855F6C">
              <w:rPr>
                <w:rFonts w:eastAsiaTheme="minorEastAsia"/>
                <w:sz w:val="24"/>
              </w:rPr>
              <w:t>If you are submitting your résumé directly to a</w:t>
            </w:r>
            <w:r w:rsidRPr="00855F6C">
              <w:rPr>
                <w:rFonts w:eastAsiaTheme="minorEastAsia" w:hint="eastAsia"/>
                <w:sz w:val="24"/>
              </w:rPr>
              <w:t xml:space="preserve"> </w:t>
            </w:r>
            <w:r w:rsidRPr="00855F6C">
              <w:rPr>
                <w:rFonts w:eastAsiaTheme="minorEastAsia"/>
                <w:sz w:val="24"/>
              </w:rPr>
              <w:t>company, include your full name, address, phone number, and email address.</w:t>
            </w:r>
            <w:r w:rsidRPr="00855F6C">
              <w:rPr>
                <w:rFonts w:eastAsiaTheme="minorEastAsia" w:hint="eastAsia"/>
                <w:sz w:val="24"/>
              </w:rPr>
              <w:t xml:space="preserve"> </w:t>
            </w:r>
            <w:r w:rsidRPr="00855F6C">
              <w:rPr>
                <w:rFonts w:eastAsiaTheme="minorEastAsia"/>
                <w:sz w:val="24"/>
              </w:rPr>
              <w:t>Use your complete address, including the zip code. If your address during the</w:t>
            </w:r>
            <w:r w:rsidRPr="00855F6C">
              <w:rPr>
                <w:rFonts w:eastAsiaTheme="minorEastAsia" w:hint="eastAsia"/>
                <w:sz w:val="24"/>
              </w:rPr>
              <w:t xml:space="preserve"> </w:t>
            </w:r>
            <w:r w:rsidRPr="00855F6C">
              <w:rPr>
                <w:rFonts w:eastAsiaTheme="minorEastAsia"/>
                <w:sz w:val="24"/>
              </w:rPr>
              <w:t>academic year differs from your home address, list both and identify them</w:t>
            </w:r>
            <w:r w:rsidRPr="00855F6C">
              <w:rPr>
                <w:rFonts w:eastAsiaTheme="minorEastAsia" w:hint="eastAsia"/>
                <w:sz w:val="24"/>
              </w:rPr>
              <w:t xml:space="preserve"> </w:t>
            </w:r>
            <w:r w:rsidRPr="00855F6C">
              <w:rPr>
                <w:rFonts w:eastAsiaTheme="minorEastAsia"/>
                <w:sz w:val="24"/>
              </w:rPr>
              <w:t>clearly. An employer might call during an academic holiday to arrange an</w:t>
            </w:r>
            <w:r w:rsidRPr="00855F6C">
              <w:rPr>
                <w:rFonts w:eastAsiaTheme="minorEastAsia" w:hint="eastAsia"/>
                <w:sz w:val="24"/>
              </w:rPr>
              <w:t xml:space="preserve"> </w:t>
            </w:r>
            <w:r w:rsidRPr="00855F6C">
              <w:rPr>
                <w:rFonts w:eastAsiaTheme="minorEastAsia"/>
                <w:sz w:val="24"/>
              </w:rPr>
              <w:t>interview.</w:t>
            </w:r>
          </w:p>
        </w:tc>
        <w:tc>
          <w:tcPr>
            <w:tcW w:w="4252" w:type="dxa"/>
          </w:tcPr>
          <w:p w14:paraId="748B321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要将简历直接提交给公司，请提供您的全名，地址，电话号码和电子邮件地址。提供完整的地址，包括邮政编码。如果您在学年内的住址与您的家庭住址不同，请同时列出两者并标识清楚。雇主可能在学术假期期间致电安排面试。</w:t>
            </w:r>
          </w:p>
        </w:tc>
      </w:tr>
      <w:tr w:rsidR="0034411E" w:rsidRPr="00855F6C" w14:paraId="45BF3DC8" w14:textId="77777777" w:rsidTr="0034411E">
        <w:tc>
          <w:tcPr>
            <w:tcW w:w="4361" w:type="dxa"/>
          </w:tcPr>
          <w:p w14:paraId="493D7AF6" w14:textId="77777777" w:rsidR="0034411E" w:rsidRPr="00855F6C" w:rsidRDefault="0034411E" w:rsidP="0034411E">
            <w:pPr>
              <w:rPr>
                <w:rFonts w:eastAsiaTheme="minorEastAsia"/>
                <w:sz w:val="24"/>
              </w:rPr>
            </w:pPr>
            <w:r w:rsidRPr="00855F6C">
              <w:rPr>
                <w:rFonts w:eastAsiaTheme="minorEastAsia"/>
                <w:sz w:val="24"/>
              </w:rPr>
              <w:t>However, if you are posting your résumé to an Internet job board, where it</w:t>
            </w:r>
            <w:r w:rsidRPr="00855F6C">
              <w:rPr>
                <w:rFonts w:eastAsiaTheme="minorEastAsia" w:hint="eastAsia"/>
                <w:sz w:val="24"/>
              </w:rPr>
              <w:t xml:space="preserve"> </w:t>
            </w:r>
            <w:r w:rsidRPr="00855F6C">
              <w:rPr>
                <w:rFonts w:eastAsiaTheme="minorEastAsia"/>
                <w:sz w:val="24"/>
              </w:rPr>
              <w:t>can be seen by anyone, you will be more vulnerable to scammers, spammers,</w:t>
            </w:r>
            <w:r w:rsidRPr="00855F6C">
              <w:rPr>
                <w:rFonts w:eastAsiaTheme="minorEastAsia" w:hint="eastAsia"/>
                <w:sz w:val="24"/>
              </w:rPr>
              <w:t xml:space="preserve"> </w:t>
            </w:r>
            <w:r w:rsidRPr="00855F6C">
              <w:rPr>
                <w:rFonts w:eastAsiaTheme="minorEastAsia"/>
                <w:sz w:val="24"/>
              </w:rPr>
              <w:t>and identity thieves. Don’t include a mailing address or phone number, and</w:t>
            </w:r>
            <w:r w:rsidRPr="00855F6C">
              <w:rPr>
                <w:rFonts w:eastAsiaTheme="minorEastAsia" w:hint="eastAsia"/>
                <w:sz w:val="24"/>
              </w:rPr>
              <w:t xml:space="preserve"> </w:t>
            </w:r>
            <w:r w:rsidRPr="00855F6C">
              <w:rPr>
                <w:rFonts w:eastAsiaTheme="minorEastAsia"/>
                <w:sz w:val="24"/>
              </w:rPr>
              <w:t xml:space="preserve">use an email address that does </w:t>
            </w:r>
            <w:r w:rsidRPr="00855F6C">
              <w:rPr>
                <w:rFonts w:eastAsiaTheme="minorEastAsia"/>
                <w:sz w:val="24"/>
              </w:rPr>
              <w:lastRenderedPageBreak/>
              <w:t>not identify you.</w:t>
            </w:r>
          </w:p>
        </w:tc>
        <w:tc>
          <w:tcPr>
            <w:tcW w:w="4252" w:type="dxa"/>
          </w:tcPr>
          <w:p w14:paraId="56A2FC8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但是，如果您将简历发布到任何人都可以看到的招聘网站上，则更容易受到骗子，垃圾邮件发送者和身份盗用者的攻击。简历内容不要包含邮寄地址或电话号码，而要使用无法识别您身份的电子邮件地址。</w:t>
            </w:r>
          </w:p>
        </w:tc>
      </w:tr>
      <w:tr w:rsidR="0034411E" w:rsidRPr="00855F6C" w14:paraId="4D14F89B" w14:textId="77777777" w:rsidTr="0034411E">
        <w:tc>
          <w:tcPr>
            <w:tcW w:w="4361" w:type="dxa"/>
          </w:tcPr>
          <w:p w14:paraId="54B200F7" w14:textId="77777777" w:rsidR="0034411E" w:rsidRPr="00855F6C" w:rsidRDefault="0034411E" w:rsidP="0034411E">
            <w:pPr>
              <w:rPr>
                <w:rFonts w:eastAsiaTheme="minorEastAsia"/>
                <w:b/>
                <w:sz w:val="24"/>
              </w:rPr>
            </w:pPr>
            <w:r w:rsidRPr="00855F6C">
              <w:rPr>
                <w:rFonts w:eastAsiaTheme="minorEastAsia"/>
                <w:b/>
                <w:sz w:val="24"/>
              </w:rPr>
              <w:t>Summary Statement</w:t>
            </w:r>
          </w:p>
        </w:tc>
        <w:tc>
          <w:tcPr>
            <w:tcW w:w="4252" w:type="dxa"/>
          </w:tcPr>
          <w:p w14:paraId="4BDBDF5E"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简要说明</w:t>
            </w:r>
          </w:p>
        </w:tc>
      </w:tr>
      <w:tr w:rsidR="0034411E" w:rsidRPr="00855F6C" w14:paraId="4F4E21C0" w14:textId="77777777" w:rsidTr="0034411E">
        <w:tc>
          <w:tcPr>
            <w:tcW w:w="4361" w:type="dxa"/>
          </w:tcPr>
          <w:p w14:paraId="38923BE2" w14:textId="77777777" w:rsidR="0034411E" w:rsidRPr="00855F6C" w:rsidRDefault="0034411E" w:rsidP="0034411E">
            <w:pPr>
              <w:rPr>
                <w:rFonts w:eastAsiaTheme="minorEastAsia"/>
                <w:sz w:val="24"/>
              </w:rPr>
            </w:pPr>
            <w:r w:rsidRPr="00855F6C">
              <w:rPr>
                <w:rFonts w:eastAsiaTheme="minorEastAsia"/>
                <w:sz w:val="24"/>
              </w:rPr>
              <w:t>After the identifying information, add a summary</w:t>
            </w:r>
            <w:r w:rsidRPr="00855F6C">
              <w:rPr>
                <w:rFonts w:eastAsiaTheme="minorEastAsia" w:hint="eastAsia"/>
                <w:sz w:val="24"/>
              </w:rPr>
              <w:t xml:space="preserve"> </w:t>
            </w:r>
            <w:r w:rsidRPr="00855F6C">
              <w:rPr>
                <w:rFonts w:eastAsiaTheme="minorEastAsia"/>
                <w:sz w:val="24"/>
              </w:rPr>
              <w:t>statement, a brief paragraph that highlights three or four important skills or</w:t>
            </w:r>
            <w:r w:rsidRPr="00855F6C">
              <w:rPr>
                <w:rFonts w:eastAsiaTheme="minorEastAsia" w:hint="eastAsia"/>
                <w:sz w:val="24"/>
              </w:rPr>
              <w:t xml:space="preserve"> </w:t>
            </w:r>
            <w:r w:rsidRPr="00855F6C">
              <w:rPr>
                <w:rFonts w:eastAsiaTheme="minorEastAsia"/>
                <w:sz w:val="24"/>
              </w:rPr>
              <w:t>accomplishments. For example:</w:t>
            </w:r>
          </w:p>
        </w:tc>
        <w:tc>
          <w:tcPr>
            <w:tcW w:w="4252" w:type="dxa"/>
          </w:tcPr>
          <w:p w14:paraId="5D10245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在识别信息之后，添加一个简要说明，一个简短的段落突出显示三到四个重要技能或成就。例如：</w:t>
            </w:r>
          </w:p>
        </w:tc>
      </w:tr>
      <w:tr w:rsidR="0034411E" w:rsidRPr="00855F6C" w14:paraId="20D19E8A" w14:textId="77777777" w:rsidTr="0034411E">
        <w:tc>
          <w:tcPr>
            <w:tcW w:w="4361" w:type="dxa"/>
          </w:tcPr>
          <w:p w14:paraId="037192ED" w14:textId="77777777" w:rsidR="0034411E" w:rsidRPr="00855F6C" w:rsidRDefault="0034411E" w:rsidP="0034411E">
            <w:pPr>
              <w:rPr>
                <w:rFonts w:eastAsiaTheme="minorEastAsia"/>
                <w:b/>
                <w:sz w:val="24"/>
              </w:rPr>
            </w:pPr>
            <w:r w:rsidRPr="00855F6C">
              <w:rPr>
                <w:rFonts w:eastAsiaTheme="minorEastAsia"/>
                <w:b/>
                <w:sz w:val="24"/>
              </w:rPr>
              <w:t>Summary</w:t>
            </w:r>
          </w:p>
        </w:tc>
        <w:tc>
          <w:tcPr>
            <w:tcW w:w="4252" w:type="dxa"/>
          </w:tcPr>
          <w:p w14:paraId="371E4F36"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总结</w:t>
            </w:r>
          </w:p>
        </w:tc>
      </w:tr>
      <w:tr w:rsidR="0034411E" w:rsidRPr="00855F6C" w14:paraId="46A319DE" w14:textId="77777777" w:rsidTr="0034411E">
        <w:tc>
          <w:tcPr>
            <w:tcW w:w="4361" w:type="dxa"/>
          </w:tcPr>
          <w:p w14:paraId="24BBD865" w14:textId="77777777" w:rsidR="0034411E" w:rsidRPr="00855F6C" w:rsidRDefault="0034411E" w:rsidP="0034411E">
            <w:pPr>
              <w:rPr>
                <w:rFonts w:eastAsiaTheme="minorEastAsia"/>
                <w:sz w:val="24"/>
              </w:rPr>
            </w:pPr>
            <w:r w:rsidRPr="00855F6C">
              <w:rPr>
                <w:rFonts w:eastAsiaTheme="minorEastAsia"/>
                <w:sz w:val="24"/>
              </w:rPr>
              <w:t>Six years’ experience creating testing documentation to qualify production programs</w:t>
            </w:r>
            <w:r w:rsidRPr="00855F6C">
              <w:rPr>
                <w:rFonts w:eastAsiaTheme="minorEastAsia" w:hint="eastAsia"/>
                <w:sz w:val="24"/>
              </w:rPr>
              <w:t xml:space="preserve"> </w:t>
            </w:r>
            <w:r w:rsidRPr="00855F6C">
              <w:rPr>
                <w:rFonts w:eastAsiaTheme="minorEastAsia"/>
                <w:sz w:val="24"/>
              </w:rPr>
              <w:t>that run on Automated Test and Handling Equipment. Four years’ experience running</w:t>
            </w:r>
            <w:r w:rsidRPr="00855F6C">
              <w:rPr>
                <w:rFonts w:eastAsiaTheme="minorEastAsia" w:hint="eastAsia"/>
                <w:sz w:val="24"/>
              </w:rPr>
              <w:t xml:space="preserve"> </w:t>
            </w:r>
            <w:r w:rsidRPr="00855F6C">
              <w:rPr>
                <w:rFonts w:eastAsiaTheme="minorEastAsia"/>
                <w:sz w:val="24"/>
              </w:rPr>
              <w:t>QA tests on software, hardware, and semiconductor products. Bilingual English and</w:t>
            </w:r>
            <w:r w:rsidRPr="00855F6C">
              <w:rPr>
                <w:rFonts w:eastAsiaTheme="minorEastAsia" w:hint="eastAsia"/>
                <w:sz w:val="24"/>
              </w:rPr>
              <w:t xml:space="preserve"> </w:t>
            </w:r>
            <w:r w:rsidRPr="00855F6C">
              <w:rPr>
                <w:rFonts w:eastAsiaTheme="minorEastAsia"/>
                <w:sz w:val="24"/>
              </w:rPr>
              <w:t>Italian</w:t>
            </w:r>
            <w:r w:rsidRPr="00855F6C">
              <w:rPr>
                <w:rFonts w:eastAsiaTheme="minorEastAsia" w:hint="eastAsia"/>
                <w:sz w:val="24"/>
              </w:rPr>
              <w:t xml:space="preserve">. </w:t>
            </w:r>
            <w:r w:rsidRPr="00855F6C">
              <w:rPr>
                <w:rFonts w:eastAsiaTheme="minorEastAsia"/>
                <w:sz w:val="24"/>
              </w:rPr>
              <w:t>Secret security clearance.</w:t>
            </w:r>
          </w:p>
        </w:tc>
        <w:tc>
          <w:tcPr>
            <w:tcW w:w="4252" w:type="dxa"/>
          </w:tcPr>
          <w:p w14:paraId="5569606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拥有六年开发测试文档的经验，可以使在自动测试和处理设备上运行的生产程序合格，四年软件、硬件和半导体产品质量保证测试经验，英语和意大利语双语，秘密安全检查经验。</w:t>
            </w:r>
          </w:p>
        </w:tc>
      </w:tr>
      <w:tr w:rsidR="0034411E" w:rsidRPr="00855F6C" w14:paraId="674CDB8B" w14:textId="77777777" w:rsidTr="0034411E">
        <w:tc>
          <w:tcPr>
            <w:tcW w:w="4361" w:type="dxa"/>
          </w:tcPr>
          <w:p w14:paraId="7A242F10" w14:textId="77777777" w:rsidR="0034411E" w:rsidRPr="00855F6C" w:rsidRDefault="0034411E" w:rsidP="0034411E">
            <w:pPr>
              <w:rPr>
                <w:rFonts w:eastAsiaTheme="minorEastAsia"/>
                <w:b/>
                <w:sz w:val="24"/>
              </w:rPr>
            </w:pPr>
            <w:r w:rsidRPr="00855F6C">
              <w:rPr>
                <w:rFonts w:eastAsiaTheme="minorEastAsia"/>
                <w:b/>
                <w:sz w:val="24"/>
              </w:rPr>
              <w:t>Education</w:t>
            </w:r>
          </w:p>
        </w:tc>
        <w:tc>
          <w:tcPr>
            <w:tcW w:w="4252" w:type="dxa"/>
          </w:tcPr>
          <w:p w14:paraId="592E7BB6"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教育</w:t>
            </w:r>
          </w:p>
        </w:tc>
      </w:tr>
      <w:tr w:rsidR="0034411E" w:rsidRPr="00855F6C" w14:paraId="16605074" w14:textId="77777777" w:rsidTr="0034411E">
        <w:tc>
          <w:tcPr>
            <w:tcW w:w="4361" w:type="dxa"/>
          </w:tcPr>
          <w:p w14:paraId="0A8F48F4" w14:textId="77777777" w:rsidR="0034411E" w:rsidRPr="00855F6C" w:rsidRDefault="0034411E" w:rsidP="0034411E">
            <w:pPr>
              <w:rPr>
                <w:rFonts w:eastAsiaTheme="minorEastAsia"/>
                <w:sz w:val="24"/>
              </w:rPr>
            </w:pPr>
            <w:r w:rsidRPr="00855F6C">
              <w:rPr>
                <w:rFonts w:eastAsiaTheme="minorEastAsia"/>
                <w:sz w:val="24"/>
              </w:rPr>
              <w:t>If you are a student or a recent graduate, place the education section next. If you have substantial professional experience, place the</w:t>
            </w:r>
            <w:r w:rsidRPr="00855F6C">
              <w:rPr>
                <w:rFonts w:eastAsiaTheme="minorEastAsia" w:hint="eastAsia"/>
                <w:sz w:val="24"/>
              </w:rPr>
              <w:t xml:space="preserve"> </w:t>
            </w:r>
            <w:r w:rsidRPr="00855F6C">
              <w:rPr>
                <w:rFonts w:eastAsiaTheme="minorEastAsia"/>
                <w:sz w:val="24"/>
              </w:rPr>
              <w:t>employment-history section before the education section.</w:t>
            </w:r>
          </w:p>
        </w:tc>
        <w:tc>
          <w:tcPr>
            <w:tcW w:w="4252" w:type="dxa"/>
          </w:tcPr>
          <w:p w14:paraId="35EE69D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如果您是学生或应届毕业生，请将教育放在下一部分，如果您有丰富的专业经历，请将工作经历放在教育部分之前。</w:t>
            </w:r>
          </w:p>
        </w:tc>
      </w:tr>
      <w:tr w:rsidR="0034411E" w:rsidRPr="00855F6C" w14:paraId="3161681F" w14:textId="77777777" w:rsidTr="0034411E">
        <w:tc>
          <w:tcPr>
            <w:tcW w:w="4361" w:type="dxa"/>
          </w:tcPr>
          <w:p w14:paraId="07FB2DB6" w14:textId="77777777" w:rsidR="0034411E" w:rsidRPr="00855F6C" w:rsidRDefault="0034411E" w:rsidP="0034411E">
            <w:pPr>
              <w:rPr>
                <w:rFonts w:eastAsiaTheme="minorEastAsia"/>
                <w:sz w:val="24"/>
              </w:rPr>
            </w:pPr>
            <w:r w:rsidRPr="00855F6C">
              <w:rPr>
                <w:rFonts w:eastAsiaTheme="minorEastAsia"/>
                <w:sz w:val="24"/>
              </w:rPr>
              <w:t>Include at least the following information in the education section:</w:t>
            </w:r>
          </w:p>
        </w:tc>
        <w:tc>
          <w:tcPr>
            <w:tcW w:w="4252" w:type="dxa"/>
          </w:tcPr>
          <w:p w14:paraId="4A15621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教育部分至少包括以下信息：</w:t>
            </w:r>
          </w:p>
        </w:tc>
      </w:tr>
      <w:tr w:rsidR="0034411E" w:rsidRPr="00855F6C" w14:paraId="6B060A2C" w14:textId="77777777" w:rsidTr="0034411E">
        <w:tc>
          <w:tcPr>
            <w:tcW w:w="4361" w:type="dxa"/>
          </w:tcPr>
          <w:p w14:paraId="00E43D97" w14:textId="77777777" w:rsidR="0034411E" w:rsidRPr="00855F6C" w:rsidRDefault="0034411E" w:rsidP="0034411E">
            <w:pPr>
              <w:rPr>
                <w:rFonts w:eastAsiaTheme="minorEastAsia"/>
                <w:sz w:val="24"/>
              </w:rPr>
            </w:pPr>
            <w:r w:rsidRPr="00855F6C">
              <w:rPr>
                <w:rFonts w:eastAsiaTheme="minorEastAsia"/>
                <w:sz w:val="24"/>
              </w:rPr>
              <w:t>Your degree. After the degree abbreviation (such as BS, BA, AA, or MS), list</w:t>
            </w:r>
            <w:r w:rsidRPr="00855F6C">
              <w:rPr>
                <w:rFonts w:eastAsiaTheme="minorEastAsia" w:hint="eastAsia"/>
                <w:sz w:val="24"/>
              </w:rPr>
              <w:t xml:space="preserve"> </w:t>
            </w:r>
            <w:r w:rsidRPr="00855F6C">
              <w:rPr>
                <w:rFonts w:eastAsiaTheme="minorEastAsia"/>
                <w:sz w:val="24"/>
              </w:rPr>
              <w:t>your academic major (and, if you have one, your minor)—for example, “BS</w:t>
            </w:r>
            <w:r w:rsidRPr="00855F6C">
              <w:rPr>
                <w:rFonts w:eastAsiaTheme="minorEastAsia" w:hint="eastAsia"/>
                <w:sz w:val="24"/>
              </w:rPr>
              <w:t xml:space="preserve"> </w:t>
            </w:r>
            <w:r w:rsidRPr="00855F6C">
              <w:rPr>
                <w:rFonts w:eastAsiaTheme="minorEastAsia"/>
                <w:sz w:val="24"/>
              </w:rPr>
              <w:t>in Materials Engineering, minor in General Business.”</w:t>
            </w:r>
          </w:p>
        </w:tc>
        <w:tc>
          <w:tcPr>
            <w:tcW w:w="4252" w:type="dxa"/>
          </w:tcPr>
          <w:p w14:paraId="4F1B728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您的学位。在学位缩写（如</w:t>
            </w:r>
            <w:r w:rsidRPr="00855F6C">
              <w:rPr>
                <w:rFonts w:asciiTheme="minorHAnsi" w:eastAsiaTheme="minorEastAsia" w:hAnsiTheme="minorHAnsi" w:cstheme="minorBidi" w:hint="eastAsia"/>
                <w:sz w:val="24"/>
              </w:rPr>
              <w:t>BS</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BA</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AA</w:t>
            </w:r>
            <w:r w:rsidRPr="00855F6C">
              <w:rPr>
                <w:rFonts w:asciiTheme="minorHAnsi" w:eastAsiaTheme="minorEastAsia" w:hAnsiTheme="minorHAnsi" w:cstheme="minorBidi" w:hint="eastAsia"/>
                <w:sz w:val="24"/>
              </w:rPr>
              <w:t>或</w:t>
            </w:r>
            <w:r w:rsidRPr="00855F6C">
              <w:rPr>
                <w:rFonts w:asciiTheme="minorHAnsi" w:eastAsiaTheme="minorEastAsia" w:hAnsiTheme="minorHAnsi" w:cstheme="minorBidi" w:hint="eastAsia"/>
                <w:sz w:val="24"/>
              </w:rPr>
              <w:t>MS</w:t>
            </w:r>
            <w:r w:rsidRPr="00855F6C">
              <w:rPr>
                <w:rFonts w:asciiTheme="minorHAnsi" w:eastAsiaTheme="minorEastAsia" w:hAnsiTheme="minorHAnsi" w:cstheme="minorBidi" w:hint="eastAsia"/>
                <w:sz w:val="24"/>
              </w:rPr>
              <w:t>）之后，列出您的学术专业（如果有辅修专业，也要列出）——例如，“材料工程学士，一般商业辅修”。</w:t>
            </w:r>
          </w:p>
        </w:tc>
      </w:tr>
      <w:tr w:rsidR="0034411E" w:rsidRPr="00855F6C" w14:paraId="3FF4B7F8" w14:textId="77777777" w:rsidTr="0034411E">
        <w:tc>
          <w:tcPr>
            <w:tcW w:w="4361" w:type="dxa"/>
          </w:tcPr>
          <w:p w14:paraId="61C130D2" w14:textId="77777777" w:rsidR="0034411E" w:rsidRPr="00855F6C" w:rsidRDefault="0034411E" w:rsidP="0034411E">
            <w:pPr>
              <w:rPr>
                <w:rFonts w:eastAsiaTheme="minorEastAsia"/>
                <w:sz w:val="24"/>
              </w:rPr>
            </w:pPr>
            <w:r w:rsidRPr="00855F6C">
              <w:rPr>
                <w:rFonts w:eastAsiaTheme="minorEastAsia"/>
                <w:sz w:val="24"/>
              </w:rPr>
              <w:t>The institution. Identify the institution by its full name: “Louisiana State</w:t>
            </w:r>
            <w:r w:rsidRPr="00855F6C">
              <w:rPr>
                <w:rFonts w:eastAsiaTheme="minorEastAsia" w:hint="eastAsia"/>
                <w:sz w:val="24"/>
              </w:rPr>
              <w:t xml:space="preserve"> </w:t>
            </w:r>
            <w:r w:rsidRPr="00855F6C">
              <w:rPr>
                <w:rFonts w:eastAsiaTheme="minorEastAsia"/>
                <w:sz w:val="24"/>
              </w:rPr>
              <w:t>University,” not “LSU.”</w:t>
            </w:r>
          </w:p>
        </w:tc>
        <w:tc>
          <w:tcPr>
            <w:tcW w:w="4252" w:type="dxa"/>
          </w:tcPr>
          <w:p w14:paraId="4B7AC56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就读学校。用全名标识该学校：“路易斯安那州立大学”，而不是“</w:t>
            </w:r>
            <w:r w:rsidRPr="00855F6C">
              <w:rPr>
                <w:rFonts w:asciiTheme="minorHAnsi" w:eastAsiaTheme="minorEastAsia" w:hAnsiTheme="minorHAnsi" w:cstheme="minorBidi" w:hint="eastAsia"/>
                <w:sz w:val="24"/>
              </w:rPr>
              <w:t>LSU</w:t>
            </w:r>
            <w:r w:rsidRPr="00855F6C">
              <w:rPr>
                <w:rFonts w:asciiTheme="minorHAnsi" w:eastAsiaTheme="minorEastAsia" w:hAnsiTheme="minorHAnsi" w:cstheme="minorBidi" w:hint="eastAsia"/>
                <w:sz w:val="24"/>
              </w:rPr>
              <w:t>”。</w:t>
            </w:r>
          </w:p>
        </w:tc>
      </w:tr>
      <w:tr w:rsidR="0034411E" w:rsidRPr="00855F6C" w14:paraId="33ED16E0" w14:textId="77777777" w:rsidTr="0034411E">
        <w:tc>
          <w:tcPr>
            <w:tcW w:w="4361" w:type="dxa"/>
          </w:tcPr>
          <w:p w14:paraId="2A4288FA" w14:textId="77777777" w:rsidR="0034411E" w:rsidRPr="00855F6C" w:rsidRDefault="0034411E" w:rsidP="0034411E">
            <w:pPr>
              <w:rPr>
                <w:rFonts w:eastAsiaTheme="minorEastAsia"/>
                <w:sz w:val="24"/>
              </w:rPr>
            </w:pPr>
            <w:r w:rsidRPr="00855F6C">
              <w:rPr>
                <w:rFonts w:eastAsiaTheme="minorEastAsia"/>
                <w:sz w:val="24"/>
              </w:rPr>
              <w:t>The location of the institution. Include the city and state.</w:t>
            </w:r>
          </w:p>
        </w:tc>
        <w:tc>
          <w:tcPr>
            <w:tcW w:w="4252" w:type="dxa"/>
          </w:tcPr>
          <w:p w14:paraId="558D972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学校的位置。包括州和城市。</w:t>
            </w:r>
          </w:p>
        </w:tc>
      </w:tr>
      <w:tr w:rsidR="0034411E" w:rsidRPr="00855F6C" w14:paraId="2D1C01BB" w14:textId="77777777" w:rsidTr="0034411E">
        <w:tc>
          <w:tcPr>
            <w:tcW w:w="4361" w:type="dxa"/>
          </w:tcPr>
          <w:p w14:paraId="29936971" w14:textId="77777777" w:rsidR="0034411E" w:rsidRPr="00855F6C" w:rsidRDefault="0034411E" w:rsidP="0034411E">
            <w:pPr>
              <w:rPr>
                <w:rFonts w:eastAsiaTheme="minorEastAsia"/>
                <w:sz w:val="24"/>
              </w:rPr>
            </w:pPr>
            <w:r w:rsidRPr="00855F6C">
              <w:rPr>
                <w:rFonts w:eastAsiaTheme="minorEastAsia"/>
                <w:sz w:val="24"/>
              </w:rPr>
              <w:t>The date of graduation. If your degree has not yet been granted, ad</w:t>
            </w:r>
            <w:r w:rsidRPr="00855F6C">
              <w:rPr>
                <w:rFonts w:eastAsiaTheme="minorEastAsia" w:hint="eastAsia"/>
                <w:sz w:val="24"/>
              </w:rPr>
              <w:t>“</w:t>
            </w:r>
            <w:r w:rsidRPr="00855F6C">
              <w:rPr>
                <w:rFonts w:eastAsiaTheme="minorEastAsia"/>
                <w:sz w:val="24"/>
              </w:rPr>
              <w:t>Anticipated date of graduation” or a similar phrase.</w:t>
            </w:r>
          </w:p>
        </w:tc>
        <w:tc>
          <w:tcPr>
            <w:tcW w:w="4252" w:type="dxa"/>
          </w:tcPr>
          <w:p w14:paraId="1740D44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毕业日期。如果您尚未获得学位，请写上</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“预计毕业日期”或类似的短语。</w:t>
            </w:r>
          </w:p>
        </w:tc>
      </w:tr>
      <w:tr w:rsidR="0034411E" w:rsidRPr="00855F6C" w14:paraId="6FAD89A4" w14:textId="77777777" w:rsidTr="0034411E">
        <w:tc>
          <w:tcPr>
            <w:tcW w:w="4361" w:type="dxa"/>
          </w:tcPr>
          <w:p w14:paraId="267B3249" w14:textId="77777777" w:rsidR="0034411E" w:rsidRPr="00855F6C" w:rsidRDefault="0034411E" w:rsidP="0034411E">
            <w:pPr>
              <w:rPr>
                <w:rFonts w:eastAsiaTheme="minorEastAsia"/>
                <w:sz w:val="24"/>
              </w:rPr>
            </w:pPr>
            <w:r w:rsidRPr="00855F6C">
              <w:rPr>
                <w:rFonts w:eastAsiaTheme="minorEastAsia"/>
                <w:sz w:val="24"/>
              </w:rPr>
              <w:t>Information about other schools you attended. List any other</w:t>
            </w:r>
            <w:r w:rsidRPr="00855F6C">
              <w:rPr>
                <w:rFonts w:eastAsiaTheme="minorEastAsia" w:hint="eastAsia"/>
                <w:sz w:val="24"/>
              </w:rPr>
              <w:t xml:space="preserve"> </w:t>
            </w:r>
            <w:r w:rsidRPr="00855F6C">
              <w:rPr>
                <w:rFonts w:eastAsiaTheme="minorEastAsia"/>
                <w:sz w:val="24"/>
              </w:rPr>
              <w:t>institutions</w:t>
            </w:r>
            <w:r w:rsidRPr="00855F6C">
              <w:rPr>
                <w:rFonts w:eastAsiaTheme="minorEastAsia" w:hint="eastAsia"/>
                <w:sz w:val="24"/>
              </w:rPr>
              <w:t xml:space="preserve"> </w:t>
            </w:r>
            <w:r w:rsidRPr="00855F6C">
              <w:rPr>
                <w:rFonts w:eastAsiaTheme="minorEastAsia"/>
                <w:sz w:val="24"/>
              </w:rPr>
              <w:t>you attended beyond high school, even those from which you did not earn</w:t>
            </w:r>
            <w:r w:rsidRPr="00855F6C">
              <w:rPr>
                <w:rFonts w:eastAsiaTheme="minorEastAsia" w:hint="eastAsia"/>
                <w:sz w:val="24"/>
              </w:rPr>
              <w:t xml:space="preserve"> </w:t>
            </w:r>
            <w:r w:rsidRPr="00855F6C">
              <w:rPr>
                <w:rFonts w:eastAsiaTheme="minorEastAsia"/>
                <w:sz w:val="24"/>
              </w:rPr>
              <w:t>a degree. The description for other institutions should include the same</w:t>
            </w:r>
            <w:r w:rsidRPr="00855F6C">
              <w:rPr>
                <w:rFonts w:eastAsiaTheme="minorEastAsia" w:hint="eastAsia"/>
                <w:sz w:val="24"/>
              </w:rPr>
              <w:t xml:space="preserve"> </w:t>
            </w:r>
            <w:r w:rsidRPr="00855F6C">
              <w:rPr>
                <w:rFonts w:eastAsiaTheme="minorEastAsia"/>
                <w:sz w:val="24"/>
              </w:rPr>
              <w:t>information as in the main listing. Arrange entries in reverse chronological</w:t>
            </w:r>
            <w:r w:rsidRPr="00855F6C">
              <w:rPr>
                <w:rFonts w:eastAsiaTheme="minorEastAsia" w:hint="eastAsia"/>
                <w:sz w:val="24"/>
              </w:rPr>
              <w:t xml:space="preserve"> </w:t>
            </w:r>
            <w:r w:rsidRPr="00855F6C">
              <w:rPr>
                <w:rFonts w:eastAsiaTheme="minorEastAsia"/>
                <w:sz w:val="24"/>
              </w:rPr>
              <w:t xml:space="preserve">order: that is, list first the </w:t>
            </w:r>
            <w:r w:rsidRPr="00855F6C">
              <w:rPr>
                <w:rFonts w:eastAsiaTheme="minorEastAsia"/>
                <w:sz w:val="24"/>
              </w:rPr>
              <w:lastRenderedPageBreak/>
              <w:t>school you attended most recently.</w:t>
            </w:r>
          </w:p>
        </w:tc>
        <w:tc>
          <w:tcPr>
            <w:tcW w:w="4252" w:type="dxa"/>
          </w:tcPr>
          <w:p w14:paraId="5F44DBB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关于您就读过的其他学校的信息。列出您高中毕业后就读的其他学校，包括那些您没有获得学位的学校。其他学校的描述应包括与主清单相同的信息。按时间倒序排列条目：也就是说，首先列出您最近就读的学校。</w:t>
            </w:r>
          </w:p>
        </w:tc>
      </w:tr>
      <w:tr w:rsidR="0034411E" w:rsidRPr="00855F6C" w14:paraId="7ABC097B" w14:textId="77777777" w:rsidTr="0034411E">
        <w:tc>
          <w:tcPr>
            <w:tcW w:w="4361" w:type="dxa"/>
          </w:tcPr>
          <w:p w14:paraId="6F863F14" w14:textId="77777777" w:rsidR="0034411E" w:rsidRPr="00855F6C" w:rsidRDefault="0034411E" w:rsidP="0034411E">
            <w:pPr>
              <w:rPr>
                <w:rFonts w:eastAsiaTheme="minorEastAsia"/>
                <w:b/>
                <w:sz w:val="24"/>
              </w:rPr>
            </w:pPr>
            <w:r w:rsidRPr="00855F6C">
              <w:rPr>
                <w:rFonts w:eastAsiaTheme="minorEastAsia"/>
                <w:b/>
                <w:sz w:val="24"/>
              </w:rPr>
              <w:t>Elaborating on Your Education</w:t>
            </w:r>
          </w:p>
        </w:tc>
        <w:tc>
          <w:tcPr>
            <w:tcW w:w="4252" w:type="dxa"/>
          </w:tcPr>
          <w:p w14:paraId="0C2ECEB1"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阐述您的教育</w:t>
            </w:r>
          </w:p>
        </w:tc>
      </w:tr>
      <w:tr w:rsidR="0034411E" w:rsidRPr="00855F6C" w14:paraId="682D7132" w14:textId="77777777" w:rsidTr="0034411E">
        <w:tc>
          <w:tcPr>
            <w:tcW w:w="4361" w:type="dxa"/>
          </w:tcPr>
          <w:p w14:paraId="1AC4A1D5" w14:textId="77777777" w:rsidR="0034411E" w:rsidRPr="00855F6C" w:rsidRDefault="0034411E" w:rsidP="0034411E">
            <w:pPr>
              <w:rPr>
                <w:rFonts w:eastAsiaTheme="minorEastAsia"/>
                <w:sz w:val="24"/>
              </w:rPr>
            </w:pPr>
            <w:r w:rsidRPr="00855F6C">
              <w:rPr>
                <w:rFonts w:eastAsiaTheme="minorEastAsia"/>
                <w:sz w:val="24"/>
              </w:rPr>
              <w:t>The following four guidelines can help you develop the education</w:t>
            </w:r>
            <w:r w:rsidRPr="00855F6C">
              <w:rPr>
                <w:rFonts w:eastAsiaTheme="minorEastAsia" w:hint="eastAsia"/>
                <w:sz w:val="24"/>
              </w:rPr>
              <w:t xml:space="preserve"> </w:t>
            </w:r>
            <w:r w:rsidRPr="00855F6C">
              <w:rPr>
                <w:rFonts w:eastAsiaTheme="minorEastAsia"/>
                <w:sz w:val="24"/>
              </w:rPr>
              <w:t>section of your</w:t>
            </w:r>
            <w:r w:rsidRPr="00855F6C">
              <w:rPr>
                <w:rFonts w:eastAsiaTheme="minorEastAsia" w:hint="eastAsia"/>
                <w:sz w:val="24"/>
              </w:rPr>
              <w:t xml:space="preserve"> </w:t>
            </w:r>
            <w:r w:rsidRPr="00855F6C">
              <w:rPr>
                <w:rFonts w:eastAsiaTheme="minorEastAsia"/>
                <w:sz w:val="24"/>
              </w:rPr>
              <w:t>résumé.</w:t>
            </w:r>
          </w:p>
        </w:tc>
        <w:tc>
          <w:tcPr>
            <w:tcW w:w="4252" w:type="dxa"/>
          </w:tcPr>
          <w:p w14:paraId="04811C7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以下四个准则可以帮助您阐述简历的教育部分。</w:t>
            </w:r>
          </w:p>
        </w:tc>
      </w:tr>
      <w:tr w:rsidR="0034411E" w:rsidRPr="00855F6C" w14:paraId="65D7E471" w14:textId="77777777" w:rsidTr="0034411E">
        <w:tc>
          <w:tcPr>
            <w:tcW w:w="4361" w:type="dxa"/>
          </w:tcPr>
          <w:p w14:paraId="325C69F3" w14:textId="77777777" w:rsidR="0034411E" w:rsidRPr="00855F6C" w:rsidRDefault="0034411E" w:rsidP="0034411E">
            <w:pPr>
              <w:rPr>
                <w:rFonts w:eastAsiaTheme="minorEastAsia"/>
                <w:sz w:val="24"/>
              </w:rPr>
            </w:pPr>
            <w:r w:rsidRPr="00855F6C">
              <w:rPr>
                <w:rFonts w:eastAsiaTheme="minorEastAsia"/>
                <w:sz w:val="24"/>
              </w:rPr>
              <w:t>List your grade-point average. If your average is significantly above the median</w:t>
            </w:r>
            <w:r w:rsidRPr="00855F6C">
              <w:rPr>
                <w:rFonts w:eastAsiaTheme="minorEastAsia" w:hint="eastAsia"/>
                <w:sz w:val="24"/>
              </w:rPr>
              <w:t xml:space="preserve"> </w:t>
            </w:r>
            <w:r w:rsidRPr="00855F6C">
              <w:rPr>
                <w:rFonts w:eastAsiaTheme="minorEastAsia"/>
                <w:sz w:val="24"/>
              </w:rPr>
              <w:t>for the graduating class, list it. Or list your average in</w:t>
            </w:r>
            <w:r w:rsidRPr="00855F6C">
              <w:rPr>
                <w:rFonts w:eastAsiaTheme="minorEastAsia" w:hint="eastAsia"/>
                <w:sz w:val="24"/>
              </w:rPr>
              <w:t xml:space="preserve"> </w:t>
            </w:r>
            <w:r w:rsidRPr="00855F6C">
              <w:rPr>
                <w:rFonts w:eastAsiaTheme="minorEastAsia"/>
                <w:sz w:val="24"/>
              </w:rPr>
              <w:t>your major courses, or all your</w:t>
            </w:r>
            <w:r w:rsidRPr="00855F6C">
              <w:rPr>
                <w:rFonts w:eastAsiaTheme="minorEastAsia" w:hint="eastAsia"/>
                <w:sz w:val="24"/>
              </w:rPr>
              <w:t xml:space="preserve"> </w:t>
            </w:r>
            <w:r w:rsidRPr="00855F6C">
              <w:rPr>
                <w:rFonts w:eastAsiaTheme="minorEastAsia"/>
                <w:sz w:val="24"/>
              </w:rPr>
              <w:t>courses in the last two years. Calculate it however you wish, but be honest and clear.</w:t>
            </w:r>
          </w:p>
        </w:tc>
        <w:tc>
          <w:tcPr>
            <w:tcW w:w="4252" w:type="dxa"/>
          </w:tcPr>
          <w:p w14:paraId="1E59608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列出您的平均成绩。如果您的平均成绩明显高于毕业班的中位数，请列出来。或者列出您在专业课上的平均成绩，或者您过去两年的所有课程的平均成绩。您想怎么算就怎么算，但要真实明确。</w:t>
            </w:r>
          </w:p>
        </w:tc>
      </w:tr>
      <w:tr w:rsidR="0034411E" w:rsidRPr="00855F6C" w14:paraId="691D72C1" w14:textId="77777777" w:rsidTr="0034411E">
        <w:tc>
          <w:tcPr>
            <w:tcW w:w="4361" w:type="dxa"/>
          </w:tcPr>
          <w:p w14:paraId="2663AA01" w14:textId="77777777" w:rsidR="0034411E" w:rsidRPr="00855F6C" w:rsidRDefault="0034411E" w:rsidP="0034411E">
            <w:pPr>
              <w:rPr>
                <w:rFonts w:eastAsiaTheme="minorEastAsia"/>
                <w:sz w:val="24"/>
              </w:rPr>
            </w:pPr>
            <w:r w:rsidRPr="00855F6C">
              <w:rPr>
                <w:rFonts w:eastAsiaTheme="minorEastAsia"/>
                <w:sz w:val="24"/>
              </w:rPr>
              <w:t>Compile a list of courses. Include courses that will interest an</w:t>
            </w:r>
            <w:r w:rsidRPr="00855F6C">
              <w:rPr>
                <w:rFonts w:eastAsiaTheme="minorEastAsia" w:hint="eastAsia"/>
                <w:sz w:val="24"/>
              </w:rPr>
              <w:t xml:space="preserve"> </w:t>
            </w:r>
            <w:r w:rsidRPr="00855F6C">
              <w:rPr>
                <w:rFonts w:eastAsiaTheme="minorEastAsia"/>
                <w:sz w:val="24"/>
              </w:rPr>
              <w:t>employer, such as advanced courses in your major or courses in technical communication, public speaking, or organizational communication. For example, a list of business courses on an</w:t>
            </w:r>
            <w:r w:rsidRPr="00855F6C">
              <w:rPr>
                <w:rFonts w:eastAsiaTheme="minorEastAsia" w:hint="eastAsia"/>
                <w:sz w:val="24"/>
              </w:rPr>
              <w:t xml:space="preserve"> </w:t>
            </w:r>
            <w:r w:rsidRPr="00855F6C">
              <w:rPr>
                <w:rFonts w:eastAsiaTheme="minorEastAsia"/>
                <w:sz w:val="24"/>
              </w:rPr>
              <w:t>engineer’s résumé might show special knowledge and skills. But don’t bother listing required courses; everyone else in your major took the same courses. Include</w:t>
            </w:r>
            <w:r w:rsidRPr="00855F6C">
              <w:rPr>
                <w:rFonts w:eastAsiaTheme="minorEastAsia" w:hint="eastAsia"/>
                <w:sz w:val="24"/>
              </w:rPr>
              <w:t xml:space="preserve"> </w:t>
            </w:r>
            <w:r w:rsidRPr="00855F6C">
              <w:rPr>
                <w:rFonts w:eastAsiaTheme="minorEastAsia"/>
                <w:sz w:val="24"/>
              </w:rPr>
              <w:t>the substantive titles of listed courses. Employers won’t know what “Chemistry 450”</w:t>
            </w:r>
            <w:r w:rsidRPr="00855F6C">
              <w:rPr>
                <w:rFonts w:eastAsiaTheme="minorEastAsia" w:hint="eastAsia"/>
                <w:sz w:val="24"/>
              </w:rPr>
              <w:t xml:space="preserve"> </w:t>
            </w:r>
            <w:r w:rsidRPr="00855F6C">
              <w:rPr>
                <w:rFonts w:eastAsiaTheme="minorEastAsia"/>
                <w:sz w:val="24"/>
              </w:rPr>
              <w:t>is; call it by its official title: “Chemistry 450. Organic Chemistry.”</w:t>
            </w:r>
          </w:p>
        </w:tc>
        <w:tc>
          <w:tcPr>
            <w:tcW w:w="4252" w:type="dxa"/>
          </w:tcPr>
          <w:p w14:paraId="587DB1D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制课程清单。里面包括雇主感兴趣的课程，如专业的高级课程或技术交流、公共演讲或组织交流课程。例如，工程师简历的商业课程清单可能会显示出特殊的知识和技能。但不要列出必修课程，您的专业的其他人都修了同样的课程，包括所列课程的实质性标题。雇主们不会知道“化学</w:t>
            </w:r>
            <w:r w:rsidRPr="00855F6C">
              <w:rPr>
                <w:rFonts w:asciiTheme="minorHAnsi" w:eastAsiaTheme="minorEastAsia" w:hAnsiTheme="minorHAnsi" w:cstheme="minorBidi" w:hint="eastAsia"/>
                <w:sz w:val="24"/>
              </w:rPr>
              <w:t>450</w:t>
            </w:r>
            <w:r w:rsidRPr="00855F6C">
              <w:rPr>
                <w:rFonts w:asciiTheme="minorHAnsi" w:eastAsiaTheme="minorEastAsia" w:hAnsiTheme="minorHAnsi" w:cstheme="minorBidi" w:hint="eastAsia"/>
                <w:sz w:val="24"/>
              </w:rPr>
              <w:t>”是什么；用它的官方名称来称呼它：“化学</w:t>
            </w:r>
            <w:r w:rsidRPr="00855F6C">
              <w:rPr>
                <w:rFonts w:asciiTheme="minorHAnsi" w:eastAsiaTheme="minorEastAsia" w:hAnsiTheme="minorHAnsi" w:cstheme="minorBidi" w:hint="eastAsia"/>
                <w:sz w:val="24"/>
              </w:rPr>
              <w:t>450</w:t>
            </w:r>
            <w:r w:rsidRPr="00855F6C">
              <w:rPr>
                <w:rFonts w:asciiTheme="minorHAnsi" w:eastAsiaTheme="minorEastAsia" w:hAnsiTheme="minorHAnsi" w:cstheme="minorBidi" w:hint="eastAsia"/>
                <w:sz w:val="24"/>
              </w:rPr>
              <w:t>，有机化学。”</w:t>
            </w:r>
          </w:p>
        </w:tc>
      </w:tr>
      <w:tr w:rsidR="0034411E" w:rsidRPr="00855F6C" w14:paraId="13AB60B7" w14:textId="77777777" w:rsidTr="0034411E">
        <w:tc>
          <w:tcPr>
            <w:tcW w:w="4361" w:type="dxa"/>
          </w:tcPr>
          <w:p w14:paraId="29C83F8A" w14:textId="77777777" w:rsidR="0034411E" w:rsidRPr="00855F6C" w:rsidRDefault="0034411E" w:rsidP="0034411E">
            <w:pPr>
              <w:rPr>
                <w:rFonts w:eastAsiaTheme="minorEastAsia"/>
                <w:sz w:val="24"/>
              </w:rPr>
            </w:pPr>
            <w:r w:rsidRPr="00855F6C">
              <w:rPr>
                <w:rFonts w:eastAsiaTheme="minorEastAsia"/>
                <w:sz w:val="24"/>
              </w:rPr>
              <w:t>Describe a special accomplishment. If you completed a special senior design</w:t>
            </w:r>
            <w:r w:rsidRPr="00855F6C">
              <w:rPr>
                <w:rFonts w:eastAsiaTheme="minorEastAsia" w:hint="eastAsia"/>
                <w:sz w:val="24"/>
              </w:rPr>
              <w:t xml:space="preserve"> </w:t>
            </w:r>
            <w:r w:rsidRPr="00855F6C">
              <w:rPr>
                <w:rFonts w:eastAsiaTheme="minorEastAsia"/>
                <w:sz w:val="24"/>
              </w:rPr>
              <w:t>or research project, present the title and objective of the project, any special or</w:t>
            </w:r>
            <w:r w:rsidRPr="00855F6C">
              <w:rPr>
                <w:rFonts w:eastAsiaTheme="minorEastAsia" w:hint="eastAsia"/>
                <w:sz w:val="24"/>
              </w:rPr>
              <w:t xml:space="preserve"> </w:t>
            </w:r>
            <w:r w:rsidRPr="00855F6C">
              <w:rPr>
                <w:rFonts w:eastAsiaTheme="minorEastAsia"/>
                <w:sz w:val="24"/>
              </w:rPr>
              <w:t>advanced techniques or equipment you used, and, if you know them, the major</w:t>
            </w:r>
            <w:r w:rsidRPr="00855F6C">
              <w:rPr>
                <w:rFonts w:eastAsiaTheme="minorEastAsia" w:hint="eastAsia"/>
                <w:sz w:val="24"/>
              </w:rPr>
              <w:t xml:space="preserve"> </w:t>
            </w:r>
            <w:r w:rsidRPr="00855F6C">
              <w:rPr>
                <w:rFonts w:eastAsiaTheme="minorEastAsia"/>
                <w:sz w:val="24"/>
              </w:rPr>
              <w:t>results: “A Study of Shape Memory Alloys in Fabricating Actuators for Underwater Biomimetic Applications—a senior design project to simulate the swimming</w:t>
            </w:r>
            <w:r w:rsidRPr="00855F6C">
              <w:rPr>
                <w:rFonts w:eastAsiaTheme="minorEastAsia" w:hint="eastAsia"/>
                <w:sz w:val="24"/>
              </w:rPr>
              <w:t xml:space="preserve"> </w:t>
            </w:r>
            <w:r w:rsidRPr="00855F6C">
              <w:rPr>
                <w:rFonts w:eastAsiaTheme="minorEastAsia"/>
                <w:sz w:val="24"/>
              </w:rPr>
              <w:t>styles and anatomy of fish.” A project description makes you seem more like a</w:t>
            </w:r>
            <w:r w:rsidRPr="00855F6C">
              <w:rPr>
                <w:rFonts w:eastAsiaTheme="minorEastAsia" w:hint="eastAsia"/>
                <w:sz w:val="24"/>
              </w:rPr>
              <w:t xml:space="preserve"> </w:t>
            </w:r>
            <w:r w:rsidRPr="00855F6C">
              <w:rPr>
                <w:rFonts w:eastAsiaTheme="minorEastAsia"/>
                <w:sz w:val="24"/>
              </w:rPr>
              <w:t>professional: someone who designs and carries out projects.</w:t>
            </w:r>
          </w:p>
        </w:tc>
        <w:tc>
          <w:tcPr>
            <w:tcW w:w="4252" w:type="dxa"/>
          </w:tcPr>
          <w:p w14:paraId="023A5A6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描述一项特殊的成就。如果您完成了一项特殊的高级设计或研究项目，请提供该项目的名称和目标，所使用的任何特殊或先进技术或设备，以及（如果您知道的话）主要结果：“用于水下仿生应用的执行器制造中的形状记忆合金的研究——一个高级设计项目，用于模拟鱼的游泳方式和解剖结构。”项目描述使您看起来更像是专业人士：设计并执行项目的人。</w:t>
            </w:r>
          </w:p>
        </w:tc>
      </w:tr>
      <w:tr w:rsidR="0034411E" w:rsidRPr="00855F6C" w14:paraId="71485EBB" w14:textId="77777777" w:rsidTr="0034411E">
        <w:tc>
          <w:tcPr>
            <w:tcW w:w="4361" w:type="dxa"/>
          </w:tcPr>
          <w:p w14:paraId="30A9F58B" w14:textId="77777777" w:rsidR="0034411E" w:rsidRPr="00855F6C" w:rsidRDefault="0034411E" w:rsidP="0034411E">
            <w:pPr>
              <w:rPr>
                <w:rFonts w:eastAsiaTheme="minorEastAsia"/>
                <w:sz w:val="24"/>
              </w:rPr>
            </w:pPr>
            <w:r w:rsidRPr="00855F6C">
              <w:rPr>
                <w:rFonts w:eastAsiaTheme="minorEastAsia"/>
                <w:sz w:val="24"/>
              </w:rPr>
              <w:t>List honors and awards you received. Scholarships, internships, and academic</w:t>
            </w:r>
            <w:r w:rsidRPr="00855F6C">
              <w:rPr>
                <w:rFonts w:eastAsiaTheme="minorEastAsia" w:hint="eastAsia"/>
                <w:sz w:val="24"/>
              </w:rPr>
              <w:t xml:space="preserve"> </w:t>
            </w:r>
            <w:r w:rsidRPr="00855F6C">
              <w:rPr>
                <w:rFonts w:eastAsiaTheme="minorEastAsia"/>
                <w:sz w:val="24"/>
              </w:rPr>
              <w:t xml:space="preserve">awards suggest exceptional ability. If you have received a number of such honors, or some that were not exclusively academic, </w:t>
            </w:r>
            <w:r w:rsidRPr="00855F6C">
              <w:rPr>
                <w:rFonts w:eastAsiaTheme="minorEastAsia"/>
                <w:sz w:val="24"/>
              </w:rPr>
              <w:lastRenderedPageBreak/>
              <w:t>you might list them separately</w:t>
            </w:r>
            <w:r w:rsidRPr="00855F6C">
              <w:rPr>
                <w:rFonts w:eastAsiaTheme="minorEastAsia" w:hint="eastAsia"/>
                <w:sz w:val="24"/>
              </w:rPr>
              <w:t xml:space="preserve"> </w:t>
            </w:r>
            <w:r w:rsidRPr="00855F6C">
              <w:rPr>
                <w:rFonts w:eastAsiaTheme="minorEastAsia"/>
                <w:sz w:val="24"/>
              </w:rPr>
              <w:t>(in a section called “Honors” or “Awards”) rather than in the education section.</w:t>
            </w:r>
            <w:r w:rsidRPr="00855F6C">
              <w:rPr>
                <w:rFonts w:eastAsiaTheme="minorEastAsia" w:hint="eastAsia"/>
                <w:sz w:val="24"/>
              </w:rPr>
              <w:t xml:space="preserve"> </w:t>
            </w:r>
            <w:r w:rsidRPr="00855F6C">
              <w:rPr>
                <w:rFonts w:eastAsiaTheme="minorEastAsia"/>
                <w:sz w:val="24"/>
              </w:rPr>
              <w:t>Decide where this information will make the best impression.</w:t>
            </w:r>
          </w:p>
        </w:tc>
        <w:tc>
          <w:tcPr>
            <w:tcW w:w="4252" w:type="dxa"/>
          </w:tcPr>
          <w:p w14:paraId="033DB4A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列出您获得的荣誉和奖励。奖学金、实习和学术奖励都显示出您非凡的能力。如果您已经获得了一些这样的荣誉，或者一些不是学术性的荣誉，您可以单独列出（在一个叫做“荣誉”或“奖励”</w:t>
            </w:r>
            <w:r w:rsidRPr="00855F6C">
              <w:rPr>
                <w:rFonts w:asciiTheme="minorHAnsi" w:eastAsiaTheme="minorEastAsia" w:hAnsiTheme="minorHAnsi" w:cstheme="minorBidi" w:hint="eastAsia"/>
                <w:sz w:val="24"/>
              </w:rPr>
              <w:lastRenderedPageBreak/>
              <w:t>的部分），而不是放在教育部分。确定好这些信息的位置会给人留下最好的印象。</w:t>
            </w:r>
          </w:p>
        </w:tc>
      </w:tr>
      <w:tr w:rsidR="0034411E" w:rsidRPr="00855F6C" w14:paraId="170D2148" w14:textId="77777777" w:rsidTr="0034411E">
        <w:tc>
          <w:tcPr>
            <w:tcW w:w="4361" w:type="dxa"/>
          </w:tcPr>
          <w:p w14:paraId="006713A4" w14:textId="77777777" w:rsidR="0034411E" w:rsidRPr="00855F6C" w:rsidRDefault="0034411E" w:rsidP="0034411E">
            <w:pPr>
              <w:rPr>
                <w:rFonts w:eastAsiaTheme="minorEastAsia"/>
                <w:sz w:val="24"/>
              </w:rPr>
            </w:pPr>
            <w:r w:rsidRPr="00855F6C">
              <w:rPr>
                <w:rFonts w:eastAsiaTheme="minorEastAsia"/>
                <w:sz w:val="24"/>
              </w:rPr>
              <w:lastRenderedPageBreak/>
              <w:t>The education section is the easiest part of the résumé to adapt in applying for different positions. For example, a student majoring in electrical engineering who is applying for a position requiring strong communication skills</w:t>
            </w:r>
            <w:r w:rsidRPr="00855F6C">
              <w:rPr>
                <w:rFonts w:eastAsiaTheme="minorEastAsia" w:hint="eastAsia"/>
                <w:sz w:val="24"/>
              </w:rPr>
              <w:t xml:space="preserve"> </w:t>
            </w:r>
            <w:r w:rsidRPr="00855F6C">
              <w:rPr>
                <w:rFonts w:eastAsiaTheme="minorEastAsia"/>
                <w:sz w:val="24"/>
              </w:rPr>
              <w:t>can emphasize communication courses in one version of the résumé and</w:t>
            </w:r>
            <w:r w:rsidRPr="00855F6C">
              <w:rPr>
                <w:rFonts w:eastAsiaTheme="minorEastAsia" w:hint="eastAsia"/>
                <w:sz w:val="24"/>
              </w:rPr>
              <w:t xml:space="preserve"> </w:t>
            </w:r>
            <w:r w:rsidRPr="00855F6C">
              <w:rPr>
                <w:rFonts w:eastAsiaTheme="minorEastAsia"/>
                <w:sz w:val="24"/>
              </w:rPr>
              <w:t>advanced electrical engineering courses in another version. As you compose</w:t>
            </w:r>
            <w:r w:rsidRPr="00855F6C">
              <w:rPr>
                <w:rFonts w:eastAsiaTheme="minorEastAsia" w:hint="eastAsia"/>
                <w:sz w:val="24"/>
              </w:rPr>
              <w:t xml:space="preserve"> </w:t>
            </w:r>
            <w:r w:rsidRPr="00855F6C">
              <w:rPr>
                <w:rFonts w:eastAsiaTheme="minorEastAsia"/>
                <w:sz w:val="24"/>
              </w:rPr>
              <w:t>the education section, emphasize those aspects of your background that</w:t>
            </w:r>
            <w:r w:rsidRPr="00855F6C">
              <w:rPr>
                <w:rFonts w:eastAsiaTheme="minorEastAsia" w:hint="eastAsia"/>
                <w:sz w:val="24"/>
              </w:rPr>
              <w:t xml:space="preserve"> </w:t>
            </w:r>
            <w:r w:rsidRPr="00855F6C">
              <w:rPr>
                <w:rFonts w:eastAsiaTheme="minorEastAsia"/>
                <w:sz w:val="24"/>
              </w:rPr>
              <w:t>meet the requirements for the particular job.</w:t>
            </w:r>
          </w:p>
        </w:tc>
        <w:tc>
          <w:tcPr>
            <w:tcW w:w="4252" w:type="dxa"/>
          </w:tcPr>
          <w:p w14:paraId="0D692DC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教育是简历中最容易适应申请不同职位的部分。例如，电气工程专业的学生正在申请需要较强沟通技能的职位，可以在简历的一个版本中强调交流课程，而在另一版本中强调高级电气工程课程。在撰写教育部分时，请强调您的背景中符合特定工作要求的那些方面。</w:t>
            </w:r>
          </w:p>
        </w:tc>
      </w:tr>
      <w:tr w:rsidR="0034411E" w:rsidRPr="00855F6C" w14:paraId="7C34FD34" w14:textId="77777777" w:rsidTr="0034411E">
        <w:tc>
          <w:tcPr>
            <w:tcW w:w="4361" w:type="dxa"/>
          </w:tcPr>
          <w:p w14:paraId="6DC272AB" w14:textId="77777777" w:rsidR="0034411E" w:rsidRPr="00855F6C" w:rsidRDefault="0034411E" w:rsidP="0034411E">
            <w:pPr>
              <w:rPr>
                <w:rFonts w:eastAsiaTheme="minorEastAsia"/>
                <w:b/>
                <w:sz w:val="24"/>
              </w:rPr>
            </w:pPr>
            <w:r w:rsidRPr="00855F6C">
              <w:rPr>
                <w:rFonts w:eastAsiaTheme="minorEastAsia"/>
                <w:b/>
                <w:sz w:val="24"/>
              </w:rPr>
              <w:t>Employment History</w:t>
            </w:r>
          </w:p>
        </w:tc>
        <w:tc>
          <w:tcPr>
            <w:tcW w:w="4252" w:type="dxa"/>
          </w:tcPr>
          <w:p w14:paraId="57B60043"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工作经历</w:t>
            </w:r>
          </w:p>
        </w:tc>
      </w:tr>
      <w:tr w:rsidR="0034411E" w:rsidRPr="00855F6C" w14:paraId="1CF4443A" w14:textId="77777777" w:rsidTr="0034411E">
        <w:tc>
          <w:tcPr>
            <w:tcW w:w="4361" w:type="dxa"/>
          </w:tcPr>
          <w:p w14:paraId="17E29F31" w14:textId="77777777" w:rsidR="0034411E" w:rsidRPr="00855F6C" w:rsidRDefault="0034411E" w:rsidP="0034411E">
            <w:pPr>
              <w:rPr>
                <w:rFonts w:eastAsiaTheme="minorEastAsia"/>
                <w:sz w:val="24"/>
              </w:rPr>
            </w:pPr>
            <w:r w:rsidRPr="00855F6C">
              <w:rPr>
                <w:rFonts w:eastAsiaTheme="minorEastAsia"/>
                <w:sz w:val="24"/>
              </w:rPr>
              <w:t>Present at least the basic information about each</w:t>
            </w:r>
            <w:r w:rsidRPr="00855F6C">
              <w:rPr>
                <w:rFonts w:eastAsiaTheme="minorEastAsia" w:hint="eastAsia"/>
                <w:sz w:val="24"/>
              </w:rPr>
              <w:t xml:space="preserve"> </w:t>
            </w:r>
            <w:r w:rsidRPr="00855F6C">
              <w:rPr>
                <w:rFonts w:eastAsiaTheme="minorEastAsia"/>
                <w:sz w:val="24"/>
              </w:rPr>
              <w:t>job you have held: the dates of employment, the organization’s name and</w:t>
            </w:r>
            <w:r w:rsidRPr="00855F6C">
              <w:rPr>
                <w:rFonts w:eastAsiaTheme="minorEastAsia" w:hint="eastAsia"/>
                <w:sz w:val="24"/>
              </w:rPr>
              <w:t xml:space="preserve"> </w:t>
            </w:r>
            <w:r w:rsidRPr="00855F6C">
              <w:rPr>
                <w:rFonts w:eastAsiaTheme="minorEastAsia"/>
                <w:sz w:val="24"/>
              </w:rPr>
              <w:t>location, and your position or title. Then add carefully selected details.</w:t>
            </w:r>
            <w:r w:rsidRPr="00855F6C">
              <w:rPr>
                <w:rFonts w:eastAsiaTheme="minorEastAsia" w:hint="eastAsia"/>
                <w:sz w:val="24"/>
              </w:rPr>
              <w:t xml:space="preserve"> </w:t>
            </w:r>
            <w:r w:rsidRPr="00855F6C">
              <w:rPr>
                <w:rFonts w:eastAsiaTheme="minorEastAsia"/>
                <w:sz w:val="24"/>
              </w:rPr>
              <w:t>Readers want to know what you did and accomplished. Provide at least a</w:t>
            </w:r>
            <w:r w:rsidRPr="00855F6C">
              <w:rPr>
                <w:rFonts w:eastAsiaTheme="minorEastAsia" w:hint="eastAsia"/>
                <w:sz w:val="24"/>
              </w:rPr>
              <w:t xml:space="preserve"> </w:t>
            </w:r>
            <w:r w:rsidRPr="00855F6C">
              <w:rPr>
                <w:rFonts w:eastAsiaTheme="minorEastAsia"/>
                <w:sz w:val="24"/>
              </w:rPr>
              <w:t>two- to three-line description for each position. For particularly important</w:t>
            </w:r>
            <w:r w:rsidRPr="00855F6C">
              <w:rPr>
                <w:rFonts w:eastAsiaTheme="minorEastAsia" w:hint="eastAsia"/>
                <w:sz w:val="24"/>
              </w:rPr>
              <w:t xml:space="preserve"> </w:t>
            </w:r>
            <w:r w:rsidRPr="00855F6C">
              <w:rPr>
                <w:rFonts w:eastAsiaTheme="minorEastAsia"/>
                <w:sz w:val="24"/>
              </w:rPr>
              <w:t>or relevant jobs, write more, focusing on one or more of the following</w:t>
            </w:r>
            <w:r w:rsidRPr="00855F6C">
              <w:rPr>
                <w:rFonts w:eastAsiaTheme="minorEastAsia" w:hint="eastAsia"/>
                <w:sz w:val="24"/>
              </w:rPr>
              <w:t xml:space="preserve"> </w:t>
            </w:r>
            <w:r w:rsidRPr="00855F6C">
              <w:rPr>
                <w:rFonts w:eastAsiaTheme="minorEastAsia"/>
                <w:sz w:val="24"/>
              </w:rPr>
              <w:t>factors:</w:t>
            </w:r>
          </w:p>
        </w:tc>
        <w:tc>
          <w:tcPr>
            <w:tcW w:w="4252" w:type="dxa"/>
          </w:tcPr>
          <w:p w14:paraId="6C01D27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至少提供您所从事的每项工作的基本信息：工作日期、组织名称和地点以及您的职位或头衔。然后添加精心选择的详细信息，读者想知道您的经历和成就。为每个职位提供至少两到三行的描述，对于特别重要或相关的工作，写的内容再多一点，重点放在以下一个或多个方面上：</w:t>
            </w:r>
          </w:p>
        </w:tc>
      </w:tr>
      <w:tr w:rsidR="0034411E" w:rsidRPr="00855F6C" w14:paraId="6BE8381B" w14:textId="77777777" w:rsidTr="0034411E">
        <w:tc>
          <w:tcPr>
            <w:tcW w:w="4361" w:type="dxa"/>
          </w:tcPr>
          <w:p w14:paraId="61EA17A5" w14:textId="77777777" w:rsidR="0034411E" w:rsidRPr="00855F6C" w:rsidRDefault="0034411E" w:rsidP="0034411E">
            <w:pPr>
              <w:rPr>
                <w:rFonts w:eastAsiaTheme="minorEastAsia"/>
                <w:sz w:val="24"/>
              </w:rPr>
            </w:pPr>
            <w:r w:rsidRPr="00855F6C">
              <w:rPr>
                <w:rFonts w:eastAsiaTheme="minorEastAsia"/>
                <w:b/>
                <w:sz w:val="24"/>
              </w:rPr>
              <w:t>Skills.</w:t>
            </w:r>
            <w:r w:rsidRPr="00855F6C">
              <w:rPr>
                <w:rFonts w:eastAsiaTheme="minorEastAsia"/>
                <w:sz w:val="24"/>
              </w:rPr>
              <w:t xml:space="preserve"> What technical skills did you use on the job?</w:t>
            </w:r>
          </w:p>
        </w:tc>
        <w:tc>
          <w:tcPr>
            <w:tcW w:w="4252" w:type="dxa"/>
          </w:tcPr>
          <w:p w14:paraId="6C9A061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技能。您在工作中使用了哪些技术技能？</w:t>
            </w:r>
          </w:p>
        </w:tc>
      </w:tr>
      <w:tr w:rsidR="0034411E" w:rsidRPr="00855F6C" w14:paraId="31C1A580" w14:textId="77777777" w:rsidTr="0034411E">
        <w:tc>
          <w:tcPr>
            <w:tcW w:w="4361" w:type="dxa"/>
          </w:tcPr>
          <w:p w14:paraId="46BD53FA" w14:textId="77777777" w:rsidR="0034411E" w:rsidRPr="00855F6C" w:rsidRDefault="0034411E" w:rsidP="0034411E">
            <w:pPr>
              <w:rPr>
                <w:rFonts w:eastAsiaTheme="minorEastAsia"/>
                <w:sz w:val="24"/>
              </w:rPr>
            </w:pPr>
            <w:r w:rsidRPr="00855F6C">
              <w:rPr>
                <w:rFonts w:eastAsiaTheme="minorEastAsia"/>
                <w:b/>
                <w:sz w:val="24"/>
              </w:rPr>
              <w:t>Equipment.</w:t>
            </w:r>
            <w:r w:rsidRPr="00855F6C">
              <w:rPr>
                <w:rFonts w:eastAsiaTheme="minorEastAsia"/>
                <w:sz w:val="24"/>
              </w:rPr>
              <w:t xml:space="preserve"> What equipment did you operate or oversee? In</w:t>
            </w:r>
            <w:r w:rsidRPr="00855F6C">
              <w:rPr>
                <w:rFonts w:eastAsiaTheme="minorEastAsia" w:hint="eastAsia"/>
                <w:sz w:val="24"/>
              </w:rPr>
              <w:t xml:space="preserve"> </w:t>
            </w:r>
            <w:r w:rsidRPr="00855F6C">
              <w:rPr>
                <w:rFonts w:eastAsiaTheme="minorEastAsia"/>
                <w:sz w:val="24"/>
              </w:rPr>
              <w:t>particular, mention computer equipment or software with which you</w:t>
            </w:r>
            <w:r w:rsidRPr="00855F6C">
              <w:rPr>
                <w:rFonts w:eastAsiaTheme="minorEastAsia" w:hint="eastAsia"/>
                <w:sz w:val="24"/>
              </w:rPr>
              <w:t xml:space="preserve"> </w:t>
            </w:r>
            <w:r w:rsidRPr="00855F6C">
              <w:rPr>
                <w:rFonts w:eastAsiaTheme="minorEastAsia"/>
                <w:sz w:val="24"/>
              </w:rPr>
              <w:t>are familiar.</w:t>
            </w:r>
          </w:p>
        </w:tc>
        <w:tc>
          <w:tcPr>
            <w:tcW w:w="4252" w:type="dxa"/>
          </w:tcPr>
          <w:p w14:paraId="684B748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设备。您操作或监工了什么设备？特别要提及您熟悉的计算机设备或软件。</w:t>
            </w:r>
          </w:p>
        </w:tc>
      </w:tr>
      <w:tr w:rsidR="0034411E" w:rsidRPr="00855F6C" w14:paraId="2E52A953" w14:textId="77777777" w:rsidTr="0034411E">
        <w:tc>
          <w:tcPr>
            <w:tcW w:w="4361" w:type="dxa"/>
          </w:tcPr>
          <w:p w14:paraId="6CF6E628" w14:textId="77777777" w:rsidR="0034411E" w:rsidRPr="00855F6C" w:rsidRDefault="0034411E" w:rsidP="0034411E">
            <w:pPr>
              <w:rPr>
                <w:rFonts w:eastAsiaTheme="minorEastAsia"/>
                <w:sz w:val="24"/>
              </w:rPr>
            </w:pPr>
            <w:r w:rsidRPr="00855F6C">
              <w:rPr>
                <w:rFonts w:eastAsiaTheme="minorEastAsia"/>
                <w:b/>
                <w:sz w:val="24"/>
              </w:rPr>
              <w:t>Money.</w:t>
            </w:r>
            <w:r w:rsidRPr="00855F6C">
              <w:rPr>
                <w:rFonts w:eastAsiaTheme="minorEastAsia"/>
                <w:sz w:val="24"/>
              </w:rPr>
              <w:t xml:space="preserve"> How much money were you responsible for? Even if you</w:t>
            </w:r>
            <w:r w:rsidRPr="00855F6C">
              <w:rPr>
                <w:rFonts w:eastAsiaTheme="minorEastAsia" w:hint="eastAsia"/>
                <w:sz w:val="24"/>
              </w:rPr>
              <w:t xml:space="preserve"> </w:t>
            </w:r>
            <w:r w:rsidRPr="00855F6C">
              <w:rPr>
                <w:rFonts w:eastAsiaTheme="minorEastAsia"/>
                <w:sz w:val="24"/>
              </w:rPr>
              <w:t>considered your data-entry position fairly easy, the fact that the</w:t>
            </w:r>
            <w:r w:rsidRPr="00855F6C">
              <w:rPr>
                <w:rFonts w:eastAsiaTheme="minorEastAsia" w:hint="eastAsia"/>
                <w:sz w:val="24"/>
              </w:rPr>
              <w:t xml:space="preserve"> </w:t>
            </w:r>
            <w:r w:rsidRPr="00855F6C">
              <w:rPr>
                <w:rFonts w:eastAsiaTheme="minorEastAsia"/>
                <w:sz w:val="24"/>
              </w:rPr>
              <w:t>organization grossed, say, $2 million a year shows that the position</w:t>
            </w:r>
            <w:r w:rsidRPr="00855F6C">
              <w:rPr>
                <w:rFonts w:eastAsiaTheme="minorEastAsia" w:hint="eastAsia"/>
                <w:sz w:val="24"/>
              </w:rPr>
              <w:t xml:space="preserve"> </w:t>
            </w:r>
            <w:r w:rsidRPr="00855F6C">
              <w:rPr>
                <w:rFonts w:eastAsiaTheme="minorEastAsia"/>
                <w:sz w:val="24"/>
              </w:rPr>
              <w:t>involved real responsibility.</w:t>
            </w:r>
          </w:p>
        </w:tc>
        <w:tc>
          <w:tcPr>
            <w:tcW w:w="4252" w:type="dxa"/>
          </w:tcPr>
          <w:p w14:paraId="56E8716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钱。在公司收入中，您负责的职位收入多少钱？即使您认为自己的数据录入职位相当容易，但该组织每年的总收入为</w:t>
            </w:r>
            <w:r w:rsidRPr="00855F6C">
              <w:rPr>
                <w:rFonts w:asciiTheme="minorHAnsi" w:eastAsiaTheme="minorEastAsia" w:hAnsiTheme="minorHAnsi" w:cstheme="minorBidi" w:hint="eastAsia"/>
                <w:sz w:val="24"/>
              </w:rPr>
              <w:t>200</w:t>
            </w:r>
            <w:r w:rsidRPr="00855F6C">
              <w:rPr>
                <w:rFonts w:asciiTheme="minorHAnsi" w:eastAsiaTheme="minorEastAsia" w:hAnsiTheme="minorHAnsi" w:cstheme="minorBidi" w:hint="eastAsia"/>
                <w:sz w:val="24"/>
              </w:rPr>
              <w:t>万美元，这一事实表明该职位涉及的真正责任。</w:t>
            </w:r>
          </w:p>
        </w:tc>
      </w:tr>
      <w:tr w:rsidR="0034411E" w:rsidRPr="00855F6C" w14:paraId="4D9466E7" w14:textId="77777777" w:rsidTr="0034411E">
        <w:tc>
          <w:tcPr>
            <w:tcW w:w="4361" w:type="dxa"/>
          </w:tcPr>
          <w:p w14:paraId="34369E22" w14:textId="77777777" w:rsidR="0034411E" w:rsidRPr="00855F6C" w:rsidRDefault="0034411E" w:rsidP="0034411E">
            <w:pPr>
              <w:rPr>
                <w:rFonts w:eastAsiaTheme="minorEastAsia"/>
                <w:sz w:val="24"/>
              </w:rPr>
            </w:pPr>
            <w:r w:rsidRPr="00855F6C">
              <w:rPr>
                <w:rFonts w:eastAsiaTheme="minorEastAsia"/>
                <w:b/>
                <w:sz w:val="24"/>
              </w:rPr>
              <w:t>Documents.</w:t>
            </w:r>
            <w:r w:rsidRPr="00855F6C">
              <w:rPr>
                <w:rFonts w:eastAsiaTheme="minorEastAsia"/>
                <w:sz w:val="24"/>
              </w:rPr>
              <w:t xml:space="preserve"> What important documents did you write or assist in writing,</w:t>
            </w:r>
            <w:r w:rsidRPr="00855F6C">
              <w:rPr>
                <w:rFonts w:eastAsiaTheme="minorEastAsia" w:hint="eastAsia"/>
                <w:sz w:val="24"/>
              </w:rPr>
              <w:t xml:space="preserve"> </w:t>
            </w:r>
            <w:r w:rsidRPr="00855F6C">
              <w:rPr>
                <w:rFonts w:eastAsiaTheme="minorEastAsia"/>
                <w:sz w:val="24"/>
              </w:rPr>
              <w:t xml:space="preserve">such as brochures, reports, manuals, proposals, or </w:t>
            </w:r>
            <w:r w:rsidRPr="00855F6C">
              <w:rPr>
                <w:rFonts w:eastAsiaTheme="minorEastAsia"/>
                <w:sz w:val="24"/>
              </w:rPr>
              <w:lastRenderedPageBreak/>
              <w:t>websites?</w:t>
            </w:r>
          </w:p>
        </w:tc>
        <w:tc>
          <w:tcPr>
            <w:tcW w:w="4252" w:type="dxa"/>
          </w:tcPr>
          <w:p w14:paraId="2E5D550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文件。您撰写或协助撰写了哪些重要文件，如小册子、报告、手册、提案或网站？</w:t>
            </w:r>
          </w:p>
        </w:tc>
      </w:tr>
      <w:tr w:rsidR="0034411E" w:rsidRPr="00855F6C" w14:paraId="2941B035" w14:textId="77777777" w:rsidTr="0034411E">
        <w:tc>
          <w:tcPr>
            <w:tcW w:w="4361" w:type="dxa"/>
          </w:tcPr>
          <w:p w14:paraId="513C98F0" w14:textId="77777777" w:rsidR="0034411E" w:rsidRPr="00855F6C" w:rsidRDefault="0034411E" w:rsidP="0034411E">
            <w:pPr>
              <w:rPr>
                <w:rFonts w:eastAsiaTheme="minorEastAsia"/>
                <w:sz w:val="24"/>
              </w:rPr>
            </w:pPr>
            <w:r w:rsidRPr="00855F6C">
              <w:rPr>
                <w:rFonts w:eastAsiaTheme="minorEastAsia"/>
                <w:b/>
                <w:sz w:val="24"/>
              </w:rPr>
              <w:t>Personnel.</w:t>
            </w:r>
            <w:r w:rsidRPr="00855F6C">
              <w:rPr>
                <w:rFonts w:eastAsiaTheme="minorEastAsia"/>
                <w:sz w:val="24"/>
              </w:rPr>
              <w:t xml:space="preserve"> How many people did you supervise?</w:t>
            </w:r>
          </w:p>
        </w:tc>
        <w:tc>
          <w:tcPr>
            <w:tcW w:w="4252" w:type="dxa"/>
          </w:tcPr>
          <w:p w14:paraId="1CC4140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人员。您监督过多少人？</w:t>
            </w:r>
          </w:p>
        </w:tc>
      </w:tr>
      <w:tr w:rsidR="0034411E" w:rsidRPr="00855F6C" w14:paraId="16BD29A8" w14:textId="77777777" w:rsidTr="0034411E">
        <w:tc>
          <w:tcPr>
            <w:tcW w:w="4361" w:type="dxa"/>
          </w:tcPr>
          <w:p w14:paraId="58119C4C" w14:textId="77777777" w:rsidR="0034411E" w:rsidRPr="00855F6C" w:rsidRDefault="0034411E" w:rsidP="0034411E">
            <w:pPr>
              <w:rPr>
                <w:rFonts w:eastAsiaTheme="minorEastAsia"/>
                <w:sz w:val="24"/>
              </w:rPr>
            </w:pPr>
            <w:r w:rsidRPr="00855F6C">
              <w:rPr>
                <w:rFonts w:eastAsiaTheme="minorEastAsia"/>
                <w:b/>
                <w:sz w:val="24"/>
              </w:rPr>
              <w:t>Clients.</w:t>
            </w:r>
            <w:r w:rsidRPr="00855F6C">
              <w:rPr>
                <w:rFonts w:eastAsiaTheme="minorEastAsia"/>
                <w:sz w:val="24"/>
              </w:rPr>
              <w:t xml:space="preserve"> What kinds of clients, and how many, did you do business with in</w:t>
            </w:r>
            <w:r w:rsidRPr="00855F6C">
              <w:rPr>
                <w:rFonts w:eastAsiaTheme="minorEastAsia" w:hint="eastAsia"/>
                <w:sz w:val="24"/>
              </w:rPr>
              <w:t xml:space="preserve"> </w:t>
            </w:r>
            <w:r w:rsidRPr="00855F6C">
              <w:rPr>
                <w:rFonts w:eastAsiaTheme="minorEastAsia"/>
                <w:sz w:val="24"/>
              </w:rPr>
              <w:t>representing your organization?</w:t>
            </w:r>
          </w:p>
        </w:tc>
        <w:tc>
          <w:tcPr>
            <w:tcW w:w="4252" w:type="dxa"/>
          </w:tcPr>
          <w:p w14:paraId="36A5EE8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客户。在代表贵公司时，您与哪些类型的客户以及多少客户有过业务往来？</w:t>
            </w:r>
          </w:p>
        </w:tc>
      </w:tr>
      <w:tr w:rsidR="0034411E" w:rsidRPr="00855F6C" w14:paraId="714E5FAC" w14:textId="77777777" w:rsidTr="0034411E">
        <w:tc>
          <w:tcPr>
            <w:tcW w:w="4361" w:type="dxa"/>
          </w:tcPr>
          <w:p w14:paraId="71F3DFBB" w14:textId="77777777" w:rsidR="0034411E" w:rsidRPr="00855F6C" w:rsidRDefault="0034411E" w:rsidP="0034411E">
            <w:pPr>
              <w:rPr>
                <w:rFonts w:eastAsiaTheme="minorEastAsia"/>
                <w:sz w:val="24"/>
              </w:rPr>
            </w:pPr>
            <w:r w:rsidRPr="00855F6C">
              <w:rPr>
                <w:rFonts w:eastAsiaTheme="minorEastAsia"/>
                <w:sz w:val="24"/>
              </w:rPr>
              <w:t>Whenever possible, emphasize accomplishments. If you reorganized the</w:t>
            </w:r>
            <w:r w:rsidRPr="00855F6C">
              <w:rPr>
                <w:rFonts w:eastAsiaTheme="minorEastAsia" w:hint="eastAsia"/>
                <w:sz w:val="24"/>
              </w:rPr>
              <w:t xml:space="preserve"> </w:t>
            </w:r>
            <w:r w:rsidRPr="00855F6C">
              <w:rPr>
                <w:rFonts w:eastAsiaTheme="minorEastAsia"/>
                <w:sz w:val="24"/>
              </w:rPr>
              <w:t>shifts of the weekend employees you supervised, state the results:</w:t>
            </w:r>
          </w:p>
        </w:tc>
        <w:tc>
          <w:tcPr>
            <w:tcW w:w="4252" w:type="dxa"/>
          </w:tcPr>
          <w:p w14:paraId="33DAF0A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尽可能地强调您的成就。如果您重组了您所监督的周末员工的轮班，请说明结果：</w:t>
            </w:r>
          </w:p>
        </w:tc>
      </w:tr>
      <w:tr w:rsidR="0034411E" w:rsidRPr="00855F6C" w14:paraId="1D467F5B" w14:textId="77777777" w:rsidTr="0034411E">
        <w:tc>
          <w:tcPr>
            <w:tcW w:w="4361" w:type="dxa"/>
          </w:tcPr>
          <w:p w14:paraId="66B94E1B" w14:textId="77777777" w:rsidR="0034411E" w:rsidRPr="00855F6C" w:rsidRDefault="0034411E" w:rsidP="0034411E">
            <w:pPr>
              <w:rPr>
                <w:rFonts w:eastAsiaTheme="minorEastAsia"/>
                <w:sz w:val="24"/>
              </w:rPr>
            </w:pPr>
            <w:r w:rsidRPr="00855F6C">
              <w:rPr>
                <w:rFonts w:eastAsiaTheme="minorEastAsia"/>
                <w:sz w:val="24"/>
              </w:rPr>
              <w:t>Reorganized the weekend shift, resulting in a cost savings of more than $3,000 per</w:t>
            </w:r>
            <w:r w:rsidRPr="00855F6C">
              <w:rPr>
                <w:rFonts w:eastAsiaTheme="minorEastAsia" w:hint="eastAsia"/>
                <w:sz w:val="24"/>
              </w:rPr>
              <w:t xml:space="preserve"> </w:t>
            </w:r>
            <w:r w:rsidRPr="00855F6C">
              <w:rPr>
                <w:rFonts w:eastAsiaTheme="minorEastAsia"/>
                <w:sz w:val="24"/>
              </w:rPr>
              <w:t>year.</w:t>
            </w:r>
          </w:p>
        </w:tc>
        <w:tc>
          <w:tcPr>
            <w:tcW w:w="4252" w:type="dxa"/>
          </w:tcPr>
          <w:p w14:paraId="6DF64F2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重组周末轮班，每年节省</w:t>
            </w:r>
            <w:r w:rsidRPr="00855F6C">
              <w:rPr>
                <w:rFonts w:asciiTheme="minorHAnsi" w:eastAsiaTheme="minorEastAsia" w:hAnsiTheme="minorHAnsi" w:cstheme="minorBidi" w:hint="eastAsia"/>
                <w:sz w:val="24"/>
              </w:rPr>
              <w:t>3000</w:t>
            </w:r>
            <w:r w:rsidRPr="00855F6C">
              <w:rPr>
                <w:rFonts w:asciiTheme="minorHAnsi" w:eastAsiaTheme="minorEastAsia" w:hAnsiTheme="minorHAnsi" w:cstheme="minorBidi" w:hint="eastAsia"/>
                <w:sz w:val="24"/>
              </w:rPr>
              <w:t>多美元成本。</w:t>
            </w:r>
          </w:p>
        </w:tc>
      </w:tr>
      <w:tr w:rsidR="0034411E" w:rsidRPr="00855F6C" w14:paraId="68025AF0" w14:textId="77777777" w:rsidTr="0034411E">
        <w:tc>
          <w:tcPr>
            <w:tcW w:w="4361" w:type="dxa"/>
          </w:tcPr>
          <w:p w14:paraId="34907BEF" w14:textId="77777777" w:rsidR="0034411E" w:rsidRPr="00855F6C" w:rsidRDefault="0034411E" w:rsidP="0034411E">
            <w:pPr>
              <w:rPr>
                <w:rFonts w:eastAsiaTheme="minorEastAsia"/>
                <w:sz w:val="24"/>
              </w:rPr>
            </w:pPr>
            <w:r w:rsidRPr="00855F6C">
              <w:rPr>
                <w:rFonts w:eastAsiaTheme="minorEastAsia"/>
                <w:sz w:val="24"/>
              </w:rPr>
              <w:t>Wrote and produced (with Adobe InDesign) a 56-page parts catalog that is still</w:t>
            </w:r>
            <w:r w:rsidRPr="00855F6C">
              <w:rPr>
                <w:rFonts w:eastAsiaTheme="minorEastAsia" w:hint="eastAsia"/>
                <w:sz w:val="24"/>
              </w:rPr>
              <w:t xml:space="preserve"> </w:t>
            </w:r>
            <w:r w:rsidRPr="00855F6C">
              <w:rPr>
                <w:rFonts w:eastAsiaTheme="minorEastAsia"/>
                <w:sz w:val="24"/>
              </w:rPr>
              <w:t>used by the company and that increased our phone inquiries by more than</w:t>
            </w:r>
            <w:r w:rsidRPr="00855F6C">
              <w:rPr>
                <w:rFonts w:eastAsiaTheme="minorEastAsia" w:hint="eastAsia"/>
                <w:sz w:val="24"/>
              </w:rPr>
              <w:t xml:space="preserve"> </w:t>
            </w:r>
            <w:r w:rsidRPr="00855F6C">
              <w:rPr>
                <w:rFonts w:eastAsiaTheme="minorEastAsia"/>
                <w:sz w:val="24"/>
              </w:rPr>
              <w:t>25 percent.</w:t>
            </w:r>
          </w:p>
        </w:tc>
        <w:tc>
          <w:tcPr>
            <w:tcW w:w="4252" w:type="dxa"/>
          </w:tcPr>
          <w:p w14:paraId="25EF4A4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用</w:t>
            </w:r>
            <w:r w:rsidRPr="00855F6C">
              <w:rPr>
                <w:rFonts w:asciiTheme="minorHAnsi" w:eastAsiaTheme="minorEastAsia" w:hAnsiTheme="minorHAnsi" w:cstheme="minorBidi" w:hint="eastAsia"/>
                <w:sz w:val="24"/>
              </w:rPr>
              <w:t>Adobe InDesign</w:t>
            </w:r>
            <w:r w:rsidRPr="00855F6C">
              <w:rPr>
                <w:rFonts w:asciiTheme="minorHAnsi" w:eastAsiaTheme="minorEastAsia" w:hAnsiTheme="minorHAnsi" w:cstheme="minorBidi" w:hint="eastAsia"/>
                <w:sz w:val="24"/>
              </w:rPr>
              <w:t>编写并制作了一份</w:t>
            </w:r>
            <w:r w:rsidRPr="00855F6C">
              <w:rPr>
                <w:rFonts w:asciiTheme="minorHAnsi" w:eastAsiaTheme="minorEastAsia" w:hAnsiTheme="minorHAnsi" w:cstheme="minorBidi" w:hint="eastAsia"/>
                <w:sz w:val="24"/>
              </w:rPr>
              <w:t>56</w:t>
            </w:r>
            <w:r w:rsidRPr="00855F6C">
              <w:rPr>
                <w:rFonts w:asciiTheme="minorHAnsi" w:eastAsiaTheme="minorEastAsia" w:hAnsiTheme="minorHAnsi" w:cstheme="minorBidi" w:hint="eastAsia"/>
                <w:sz w:val="24"/>
              </w:rPr>
              <w:t>页的零件目录，该目录仍在公司使用，使我们的电话查询量增加了</w:t>
            </w:r>
            <w:r w:rsidRPr="00855F6C">
              <w:rPr>
                <w:rFonts w:asciiTheme="minorHAnsi" w:eastAsiaTheme="minorEastAsia" w:hAnsiTheme="minorHAnsi" w:cstheme="minorBidi" w:hint="eastAsia"/>
                <w:sz w:val="24"/>
              </w:rPr>
              <w:t>25%</w:t>
            </w:r>
            <w:r w:rsidRPr="00855F6C">
              <w:rPr>
                <w:rFonts w:asciiTheme="minorHAnsi" w:eastAsiaTheme="minorEastAsia" w:hAnsiTheme="minorHAnsi" w:cstheme="minorBidi" w:hint="eastAsia"/>
                <w:sz w:val="24"/>
              </w:rPr>
              <w:t>以上。</w:t>
            </w:r>
          </w:p>
        </w:tc>
      </w:tr>
      <w:tr w:rsidR="0034411E" w:rsidRPr="00855F6C" w14:paraId="114371D9" w14:textId="77777777" w:rsidTr="0034411E">
        <w:tc>
          <w:tcPr>
            <w:tcW w:w="4361" w:type="dxa"/>
          </w:tcPr>
          <w:p w14:paraId="3D67A9C4" w14:textId="77777777" w:rsidR="0034411E" w:rsidRPr="00855F6C" w:rsidRDefault="0034411E" w:rsidP="0034411E">
            <w:pPr>
              <w:rPr>
                <w:rFonts w:eastAsiaTheme="minorEastAsia"/>
                <w:sz w:val="24"/>
              </w:rPr>
            </w:pPr>
            <w:r w:rsidRPr="00855F6C">
              <w:rPr>
                <w:rFonts w:eastAsiaTheme="minorEastAsia"/>
                <w:sz w:val="24"/>
              </w:rPr>
              <w:t>When you describe positions, functions, or responsibilities, use the</w:t>
            </w:r>
            <w:r w:rsidRPr="00855F6C">
              <w:rPr>
                <w:rFonts w:eastAsiaTheme="minorEastAsia" w:hint="eastAsia"/>
                <w:sz w:val="24"/>
              </w:rPr>
              <w:t xml:space="preserve"> </w:t>
            </w:r>
            <w:r w:rsidRPr="00855F6C">
              <w:rPr>
                <w:rFonts w:eastAsiaTheme="minorEastAsia"/>
                <w:sz w:val="24"/>
              </w:rPr>
              <w:t>active voice (“supervised three workers”) rather than the passive voice</w:t>
            </w:r>
            <w:r w:rsidRPr="00855F6C">
              <w:rPr>
                <w:rFonts w:eastAsiaTheme="minorEastAsia" w:hint="eastAsia"/>
                <w:sz w:val="24"/>
              </w:rPr>
              <w:t xml:space="preserve"> </w:t>
            </w:r>
            <w:r w:rsidRPr="00855F6C">
              <w:rPr>
                <w:rFonts w:eastAsiaTheme="minorEastAsia"/>
                <w:sz w:val="24"/>
              </w:rPr>
              <w:t>(“three workers were supervised by me”). The active voice highlights</w:t>
            </w:r>
            <w:r w:rsidRPr="00855F6C">
              <w:rPr>
                <w:rFonts w:eastAsiaTheme="minorEastAsia" w:hint="eastAsia"/>
                <w:sz w:val="24"/>
              </w:rPr>
              <w:t xml:space="preserve"> </w:t>
            </w:r>
            <w:r w:rsidRPr="00855F6C">
              <w:rPr>
                <w:rFonts w:eastAsiaTheme="minorEastAsia"/>
                <w:sz w:val="24"/>
              </w:rPr>
              <w:t>action. Note that writers often omit the I at the start of sentences: “Prepared bids,” rather than “I prepared bids.” Whichever style you use, be</w:t>
            </w:r>
            <w:r w:rsidRPr="00855F6C">
              <w:rPr>
                <w:rFonts w:eastAsiaTheme="minorEastAsia" w:hint="eastAsia"/>
                <w:sz w:val="24"/>
              </w:rPr>
              <w:t xml:space="preserve"> </w:t>
            </w:r>
            <w:r w:rsidRPr="00855F6C">
              <w:rPr>
                <w:rFonts w:eastAsiaTheme="minorEastAsia"/>
                <w:sz w:val="24"/>
              </w:rPr>
              <w:t>consistent. Figure 15.3 lists some strong verbs to use in describing your</w:t>
            </w:r>
            <w:r w:rsidRPr="00855F6C">
              <w:rPr>
                <w:rFonts w:eastAsiaTheme="minorEastAsia" w:hint="eastAsia"/>
                <w:sz w:val="24"/>
              </w:rPr>
              <w:t xml:space="preserve"> </w:t>
            </w:r>
            <w:r w:rsidRPr="00855F6C">
              <w:rPr>
                <w:rFonts w:eastAsiaTheme="minorEastAsia"/>
                <w:sz w:val="24"/>
              </w:rPr>
              <w:t>experience.</w:t>
            </w:r>
          </w:p>
        </w:tc>
        <w:tc>
          <w:tcPr>
            <w:tcW w:w="4252" w:type="dxa"/>
          </w:tcPr>
          <w:p w14:paraId="4CE8925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当您描述职位、职能或职责时，使用主动语态（“受监督的三名工人”）而不是被动语态（“三名工人由我监督”）。主动语态突出显示动作。请注意，作者经常在句子开头省略主语“我”：“准备好的出价”，而不是“我准备好的出价”。无论使用哪种风格，都要保持一致。图</w:t>
            </w:r>
            <w:r w:rsidRPr="00855F6C">
              <w:rPr>
                <w:rFonts w:asciiTheme="minorHAnsi" w:eastAsiaTheme="minorEastAsia" w:hAnsiTheme="minorHAnsi" w:cstheme="minorBidi" w:hint="eastAsia"/>
                <w:sz w:val="24"/>
              </w:rPr>
              <w:t>15.3</w:t>
            </w:r>
            <w:r w:rsidRPr="00855F6C">
              <w:rPr>
                <w:rFonts w:asciiTheme="minorHAnsi" w:eastAsiaTheme="minorEastAsia" w:hAnsiTheme="minorHAnsi" w:cstheme="minorBidi" w:hint="eastAsia"/>
                <w:sz w:val="24"/>
              </w:rPr>
              <w:t>列出了一些可以用来描述您的经历的语气较强的动词。</w:t>
            </w:r>
          </w:p>
        </w:tc>
      </w:tr>
      <w:tr w:rsidR="0034411E" w:rsidRPr="00855F6C" w14:paraId="46B0851D" w14:textId="77777777" w:rsidTr="0034411E">
        <w:tc>
          <w:tcPr>
            <w:tcW w:w="4361" w:type="dxa"/>
          </w:tcPr>
          <w:p w14:paraId="63733B91" w14:textId="77777777" w:rsidR="0034411E" w:rsidRPr="00855F6C" w:rsidRDefault="0034411E" w:rsidP="0034411E">
            <w:pPr>
              <w:rPr>
                <w:rFonts w:eastAsiaTheme="minorEastAsia"/>
                <w:sz w:val="24"/>
              </w:rPr>
            </w:pPr>
            <w:r w:rsidRPr="00855F6C">
              <w:rPr>
                <w:rFonts w:eastAsiaTheme="minorEastAsia"/>
                <w:sz w:val="24"/>
              </w:rPr>
              <w:t>administered</w:t>
            </w:r>
          </w:p>
        </w:tc>
        <w:tc>
          <w:tcPr>
            <w:tcW w:w="4252" w:type="dxa"/>
          </w:tcPr>
          <w:p w14:paraId="56C10A2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管理</w:t>
            </w:r>
          </w:p>
        </w:tc>
      </w:tr>
      <w:tr w:rsidR="0034411E" w:rsidRPr="00855F6C" w14:paraId="7CBD2960" w14:textId="77777777" w:rsidTr="0034411E">
        <w:tc>
          <w:tcPr>
            <w:tcW w:w="4361" w:type="dxa"/>
          </w:tcPr>
          <w:p w14:paraId="7CEF93C8" w14:textId="77777777" w:rsidR="0034411E" w:rsidRPr="00855F6C" w:rsidRDefault="0034411E" w:rsidP="0034411E">
            <w:pPr>
              <w:rPr>
                <w:rFonts w:eastAsiaTheme="minorEastAsia"/>
                <w:sz w:val="24"/>
              </w:rPr>
            </w:pPr>
            <w:r w:rsidRPr="00855F6C">
              <w:rPr>
                <w:rFonts w:eastAsiaTheme="minorEastAsia"/>
                <w:sz w:val="24"/>
              </w:rPr>
              <w:t>coordinated</w:t>
            </w:r>
          </w:p>
        </w:tc>
        <w:tc>
          <w:tcPr>
            <w:tcW w:w="4252" w:type="dxa"/>
          </w:tcPr>
          <w:p w14:paraId="0E054F3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协调</w:t>
            </w:r>
          </w:p>
        </w:tc>
      </w:tr>
      <w:tr w:rsidR="0034411E" w:rsidRPr="00855F6C" w14:paraId="099AA1AC" w14:textId="77777777" w:rsidTr="0034411E">
        <w:tc>
          <w:tcPr>
            <w:tcW w:w="4361" w:type="dxa"/>
          </w:tcPr>
          <w:p w14:paraId="7FE948C0" w14:textId="77777777" w:rsidR="0034411E" w:rsidRPr="00855F6C" w:rsidRDefault="0034411E" w:rsidP="0034411E">
            <w:pPr>
              <w:rPr>
                <w:rFonts w:eastAsiaTheme="minorEastAsia"/>
                <w:sz w:val="24"/>
              </w:rPr>
            </w:pPr>
            <w:r w:rsidRPr="00855F6C">
              <w:rPr>
                <w:rFonts w:eastAsiaTheme="minorEastAsia"/>
                <w:sz w:val="24"/>
              </w:rPr>
              <w:t>evaluated</w:t>
            </w:r>
          </w:p>
        </w:tc>
        <w:tc>
          <w:tcPr>
            <w:tcW w:w="4252" w:type="dxa"/>
          </w:tcPr>
          <w:p w14:paraId="3398D7C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评估</w:t>
            </w:r>
          </w:p>
        </w:tc>
      </w:tr>
      <w:tr w:rsidR="0034411E" w:rsidRPr="00855F6C" w14:paraId="39BF09E2" w14:textId="77777777" w:rsidTr="0034411E">
        <w:tc>
          <w:tcPr>
            <w:tcW w:w="4361" w:type="dxa"/>
          </w:tcPr>
          <w:p w14:paraId="0C38F5B1" w14:textId="77777777" w:rsidR="0034411E" w:rsidRPr="00855F6C" w:rsidRDefault="0034411E" w:rsidP="0034411E">
            <w:pPr>
              <w:rPr>
                <w:rFonts w:eastAsiaTheme="minorEastAsia"/>
                <w:sz w:val="24"/>
              </w:rPr>
            </w:pPr>
            <w:r w:rsidRPr="00855F6C">
              <w:rPr>
                <w:rFonts w:eastAsiaTheme="minorEastAsia"/>
                <w:sz w:val="24"/>
              </w:rPr>
              <w:t>maintained</w:t>
            </w:r>
          </w:p>
        </w:tc>
        <w:tc>
          <w:tcPr>
            <w:tcW w:w="4252" w:type="dxa"/>
          </w:tcPr>
          <w:p w14:paraId="00362F3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维持</w:t>
            </w:r>
          </w:p>
        </w:tc>
      </w:tr>
      <w:tr w:rsidR="0034411E" w:rsidRPr="00855F6C" w14:paraId="0806B4A9" w14:textId="77777777" w:rsidTr="0034411E">
        <w:tc>
          <w:tcPr>
            <w:tcW w:w="4361" w:type="dxa"/>
          </w:tcPr>
          <w:p w14:paraId="70EAEAF5" w14:textId="77777777" w:rsidR="0034411E" w:rsidRPr="00855F6C" w:rsidRDefault="0034411E" w:rsidP="0034411E">
            <w:pPr>
              <w:rPr>
                <w:rFonts w:eastAsiaTheme="minorEastAsia"/>
                <w:sz w:val="24"/>
              </w:rPr>
            </w:pPr>
            <w:r w:rsidRPr="00855F6C">
              <w:rPr>
                <w:rFonts w:eastAsiaTheme="minorEastAsia"/>
                <w:sz w:val="24"/>
              </w:rPr>
              <w:t>provided</w:t>
            </w:r>
          </w:p>
        </w:tc>
        <w:tc>
          <w:tcPr>
            <w:tcW w:w="4252" w:type="dxa"/>
          </w:tcPr>
          <w:p w14:paraId="7F44A8A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提供</w:t>
            </w:r>
          </w:p>
        </w:tc>
      </w:tr>
      <w:tr w:rsidR="0034411E" w:rsidRPr="00855F6C" w14:paraId="2318F3B8" w14:textId="77777777" w:rsidTr="0034411E">
        <w:tc>
          <w:tcPr>
            <w:tcW w:w="4361" w:type="dxa"/>
          </w:tcPr>
          <w:p w14:paraId="044D6E79" w14:textId="77777777" w:rsidR="0034411E" w:rsidRPr="00855F6C" w:rsidRDefault="0034411E" w:rsidP="0034411E">
            <w:pPr>
              <w:rPr>
                <w:rFonts w:eastAsiaTheme="minorEastAsia"/>
                <w:sz w:val="24"/>
              </w:rPr>
            </w:pPr>
            <w:r w:rsidRPr="00855F6C">
              <w:rPr>
                <w:rFonts w:eastAsiaTheme="minorEastAsia"/>
                <w:sz w:val="24"/>
              </w:rPr>
              <w:t>advised</w:t>
            </w:r>
          </w:p>
        </w:tc>
        <w:tc>
          <w:tcPr>
            <w:tcW w:w="4252" w:type="dxa"/>
          </w:tcPr>
          <w:p w14:paraId="2993B87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建议</w:t>
            </w:r>
          </w:p>
        </w:tc>
      </w:tr>
      <w:tr w:rsidR="0034411E" w:rsidRPr="00855F6C" w14:paraId="094234F7" w14:textId="77777777" w:rsidTr="0034411E">
        <w:tc>
          <w:tcPr>
            <w:tcW w:w="4361" w:type="dxa"/>
          </w:tcPr>
          <w:p w14:paraId="0F4A93B1" w14:textId="77777777" w:rsidR="0034411E" w:rsidRPr="00855F6C" w:rsidRDefault="0034411E" w:rsidP="0034411E">
            <w:pPr>
              <w:rPr>
                <w:rFonts w:eastAsiaTheme="minorEastAsia"/>
                <w:sz w:val="24"/>
              </w:rPr>
            </w:pPr>
            <w:r w:rsidRPr="00855F6C">
              <w:rPr>
                <w:rFonts w:eastAsiaTheme="minorEastAsia"/>
                <w:sz w:val="24"/>
              </w:rPr>
              <w:t>corresponded</w:t>
            </w:r>
          </w:p>
        </w:tc>
        <w:tc>
          <w:tcPr>
            <w:tcW w:w="4252" w:type="dxa"/>
          </w:tcPr>
          <w:p w14:paraId="3B10A97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对应</w:t>
            </w:r>
          </w:p>
        </w:tc>
      </w:tr>
      <w:tr w:rsidR="0034411E" w:rsidRPr="00855F6C" w14:paraId="2ED938F8" w14:textId="77777777" w:rsidTr="0034411E">
        <w:tc>
          <w:tcPr>
            <w:tcW w:w="4361" w:type="dxa"/>
          </w:tcPr>
          <w:p w14:paraId="4BF6AF70" w14:textId="77777777" w:rsidR="0034411E" w:rsidRPr="00855F6C" w:rsidRDefault="0034411E" w:rsidP="0034411E">
            <w:pPr>
              <w:rPr>
                <w:rFonts w:eastAsiaTheme="minorEastAsia"/>
                <w:sz w:val="24"/>
              </w:rPr>
            </w:pPr>
            <w:r w:rsidRPr="00855F6C">
              <w:rPr>
                <w:rFonts w:eastAsiaTheme="minorEastAsia"/>
                <w:sz w:val="24"/>
              </w:rPr>
              <w:t>examined</w:t>
            </w:r>
          </w:p>
        </w:tc>
        <w:tc>
          <w:tcPr>
            <w:tcW w:w="4252" w:type="dxa"/>
          </w:tcPr>
          <w:p w14:paraId="51B52F0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检查</w:t>
            </w:r>
          </w:p>
        </w:tc>
      </w:tr>
      <w:tr w:rsidR="0034411E" w:rsidRPr="00855F6C" w14:paraId="198521D0" w14:textId="77777777" w:rsidTr="0034411E">
        <w:tc>
          <w:tcPr>
            <w:tcW w:w="4361" w:type="dxa"/>
          </w:tcPr>
          <w:p w14:paraId="5E6B4261" w14:textId="77777777" w:rsidR="0034411E" w:rsidRPr="00855F6C" w:rsidRDefault="0034411E" w:rsidP="0034411E">
            <w:pPr>
              <w:rPr>
                <w:rFonts w:eastAsiaTheme="minorEastAsia"/>
                <w:sz w:val="24"/>
              </w:rPr>
            </w:pPr>
            <w:r w:rsidRPr="00855F6C">
              <w:rPr>
                <w:rFonts w:eastAsiaTheme="minorEastAsia"/>
                <w:sz w:val="24"/>
              </w:rPr>
              <w:t>managed</w:t>
            </w:r>
          </w:p>
        </w:tc>
        <w:tc>
          <w:tcPr>
            <w:tcW w:w="4252" w:type="dxa"/>
          </w:tcPr>
          <w:p w14:paraId="53DE7D9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管理</w:t>
            </w:r>
          </w:p>
        </w:tc>
      </w:tr>
      <w:tr w:rsidR="0034411E" w:rsidRPr="00855F6C" w14:paraId="597E762B" w14:textId="77777777" w:rsidTr="0034411E">
        <w:tc>
          <w:tcPr>
            <w:tcW w:w="4361" w:type="dxa"/>
          </w:tcPr>
          <w:p w14:paraId="236EEA20" w14:textId="77777777" w:rsidR="0034411E" w:rsidRPr="00855F6C" w:rsidRDefault="0034411E" w:rsidP="0034411E">
            <w:pPr>
              <w:rPr>
                <w:rFonts w:eastAsiaTheme="minorEastAsia"/>
                <w:sz w:val="24"/>
              </w:rPr>
            </w:pPr>
            <w:r w:rsidRPr="00855F6C">
              <w:rPr>
                <w:rFonts w:eastAsiaTheme="minorEastAsia"/>
                <w:sz w:val="24"/>
              </w:rPr>
              <w:t>purchased</w:t>
            </w:r>
          </w:p>
        </w:tc>
        <w:tc>
          <w:tcPr>
            <w:tcW w:w="4252" w:type="dxa"/>
          </w:tcPr>
          <w:p w14:paraId="7118A4F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采购</w:t>
            </w:r>
          </w:p>
        </w:tc>
      </w:tr>
      <w:tr w:rsidR="0034411E" w:rsidRPr="00855F6C" w14:paraId="46C08E90" w14:textId="77777777" w:rsidTr="0034411E">
        <w:tc>
          <w:tcPr>
            <w:tcW w:w="4361" w:type="dxa"/>
          </w:tcPr>
          <w:p w14:paraId="63883DFD" w14:textId="77777777" w:rsidR="0034411E" w:rsidRPr="00855F6C" w:rsidRDefault="0034411E" w:rsidP="0034411E">
            <w:pPr>
              <w:rPr>
                <w:rFonts w:eastAsiaTheme="minorEastAsia"/>
                <w:sz w:val="24"/>
              </w:rPr>
            </w:pPr>
            <w:r w:rsidRPr="00855F6C">
              <w:rPr>
                <w:rFonts w:eastAsiaTheme="minorEastAsia"/>
                <w:sz w:val="24"/>
              </w:rPr>
              <w:t>analyzed</w:t>
            </w:r>
          </w:p>
        </w:tc>
        <w:tc>
          <w:tcPr>
            <w:tcW w:w="4252" w:type="dxa"/>
          </w:tcPr>
          <w:p w14:paraId="7CBF021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分析</w:t>
            </w:r>
          </w:p>
        </w:tc>
      </w:tr>
      <w:tr w:rsidR="0034411E" w:rsidRPr="00855F6C" w14:paraId="10CB0581" w14:textId="77777777" w:rsidTr="0034411E">
        <w:tc>
          <w:tcPr>
            <w:tcW w:w="4361" w:type="dxa"/>
          </w:tcPr>
          <w:p w14:paraId="642A1289" w14:textId="77777777" w:rsidR="0034411E" w:rsidRPr="00855F6C" w:rsidRDefault="0034411E" w:rsidP="0034411E">
            <w:pPr>
              <w:rPr>
                <w:rFonts w:eastAsiaTheme="minorEastAsia"/>
                <w:sz w:val="24"/>
              </w:rPr>
            </w:pPr>
            <w:r w:rsidRPr="00855F6C">
              <w:rPr>
                <w:rFonts w:eastAsiaTheme="minorEastAsia"/>
                <w:sz w:val="24"/>
              </w:rPr>
              <w:t>created</w:t>
            </w:r>
          </w:p>
        </w:tc>
        <w:tc>
          <w:tcPr>
            <w:tcW w:w="4252" w:type="dxa"/>
          </w:tcPr>
          <w:p w14:paraId="3D16050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创建</w:t>
            </w:r>
          </w:p>
        </w:tc>
      </w:tr>
      <w:tr w:rsidR="0034411E" w:rsidRPr="00855F6C" w14:paraId="79829F25" w14:textId="77777777" w:rsidTr="0034411E">
        <w:tc>
          <w:tcPr>
            <w:tcW w:w="4361" w:type="dxa"/>
          </w:tcPr>
          <w:p w14:paraId="579EEF4B" w14:textId="77777777" w:rsidR="0034411E" w:rsidRPr="00855F6C" w:rsidRDefault="0034411E" w:rsidP="0034411E">
            <w:pPr>
              <w:rPr>
                <w:rFonts w:eastAsiaTheme="minorEastAsia"/>
                <w:sz w:val="24"/>
              </w:rPr>
            </w:pPr>
            <w:r w:rsidRPr="00855F6C">
              <w:rPr>
                <w:rFonts w:eastAsiaTheme="minorEastAsia"/>
                <w:sz w:val="24"/>
              </w:rPr>
              <w:t>expanded</w:t>
            </w:r>
          </w:p>
        </w:tc>
        <w:tc>
          <w:tcPr>
            <w:tcW w:w="4252" w:type="dxa"/>
          </w:tcPr>
          <w:p w14:paraId="074EEA6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扩展</w:t>
            </w:r>
          </w:p>
        </w:tc>
      </w:tr>
      <w:tr w:rsidR="0034411E" w:rsidRPr="00855F6C" w14:paraId="50368201" w14:textId="77777777" w:rsidTr="0034411E">
        <w:tc>
          <w:tcPr>
            <w:tcW w:w="4361" w:type="dxa"/>
          </w:tcPr>
          <w:p w14:paraId="23203DB6" w14:textId="77777777" w:rsidR="0034411E" w:rsidRPr="00855F6C" w:rsidRDefault="0034411E" w:rsidP="0034411E">
            <w:pPr>
              <w:rPr>
                <w:rFonts w:eastAsiaTheme="minorEastAsia"/>
                <w:sz w:val="24"/>
              </w:rPr>
            </w:pPr>
            <w:r w:rsidRPr="00855F6C">
              <w:rPr>
                <w:rFonts w:eastAsiaTheme="minorEastAsia"/>
                <w:sz w:val="24"/>
              </w:rPr>
              <w:t>monitored</w:t>
            </w:r>
          </w:p>
        </w:tc>
        <w:tc>
          <w:tcPr>
            <w:tcW w:w="4252" w:type="dxa"/>
          </w:tcPr>
          <w:p w14:paraId="26EC3EE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监督</w:t>
            </w:r>
          </w:p>
        </w:tc>
      </w:tr>
      <w:tr w:rsidR="0034411E" w:rsidRPr="00855F6C" w14:paraId="1185B646" w14:textId="77777777" w:rsidTr="0034411E">
        <w:tc>
          <w:tcPr>
            <w:tcW w:w="4361" w:type="dxa"/>
          </w:tcPr>
          <w:p w14:paraId="562648E3" w14:textId="77777777" w:rsidR="0034411E" w:rsidRPr="00855F6C" w:rsidRDefault="0034411E" w:rsidP="0034411E">
            <w:pPr>
              <w:rPr>
                <w:rFonts w:eastAsiaTheme="minorEastAsia"/>
                <w:sz w:val="24"/>
              </w:rPr>
            </w:pPr>
            <w:r w:rsidRPr="00855F6C">
              <w:rPr>
                <w:rFonts w:eastAsiaTheme="minorEastAsia"/>
                <w:sz w:val="24"/>
              </w:rPr>
              <w:t>recorded</w:t>
            </w:r>
          </w:p>
        </w:tc>
        <w:tc>
          <w:tcPr>
            <w:tcW w:w="4252" w:type="dxa"/>
          </w:tcPr>
          <w:p w14:paraId="15C7153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记录</w:t>
            </w:r>
          </w:p>
        </w:tc>
      </w:tr>
      <w:tr w:rsidR="0034411E" w:rsidRPr="00855F6C" w14:paraId="632140CE" w14:textId="77777777" w:rsidTr="0034411E">
        <w:tc>
          <w:tcPr>
            <w:tcW w:w="4361" w:type="dxa"/>
          </w:tcPr>
          <w:p w14:paraId="51AE665B" w14:textId="77777777" w:rsidR="0034411E" w:rsidRPr="00855F6C" w:rsidRDefault="0034411E" w:rsidP="0034411E">
            <w:pPr>
              <w:rPr>
                <w:rFonts w:eastAsiaTheme="minorEastAsia"/>
                <w:sz w:val="24"/>
              </w:rPr>
            </w:pPr>
            <w:r w:rsidRPr="00855F6C">
              <w:rPr>
                <w:rFonts w:eastAsiaTheme="minorEastAsia"/>
                <w:sz w:val="24"/>
              </w:rPr>
              <w:lastRenderedPageBreak/>
              <w:t>assembled</w:t>
            </w:r>
          </w:p>
        </w:tc>
        <w:tc>
          <w:tcPr>
            <w:tcW w:w="4252" w:type="dxa"/>
          </w:tcPr>
          <w:p w14:paraId="2A99A37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组装</w:t>
            </w:r>
          </w:p>
        </w:tc>
      </w:tr>
      <w:tr w:rsidR="0034411E" w:rsidRPr="00855F6C" w14:paraId="0C652F81" w14:textId="77777777" w:rsidTr="0034411E">
        <w:tc>
          <w:tcPr>
            <w:tcW w:w="4361" w:type="dxa"/>
          </w:tcPr>
          <w:p w14:paraId="0DC0159A" w14:textId="77777777" w:rsidR="0034411E" w:rsidRPr="00855F6C" w:rsidRDefault="0034411E" w:rsidP="0034411E">
            <w:pPr>
              <w:rPr>
                <w:rFonts w:eastAsiaTheme="minorEastAsia"/>
                <w:sz w:val="24"/>
              </w:rPr>
            </w:pPr>
            <w:r w:rsidRPr="00855F6C">
              <w:rPr>
                <w:rFonts w:eastAsiaTheme="minorEastAsia"/>
                <w:sz w:val="24"/>
              </w:rPr>
              <w:t>delivered</w:t>
            </w:r>
          </w:p>
        </w:tc>
        <w:tc>
          <w:tcPr>
            <w:tcW w:w="4252" w:type="dxa"/>
          </w:tcPr>
          <w:p w14:paraId="1D09649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交付</w:t>
            </w:r>
          </w:p>
        </w:tc>
      </w:tr>
      <w:tr w:rsidR="0034411E" w:rsidRPr="00855F6C" w14:paraId="2F7B1B0D" w14:textId="77777777" w:rsidTr="0034411E">
        <w:tc>
          <w:tcPr>
            <w:tcW w:w="4361" w:type="dxa"/>
          </w:tcPr>
          <w:p w14:paraId="20DC2D40" w14:textId="77777777" w:rsidR="0034411E" w:rsidRPr="00855F6C" w:rsidRDefault="0034411E" w:rsidP="0034411E">
            <w:pPr>
              <w:rPr>
                <w:rFonts w:eastAsiaTheme="minorEastAsia"/>
                <w:sz w:val="24"/>
              </w:rPr>
            </w:pPr>
            <w:r w:rsidRPr="00855F6C">
              <w:rPr>
                <w:rFonts w:eastAsiaTheme="minorEastAsia"/>
                <w:sz w:val="24"/>
              </w:rPr>
              <w:t>hired</w:t>
            </w:r>
          </w:p>
        </w:tc>
        <w:tc>
          <w:tcPr>
            <w:tcW w:w="4252" w:type="dxa"/>
          </w:tcPr>
          <w:p w14:paraId="39C0AB5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雇用</w:t>
            </w:r>
          </w:p>
        </w:tc>
      </w:tr>
      <w:tr w:rsidR="0034411E" w:rsidRPr="00855F6C" w14:paraId="30CF9F30" w14:textId="77777777" w:rsidTr="0034411E">
        <w:tc>
          <w:tcPr>
            <w:tcW w:w="4361" w:type="dxa"/>
          </w:tcPr>
          <w:p w14:paraId="20C99CC3" w14:textId="77777777" w:rsidR="0034411E" w:rsidRPr="00855F6C" w:rsidRDefault="0034411E" w:rsidP="0034411E">
            <w:pPr>
              <w:rPr>
                <w:rFonts w:eastAsiaTheme="minorEastAsia"/>
                <w:sz w:val="24"/>
              </w:rPr>
            </w:pPr>
            <w:r w:rsidRPr="00855F6C">
              <w:rPr>
                <w:rFonts w:eastAsiaTheme="minorEastAsia"/>
                <w:sz w:val="24"/>
              </w:rPr>
              <w:t>obtained</w:t>
            </w:r>
          </w:p>
        </w:tc>
        <w:tc>
          <w:tcPr>
            <w:tcW w:w="4252" w:type="dxa"/>
          </w:tcPr>
          <w:p w14:paraId="718FB2E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获得</w:t>
            </w:r>
          </w:p>
        </w:tc>
      </w:tr>
      <w:tr w:rsidR="0034411E" w:rsidRPr="00855F6C" w14:paraId="06C951B7" w14:textId="77777777" w:rsidTr="0034411E">
        <w:tc>
          <w:tcPr>
            <w:tcW w:w="4361" w:type="dxa"/>
          </w:tcPr>
          <w:p w14:paraId="281AC8BC" w14:textId="77777777" w:rsidR="0034411E" w:rsidRPr="00855F6C" w:rsidRDefault="0034411E" w:rsidP="0034411E">
            <w:pPr>
              <w:rPr>
                <w:rFonts w:eastAsiaTheme="minorEastAsia"/>
                <w:sz w:val="24"/>
              </w:rPr>
            </w:pPr>
            <w:r w:rsidRPr="00855F6C">
              <w:rPr>
                <w:rFonts w:eastAsiaTheme="minorEastAsia"/>
                <w:sz w:val="24"/>
              </w:rPr>
              <w:t>reported</w:t>
            </w:r>
          </w:p>
        </w:tc>
        <w:tc>
          <w:tcPr>
            <w:tcW w:w="4252" w:type="dxa"/>
          </w:tcPr>
          <w:p w14:paraId="2693950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汇报</w:t>
            </w:r>
          </w:p>
        </w:tc>
      </w:tr>
      <w:tr w:rsidR="0034411E" w:rsidRPr="00855F6C" w14:paraId="7B5BB9BB" w14:textId="77777777" w:rsidTr="0034411E">
        <w:tc>
          <w:tcPr>
            <w:tcW w:w="4361" w:type="dxa"/>
          </w:tcPr>
          <w:p w14:paraId="74508BFB" w14:textId="77777777" w:rsidR="0034411E" w:rsidRPr="00855F6C" w:rsidRDefault="0034411E" w:rsidP="0034411E">
            <w:pPr>
              <w:rPr>
                <w:rFonts w:eastAsiaTheme="minorEastAsia"/>
                <w:sz w:val="24"/>
              </w:rPr>
            </w:pPr>
            <w:r w:rsidRPr="00855F6C">
              <w:rPr>
                <w:rFonts w:eastAsiaTheme="minorEastAsia"/>
                <w:sz w:val="24"/>
              </w:rPr>
              <w:t>built</w:t>
            </w:r>
          </w:p>
        </w:tc>
        <w:tc>
          <w:tcPr>
            <w:tcW w:w="4252" w:type="dxa"/>
          </w:tcPr>
          <w:p w14:paraId="5117065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建立</w:t>
            </w:r>
          </w:p>
        </w:tc>
      </w:tr>
      <w:tr w:rsidR="0034411E" w:rsidRPr="00855F6C" w14:paraId="0D134A3E" w14:textId="77777777" w:rsidTr="0034411E">
        <w:tc>
          <w:tcPr>
            <w:tcW w:w="4361" w:type="dxa"/>
          </w:tcPr>
          <w:p w14:paraId="08F131A0" w14:textId="77777777" w:rsidR="0034411E" w:rsidRPr="00855F6C" w:rsidRDefault="0034411E" w:rsidP="0034411E">
            <w:pPr>
              <w:rPr>
                <w:rFonts w:eastAsiaTheme="minorEastAsia"/>
                <w:sz w:val="24"/>
              </w:rPr>
            </w:pPr>
            <w:r w:rsidRPr="00855F6C">
              <w:rPr>
                <w:rFonts w:eastAsiaTheme="minorEastAsia"/>
                <w:sz w:val="24"/>
              </w:rPr>
              <w:t>developed</w:t>
            </w:r>
          </w:p>
        </w:tc>
        <w:tc>
          <w:tcPr>
            <w:tcW w:w="4252" w:type="dxa"/>
          </w:tcPr>
          <w:p w14:paraId="28096FD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开发</w:t>
            </w:r>
          </w:p>
        </w:tc>
      </w:tr>
      <w:tr w:rsidR="0034411E" w:rsidRPr="00855F6C" w14:paraId="762C3749" w14:textId="77777777" w:rsidTr="0034411E">
        <w:tc>
          <w:tcPr>
            <w:tcW w:w="4361" w:type="dxa"/>
          </w:tcPr>
          <w:p w14:paraId="3813F189" w14:textId="77777777" w:rsidR="0034411E" w:rsidRPr="00855F6C" w:rsidRDefault="0034411E" w:rsidP="0034411E">
            <w:pPr>
              <w:rPr>
                <w:rFonts w:eastAsiaTheme="minorEastAsia"/>
                <w:sz w:val="24"/>
              </w:rPr>
            </w:pPr>
            <w:r w:rsidRPr="00855F6C">
              <w:rPr>
                <w:rFonts w:eastAsiaTheme="minorEastAsia"/>
                <w:sz w:val="24"/>
              </w:rPr>
              <w:t>identified</w:t>
            </w:r>
          </w:p>
        </w:tc>
        <w:tc>
          <w:tcPr>
            <w:tcW w:w="4252" w:type="dxa"/>
          </w:tcPr>
          <w:p w14:paraId="7025D36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确定</w:t>
            </w:r>
          </w:p>
        </w:tc>
      </w:tr>
      <w:tr w:rsidR="0034411E" w:rsidRPr="00855F6C" w14:paraId="3C04C6E0" w14:textId="77777777" w:rsidTr="0034411E">
        <w:tc>
          <w:tcPr>
            <w:tcW w:w="4361" w:type="dxa"/>
          </w:tcPr>
          <w:p w14:paraId="1951EB20" w14:textId="77777777" w:rsidR="0034411E" w:rsidRPr="00855F6C" w:rsidRDefault="0034411E" w:rsidP="0034411E">
            <w:pPr>
              <w:rPr>
                <w:rFonts w:eastAsiaTheme="minorEastAsia"/>
                <w:sz w:val="24"/>
              </w:rPr>
            </w:pPr>
            <w:r w:rsidRPr="00855F6C">
              <w:rPr>
                <w:rFonts w:eastAsiaTheme="minorEastAsia"/>
                <w:sz w:val="24"/>
              </w:rPr>
              <w:t>operated</w:t>
            </w:r>
          </w:p>
        </w:tc>
        <w:tc>
          <w:tcPr>
            <w:tcW w:w="4252" w:type="dxa"/>
          </w:tcPr>
          <w:p w14:paraId="76B5EAF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操作</w:t>
            </w:r>
          </w:p>
        </w:tc>
      </w:tr>
      <w:tr w:rsidR="0034411E" w:rsidRPr="00855F6C" w14:paraId="48089F2C" w14:textId="77777777" w:rsidTr="0034411E">
        <w:tc>
          <w:tcPr>
            <w:tcW w:w="4361" w:type="dxa"/>
          </w:tcPr>
          <w:p w14:paraId="1E4E46A2" w14:textId="77777777" w:rsidR="0034411E" w:rsidRPr="00855F6C" w:rsidRDefault="0034411E" w:rsidP="0034411E">
            <w:pPr>
              <w:rPr>
                <w:rFonts w:eastAsiaTheme="minorEastAsia"/>
                <w:sz w:val="24"/>
              </w:rPr>
            </w:pPr>
            <w:r w:rsidRPr="00855F6C">
              <w:rPr>
                <w:rFonts w:eastAsiaTheme="minorEastAsia"/>
                <w:sz w:val="24"/>
              </w:rPr>
              <w:t>researched</w:t>
            </w:r>
          </w:p>
        </w:tc>
        <w:tc>
          <w:tcPr>
            <w:tcW w:w="4252" w:type="dxa"/>
          </w:tcPr>
          <w:p w14:paraId="3BF884B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研究</w:t>
            </w:r>
          </w:p>
        </w:tc>
      </w:tr>
      <w:tr w:rsidR="0034411E" w:rsidRPr="00855F6C" w14:paraId="6CBA201F" w14:textId="77777777" w:rsidTr="0034411E">
        <w:tc>
          <w:tcPr>
            <w:tcW w:w="4361" w:type="dxa"/>
          </w:tcPr>
          <w:p w14:paraId="0DCF3F64" w14:textId="77777777" w:rsidR="0034411E" w:rsidRPr="00855F6C" w:rsidRDefault="0034411E" w:rsidP="0034411E">
            <w:pPr>
              <w:rPr>
                <w:rFonts w:eastAsiaTheme="minorEastAsia"/>
                <w:sz w:val="24"/>
              </w:rPr>
            </w:pPr>
            <w:r w:rsidRPr="00855F6C">
              <w:rPr>
                <w:rFonts w:eastAsiaTheme="minorEastAsia"/>
                <w:sz w:val="24"/>
              </w:rPr>
              <w:t>collected</w:t>
            </w:r>
          </w:p>
        </w:tc>
        <w:tc>
          <w:tcPr>
            <w:tcW w:w="4252" w:type="dxa"/>
          </w:tcPr>
          <w:p w14:paraId="62BFA21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收藏</w:t>
            </w:r>
          </w:p>
        </w:tc>
      </w:tr>
      <w:tr w:rsidR="0034411E" w:rsidRPr="00855F6C" w14:paraId="2BBA8A06" w14:textId="77777777" w:rsidTr="0034411E">
        <w:tc>
          <w:tcPr>
            <w:tcW w:w="4361" w:type="dxa"/>
          </w:tcPr>
          <w:p w14:paraId="3B6F4850" w14:textId="77777777" w:rsidR="0034411E" w:rsidRPr="00855F6C" w:rsidRDefault="0034411E" w:rsidP="0034411E">
            <w:pPr>
              <w:rPr>
                <w:rFonts w:eastAsiaTheme="minorEastAsia"/>
                <w:sz w:val="24"/>
              </w:rPr>
            </w:pPr>
            <w:r w:rsidRPr="00855F6C">
              <w:rPr>
                <w:rFonts w:eastAsiaTheme="minorEastAsia"/>
                <w:sz w:val="24"/>
              </w:rPr>
              <w:t>devised</w:t>
            </w:r>
          </w:p>
        </w:tc>
        <w:tc>
          <w:tcPr>
            <w:tcW w:w="4252" w:type="dxa"/>
          </w:tcPr>
          <w:p w14:paraId="3735F31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设计</w:t>
            </w:r>
          </w:p>
        </w:tc>
      </w:tr>
      <w:tr w:rsidR="0034411E" w:rsidRPr="00855F6C" w14:paraId="4E136DFC" w14:textId="77777777" w:rsidTr="0034411E">
        <w:tc>
          <w:tcPr>
            <w:tcW w:w="4361" w:type="dxa"/>
          </w:tcPr>
          <w:p w14:paraId="2E4DE086" w14:textId="77777777" w:rsidR="0034411E" w:rsidRPr="00855F6C" w:rsidRDefault="0034411E" w:rsidP="0034411E">
            <w:pPr>
              <w:rPr>
                <w:rFonts w:eastAsiaTheme="minorEastAsia"/>
                <w:sz w:val="24"/>
              </w:rPr>
            </w:pPr>
            <w:r w:rsidRPr="00855F6C">
              <w:rPr>
                <w:rFonts w:eastAsiaTheme="minorEastAsia"/>
                <w:sz w:val="24"/>
              </w:rPr>
              <w:t>implemented</w:t>
            </w:r>
          </w:p>
        </w:tc>
        <w:tc>
          <w:tcPr>
            <w:tcW w:w="4252" w:type="dxa"/>
          </w:tcPr>
          <w:p w14:paraId="7CAB2E1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实行</w:t>
            </w:r>
          </w:p>
        </w:tc>
      </w:tr>
      <w:tr w:rsidR="0034411E" w:rsidRPr="00855F6C" w14:paraId="18210F66" w14:textId="77777777" w:rsidTr="0034411E">
        <w:tc>
          <w:tcPr>
            <w:tcW w:w="4361" w:type="dxa"/>
          </w:tcPr>
          <w:p w14:paraId="5A6F49B7" w14:textId="77777777" w:rsidR="0034411E" w:rsidRPr="00855F6C" w:rsidRDefault="0034411E" w:rsidP="0034411E">
            <w:pPr>
              <w:rPr>
                <w:rFonts w:eastAsiaTheme="minorEastAsia"/>
                <w:sz w:val="24"/>
              </w:rPr>
            </w:pPr>
            <w:r w:rsidRPr="00855F6C">
              <w:rPr>
                <w:rFonts w:eastAsiaTheme="minorEastAsia"/>
                <w:sz w:val="24"/>
              </w:rPr>
              <w:t>organized</w:t>
            </w:r>
          </w:p>
        </w:tc>
        <w:tc>
          <w:tcPr>
            <w:tcW w:w="4252" w:type="dxa"/>
          </w:tcPr>
          <w:p w14:paraId="7A6BE44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组织</w:t>
            </w:r>
          </w:p>
        </w:tc>
      </w:tr>
      <w:tr w:rsidR="0034411E" w:rsidRPr="00855F6C" w14:paraId="41E1DA69" w14:textId="77777777" w:rsidTr="0034411E">
        <w:tc>
          <w:tcPr>
            <w:tcW w:w="4361" w:type="dxa"/>
          </w:tcPr>
          <w:p w14:paraId="475877EC" w14:textId="77777777" w:rsidR="0034411E" w:rsidRPr="00855F6C" w:rsidRDefault="0034411E" w:rsidP="0034411E">
            <w:pPr>
              <w:rPr>
                <w:rFonts w:eastAsiaTheme="minorEastAsia"/>
                <w:sz w:val="24"/>
              </w:rPr>
            </w:pPr>
            <w:r w:rsidRPr="00855F6C">
              <w:rPr>
                <w:rFonts w:eastAsiaTheme="minorEastAsia"/>
                <w:sz w:val="24"/>
              </w:rPr>
              <w:t>solved</w:t>
            </w:r>
          </w:p>
        </w:tc>
        <w:tc>
          <w:tcPr>
            <w:tcW w:w="4252" w:type="dxa"/>
          </w:tcPr>
          <w:p w14:paraId="27FD779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解决</w:t>
            </w:r>
          </w:p>
        </w:tc>
      </w:tr>
      <w:tr w:rsidR="0034411E" w:rsidRPr="00855F6C" w14:paraId="5F505B6E" w14:textId="77777777" w:rsidTr="0034411E">
        <w:tc>
          <w:tcPr>
            <w:tcW w:w="4361" w:type="dxa"/>
          </w:tcPr>
          <w:p w14:paraId="1084BFF8" w14:textId="77777777" w:rsidR="0034411E" w:rsidRPr="00855F6C" w:rsidRDefault="0034411E" w:rsidP="0034411E">
            <w:pPr>
              <w:rPr>
                <w:rFonts w:eastAsiaTheme="minorEastAsia"/>
                <w:sz w:val="24"/>
              </w:rPr>
            </w:pPr>
            <w:r w:rsidRPr="00855F6C">
              <w:rPr>
                <w:rFonts w:eastAsiaTheme="minorEastAsia"/>
                <w:sz w:val="24"/>
              </w:rPr>
              <w:t>completed</w:t>
            </w:r>
          </w:p>
        </w:tc>
        <w:tc>
          <w:tcPr>
            <w:tcW w:w="4252" w:type="dxa"/>
          </w:tcPr>
          <w:p w14:paraId="4FC54E0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完成</w:t>
            </w:r>
          </w:p>
        </w:tc>
      </w:tr>
      <w:tr w:rsidR="0034411E" w:rsidRPr="00855F6C" w14:paraId="51B03250" w14:textId="77777777" w:rsidTr="0034411E">
        <w:tc>
          <w:tcPr>
            <w:tcW w:w="4361" w:type="dxa"/>
          </w:tcPr>
          <w:p w14:paraId="28D07DD4" w14:textId="77777777" w:rsidR="0034411E" w:rsidRPr="00855F6C" w:rsidRDefault="0034411E" w:rsidP="0034411E">
            <w:pPr>
              <w:rPr>
                <w:rFonts w:eastAsiaTheme="minorEastAsia"/>
                <w:sz w:val="24"/>
              </w:rPr>
            </w:pPr>
            <w:r w:rsidRPr="00855F6C">
              <w:rPr>
                <w:rFonts w:eastAsiaTheme="minorEastAsia"/>
                <w:sz w:val="24"/>
              </w:rPr>
              <w:t>directed</w:t>
            </w:r>
          </w:p>
        </w:tc>
        <w:tc>
          <w:tcPr>
            <w:tcW w:w="4252" w:type="dxa"/>
          </w:tcPr>
          <w:p w14:paraId="6177F2F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指导</w:t>
            </w:r>
          </w:p>
        </w:tc>
      </w:tr>
      <w:tr w:rsidR="0034411E" w:rsidRPr="00855F6C" w14:paraId="36111D9E" w14:textId="77777777" w:rsidTr="0034411E">
        <w:tc>
          <w:tcPr>
            <w:tcW w:w="4361" w:type="dxa"/>
          </w:tcPr>
          <w:p w14:paraId="6F86FF53" w14:textId="77777777" w:rsidR="0034411E" w:rsidRPr="00855F6C" w:rsidRDefault="0034411E" w:rsidP="0034411E">
            <w:pPr>
              <w:rPr>
                <w:rFonts w:eastAsiaTheme="minorEastAsia"/>
                <w:sz w:val="24"/>
              </w:rPr>
            </w:pPr>
            <w:r w:rsidRPr="00855F6C">
              <w:rPr>
                <w:rFonts w:eastAsiaTheme="minorEastAsia"/>
                <w:sz w:val="24"/>
              </w:rPr>
              <w:t>improved</w:t>
            </w:r>
          </w:p>
        </w:tc>
        <w:tc>
          <w:tcPr>
            <w:tcW w:w="4252" w:type="dxa"/>
          </w:tcPr>
          <w:p w14:paraId="28FE124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提高</w:t>
            </w:r>
          </w:p>
        </w:tc>
      </w:tr>
      <w:tr w:rsidR="0034411E" w:rsidRPr="00855F6C" w14:paraId="18EC4208" w14:textId="77777777" w:rsidTr="0034411E">
        <w:tc>
          <w:tcPr>
            <w:tcW w:w="4361" w:type="dxa"/>
          </w:tcPr>
          <w:p w14:paraId="49AA03B9" w14:textId="77777777" w:rsidR="0034411E" w:rsidRPr="00855F6C" w:rsidRDefault="0034411E" w:rsidP="0034411E">
            <w:pPr>
              <w:rPr>
                <w:rFonts w:eastAsiaTheme="minorEastAsia"/>
                <w:sz w:val="24"/>
              </w:rPr>
            </w:pPr>
            <w:r w:rsidRPr="00855F6C">
              <w:rPr>
                <w:rFonts w:eastAsiaTheme="minorEastAsia"/>
                <w:sz w:val="24"/>
              </w:rPr>
              <w:t>performed</w:t>
            </w:r>
          </w:p>
        </w:tc>
        <w:tc>
          <w:tcPr>
            <w:tcW w:w="4252" w:type="dxa"/>
          </w:tcPr>
          <w:p w14:paraId="1A5DBB6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执行</w:t>
            </w:r>
          </w:p>
        </w:tc>
      </w:tr>
      <w:tr w:rsidR="0034411E" w:rsidRPr="00855F6C" w14:paraId="3F7A241A" w14:textId="77777777" w:rsidTr="0034411E">
        <w:tc>
          <w:tcPr>
            <w:tcW w:w="4361" w:type="dxa"/>
          </w:tcPr>
          <w:p w14:paraId="3AADE2EE" w14:textId="77777777" w:rsidR="0034411E" w:rsidRPr="00855F6C" w:rsidRDefault="0034411E" w:rsidP="0034411E">
            <w:pPr>
              <w:rPr>
                <w:rFonts w:eastAsiaTheme="minorEastAsia"/>
                <w:sz w:val="24"/>
              </w:rPr>
            </w:pPr>
            <w:r w:rsidRPr="00855F6C">
              <w:rPr>
                <w:rFonts w:eastAsiaTheme="minorEastAsia"/>
                <w:sz w:val="24"/>
              </w:rPr>
              <w:t>supervised</w:t>
            </w:r>
          </w:p>
        </w:tc>
        <w:tc>
          <w:tcPr>
            <w:tcW w:w="4252" w:type="dxa"/>
          </w:tcPr>
          <w:p w14:paraId="3BE79CE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监督</w:t>
            </w:r>
          </w:p>
        </w:tc>
      </w:tr>
      <w:tr w:rsidR="0034411E" w:rsidRPr="00855F6C" w14:paraId="634D8A8C" w14:textId="77777777" w:rsidTr="0034411E">
        <w:tc>
          <w:tcPr>
            <w:tcW w:w="4361" w:type="dxa"/>
          </w:tcPr>
          <w:p w14:paraId="4BC7D468" w14:textId="77777777" w:rsidR="0034411E" w:rsidRPr="00855F6C" w:rsidRDefault="0034411E" w:rsidP="0034411E">
            <w:pPr>
              <w:rPr>
                <w:rFonts w:eastAsiaTheme="minorEastAsia"/>
                <w:sz w:val="24"/>
              </w:rPr>
            </w:pPr>
            <w:r w:rsidRPr="00855F6C">
              <w:rPr>
                <w:rFonts w:eastAsiaTheme="minorEastAsia"/>
                <w:sz w:val="24"/>
              </w:rPr>
              <w:t>conducted</w:t>
            </w:r>
          </w:p>
        </w:tc>
        <w:tc>
          <w:tcPr>
            <w:tcW w:w="4252" w:type="dxa"/>
          </w:tcPr>
          <w:p w14:paraId="4C2C874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指挥</w:t>
            </w:r>
          </w:p>
        </w:tc>
      </w:tr>
      <w:tr w:rsidR="0034411E" w:rsidRPr="00855F6C" w14:paraId="2720172F" w14:textId="77777777" w:rsidTr="0034411E">
        <w:tc>
          <w:tcPr>
            <w:tcW w:w="4361" w:type="dxa"/>
          </w:tcPr>
          <w:p w14:paraId="30C91712" w14:textId="77777777" w:rsidR="0034411E" w:rsidRPr="00855F6C" w:rsidRDefault="0034411E" w:rsidP="0034411E">
            <w:pPr>
              <w:rPr>
                <w:rFonts w:eastAsiaTheme="minorEastAsia"/>
                <w:sz w:val="24"/>
              </w:rPr>
            </w:pPr>
            <w:r w:rsidRPr="00855F6C">
              <w:rPr>
                <w:rFonts w:eastAsiaTheme="minorEastAsia"/>
                <w:sz w:val="24"/>
              </w:rPr>
              <w:t>discovered</w:t>
            </w:r>
          </w:p>
        </w:tc>
        <w:tc>
          <w:tcPr>
            <w:tcW w:w="4252" w:type="dxa"/>
          </w:tcPr>
          <w:p w14:paraId="2D86CAD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发现</w:t>
            </w:r>
          </w:p>
        </w:tc>
      </w:tr>
      <w:tr w:rsidR="0034411E" w:rsidRPr="00855F6C" w14:paraId="69CEB44D" w14:textId="77777777" w:rsidTr="0034411E">
        <w:tc>
          <w:tcPr>
            <w:tcW w:w="4361" w:type="dxa"/>
          </w:tcPr>
          <w:p w14:paraId="15263CB2" w14:textId="77777777" w:rsidR="0034411E" w:rsidRPr="00855F6C" w:rsidRDefault="0034411E" w:rsidP="0034411E">
            <w:pPr>
              <w:rPr>
                <w:rFonts w:eastAsiaTheme="minorEastAsia"/>
                <w:sz w:val="24"/>
              </w:rPr>
            </w:pPr>
            <w:r w:rsidRPr="00855F6C">
              <w:rPr>
                <w:rFonts w:eastAsiaTheme="minorEastAsia"/>
                <w:sz w:val="24"/>
              </w:rPr>
              <w:t>increased</w:t>
            </w:r>
          </w:p>
        </w:tc>
        <w:tc>
          <w:tcPr>
            <w:tcW w:w="4252" w:type="dxa"/>
          </w:tcPr>
          <w:p w14:paraId="76F32B3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增加</w:t>
            </w:r>
          </w:p>
        </w:tc>
      </w:tr>
      <w:tr w:rsidR="0034411E" w:rsidRPr="00855F6C" w14:paraId="17208F72" w14:textId="77777777" w:rsidTr="0034411E">
        <w:tc>
          <w:tcPr>
            <w:tcW w:w="4361" w:type="dxa"/>
          </w:tcPr>
          <w:p w14:paraId="39E7D29A" w14:textId="77777777" w:rsidR="0034411E" w:rsidRPr="00855F6C" w:rsidRDefault="0034411E" w:rsidP="0034411E">
            <w:pPr>
              <w:rPr>
                <w:rFonts w:eastAsiaTheme="minorEastAsia"/>
                <w:sz w:val="24"/>
              </w:rPr>
            </w:pPr>
            <w:r w:rsidRPr="00855F6C">
              <w:rPr>
                <w:rFonts w:eastAsiaTheme="minorEastAsia"/>
                <w:sz w:val="24"/>
              </w:rPr>
              <w:t>prepared</w:t>
            </w:r>
          </w:p>
        </w:tc>
        <w:tc>
          <w:tcPr>
            <w:tcW w:w="4252" w:type="dxa"/>
          </w:tcPr>
          <w:p w14:paraId="0D87359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准备</w:t>
            </w:r>
          </w:p>
        </w:tc>
      </w:tr>
      <w:tr w:rsidR="0034411E" w:rsidRPr="00855F6C" w14:paraId="08925319" w14:textId="77777777" w:rsidTr="0034411E">
        <w:tc>
          <w:tcPr>
            <w:tcW w:w="4361" w:type="dxa"/>
          </w:tcPr>
          <w:p w14:paraId="572BBFDC" w14:textId="77777777" w:rsidR="0034411E" w:rsidRPr="00855F6C" w:rsidRDefault="0034411E" w:rsidP="0034411E">
            <w:pPr>
              <w:rPr>
                <w:rFonts w:eastAsiaTheme="minorEastAsia"/>
                <w:sz w:val="24"/>
              </w:rPr>
            </w:pPr>
            <w:r w:rsidRPr="00855F6C">
              <w:rPr>
                <w:rFonts w:eastAsiaTheme="minorEastAsia"/>
                <w:sz w:val="24"/>
              </w:rPr>
              <w:t>trained</w:t>
            </w:r>
          </w:p>
        </w:tc>
        <w:tc>
          <w:tcPr>
            <w:tcW w:w="4252" w:type="dxa"/>
          </w:tcPr>
          <w:p w14:paraId="446C44A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培养</w:t>
            </w:r>
          </w:p>
        </w:tc>
      </w:tr>
      <w:tr w:rsidR="0034411E" w:rsidRPr="00855F6C" w14:paraId="44F83120" w14:textId="77777777" w:rsidTr="0034411E">
        <w:tc>
          <w:tcPr>
            <w:tcW w:w="4361" w:type="dxa"/>
          </w:tcPr>
          <w:p w14:paraId="708AA1CC" w14:textId="77777777" w:rsidR="0034411E" w:rsidRPr="00855F6C" w:rsidRDefault="0034411E" w:rsidP="0034411E">
            <w:pPr>
              <w:rPr>
                <w:rFonts w:eastAsiaTheme="minorEastAsia"/>
                <w:sz w:val="24"/>
              </w:rPr>
            </w:pPr>
            <w:r w:rsidRPr="00855F6C">
              <w:rPr>
                <w:rFonts w:eastAsiaTheme="minorEastAsia"/>
                <w:sz w:val="24"/>
              </w:rPr>
              <w:t>constructed</w:t>
            </w:r>
          </w:p>
        </w:tc>
        <w:tc>
          <w:tcPr>
            <w:tcW w:w="4252" w:type="dxa"/>
          </w:tcPr>
          <w:p w14:paraId="116E066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构造</w:t>
            </w:r>
          </w:p>
        </w:tc>
      </w:tr>
      <w:tr w:rsidR="0034411E" w:rsidRPr="00855F6C" w14:paraId="2093E21A" w14:textId="77777777" w:rsidTr="0034411E">
        <w:tc>
          <w:tcPr>
            <w:tcW w:w="4361" w:type="dxa"/>
          </w:tcPr>
          <w:p w14:paraId="008169B4" w14:textId="77777777" w:rsidR="0034411E" w:rsidRPr="00855F6C" w:rsidRDefault="0034411E" w:rsidP="0034411E">
            <w:pPr>
              <w:rPr>
                <w:rFonts w:eastAsiaTheme="minorEastAsia"/>
                <w:sz w:val="24"/>
              </w:rPr>
            </w:pPr>
            <w:r w:rsidRPr="00855F6C">
              <w:rPr>
                <w:rFonts w:eastAsiaTheme="minorEastAsia"/>
                <w:sz w:val="24"/>
              </w:rPr>
              <w:t>edited</w:t>
            </w:r>
          </w:p>
        </w:tc>
        <w:tc>
          <w:tcPr>
            <w:tcW w:w="4252" w:type="dxa"/>
          </w:tcPr>
          <w:p w14:paraId="7FC0C00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编辑</w:t>
            </w:r>
          </w:p>
        </w:tc>
      </w:tr>
      <w:tr w:rsidR="0034411E" w:rsidRPr="00855F6C" w14:paraId="28C37048" w14:textId="77777777" w:rsidTr="0034411E">
        <w:tc>
          <w:tcPr>
            <w:tcW w:w="4361" w:type="dxa"/>
          </w:tcPr>
          <w:p w14:paraId="6455D3BD" w14:textId="77777777" w:rsidR="0034411E" w:rsidRPr="00855F6C" w:rsidRDefault="0034411E" w:rsidP="0034411E">
            <w:pPr>
              <w:rPr>
                <w:rFonts w:eastAsiaTheme="minorEastAsia"/>
                <w:sz w:val="24"/>
              </w:rPr>
            </w:pPr>
            <w:r w:rsidRPr="00855F6C">
              <w:rPr>
                <w:rFonts w:eastAsiaTheme="minorEastAsia"/>
                <w:sz w:val="24"/>
              </w:rPr>
              <w:t>instituted</w:t>
            </w:r>
          </w:p>
        </w:tc>
        <w:tc>
          <w:tcPr>
            <w:tcW w:w="4252" w:type="dxa"/>
          </w:tcPr>
          <w:p w14:paraId="4BA8E0C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创制</w:t>
            </w:r>
          </w:p>
        </w:tc>
      </w:tr>
      <w:tr w:rsidR="0034411E" w:rsidRPr="00855F6C" w14:paraId="17766296" w14:textId="77777777" w:rsidTr="0034411E">
        <w:tc>
          <w:tcPr>
            <w:tcW w:w="4361" w:type="dxa"/>
          </w:tcPr>
          <w:p w14:paraId="6CB75305" w14:textId="77777777" w:rsidR="0034411E" w:rsidRPr="00855F6C" w:rsidRDefault="0034411E" w:rsidP="0034411E">
            <w:pPr>
              <w:rPr>
                <w:rFonts w:eastAsiaTheme="minorEastAsia"/>
                <w:sz w:val="24"/>
              </w:rPr>
            </w:pPr>
            <w:r w:rsidRPr="00855F6C">
              <w:rPr>
                <w:rFonts w:eastAsiaTheme="minorEastAsia"/>
                <w:sz w:val="24"/>
              </w:rPr>
              <w:t>produced</w:t>
            </w:r>
          </w:p>
        </w:tc>
        <w:tc>
          <w:tcPr>
            <w:tcW w:w="4252" w:type="dxa"/>
          </w:tcPr>
          <w:p w14:paraId="4FF8D0F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生产</w:t>
            </w:r>
          </w:p>
        </w:tc>
      </w:tr>
      <w:tr w:rsidR="0034411E" w:rsidRPr="00855F6C" w14:paraId="5130E67F" w14:textId="77777777" w:rsidTr="0034411E">
        <w:tc>
          <w:tcPr>
            <w:tcW w:w="4361" w:type="dxa"/>
          </w:tcPr>
          <w:p w14:paraId="33B0E4D1" w14:textId="77777777" w:rsidR="0034411E" w:rsidRPr="00855F6C" w:rsidRDefault="0034411E" w:rsidP="0034411E">
            <w:pPr>
              <w:rPr>
                <w:rFonts w:eastAsiaTheme="minorEastAsia"/>
                <w:sz w:val="24"/>
              </w:rPr>
            </w:pPr>
            <w:r w:rsidRPr="00855F6C">
              <w:rPr>
                <w:rFonts w:eastAsiaTheme="minorEastAsia"/>
                <w:sz w:val="24"/>
              </w:rPr>
              <w:t>wrote</w:t>
            </w:r>
          </w:p>
        </w:tc>
        <w:tc>
          <w:tcPr>
            <w:tcW w:w="4252" w:type="dxa"/>
          </w:tcPr>
          <w:p w14:paraId="2446F4F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编写</w:t>
            </w:r>
          </w:p>
        </w:tc>
      </w:tr>
      <w:tr w:rsidR="0034411E" w:rsidRPr="00855F6C" w14:paraId="4F39D494" w14:textId="77777777" w:rsidTr="0034411E">
        <w:tc>
          <w:tcPr>
            <w:tcW w:w="4361" w:type="dxa"/>
          </w:tcPr>
          <w:p w14:paraId="5C078182" w14:textId="77777777" w:rsidR="0034411E" w:rsidRPr="00855F6C" w:rsidRDefault="0034411E" w:rsidP="0034411E">
            <w:pPr>
              <w:rPr>
                <w:rFonts w:eastAsiaTheme="minorEastAsia"/>
                <w:b/>
                <w:sz w:val="24"/>
              </w:rPr>
            </w:pPr>
            <w:r w:rsidRPr="00855F6C">
              <w:rPr>
                <w:rFonts w:eastAsiaTheme="minorEastAsia"/>
                <w:b/>
                <w:sz w:val="24"/>
              </w:rPr>
              <w:t>Strong Action Verbs Used in Résumés</w:t>
            </w:r>
          </w:p>
        </w:tc>
        <w:tc>
          <w:tcPr>
            <w:tcW w:w="4252" w:type="dxa"/>
          </w:tcPr>
          <w:p w14:paraId="27003D3B"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简历中使用的强烈语气动词</w:t>
            </w:r>
          </w:p>
        </w:tc>
      </w:tr>
      <w:tr w:rsidR="0034411E" w:rsidRPr="00855F6C" w14:paraId="49DF5FA2" w14:textId="77777777" w:rsidTr="0034411E">
        <w:tc>
          <w:tcPr>
            <w:tcW w:w="4361" w:type="dxa"/>
          </w:tcPr>
          <w:p w14:paraId="789D0AED" w14:textId="77777777" w:rsidR="0034411E" w:rsidRPr="00855F6C" w:rsidRDefault="0034411E" w:rsidP="0034411E">
            <w:pPr>
              <w:rPr>
                <w:rFonts w:eastAsiaTheme="minorEastAsia"/>
                <w:sz w:val="24"/>
              </w:rPr>
            </w:pPr>
            <w:r w:rsidRPr="00855F6C">
              <w:rPr>
                <w:rFonts w:eastAsiaTheme="minorEastAsia"/>
                <w:sz w:val="24"/>
              </w:rPr>
              <w:t>Here is a sample listing of employment history:</w:t>
            </w:r>
          </w:p>
        </w:tc>
        <w:tc>
          <w:tcPr>
            <w:tcW w:w="4252" w:type="dxa"/>
          </w:tcPr>
          <w:p w14:paraId="3BB92C2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以下是工作经历的示例列表：</w:t>
            </w:r>
          </w:p>
        </w:tc>
      </w:tr>
      <w:tr w:rsidR="0034411E" w:rsidRPr="00855F6C" w14:paraId="11537D8C" w14:textId="77777777" w:rsidTr="0034411E">
        <w:tc>
          <w:tcPr>
            <w:tcW w:w="4361" w:type="dxa"/>
          </w:tcPr>
          <w:p w14:paraId="19649BAD" w14:textId="77777777" w:rsidR="0034411E" w:rsidRPr="00855F6C" w:rsidRDefault="0034411E" w:rsidP="0034411E">
            <w:pPr>
              <w:rPr>
                <w:rFonts w:eastAsiaTheme="minorEastAsia"/>
                <w:sz w:val="24"/>
              </w:rPr>
            </w:pPr>
            <w:r w:rsidRPr="00855F6C">
              <w:rPr>
                <w:rFonts w:eastAsiaTheme="minorEastAsia"/>
                <w:sz w:val="24"/>
              </w:rPr>
              <w:t>June–September 2014: Student Dietitian</w:t>
            </w:r>
          </w:p>
        </w:tc>
        <w:tc>
          <w:tcPr>
            <w:tcW w:w="4252" w:type="dxa"/>
          </w:tcPr>
          <w:p w14:paraId="43B4FCD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2014</w:t>
            </w:r>
            <w:r w:rsidRPr="00855F6C">
              <w:rPr>
                <w:rFonts w:asciiTheme="minorHAnsi" w:eastAsiaTheme="minorEastAsia" w:hAnsiTheme="minorHAnsi" w:cstheme="minorBidi" w:hint="eastAsia"/>
                <w:sz w:val="24"/>
              </w:rPr>
              <w:t>年</w:t>
            </w:r>
            <w:r w:rsidRPr="00855F6C">
              <w:rPr>
                <w:rFonts w:asciiTheme="minorHAnsi" w:eastAsiaTheme="minorEastAsia" w:hAnsiTheme="minorHAnsi" w:cstheme="minorBidi" w:hint="eastAsia"/>
                <w:sz w:val="24"/>
              </w:rPr>
              <w:t>6-9</w:t>
            </w:r>
            <w:r w:rsidRPr="00855F6C">
              <w:rPr>
                <w:rFonts w:asciiTheme="minorHAnsi" w:eastAsiaTheme="minorEastAsia" w:hAnsiTheme="minorHAnsi" w:cstheme="minorBidi" w:hint="eastAsia"/>
                <w:sz w:val="24"/>
              </w:rPr>
              <w:t>月：学生营养师</w:t>
            </w:r>
          </w:p>
        </w:tc>
      </w:tr>
      <w:tr w:rsidR="0034411E" w:rsidRPr="00855F6C" w14:paraId="384D84E1" w14:textId="77777777" w:rsidTr="0034411E">
        <w:tc>
          <w:tcPr>
            <w:tcW w:w="4361" w:type="dxa"/>
          </w:tcPr>
          <w:p w14:paraId="4B04305C" w14:textId="77777777" w:rsidR="0034411E" w:rsidRPr="00855F6C" w:rsidRDefault="0034411E" w:rsidP="0034411E">
            <w:pPr>
              <w:rPr>
                <w:rFonts w:eastAsiaTheme="minorEastAsia"/>
                <w:sz w:val="24"/>
              </w:rPr>
            </w:pPr>
            <w:r w:rsidRPr="00855F6C">
              <w:rPr>
                <w:rFonts w:eastAsiaTheme="minorEastAsia"/>
                <w:sz w:val="24"/>
              </w:rPr>
              <w:t>Millersville General Hospital, Millersville, TX</w:t>
            </w:r>
          </w:p>
        </w:tc>
        <w:tc>
          <w:tcPr>
            <w:tcW w:w="4252" w:type="dxa"/>
          </w:tcPr>
          <w:p w14:paraId="7AC024B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德克萨斯州米尔斯维尔市米尔斯维尔综合医院</w:t>
            </w:r>
          </w:p>
        </w:tc>
      </w:tr>
      <w:tr w:rsidR="0034411E" w:rsidRPr="00855F6C" w14:paraId="676E6C43" w14:textId="77777777" w:rsidTr="0034411E">
        <w:tc>
          <w:tcPr>
            <w:tcW w:w="4361" w:type="dxa"/>
          </w:tcPr>
          <w:p w14:paraId="10EF8415" w14:textId="77777777" w:rsidR="0034411E" w:rsidRPr="00855F6C" w:rsidRDefault="0034411E" w:rsidP="0034411E">
            <w:pPr>
              <w:rPr>
                <w:rFonts w:eastAsiaTheme="minorEastAsia"/>
                <w:sz w:val="24"/>
              </w:rPr>
            </w:pPr>
            <w:r w:rsidRPr="00855F6C">
              <w:rPr>
                <w:rFonts w:eastAsiaTheme="minorEastAsia"/>
                <w:sz w:val="24"/>
              </w:rPr>
              <w:t>Gathered dietary histories and assisted in preparing menus for a 300-bed hospital.</w:t>
            </w:r>
          </w:p>
        </w:tc>
        <w:tc>
          <w:tcPr>
            <w:tcW w:w="4252" w:type="dxa"/>
          </w:tcPr>
          <w:p w14:paraId="4FAAD30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收集饮食史并协助为一家有</w:t>
            </w:r>
            <w:r w:rsidRPr="00855F6C">
              <w:rPr>
                <w:rFonts w:asciiTheme="minorHAnsi" w:eastAsiaTheme="minorEastAsia" w:hAnsiTheme="minorHAnsi" w:cstheme="minorBidi" w:hint="eastAsia"/>
                <w:sz w:val="24"/>
              </w:rPr>
              <w:t>300</w:t>
            </w:r>
            <w:r w:rsidRPr="00855F6C">
              <w:rPr>
                <w:rFonts w:asciiTheme="minorHAnsi" w:eastAsiaTheme="minorEastAsia" w:hAnsiTheme="minorHAnsi" w:cstheme="minorBidi" w:hint="eastAsia"/>
                <w:sz w:val="24"/>
              </w:rPr>
              <w:t>张床位的医院准备菜单。</w:t>
            </w:r>
          </w:p>
        </w:tc>
      </w:tr>
      <w:tr w:rsidR="0034411E" w:rsidRPr="00855F6C" w14:paraId="27CE14E5" w14:textId="77777777" w:rsidTr="0034411E">
        <w:tc>
          <w:tcPr>
            <w:tcW w:w="4361" w:type="dxa"/>
          </w:tcPr>
          <w:p w14:paraId="123C3370" w14:textId="77777777" w:rsidR="0034411E" w:rsidRPr="00855F6C" w:rsidRDefault="0034411E" w:rsidP="0034411E">
            <w:pPr>
              <w:rPr>
                <w:rFonts w:eastAsiaTheme="minorEastAsia"/>
                <w:sz w:val="24"/>
              </w:rPr>
            </w:pPr>
            <w:r w:rsidRPr="00855F6C">
              <w:rPr>
                <w:rFonts w:eastAsiaTheme="minorEastAsia"/>
                <w:sz w:val="24"/>
              </w:rPr>
              <w:t>Received “excellent” on all seven items in evaluation by head dietitia</w:t>
            </w:r>
            <w:r w:rsidRPr="00855F6C">
              <w:rPr>
                <w:rFonts w:eastAsiaTheme="minorEastAsia" w:hint="eastAsia"/>
                <w:sz w:val="24"/>
              </w:rPr>
              <w:t>n.</w:t>
            </w:r>
          </w:p>
        </w:tc>
        <w:tc>
          <w:tcPr>
            <w:tcW w:w="4252" w:type="dxa"/>
          </w:tcPr>
          <w:p w14:paraId="2A8E152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在主营养师的评估中，所有七个项目均为优秀</w:t>
            </w:r>
          </w:p>
        </w:tc>
      </w:tr>
      <w:tr w:rsidR="0034411E" w:rsidRPr="00855F6C" w14:paraId="2294B28C" w14:textId="77777777" w:rsidTr="0034411E">
        <w:tc>
          <w:tcPr>
            <w:tcW w:w="4361" w:type="dxa"/>
          </w:tcPr>
          <w:p w14:paraId="2804509D" w14:textId="77777777" w:rsidR="0034411E" w:rsidRPr="00855F6C" w:rsidRDefault="0034411E" w:rsidP="0034411E">
            <w:pPr>
              <w:rPr>
                <w:rFonts w:eastAsiaTheme="minorEastAsia"/>
                <w:sz w:val="24"/>
              </w:rPr>
            </w:pPr>
            <w:r w:rsidRPr="00855F6C">
              <w:rPr>
                <w:rFonts w:eastAsiaTheme="minorEastAsia"/>
                <w:sz w:val="24"/>
              </w:rPr>
              <w:t>In just a few lines, you can show that you sought and accepted responsibility</w:t>
            </w:r>
            <w:r w:rsidRPr="00855F6C">
              <w:rPr>
                <w:rFonts w:eastAsiaTheme="minorEastAsia" w:hint="eastAsia"/>
                <w:sz w:val="24"/>
              </w:rPr>
              <w:t xml:space="preserve"> </w:t>
            </w:r>
            <w:r w:rsidRPr="00855F6C">
              <w:rPr>
                <w:rFonts w:eastAsiaTheme="minorEastAsia"/>
                <w:sz w:val="24"/>
              </w:rPr>
              <w:t xml:space="preserve">and that you acted professionally. Do not write, “I </w:t>
            </w:r>
            <w:r w:rsidRPr="00855F6C">
              <w:rPr>
                <w:rFonts w:eastAsiaTheme="minorEastAsia"/>
                <w:sz w:val="24"/>
              </w:rPr>
              <w:lastRenderedPageBreak/>
              <w:t>accepted responsibility”;</w:t>
            </w:r>
            <w:r w:rsidRPr="00855F6C">
              <w:rPr>
                <w:rFonts w:eastAsiaTheme="minorEastAsia" w:hint="eastAsia"/>
                <w:sz w:val="24"/>
              </w:rPr>
              <w:t xml:space="preserve"> </w:t>
            </w:r>
            <w:r w:rsidRPr="00855F6C">
              <w:rPr>
                <w:rFonts w:eastAsiaTheme="minorEastAsia"/>
                <w:sz w:val="24"/>
              </w:rPr>
              <w:t>instead, present facts that lead the reader to that conclusion.</w:t>
            </w:r>
          </w:p>
        </w:tc>
        <w:tc>
          <w:tcPr>
            <w:tcW w:w="4252" w:type="dxa"/>
          </w:tcPr>
          <w:p w14:paraId="48954C1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短短几行，您就可以表明您寻求和接受的责任，并且行为专业。不要写“我接受了责任”；相反，要提出事实，引导读</w:t>
            </w:r>
            <w:r w:rsidRPr="00855F6C">
              <w:rPr>
                <w:rFonts w:asciiTheme="minorHAnsi" w:eastAsiaTheme="minorEastAsia" w:hAnsiTheme="minorHAnsi" w:cstheme="minorBidi" w:hint="eastAsia"/>
                <w:sz w:val="24"/>
              </w:rPr>
              <w:lastRenderedPageBreak/>
              <w:t>者得出结论。</w:t>
            </w:r>
          </w:p>
        </w:tc>
      </w:tr>
      <w:tr w:rsidR="0034411E" w:rsidRPr="00855F6C" w14:paraId="58428365" w14:textId="77777777" w:rsidTr="0034411E">
        <w:tc>
          <w:tcPr>
            <w:tcW w:w="4361" w:type="dxa"/>
          </w:tcPr>
          <w:p w14:paraId="3D92746F" w14:textId="77777777" w:rsidR="0034411E" w:rsidRPr="00855F6C" w:rsidRDefault="0034411E" w:rsidP="0034411E">
            <w:pPr>
              <w:rPr>
                <w:rFonts w:eastAsiaTheme="minorEastAsia"/>
                <w:sz w:val="24"/>
              </w:rPr>
            </w:pPr>
            <w:r w:rsidRPr="00855F6C">
              <w:rPr>
                <w:rFonts w:eastAsiaTheme="minorEastAsia"/>
                <w:sz w:val="24"/>
              </w:rPr>
              <w:lastRenderedPageBreak/>
              <w:t>Naturally, not all jobs entail professional skills and responsibilities. Many</w:t>
            </w:r>
            <w:r w:rsidRPr="00855F6C">
              <w:rPr>
                <w:rFonts w:eastAsiaTheme="minorEastAsia" w:hint="eastAsia"/>
                <w:sz w:val="24"/>
              </w:rPr>
              <w:t xml:space="preserve"> </w:t>
            </w:r>
            <w:r w:rsidRPr="00855F6C">
              <w:rPr>
                <w:rFonts w:eastAsiaTheme="minorEastAsia"/>
                <w:sz w:val="24"/>
              </w:rPr>
              <w:t>students find summer work as laborers, sales clerks, and so forth. If you</w:t>
            </w:r>
            <w:r w:rsidRPr="00855F6C">
              <w:rPr>
                <w:rFonts w:eastAsiaTheme="minorEastAsia" w:hint="eastAsia"/>
                <w:sz w:val="24"/>
              </w:rPr>
              <w:t xml:space="preserve"> </w:t>
            </w:r>
            <w:r w:rsidRPr="00855F6C">
              <w:rPr>
                <w:rFonts w:eastAsiaTheme="minorEastAsia"/>
                <w:sz w:val="24"/>
              </w:rPr>
              <w:t>have not held a professional position, list the jobs you have held, even if they</w:t>
            </w:r>
            <w:r w:rsidRPr="00855F6C">
              <w:rPr>
                <w:rFonts w:eastAsiaTheme="minorEastAsia" w:hint="eastAsia"/>
                <w:sz w:val="24"/>
              </w:rPr>
              <w:t xml:space="preserve"> </w:t>
            </w:r>
            <w:r w:rsidRPr="00855F6C">
              <w:rPr>
                <w:rFonts w:eastAsiaTheme="minorEastAsia"/>
                <w:sz w:val="24"/>
              </w:rPr>
              <w:t>were unrelated to your career plans. If the job title is self-explanatory, such</w:t>
            </w:r>
            <w:r w:rsidRPr="00855F6C">
              <w:rPr>
                <w:rFonts w:eastAsiaTheme="minorEastAsia" w:hint="eastAsia"/>
                <w:sz w:val="24"/>
              </w:rPr>
              <w:t xml:space="preserve"> </w:t>
            </w:r>
            <w:r w:rsidRPr="00855F6C">
              <w:rPr>
                <w:rFonts w:eastAsiaTheme="minorEastAsia"/>
                <w:sz w:val="24"/>
              </w:rPr>
              <w:t>as restaurant server or service-station attendant, don’t elaborate. If you can</w:t>
            </w:r>
            <w:r w:rsidRPr="00855F6C">
              <w:rPr>
                <w:rFonts w:eastAsiaTheme="minorEastAsia" w:hint="eastAsia"/>
                <w:sz w:val="24"/>
              </w:rPr>
              <w:t xml:space="preserve"> </w:t>
            </w:r>
            <w:r w:rsidRPr="00855F6C">
              <w:rPr>
                <w:rFonts w:eastAsiaTheme="minorEastAsia"/>
                <w:sz w:val="24"/>
              </w:rPr>
              <w:t>write that you contributed to your tuition or expenses, such as by earning 50</w:t>
            </w:r>
            <w:r w:rsidRPr="00855F6C">
              <w:rPr>
                <w:rFonts w:eastAsiaTheme="minorEastAsia" w:hint="eastAsia"/>
                <w:sz w:val="24"/>
              </w:rPr>
              <w:t xml:space="preserve"> </w:t>
            </w:r>
            <w:r w:rsidRPr="00855F6C">
              <w:rPr>
                <w:rFonts w:eastAsiaTheme="minorEastAsia"/>
                <w:sz w:val="24"/>
              </w:rPr>
              <w:t>percent of your annual expenses through a job, employers will be impressed</w:t>
            </w:r>
            <w:r w:rsidRPr="00855F6C">
              <w:rPr>
                <w:rFonts w:eastAsiaTheme="minorEastAsia" w:hint="eastAsia"/>
                <w:sz w:val="24"/>
              </w:rPr>
              <w:t xml:space="preserve"> </w:t>
            </w:r>
            <w:r w:rsidRPr="00855F6C">
              <w:rPr>
                <w:rFonts w:eastAsiaTheme="minorEastAsia"/>
                <w:sz w:val="24"/>
              </w:rPr>
              <w:t>by your self-reliance.</w:t>
            </w:r>
          </w:p>
        </w:tc>
        <w:tc>
          <w:tcPr>
            <w:tcW w:w="4252" w:type="dxa"/>
          </w:tcPr>
          <w:p w14:paraId="36899C6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当然，并非所有的工作都需要专业技能和责任。许多学生在暑期当劳工、售货员等等。如果您没有担任过专业职位，列出您曾经担任过的工作，即使这些工作与您的职业规划无关。如果职位是像餐厅服务员或服务站服务员这种不言自明的，则无需赘述。如果您能写下您对学费或其它开支的付款方式，比如通过一份工作挣到您年开支的</w:t>
            </w:r>
            <w:r w:rsidRPr="00855F6C">
              <w:rPr>
                <w:rFonts w:asciiTheme="minorHAnsi" w:eastAsiaTheme="minorEastAsia" w:hAnsiTheme="minorHAnsi" w:cstheme="minorBidi" w:hint="eastAsia"/>
                <w:sz w:val="24"/>
              </w:rPr>
              <w:t>50%</w:t>
            </w:r>
            <w:r w:rsidRPr="00855F6C">
              <w:rPr>
                <w:rFonts w:asciiTheme="minorHAnsi" w:eastAsiaTheme="minorEastAsia" w:hAnsiTheme="minorHAnsi" w:cstheme="minorBidi" w:hint="eastAsia"/>
                <w:sz w:val="24"/>
              </w:rPr>
              <w:t>，您的自力更生会让雇主印象深刻。</w:t>
            </w:r>
          </w:p>
        </w:tc>
      </w:tr>
      <w:tr w:rsidR="0034411E" w:rsidRPr="00855F6C" w14:paraId="44F6E68A" w14:textId="77777777" w:rsidTr="0034411E">
        <w:tc>
          <w:tcPr>
            <w:tcW w:w="4361" w:type="dxa"/>
          </w:tcPr>
          <w:p w14:paraId="0AB7A152" w14:textId="77777777" w:rsidR="0034411E" w:rsidRPr="00855F6C" w:rsidRDefault="0034411E" w:rsidP="0034411E">
            <w:pPr>
              <w:rPr>
                <w:rFonts w:eastAsiaTheme="minorEastAsia"/>
                <w:sz w:val="24"/>
              </w:rPr>
            </w:pPr>
            <w:r w:rsidRPr="00855F6C">
              <w:rPr>
                <w:rFonts w:eastAsiaTheme="minorEastAsia"/>
                <w:sz w:val="24"/>
              </w:rPr>
              <w:t>If you have held a number of nonprofessional as well as several professional positions, group the nonprofessional ones:</w:t>
            </w:r>
          </w:p>
        </w:tc>
        <w:tc>
          <w:tcPr>
            <w:tcW w:w="4252" w:type="dxa"/>
          </w:tcPr>
          <w:p w14:paraId="41B4824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如果您曾担任过多个非专业职位和多个专业职位，请将非专业职位分组：</w:t>
            </w:r>
          </w:p>
        </w:tc>
      </w:tr>
      <w:tr w:rsidR="0034411E" w:rsidRPr="00855F6C" w14:paraId="719780B1" w14:textId="77777777" w:rsidTr="0034411E">
        <w:tc>
          <w:tcPr>
            <w:tcW w:w="4361" w:type="dxa"/>
          </w:tcPr>
          <w:p w14:paraId="4EF70291" w14:textId="77777777" w:rsidR="0034411E" w:rsidRPr="00855F6C" w:rsidRDefault="0034411E" w:rsidP="0034411E">
            <w:pPr>
              <w:rPr>
                <w:rFonts w:eastAsiaTheme="minorEastAsia"/>
                <w:sz w:val="24"/>
              </w:rPr>
            </w:pPr>
            <w:r w:rsidRPr="00855F6C">
              <w:rPr>
                <w:rFonts w:eastAsiaTheme="minorEastAsia"/>
                <w:sz w:val="24"/>
              </w:rPr>
              <w:t>Other Employment: cashier (summer 2010), salesperson (part-time, 2011), clerk</w:t>
            </w:r>
            <w:r w:rsidRPr="00855F6C">
              <w:rPr>
                <w:rFonts w:eastAsiaTheme="minorEastAsia" w:hint="eastAsia"/>
                <w:sz w:val="24"/>
              </w:rPr>
              <w:t xml:space="preserve"> </w:t>
            </w:r>
            <w:r w:rsidRPr="00855F6C">
              <w:rPr>
                <w:rFonts w:eastAsiaTheme="minorEastAsia"/>
                <w:sz w:val="24"/>
              </w:rPr>
              <w:t>(summer 2012)</w:t>
            </w:r>
            <w:r w:rsidRPr="00855F6C">
              <w:rPr>
                <w:rFonts w:eastAsiaTheme="minorEastAsia" w:hint="eastAsia"/>
                <w:sz w:val="24"/>
              </w:rPr>
              <w:t>.</w:t>
            </w:r>
          </w:p>
        </w:tc>
        <w:tc>
          <w:tcPr>
            <w:tcW w:w="4252" w:type="dxa"/>
          </w:tcPr>
          <w:p w14:paraId="752A449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其他工作：出纳员（</w:t>
            </w:r>
            <w:r w:rsidRPr="00855F6C">
              <w:rPr>
                <w:rFonts w:asciiTheme="minorHAnsi" w:eastAsiaTheme="minorEastAsia" w:hAnsiTheme="minorHAnsi" w:cstheme="minorBidi" w:hint="eastAsia"/>
                <w:sz w:val="24"/>
              </w:rPr>
              <w:t>2010</w:t>
            </w:r>
            <w:r w:rsidRPr="00855F6C">
              <w:rPr>
                <w:rFonts w:asciiTheme="minorHAnsi" w:eastAsiaTheme="minorEastAsia" w:hAnsiTheme="minorHAnsi" w:cstheme="minorBidi" w:hint="eastAsia"/>
                <w:sz w:val="24"/>
              </w:rPr>
              <w:t>年夏季），营业员（兼职，</w:t>
            </w:r>
            <w:r w:rsidRPr="00855F6C">
              <w:rPr>
                <w:rFonts w:asciiTheme="minorHAnsi" w:eastAsiaTheme="minorEastAsia" w:hAnsiTheme="minorHAnsi" w:cstheme="minorBidi" w:hint="eastAsia"/>
                <w:sz w:val="24"/>
              </w:rPr>
              <w:t>2011</w:t>
            </w:r>
            <w:r w:rsidRPr="00855F6C">
              <w:rPr>
                <w:rFonts w:asciiTheme="minorHAnsi" w:eastAsiaTheme="minorEastAsia" w:hAnsiTheme="minorHAnsi" w:cstheme="minorBidi" w:hint="eastAsia"/>
                <w:sz w:val="24"/>
              </w:rPr>
              <w:t>年），文员（</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年夏季）。</w:t>
            </w:r>
          </w:p>
        </w:tc>
      </w:tr>
      <w:tr w:rsidR="0034411E" w:rsidRPr="00855F6C" w14:paraId="31962B69" w14:textId="77777777" w:rsidTr="0034411E">
        <w:tc>
          <w:tcPr>
            <w:tcW w:w="4361" w:type="dxa"/>
          </w:tcPr>
          <w:p w14:paraId="5C310D18" w14:textId="77777777" w:rsidR="0034411E" w:rsidRPr="00855F6C" w:rsidRDefault="0034411E" w:rsidP="0034411E">
            <w:pPr>
              <w:rPr>
                <w:rFonts w:eastAsiaTheme="minorEastAsia"/>
                <w:sz w:val="24"/>
              </w:rPr>
            </w:pPr>
            <w:r w:rsidRPr="00855F6C">
              <w:rPr>
                <w:rFonts w:eastAsiaTheme="minorEastAsia"/>
                <w:sz w:val="24"/>
              </w:rPr>
              <w:t>This strategy prevents the nonprofessional positions from drawing the</w:t>
            </w:r>
            <w:r w:rsidRPr="00855F6C">
              <w:rPr>
                <w:rFonts w:eastAsiaTheme="minorEastAsia" w:hint="eastAsia"/>
                <w:sz w:val="24"/>
              </w:rPr>
              <w:t xml:space="preserve"> </w:t>
            </w:r>
            <w:r w:rsidRPr="00855F6C">
              <w:rPr>
                <w:rFonts w:eastAsiaTheme="minorEastAsia"/>
                <w:sz w:val="24"/>
              </w:rPr>
              <w:t>reader’s attention away from the more important positions.</w:t>
            </w:r>
          </w:p>
        </w:tc>
        <w:tc>
          <w:tcPr>
            <w:tcW w:w="4252" w:type="dxa"/>
          </w:tcPr>
          <w:p w14:paraId="60D0493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这种策略可以防止非专业职位将读者的注意力从更重要的职位上转移开。</w:t>
            </w:r>
          </w:p>
        </w:tc>
      </w:tr>
      <w:tr w:rsidR="0034411E" w:rsidRPr="00855F6C" w14:paraId="4DFB8D91" w14:textId="77777777" w:rsidTr="0034411E">
        <w:tc>
          <w:tcPr>
            <w:tcW w:w="4361" w:type="dxa"/>
          </w:tcPr>
          <w:p w14:paraId="690C1FDA" w14:textId="77777777" w:rsidR="0034411E" w:rsidRPr="00855F6C" w:rsidRDefault="0034411E" w:rsidP="0034411E">
            <w:pPr>
              <w:rPr>
                <w:rFonts w:eastAsiaTheme="minorEastAsia"/>
                <w:sz w:val="24"/>
              </w:rPr>
            </w:pPr>
            <w:r w:rsidRPr="00855F6C">
              <w:rPr>
                <w:rFonts w:eastAsiaTheme="minorEastAsia"/>
                <w:sz w:val="24"/>
              </w:rPr>
              <w:t>If you have gaps in your employment history—because you were raising</w:t>
            </w:r>
            <w:r w:rsidRPr="00855F6C">
              <w:rPr>
                <w:rFonts w:eastAsiaTheme="minorEastAsia" w:hint="eastAsia"/>
                <w:sz w:val="24"/>
              </w:rPr>
              <w:t xml:space="preserve"> </w:t>
            </w:r>
            <w:r w:rsidRPr="00855F6C">
              <w:rPr>
                <w:rFonts w:eastAsiaTheme="minorEastAsia"/>
                <w:sz w:val="24"/>
              </w:rPr>
              <w:t>children, attending school, or recovering from an accident, or for other</w:t>
            </w:r>
            <w:r w:rsidRPr="00855F6C">
              <w:rPr>
                <w:rFonts w:eastAsiaTheme="minorEastAsia" w:hint="eastAsia"/>
                <w:sz w:val="24"/>
              </w:rPr>
              <w:t xml:space="preserve"> </w:t>
            </w:r>
            <w:r w:rsidRPr="00855F6C">
              <w:rPr>
                <w:rFonts w:eastAsiaTheme="minorEastAsia"/>
                <w:sz w:val="24"/>
              </w:rPr>
              <w:t>reasons—consider using a skills résumé, which focuses more on your skills</w:t>
            </w:r>
            <w:r w:rsidRPr="00855F6C">
              <w:rPr>
                <w:rFonts w:eastAsiaTheme="minorEastAsia" w:hint="eastAsia"/>
                <w:sz w:val="24"/>
              </w:rPr>
              <w:t xml:space="preserve"> </w:t>
            </w:r>
            <w:r w:rsidRPr="00855F6C">
              <w:rPr>
                <w:rFonts w:eastAsiaTheme="minorEastAsia"/>
                <w:sz w:val="24"/>
              </w:rPr>
              <w:t>and less on your job history. You can explain the gaps in the job-application</w:t>
            </w:r>
            <w:r w:rsidRPr="00855F6C">
              <w:rPr>
                <w:rFonts w:eastAsiaTheme="minorEastAsia" w:hint="eastAsia"/>
                <w:sz w:val="24"/>
              </w:rPr>
              <w:t xml:space="preserve"> </w:t>
            </w:r>
            <w:r w:rsidRPr="00855F6C">
              <w:rPr>
                <w:rFonts w:eastAsiaTheme="minorEastAsia"/>
                <w:sz w:val="24"/>
              </w:rPr>
              <w:t>letter (if you write one) or in an interview. For instance, you could say, “I spent</w:t>
            </w:r>
            <w:r w:rsidRPr="00855F6C">
              <w:rPr>
                <w:rFonts w:eastAsiaTheme="minorEastAsia" w:hint="eastAsia"/>
                <w:sz w:val="24"/>
              </w:rPr>
              <w:t xml:space="preserve"> </w:t>
            </w:r>
            <w:r w:rsidRPr="00855F6C">
              <w:rPr>
                <w:rFonts w:eastAsiaTheme="minorEastAsia"/>
                <w:sz w:val="24"/>
              </w:rPr>
              <w:t>2010 and part of 2012 caring for my elderly parent, but during that time I was</w:t>
            </w:r>
            <w:r w:rsidRPr="00855F6C">
              <w:rPr>
                <w:rFonts w:eastAsiaTheme="minorEastAsia" w:hint="eastAsia"/>
                <w:sz w:val="24"/>
              </w:rPr>
              <w:t xml:space="preserve"> </w:t>
            </w:r>
            <w:r w:rsidRPr="00855F6C">
              <w:rPr>
                <w:rFonts w:eastAsiaTheme="minorEastAsia"/>
                <w:sz w:val="24"/>
              </w:rPr>
              <w:t>able to do some substitute teaching and study at home to prepare for my A+</w:t>
            </w:r>
            <w:r w:rsidRPr="00855F6C">
              <w:rPr>
                <w:rFonts w:eastAsiaTheme="minorEastAsia" w:hint="eastAsia"/>
                <w:sz w:val="24"/>
              </w:rPr>
              <w:t xml:space="preserve"> </w:t>
            </w:r>
            <w:r w:rsidRPr="00855F6C">
              <w:rPr>
                <w:rFonts w:eastAsiaTheme="minorEastAsia"/>
                <w:sz w:val="24"/>
              </w:rPr>
              <w:t>and Network+ certification, which I earned in late 2012.” Do not lie or mislead</w:t>
            </w:r>
            <w:r w:rsidRPr="00855F6C">
              <w:rPr>
                <w:rFonts w:eastAsiaTheme="minorEastAsia" w:hint="eastAsia"/>
                <w:sz w:val="24"/>
              </w:rPr>
              <w:t xml:space="preserve"> </w:t>
            </w:r>
            <w:r w:rsidRPr="00855F6C">
              <w:rPr>
                <w:rFonts w:eastAsiaTheme="minorEastAsia"/>
                <w:sz w:val="24"/>
              </w:rPr>
              <w:t>about your dates of employment.</w:t>
            </w:r>
          </w:p>
        </w:tc>
        <w:tc>
          <w:tcPr>
            <w:tcW w:w="4252" w:type="dxa"/>
          </w:tcPr>
          <w:p w14:paraId="112EDDB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的工作经历中存在空白，例如，因为抚养孩子，上学或从事故中康复，或出于其他原因，请考虑使用技能简历。该简历更多地侧重于您的技能而较少地关注您的工作经历。您可以在求职信（如果写了的话）或面试中解释原因。例如，您可以说：“我在</w:t>
            </w:r>
            <w:r w:rsidRPr="00855F6C">
              <w:rPr>
                <w:rFonts w:asciiTheme="minorHAnsi" w:eastAsiaTheme="minorEastAsia" w:hAnsiTheme="minorHAnsi" w:cstheme="minorBidi" w:hint="eastAsia"/>
                <w:sz w:val="24"/>
              </w:rPr>
              <w:t>2010</w:t>
            </w:r>
            <w:r w:rsidRPr="00855F6C">
              <w:rPr>
                <w:rFonts w:asciiTheme="minorHAnsi" w:eastAsiaTheme="minorEastAsia" w:hAnsiTheme="minorHAnsi" w:cstheme="minorBidi" w:hint="eastAsia"/>
                <w:sz w:val="24"/>
              </w:rPr>
              <w:t>年和</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年的期间照顾年迈的父母，但是在那段时间里，我在家中做一些替代性的教学和学习，为我</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年底获得的</w:t>
            </w:r>
            <w:r w:rsidRPr="00855F6C">
              <w:rPr>
                <w:rFonts w:asciiTheme="minorHAnsi" w:eastAsiaTheme="minorEastAsia" w:hAnsiTheme="minorHAnsi" w:cstheme="minorBidi" w:hint="eastAsia"/>
                <w:sz w:val="24"/>
              </w:rPr>
              <w:t>A+</w:t>
            </w:r>
            <w:r w:rsidRPr="00855F6C">
              <w:rPr>
                <w:rFonts w:asciiTheme="minorHAnsi" w:eastAsiaTheme="minorEastAsia" w:hAnsiTheme="minorHAnsi" w:cstheme="minorBidi" w:hint="eastAsia"/>
                <w:sz w:val="24"/>
              </w:rPr>
              <w:t>和互联网</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认证做准备。”</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不要对您的工作日期有任何的撒谎或误导。</w:t>
            </w:r>
          </w:p>
        </w:tc>
      </w:tr>
      <w:tr w:rsidR="0034411E" w:rsidRPr="00855F6C" w14:paraId="53345EAF" w14:textId="77777777" w:rsidTr="0034411E">
        <w:tc>
          <w:tcPr>
            <w:tcW w:w="4361" w:type="dxa"/>
          </w:tcPr>
          <w:p w14:paraId="4672CB58" w14:textId="77777777" w:rsidR="0034411E" w:rsidRPr="00855F6C" w:rsidRDefault="0034411E" w:rsidP="0034411E">
            <w:pPr>
              <w:rPr>
                <w:rFonts w:eastAsiaTheme="minorEastAsia"/>
                <w:sz w:val="24"/>
              </w:rPr>
            </w:pPr>
            <w:r w:rsidRPr="00855F6C">
              <w:rPr>
                <w:rFonts w:eastAsiaTheme="minorEastAsia"/>
                <w:sz w:val="24"/>
              </w:rPr>
              <w:t xml:space="preserve">If you have had several positions with the </w:t>
            </w:r>
            <w:r w:rsidRPr="00855F6C">
              <w:rPr>
                <w:rFonts w:eastAsiaTheme="minorEastAsia"/>
                <w:sz w:val="24"/>
              </w:rPr>
              <w:lastRenderedPageBreak/>
              <w:t>same employer, you can present one description that encompasses all the positions or present a separate</w:t>
            </w:r>
            <w:r w:rsidRPr="00855F6C">
              <w:rPr>
                <w:rFonts w:eastAsiaTheme="minorEastAsia" w:hint="eastAsia"/>
                <w:sz w:val="24"/>
              </w:rPr>
              <w:t xml:space="preserve"> </w:t>
            </w:r>
            <w:r w:rsidRPr="00855F6C">
              <w:rPr>
                <w:rFonts w:eastAsiaTheme="minorEastAsia"/>
                <w:sz w:val="24"/>
              </w:rPr>
              <w:t>description for each position.</w:t>
            </w:r>
          </w:p>
        </w:tc>
        <w:tc>
          <w:tcPr>
            <w:tcW w:w="4252" w:type="dxa"/>
          </w:tcPr>
          <w:p w14:paraId="3CEFB66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如果您在同一雇主那里有多个职位，则</w:t>
            </w:r>
            <w:r w:rsidRPr="00855F6C">
              <w:rPr>
                <w:rFonts w:asciiTheme="minorHAnsi" w:eastAsiaTheme="minorEastAsia" w:hAnsiTheme="minorHAnsi" w:cstheme="minorBidi" w:hint="eastAsia"/>
                <w:sz w:val="24"/>
              </w:rPr>
              <w:lastRenderedPageBreak/>
              <w:t>可以提供一个包含所有职位的描述，或为每个职位单独描述。</w:t>
            </w:r>
          </w:p>
        </w:tc>
      </w:tr>
      <w:tr w:rsidR="0034411E" w:rsidRPr="00855F6C" w14:paraId="64B393EB" w14:textId="77777777" w:rsidTr="0034411E">
        <w:tc>
          <w:tcPr>
            <w:tcW w:w="4361" w:type="dxa"/>
          </w:tcPr>
          <w:p w14:paraId="1B21494D" w14:textId="77777777" w:rsidR="0034411E" w:rsidRPr="00855F6C" w:rsidRDefault="0034411E" w:rsidP="0034411E">
            <w:pPr>
              <w:rPr>
                <w:rFonts w:eastAsiaTheme="minorEastAsia"/>
                <w:sz w:val="24"/>
              </w:rPr>
            </w:pPr>
            <w:r w:rsidRPr="00855F6C">
              <w:rPr>
                <w:rFonts w:eastAsiaTheme="minorEastAsia"/>
                <w:sz w:val="24"/>
              </w:rPr>
              <w:lastRenderedPageBreak/>
              <w:t>PRESENTING ONE DESCRIPTION</w:t>
            </w:r>
          </w:p>
        </w:tc>
        <w:tc>
          <w:tcPr>
            <w:tcW w:w="4252" w:type="dxa"/>
          </w:tcPr>
          <w:p w14:paraId="6705CDC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描述一致</w:t>
            </w:r>
          </w:p>
        </w:tc>
      </w:tr>
      <w:tr w:rsidR="0034411E" w:rsidRPr="00855F6C" w14:paraId="46035C4E" w14:textId="77777777" w:rsidTr="0034411E">
        <w:tc>
          <w:tcPr>
            <w:tcW w:w="4361" w:type="dxa"/>
          </w:tcPr>
          <w:p w14:paraId="583E95A8" w14:textId="77777777" w:rsidR="0034411E" w:rsidRPr="00855F6C" w:rsidRDefault="0034411E" w:rsidP="0034411E">
            <w:pPr>
              <w:rPr>
                <w:rFonts w:eastAsiaTheme="minorEastAsia"/>
                <w:sz w:val="24"/>
              </w:rPr>
            </w:pPr>
            <w:r w:rsidRPr="00855F6C">
              <w:rPr>
                <w:rFonts w:eastAsiaTheme="minorEastAsia"/>
                <w:sz w:val="24"/>
              </w:rPr>
              <w:t>Blue Cross of Iowa, Ames, Iowa (January 2006–present)</w:t>
            </w:r>
          </w:p>
        </w:tc>
        <w:tc>
          <w:tcPr>
            <w:tcW w:w="4252" w:type="dxa"/>
          </w:tcPr>
          <w:p w14:paraId="74002E7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爱荷华州艾姆斯，爱荷华州蓝十字会（</w:t>
            </w:r>
            <w:r w:rsidRPr="00855F6C">
              <w:rPr>
                <w:rFonts w:asciiTheme="minorHAnsi" w:eastAsiaTheme="minorEastAsia" w:hAnsiTheme="minorHAnsi" w:cstheme="minorBidi" w:hint="eastAsia"/>
                <w:sz w:val="24"/>
              </w:rPr>
              <w:t>2006</w:t>
            </w:r>
            <w:r w:rsidRPr="00855F6C">
              <w:rPr>
                <w:rFonts w:asciiTheme="minorHAnsi" w:eastAsiaTheme="minorEastAsia" w:hAnsiTheme="minorHAnsi" w:cstheme="minorBidi" w:hint="eastAsia"/>
                <w:sz w:val="24"/>
              </w:rPr>
              <w:t>年</w:t>
            </w:r>
            <w:r w:rsidRPr="00855F6C">
              <w:rPr>
                <w:rFonts w:asciiTheme="minorHAnsi" w:eastAsiaTheme="minorEastAsia" w:hAnsiTheme="minorHAnsi" w:cstheme="minorBidi" w:hint="eastAsia"/>
                <w:sz w:val="24"/>
              </w:rPr>
              <w:t>1</w:t>
            </w:r>
            <w:r w:rsidRPr="00855F6C">
              <w:rPr>
                <w:rFonts w:asciiTheme="minorHAnsi" w:eastAsiaTheme="minorEastAsia" w:hAnsiTheme="minorHAnsi" w:cstheme="minorBidi" w:hint="eastAsia"/>
                <w:sz w:val="24"/>
              </w:rPr>
              <w:t>月至今）</w:t>
            </w:r>
          </w:p>
        </w:tc>
      </w:tr>
      <w:tr w:rsidR="0034411E" w:rsidRPr="00855F6C" w14:paraId="5BB67102" w14:textId="77777777" w:rsidTr="0034411E">
        <w:tc>
          <w:tcPr>
            <w:tcW w:w="4361" w:type="dxa"/>
          </w:tcPr>
          <w:p w14:paraId="09F8E47F" w14:textId="77777777" w:rsidR="0034411E" w:rsidRPr="00855F6C" w:rsidRDefault="0034411E" w:rsidP="0034411E">
            <w:pPr>
              <w:rPr>
                <w:rFonts w:eastAsiaTheme="minorEastAsia"/>
                <w:sz w:val="24"/>
              </w:rPr>
            </w:pPr>
            <w:r w:rsidRPr="00855F6C">
              <w:rPr>
                <w:rFonts w:eastAsiaTheme="minorEastAsia"/>
                <w:sz w:val="24"/>
              </w:rPr>
              <w:t>Internal Auditor II (2010–present)</w:t>
            </w:r>
          </w:p>
        </w:tc>
        <w:tc>
          <w:tcPr>
            <w:tcW w:w="4252" w:type="dxa"/>
          </w:tcPr>
          <w:p w14:paraId="2C628C8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内部审计师</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2010</w:t>
            </w:r>
            <w:r w:rsidRPr="00855F6C">
              <w:rPr>
                <w:rFonts w:asciiTheme="minorHAnsi" w:eastAsiaTheme="minorEastAsia" w:hAnsiTheme="minorHAnsi" w:cstheme="minorBidi" w:hint="eastAsia"/>
                <w:sz w:val="24"/>
              </w:rPr>
              <w:t>年至今）</w:t>
            </w:r>
          </w:p>
        </w:tc>
      </w:tr>
      <w:tr w:rsidR="0034411E" w:rsidRPr="00855F6C" w14:paraId="6EF13ABE" w14:textId="77777777" w:rsidTr="0034411E">
        <w:tc>
          <w:tcPr>
            <w:tcW w:w="4361" w:type="dxa"/>
          </w:tcPr>
          <w:p w14:paraId="011A42A1" w14:textId="77777777" w:rsidR="0034411E" w:rsidRPr="00855F6C" w:rsidRDefault="0034411E" w:rsidP="0034411E">
            <w:pPr>
              <w:rPr>
                <w:rFonts w:eastAsiaTheme="minorEastAsia"/>
                <w:sz w:val="24"/>
              </w:rPr>
            </w:pPr>
            <w:r w:rsidRPr="00855F6C">
              <w:rPr>
                <w:rFonts w:eastAsiaTheme="minorEastAsia"/>
                <w:sz w:val="24"/>
              </w:rPr>
              <w:t>Member Service Representative/Claims Examiner II (2008–2010)</w:t>
            </w:r>
          </w:p>
        </w:tc>
        <w:tc>
          <w:tcPr>
            <w:tcW w:w="4252" w:type="dxa"/>
          </w:tcPr>
          <w:p w14:paraId="677AD95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会员服务代表</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2008-2010</w:t>
            </w:r>
            <w:r w:rsidRPr="00855F6C">
              <w:rPr>
                <w:rFonts w:asciiTheme="minorHAnsi" w:eastAsiaTheme="minorEastAsia" w:hAnsiTheme="minorHAnsi" w:cstheme="minorBidi" w:hint="eastAsia"/>
                <w:sz w:val="24"/>
              </w:rPr>
              <w:t>）</w:t>
            </w:r>
          </w:p>
        </w:tc>
      </w:tr>
      <w:tr w:rsidR="0034411E" w:rsidRPr="00855F6C" w14:paraId="3E6FBF73" w14:textId="77777777" w:rsidTr="0034411E">
        <w:tc>
          <w:tcPr>
            <w:tcW w:w="4361" w:type="dxa"/>
          </w:tcPr>
          <w:p w14:paraId="376789A7" w14:textId="77777777" w:rsidR="0034411E" w:rsidRPr="00855F6C" w:rsidRDefault="0034411E" w:rsidP="0034411E">
            <w:pPr>
              <w:rPr>
                <w:rFonts w:eastAsiaTheme="minorEastAsia"/>
                <w:sz w:val="24"/>
              </w:rPr>
            </w:pPr>
            <w:r w:rsidRPr="00855F6C">
              <w:rPr>
                <w:rFonts w:eastAsiaTheme="minorEastAsia"/>
                <w:sz w:val="24"/>
              </w:rPr>
              <w:t>Claims Examiner II (2006–2008)</w:t>
            </w:r>
          </w:p>
        </w:tc>
        <w:tc>
          <w:tcPr>
            <w:tcW w:w="4252" w:type="dxa"/>
          </w:tcPr>
          <w:p w14:paraId="1A18A49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2006-2008</w:t>
            </w:r>
            <w:r w:rsidRPr="00855F6C">
              <w:rPr>
                <w:rFonts w:asciiTheme="minorHAnsi" w:eastAsiaTheme="minorEastAsia" w:hAnsiTheme="minorHAnsi" w:cstheme="minorBidi" w:hint="eastAsia"/>
                <w:sz w:val="24"/>
              </w:rPr>
              <w:t>）</w:t>
            </w:r>
          </w:p>
        </w:tc>
      </w:tr>
      <w:tr w:rsidR="0034411E" w:rsidRPr="00855F6C" w14:paraId="2AC0A368" w14:textId="77777777" w:rsidTr="0034411E">
        <w:tc>
          <w:tcPr>
            <w:tcW w:w="4361" w:type="dxa"/>
          </w:tcPr>
          <w:p w14:paraId="60108341" w14:textId="77777777" w:rsidR="0034411E" w:rsidRPr="00855F6C" w:rsidRDefault="0034411E" w:rsidP="0034411E">
            <w:pPr>
              <w:rPr>
                <w:rFonts w:eastAsiaTheme="minorEastAsia"/>
                <w:sz w:val="24"/>
              </w:rPr>
            </w:pPr>
            <w:r w:rsidRPr="00855F6C">
              <w:rPr>
                <w:rFonts w:eastAsiaTheme="minorEastAsia"/>
                <w:sz w:val="24"/>
              </w:rPr>
              <w:t>As Claims Examiner II, processed national account inquiries and claims in accordance</w:t>
            </w:r>
            <w:r w:rsidRPr="00855F6C">
              <w:rPr>
                <w:rFonts w:eastAsiaTheme="minorEastAsia" w:hint="eastAsia"/>
                <w:sz w:val="24"/>
              </w:rPr>
              <w:t xml:space="preserve"> </w:t>
            </w:r>
            <w:r w:rsidRPr="00855F6C">
              <w:rPr>
                <w:rFonts w:eastAsiaTheme="minorEastAsia"/>
                <w:sz w:val="24"/>
              </w:rPr>
              <w:t>with . . . . After promotion to Member Service Representative/Claims Examiner II</w:t>
            </w:r>
            <w:r w:rsidRPr="00855F6C">
              <w:rPr>
                <w:rFonts w:eastAsiaTheme="minorEastAsia" w:hint="eastAsia"/>
                <w:sz w:val="24"/>
              </w:rPr>
              <w:t xml:space="preserve"> </w:t>
            </w:r>
            <w:r w:rsidRPr="00855F6C">
              <w:rPr>
                <w:rFonts w:eastAsiaTheme="minorEastAsia"/>
                <w:sz w:val="24"/>
              </w:rPr>
              <w:t>position, planned policies and procedures . . . . As Internal Auditor II, audit claims,</w:t>
            </w:r>
            <w:r w:rsidRPr="00855F6C">
              <w:rPr>
                <w:rFonts w:eastAsiaTheme="minorEastAsia" w:hint="eastAsia"/>
                <w:sz w:val="24"/>
              </w:rPr>
              <w:t xml:space="preserve"> </w:t>
            </w:r>
            <w:r w:rsidRPr="00855F6C">
              <w:rPr>
                <w:rFonts w:eastAsiaTheme="minorEastAsia"/>
                <w:sz w:val="24"/>
              </w:rPr>
              <w:t>enrollment, and inquiries; run dataset population and sample reports . . . .</w:t>
            </w:r>
          </w:p>
        </w:tc>
        <w:tc>
          <w:tcPr>
            <w:tcW w:w="4252" w:type="dxa"/>
          </w:tcPr>
          <w:p w14:paraId="748844B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作为索赔审查员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，按照处理国民账户查询和索赔处理</w:t>
            </w:r>
            <w:r w:rsidRPr="00855F6C">
              <w:rPr>
                <w:rFonts w:asciiTheme="minorHAnsi" w:eastAsiaTheme="minorEastAsia" w:hAnsiTheme="minorHAnsi" w:cstheme="minorBidi"/>
                <w:sz w:val="24"/>
              </w:rPr>
              <w:t>……</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晋升为会员服务代表</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职位后，计划政策和程序</w:t>
            </w:r>
            <w:r w:rsidRPr="00855F6C">
              <w:rPr>
                <w:rFonts w:asciiTheme="minorHAnsi" w:eastAsiaTheme="minorEastAsia" w:hAnsiTheme="minorHAnsi" w:cstheme="minorBidi"/>
                <w:sz w:val="24"/>
              </w:rPr>
              <w:t>……</w:t>
            </w:r>
            <w:r w:rsidRPr="00855F6C">
              <w:rPr>
                <w:rFonts w:asciiTheme="minorHAnsi" w:eastAsiaTheme="minorEastAsia" w:hAnsiTheme="minorHAnsi" w:cstheme="minorBidi" w:hint="eastAsia"/>
                <w:sz w:val="24"/>
              </w:rPr>
              <w:t>作为内部审核员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，审核索赔，注册和询问；</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运行数据集填充和样本报告</w:t>
            </w:r>
            <w:r w:rsidRPr="00855F6C">
              <w:rPr>
                <w:rFonts w:asciiTheme="minorHAnsi" w:eastAsiaTheme="minorEastAsia" w:hAnsiTheme="minorHAnsi" w:cstheme="minorBidi"/>
                <w:sz w:val="24"/>
              </w:rPr>
              <w:t>……</w:t>
            </w:r>
            <w:r w:rsidRPr="00855F6C">
              <w:rPr>
                <w:rFonts w:asciiTheme="minorHAnsi" w:eastAsiaTheme="minorEastAsia" w:hAnsiTheme="minorHAnsi" w:cstheme="minorBidi" w:hint="eastAsia"/>
                <w:sz w:val="24"/>
              </w:rPr>
              <w:t>.</w:t>
            </w:r>
          </w:p>
        </w:tc>
      </w:tr>
      <w:tr w:rsidR="0034411E" w:rsidRPr="00855F6C" w14:paraId="15932DE3" w14:textId="77777777" w:rsidTr="0034411E">
        <w:tc>
          <w:tcPr>
            <w:tcW w:w="4361" w:type="dxa"/>
          </w:tcPr>
          <w:p w14:paraId="3B49838E" w14:textId="77777777" w:rsidR="0034411E" w:rsidRPr="00855F6C" w:rsidRDefault="0034411E" w:rsidP="0034411E">
            <w:pPr>
              <w:rPr>
                <w:rFonts w:eastAsiaTheme="minorEastAsia"/>
                <w:sz w:val="24"/>
              </w:rPr>
            </w:pPr>
            <w:r w:rsidRPr="00855F6C">
              <w:rPr>
                <w:rFonts w:eastAsiaTheme="minorEastAsia"/>
                <w:sz w:val="24"/>
              </w:rPr>
              <w:t>This format enables you to mention your promotions and to create a clear</w:t>
            </w:r>
            <w:r w:rsidRPr="00855F6C">
              <w:rPr>
                <w:rFonts w:eastAsiaTheme="minorEastAsia" w:hint="eastAsia"/>
                <w:sz w:val="24"/>
              </w:rPr>
              <w:t xml:space="preserve"> </w:t>
            </w:r>
            <w:r w:rsidRPr="00855F6C">
              <w:rPr>
                <w:rFonts w:eastAsiaTheme="minorEastAsia"/>
                <w:sz w:val="24"/>
              </w:rPr>
              <w:t>narrative that emphasizes your progress within the company.</w:t>
            </w:r>
          </w:p>
        </w:tc>
        <w:tc>
          <w:tcPr>
            <w:tcW w:w="4252" w:type="dxa"/>
          </w:tcPr>
          <w:p w14:paraId="0E48AFF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这种格式使您能够提及自己的晋升并创建清晰的叙述，以强调您在公司内部的发展。</w:t>
            </w:r>
          </w:p>
        </w:tc>
      </w:tr>
      <w:tr w:rsidR="0034411E" w:rsidRPr="00855F6C" w14:paraId="1B07A9FE" w14:textId="77777777" w:rsidTr="0034411E">
        <w:tc>
          <w:tcPr>
            <w:tcW w:w="4361" w:type="dxa"/>
          </w:tcPr>
          <w:p w14:paraId="4A5415D0" w14:textId="77777777" w:rsidR="0034411E" w:rsidRPr="00855F6C" w:rsidRDefault="0034411E" w:rsidP="0034411E">
            <w:pPr>
              <w:rPr>
                <w:rFonts w:eastAsiaTheme="minorEastAsia"/>
                <w:sz w:val="24"/>
              </w:rPr>
            </w:pPr>
            <w:r w:rsidRPr="00855F6C">
              <w:rPr>
                <w:rFonts w:eastAsiaTheme="minorEastAsia"/>
                <w:sz w:val="24"/>
              </w:rPr>
              <w:t>PRESENTING SEPARATE DESCRIPTIONS</w:t>
            </w:r>
          </w:p>
        </w:tc>
        <w:tc>
          <w:tcPr>
            <w:tcW w:w="4252" w:type="dxa"/>
          </w:tcPr>
          <w:p w14:paraId="16D596D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单独说明</w:t>
            </w:r>
          </w:p>
        </w:tc>
      </w:tr>
      <w:tr w:rsidR="0034411E" w:rsidRPr="00855F6C" w14:paraId="00659D0A" w14:textId="77777777" w:rsidTr="0034411E">
        <w:tc>
          <w:tcPr>
            <w:tcW w:w="4361" w:type="dxa"/>
          </w:tcPr>
          <w:p w14:paraId="1011357E" w14:textId="77777777" w:rsidR="0034411E" w:rsidRPr="00855F6C" w:rsidRDefault="0034411E" w:rsidP="0034411E">
            <w:pPr>
              <w:rPr>
                <w:rFonts w:eastAsiaTheme="minorEastAsia"/>
                <w:sz w:val="24"/>
              </w:rPr>
            </w:pPr>
            <w:r w:rsidRPr="00855F6C">
              <w:rPr>
                <w:rFonts w:eastAsiaTheme="minorEastAsia"/>
                <w:sz w:val="24"/>
              </w:rPr>
              <w:t>Blue Cross of Iowa, Ames, Iowa (January 2006–present)</w:t>
            </w:r>
          </w:p>
        </w:tc>
        <w:tc>
          <w:tcPr>
            <w:tcW w:w="4252" w:type="dxa"/>
          </w:tcPr>
          <w:p w14:paraId="7F3DC96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爱荷华州艾姆斯，爱荷华州蓝十字会（</w:t>
            </w:r>
            <w:r w:rsidRPr="00855F6C">
              <w:rPr>
                <w:rFonts w:asciiTheme="minorHAnsi" w:eastAsiaTheme="minorEastAsia" w:hAnsiTheme="minorHAnsi" w:cstheme="minorBidi" w:hint="eastAsia"/>
                <w:sz w:val="24"/>
              </w:rPr>
              <w:t>2006</w:t>
            </w:r>
            <w:r w:rsidRPr="00855F6C">
              <w:rPr>
                <w:rFonts w:asciiTheme="minorHAnsi" w:eastAsiaTheme="minorEastAsia" w:hAnsiTheme="minorHAnsi" w:cstheme="minorBidi" w:hint="eastAsia"/>
                <w:sz w:val="24"/>
              </w:rPr>
              <w:t>年</w:t>
            </w:r>
            <w:r w:rsidRPr="00855F6C">
              <w:rPr>
                <w:rFonts w:asciiTheme="minorHAnsi" w:eastAsiaTheme="minorEastAsia" w:hAnsiTheme="minorHAnsi" w:cstheme="minorBidi" w:hint="eastAsia"/>
                <w:sz w:val="24"/>
              </w:rPr>
              <w:t>1</w:t>
            </w:r>
            <w:r w:rsidRPr="00855F6C">
              <w:rPr>
                <w:rFonts w:asciiTheme="minorHAnsi" w:eastAsiaTheme="minorEastAsia" w:hAnsiTheme="minorHAnsi" w:cstheme="minorBidi" w:hint="eastAsia"/>
                <w:sz w:val="24"/>
              </w:rPr>
              <w:t>月至今）</w:t>
            </w:r>
          </w:p>
        </w:tc>
      </w:tr>
      <w:tr w:rsidR="0034411E" w:rsidRPr="00855F6C" w14:paraId="4BDA9520" w14:textId="77777777" w:rsidTr="0034411E">
        <w:tc>
          <w:tcPr>
            <w:tcW w:w="4361" w:type="dxa"/>
          </w:tcPr>
          <w:p w14:paraId="554649E5" w14:textId="77777777" w:rsidR="0034411E" w:rsidRPr="00855F6C" w:rsidRDefault="0034411E" w:rsidP="0034411E">
            <w:pPr>
              <w:rPr>
                <w:rFonts w:eastAsiaTheme="minorEastAsia"/>
                <w:sz w:val="24"/>
              </w:rPr>
            </w:pPr>
            <w:r w:rsidRPr="00855F6C">
              <w:rPr>
                <w:rFonts w:eastAsiaTheme="minorEastAsia"/>
                <w:sz w:val="24"/>
              </w:rPr>
              <w:t>Internal Auditor II (2010–present)</w:t>
            </w:r>
          </w:p>
        </w:tc>
        <w:tc>
          <w:tcPr>
            <w:tcW w:w="4252" w:type="dxa"/>
          </w:tcPr>
          <w:p w14:paraId="048DB80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内部审计师</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2010</w:t>
            </w:r>
            <w:r w:rsidRPr="00855F6C">
              <w:rPr>
                <w:rFonts w:asciiTheme="minorHAnsi" w:eastAsiaTheme="minorEastAsia" w:hAnsiTheme="minorHAnsi" w:cstheme="minorBidi" w:hint="eastAsia"/>
                <w:sz w:val="24"/>
              </w:rPr>
              <w:t>年至今）</w:t>
            </w:r>
          </w:p>
        </w:tc>
      </w:tr>
      <w:tr w:rsidR="0034411E" w:rsidRPr="00855F6C" w14:paraId="5D4A68A4" w14:textId="77777777" w:rsidTr="0034411E">
        <w:tc>
          <w:tcPr>
            <w:tcW w:w="4361" w:type="dxa"/>
          </w:tcPr>
          <w:p w14:paraId="1B97D4A1" w14:textId="77777777" w:rsidR="0034411E" w:rsidRPr="00855F6C" w:rsidRDefault="0034411E" w:rsidP="0034411E">
            <w:pPr>
              <w:rPr>
                <w:rFonts w:eastAsiaTheme="minorEastAsia"/>
                <w:sz w:val="24"/>
              </w:rPr>
            </w:pPr>
            <w:r w:rsidRPr="00855F6C">
              <w:rPr>
                <w:rFonts w:eastAsiaTheme="minorEastAsia"/>
                <w:sz w:val="24"/>
              </w:rPr>
              <w:t>Audit claims, enrollment, and inquiries . . .</w:t>
            </w:r>
          </w:p>
        </w:tc>
        <w:tc>
          <w:tcPr>
            <w:tcW w:w="4252" w:type="dxa"/>
          </w:tcPr>
          <w:p w14:paraId="2AC4DC7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审核索赔，注册和查询</w:t>
            </w:r>
            <w:r w:rsidRPr="00855F6C">
              <w:rPr>
                <w:rFonts w:asciiTheme="minorHAnsi" w:eastAsiaTheme="minorEastAsia" w:hAnsiTheme="minorHAnsi" w:cstheme="minorBidi"/>
                <w:sz w:val="24"/>
              </w:rPr>
              <w:t>……</w:t>
            </w:r>
            <w:r w:rsidRPr="00855F6C">
              <w:rPr>
                <w:rFonts w:asciiTheme="minorHAnsi" w:eastAsiaTheme="minorEastAsia" w:hAnsiTheme="minorHAnsi" w:cstheme="minorBidi" w:hint="eastAsia"/>
                <w:sz w:val="24"/>
              </w:rPr>
              <w:t>.</w:t>
            </w:r>
          </w:p>
        </w:tc>
      </w:tr>
      <w:tr w:rsidR="0034411E" w:rsidRPr="00855F6C" w14:paraId="6DFF7A7D" w14:textId="77777777" w:rsidTr="0034411E">
        <w:tc>
          <w:tcPr>
            <w:tcW w:w="4361" w:type="dxa"/>
          </w:tcPr>
          <w:p w14:paraId="0A9D4A40" w14:textId="77777777" w:rsidR="0034411E" w:rsidRPr="00855F6C" w:rsidRDefault="0034411E" w:rsidP="0034411E">
            <w:pPr>
              <w:rPr>
                <w:rFonts w:eastAsiaTheme="minorEastAsia"/>
                <w:sz w:val="24"/>
              </w:rPr>
            </w:pPr>
            <w:r w:rsidRPr="00855F6C">
              <w:rPr>
                <w:rFonts w:eastAsiaTheme="minorEastAsia"/>
                <w:sz w:val="24"/>
              </w:rPr>
              <w:t>Member Service Representative/Claims Examiner II (2008–2010)</w:t>
            </w:r>
          </w:p>
        </w:tc>
        <w:tc>
          <w:tcPr>
            <w:tcW w:w="4252" w:type="dxa"/>
          </w:tcPr>
          <w:p w14:paraId="4F36379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会员服务代表</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2008-2010</w:t>
            </w:r>
            <w:r w:rsidRPr="00855F6C">
              <w:rPr>
                <w:rFonts w:asciiTheme="minorHAnsi" w:eastAsiaTheme="minorEastAsia" w:hAnsiTheme="minorHAnsi" w:cstheme="minorBidi" w:hint="eastAsia"/>
                <w:sz w:val="24"/>
              </w:rPr>
              <w:t>）</w:t>
            </w:r>
          </w:p>
        </w:tc>
      </w:tr>
      <w:tr w:rsidR="0034411E" w:rsidRPr="00855F6C" w14:paraId="3CED64DF" w14:textId="77777777" w:rsidTr="0034411E">
        <w:tc>
          <w:tcPr>
            <w:tcW w:w="4361" w:type="dxa"/>
          </w:tcPr>
          <w:p w14:paraId="7D0AF70E" w14:textId="77777777" w:rsidR="0034411E" w:rsidRPr="00855F6C" w:rsidRDefault="0034411E" w:rsidP="0034411E">
            <w:pPr>
              <w:rPr>
                <w:rFonts w:eastAsiaTheme="minorEastAsia"/>
                <w:sz w:val="24"/>
              </w:rPr>
            </w:pPr>
            <w:r w:rsidRPr="00855F6C">
              <w:rPr>
                <w:rFonts w:eastAsiaTheme="minorEastAsia"/>
                <w:sz w:val="24"/>
              </w:rPr>
              <w:t>Planned policies and procedures . . .</w:t>
            </w:r>
          </w:p>
        </w:tc>
        <w:tc>
          <w:tcPr>
            <w:tcW w:w="4252" w:type="dxa"/>
          </w:tcPr>
          <w:p w14:paraId="28B4D8C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计划政策和程序</w:t>
            </w:r>
            <w:r w:rsidRPr="00855F6C">
              <w:rPr>
                <w:rFonts w:asciiTheme="minorHAnsi" w:eastAsiaTheme="minorEastAsia" w:hAnsiTheme="minorHAnsi" w:cstheme="minorBidi"/>
                <w:sz w:val="24"/>
              </w:rPr>
              <w:t>……</w:t>
            </w:r>
          </w:p>
        </w:tc>
      </w:tr>
      <w:tr w:rsidR="0034411E" w:rsidRPr="00855F6C" w14:paraId="4C9E2F87" w14:textId="77777777" w:rsidTr="0034411E">
        <w:tc>
          <w:tcPr>
            <w:tcW w:w="4361" w:type="dxa"/>
          </w:tcPr>
          <w:p w14:paraId="7A438E48" w14:textId="77777777" w:rsidR="0034411E" w:rsidRPr="00855F6C" w:rsidRDefault="0034411E" w:rsidP="0034411E">
            <w:pPr>
              <w:rPr>
                <w:rFonts w:eastAsiaTheme="minorEastAsia"/>
                <w:sz w:val="24"/>
              </w:rPr>
            </w:pPr>
            <w:r w:rsidRPr="00855F6C">
              <w:rPr>
                <w:rFonts w:eastAsiaTheme="minorEastAsia"/>
                <w:sz w:val="24"/>
              </w:rPr>
              <w:t>Claims Examiner II (2006–2008)</w:t>
            </w:r>
          </w:p>
        </w:tc>
        <w:tc>
          <w:tcPr>
            <w:tcW w:w="4252" w:type="dxa"/>
          </w:tcPr>
          <w:p w14:paraId="0CB6671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2006-2008</w:t>
            </w:r>
            <w:r w:rsidRPr="00855F6C">
              <w:rPr>
                <w:rFonts w:asciiTheme="minorHAnsi" w:eastAsiaTheme="minorEastAsia" w:hAnsiTheme="minorHAnsi" w:cstheme="minorBidi" w:hint="eastAsia"/>
                <w:sz w:val="24"/>
              </w:rPr>
              <w:t>）</w:t>
            </w:r>
          </w:p>
        </w:tc>
      </w:tr>
      <w:tr w:rsidR="0034411E" w:rsidRPr="00855F6C" w14:paraId="1356054C" w14:textId="77777777" w:rsidTr="0034411E">
        <w:tc>
          <w:tcPr>
            <w:tcW w:w="4361" w:type="dxa"/>
          </w:tcPr>
          <w:p w14:paraId="6B923B23" w14:textId="77777777" w:rsidR="0034411E" w:rsidRPr="00855F6C" w:rsidRDefault="0034411E" w:rsidP="0034411E">
            <w:pPr>
              <w:rPr>
                <w:rFonts w:eastAsiaTheme="minorEastAsia"/>
                <w:sz w:val="24"/>
              </w:rPr>
            </w:pPr>
            <w:r w:rsidRPr="00855F6C">
              <w:rPr>
                <w:rFonts w:eastAsiaTheme="minorEastAsia"/>
                <w:sz w:val="24"/>
              </w:rPr>
              <w:t>Processed national account inquiries and claims in accordance with . . .</w:t>
            </w:r>
          </w:p>
        </w:tc>
        <w:tc>
          <w:tcPr>
            <w:tcW w:w="4252" w:type="dxa"/>
          </w:tcPr>
          <w:p w14:paraId="63F3998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根据国民账户查询和索偿进行处理</w:t>
            </w:r>
            <w:r w:rsidRPr="00855F6C">
              <w:rPr>
                <w:rFonts w:asciiTheme="minorHAnsi" w:eastAsiaTheme="minorEastAsia" w:hAnsiTheme="minorHAnsi" w:cstheme="minorBidi"/>
                <w:sz w:val="24"/>
              </w:rPr>
              <w:t>……</w:t>
            </w:r>
          </w:p>
        </w:tc>
      </w:tr>
      <w:tr w:rsidR="0034411E" w:rsidRPr="00855F6C" w14:paraId="78865463" w14:textId="77777777" w:rsidTr="0034411E">
        <w:tc>
          <w:tcPr>
            <w:tcW w:w="4361" w:type="dxa"/>
          </w:tcPr>
          <w:p w14:paraId="6615F6FE" w14:textId="77777777" w:rsidR="0034411E" w:rsidRPr="00855F6C" w:rsidRDefault="0034411E" w:rsidP="0034411E">
            <w:pPr>
              <w:rPr>
                <w:rFonts w:eastAsiaTheme="minorEastAsia"/>
                <w:sz w:val="24"/>
              </w:rPr>
            </w:pPr>
            <w:r w:rsidRPr="00855F6C">
              <w:rPr>
                <w:rFonts w:eastAsiaTheme="minorEastAsia"/>
                <w:sz w:val="24"/>
              </w:rPr>
              <w:t>This format, which enables you to create a fuller description of each position,</w:t>
            </w:r>
            <w:r w:rsidRPr="00855F6C">
              <w:rPr>
                <w:rFonts w:eastAsiaTheme="minorEastAsia" w:hint="eastAsia"/>
                <w:sz w:val="24"/>
              </w:rPr>
              <w:t xml:space="preserve"> </w:t>
            </w:r>
            <w:r w:rsidRPr="00855F6C">
              <w:rPr>
                <w:rFonts w:eastAsiaTheme="minorEastAsia"/>
                <w:sz w:val="24"/>
              </w:rPr>
              <w:t>is effective if you are trying to show that each position is distinct and you</w:t>
            </w:r>
            <w:r w:rsidRPr="00855F6C">
              <w:rPr>
                <w:rFonts w:eastAsiaTheme="minorEastAsia" w:hint="eastAsia"/>
                <w:sz w:val="24"/>
              </w:rPr>
              <w:t xml:space="preserve"> </w:t>
            </w:r>
            <w:r w:rsidRPr="00855F6C">
              <w:rPr>
                <w:rFonts w:eastAsiaTheme="minorEastAsia"/>
                <w:sz w:val="24"/>
              </w:rPr>
              <w:t>wish to describe the more-recent positions more fully.</w:t>
            </w:r>
          </w:p>
        </w:tc>
        <w:tc>
          <w:tcPr>
            <w:tcW w:w="4252" w:type="dxa"/>
          </w:tcPr>
          <w:p w14:paraId="73B16BE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如果您试图展示每个职位都是不同的，并且更全面地描述最近的职位，则这种格式可以让您对每个职位有更完整的描述。</w:t>
            </w:r>
          </w:p>
        </w:tc>
      </w:tr>
      <w:tr w:rsidR="0034411E" w:rsidRPr="00855F6C" w14:paraId="1288DBA1" w14:textId="77777777" w:rsidTr="0034411E">
        <w:tc>
          <w:tcPr>
            <w:tcW w:w="4361" w:type="dxa"/>
          </w:tcPr>
          <w:p w14:paraId="54604C61" w14:textId="77777777" w:rsidR="0034411E" w:rsidRPr="00855F6C" w:rsidRDefault="0034411E" w:rsidP="0034411E">
            <w:pPr>
              <w:rPr>
                <w:rFonts w:eastAsiaTheme="minorEastAsia"/>
                <w:b/>
                <w:sz w:val="24"/>
              </w:rPr>
            </w:pPr>
            <w:r w:rsidRPr="00855F6C">
              <w:rPr>
                <w:rFonts w:eastAsiaTheme="minorEastAsia"/>
                <w:b/>
                <w:sz w:val="24"/>
              </w:rPr>
              <w:t>Interests and Activities</w:t>
            </w:r>
          </w:p>
        </w:tc>
        <w:tc>
          <w:tcPr>
            <w:tcW w:w="4252" w:type="dxa"/>
          </w:tcPr>
          <w:p w14:paraId="0D5F0D2B"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兴趣和活动</w:t>
            </w:r>
          </w:p>
        </w:tc>
      </w:tr>
      <w:tr w:rsidR="0034411E" w:rsidRPr="00855F6C" w14:paraId="6E21C365" w14:textId="77777777" w:rsidTr="0034411E">
        <w:tc>
          <w:tcPr>
            <w:tcW w:w="4361" w:type="dxa"/>
          </w:tcPr>
          <w:p w14:paraId="275E5B06" w14:textId="77777777" w:rsidR="0034411E" w:rsidRPr="00855F6C" w:rsidRDefault="0034411E" w:rsidP="0034411E">
            <w:pPr>
              <w:rPr>
                <w:rFonts w:eastAsiaTheme="minorEastAsia"/>
                <w:sz w:val="24"/>
              </w:rPr>
            </w:pPr>
            <w:r w:rsidRPr="00855F6C">
              <w:rPr>
                <w:rFonts w:eastAsiaTheme="minorEastAsia"/>
                <w:sz w:val="24"/>
              </w:rPr>
              <w:t>The interests-and-activities section of the</w:t>
            </w:r>
            <w:r w:rsidRPr="00855F6C">
              <w:rPr>
                <w:rFonts w:eastAsiaTheme="minorEastAsia" w:hint="eastAsia"/>
                <w:sz w:val="24"/>
              </w:rPr>
              <w:t xml:space="preserve"> </w:t>
            </w:r>
            <w:r w:rsidRPr="00855F6C">
              <w:rPr>
                <w:rFonts w:eastAsiaTheme="minorEastAsia"/>
                <w:sz w:val="24"/>
              </w:rPr>
              <w:t>résumé is the appropriate place for several kinds of information about you:</w:t>
            </w:r>
          </w:p>
        </w:tc>
        <w:tc>
          <w:tcPr>
            <w:tcW w:w="4252" w:type="dxa"/>
          </w:tcPr>
          <w:p w14:paraId="69D6BD1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简历的“兴趣和活动”部分是有关您的几种信息的适当位置：</w:t>
            </w:r>
          </w:p>
        </w:tc>
      </w:tr>
      <w:tr w:rsidR="0034411E" w:rsidRPr="00855F6C" w14:paraId="20FB0355" w14:textId="77777777" w:rsidTr="0034411E">
        <w:tc>
          <w:tcPr>
            <w:tcW w:w="4361" w:type="dxa"/>
          </w:tcPr>
          <w:p w14:paraId="2051ECEF" w14:textId="77777777" w:rsidR="0034411E" w:rsidRPr="00855F6C" w:rsidRDefault="0034411E" w:rsidP="0034411E">
            <w:pPr>
              <w:rPr>
                <w:rFonts w:eastAsiaTheme="minorEastAsia"/>
                <w:sz w:val="24"/>
              </w:rPr>
            </w:pPr>
            <w:r w:rsidRPr="00855F6C">
              <w:rPr>
                <w:rFonts w:eastAsiaTheme="minorEastAsia" w:hint="eastAsia"/>
                <w:sz w:val="24"/>
              </w:rPr>
              <w:lastRenderedPageBreak/>
              <w:t xml:space="preserve">participation in community-service organizations, such as Bid Brothers/Big Sisters or volunteer </w:t>
            </w:r>
            <w:r w:rsidRPr="00855F6C">
              <w:rPr>
                <w:rFonts w:eastAsiaTheme="minorEastAsia"/>
                <w:sz w:val="24"/>
              </w:rPr>
              <w:t>work in a hospital</w:t>
            </w:r>
          </w:p>
        </w:tc>
        <w:tc>
          <w:tcPr>
            <w:tcW w:w="4252" w:type="dxa"/>
          </w:tcPr>
          <w:p w14:paraId="01FB4E6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参与社区服务组织，例如兄弟会</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姐妹会或在医院中从事志愿工作</w:t>
            </w:r>
          </w:p>
        </w:tc>
      </w:tr>
      <w:tr w:rsidR="0034411E" w:rsidRPr="00855F6C" w14:paraId="1F036A3B" w14:textId="77777777" w:rsidTr="0034411E">
        <w:tc>
          <w:tcPr>
            <w:tcW w:w="4361" w:type="dxa"/>
          </w:tcPr>
          <w:p w14:paraId="58BBA5C7" w14:textId="77777777" w:rsidR="0034411E" w:rsidRPr="00855F6C" w:rsidRDefault="0034411E" w:rsidP="0034411E">
            <w:pPr>
              <w:rPr>
                <w:rFonts w:eastAsiaTheme="minorEastAsia"/>
                <w:sz w:val="24"/>
              </w:rPr>
            </w:pPr>
            <w:r w:rsidRPr="00855F6C">
              <w:rPr>
                <w:rFonts w:eastAsiaTheme="minorEastAsia" w:hint="eastAsia"/>
                <w:sz w:val="24"/>
              </w:rPr>
              <w:t>hobbies related to your career(for example, electronics for an engineer)</w:t>
            </w:r>
          </w:p>
        </w:tc>
        <w:tc>
          <w:tcPr>
            <w:tcW w:w="4252" w:type="dxa"/>
          </w:tcPr>
          <w:p w14:paraId="31D3A23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与职业相关的爱好（例如，工程师的电子产品）</w:t>
            </w:r>
          </w:p>
        </w:tc>
      </w:tr>
      <w:tr w:rsidR="0034411E" w:rsidRPr="00855F6C" w14:paraId="1A497A8D" w14:textId="77777777" w:rsidTr="0034411E">
        <w:tc>
          <w:tcPr>
            <w:tcW w:w="4361" w:type="dxa"/>
          </w:tcPr>
          <w:p w14:paraId="610F2722" w14:textId="77777777" w:rsidR="0034411E" w:rsidRPr="00855F6C" w:rsidRDefault="0034411E" w:rsidP="0034411E">
            <w:pPr>
              <w:rPr>
                <w:rFonts w:eastAsiaTheme="minorEastAsia"/>
                <w:sz w:val="24"/>
              </w:rPr>
            </w:pPr>
            <w:r w:rsidRPr="00855F6C">
              <w:rPr>
                <w:rFonts w:eastAsiaTheme="minorEastAsia" w:hint="eastAsia"/>
                <w:sz w:val="24"/>
              </w:rPr>
              <w:t>sports, especially those that might be socially useful in your professional career, such as tennis, racquetball, and golf</w:t>
            </w:r>
          </w:p>
        </w:tc>
        <w:tc>
          <w:tcPr>
            <w:tcW w:w="4252" w:type="dxa"/>
          </w:tcPr>
          <w:p w14:paraId="1D5D2B0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体育运动，特别是那些在职业生涯中对交际有用的运动，例如网球，壁球和高尔夫</w:t>
            </w:r>
          </w:p>
        </w:tc>
      </w:tr>
      <w:tr w:rsidR="0034411E" w:rsidRPr="00855F6C" w14:paraId="30F37DF8" w14:textId="77777777" w:rsidTr="0034411E">
        <w:tc>
          <w:tcPr>
            <w:tcW w:w="4361" w:type="dxa"/>
          </w:tcPr>
          <w:p w14:paraId="0FEF2B1F" w14:textId="77777777" w:rsidR="0034411E" w:rsidRPr="00855F6C" w:rsidRDefault="0034411E" w:rsidP="0034411E">
            <w:pPr>
              <w:rPr>
                <w:rFonts w:eastAsiaTheme="minorEastAsia"/>
                <w:sz w:val="24"/>
              </w:rPr>
            </w:pPr>
            <w:r w:rsidRPr="00855F6C">
              <w:rPr>
                <w:rFonts w:eastAsiaTheme="minorEastAsia" w:hint="eastAsia"/>
                <w:sz w:val="24"/>
              </w:rPr>
              <w:t>university-sanctioned activities, such as membership on a team, work on the college newspaper, or election to a responsible in an academic organization or a residence hall</w:t>
            </w:r>
          </w:p>
        </w:tc>
        <w:tc>
          <w:tcPr>
            <w:tcW w:w="4252" w:type="dxa"/>
          </w:tcPr>
          <w:p w14:paraId="65560B1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大学认可的活动，例如团队成员，关于大学报纸的工作或选举学术组织或学生宿舍的负责人</w:t>
            </w:r>
          </w:p>
        </w:tc>
      </w:tr>
      <w:tr w:rsidR="0034411E" w:rsidRPr="00855F6C" w14:paraId="2E69A833" w14:textId="77777777" w:rsidTr="0034411E">
        <w:tc>
          <w:tcPr>
            <w:tcW w:w="4361" w:type="dxa"/>
          </w:tcPr>
          <w:p w14:paraId="08345110" w14:textId="77777777" w:rsidR="0034411E" w:rsidRPr="00855F6C" w:rsidRDefault="0034411E" w:rsidP="0034411E">
            <w:pPr>
              <w:rPr>
                <w:rFonts w:eastAsiaTheme="minorEastAsia"/>
                <w:sz w:val="24"/>
              </w:rPr>
            </w:pPr>
            <w:r w:rsidRPr="00855F6C">
              <w:rPr>
                <w:rFonts w:eastAsiaTheme="minorEastAsia"/>
                <w:sz w:val="24"/>
              </w:rPr>
              <w:t>Do not include activities that might create a negative impression, such</w:t>
            </w:r>
            <w:r w:rsidRPr="00855F6C">
              <w:rPr>
                <w:rFonts w:eastAsiaTheme="minorEastAsia" w:hint="eastAsia"/>
                <w:sz w:val="24"/>
              </w:rPr>
              <w:t xml:space="preserve"> </w:t>
            </w:r>
            <w:r w:rsidRPr="00855F6C">
              <w:rPr>
                <w:rFonts w:eastAsiaTheme="minorEastAsia"/>
                <w:sz w:val="24"/>
              </w:rPr>
              <w:t>as gambling or performing in a death-metal rock band. And always omit</w:t>
            </w:r>
            <w:r w:rsidRPr="00855F6C">
              <w:rPr>
                <w:rFonts w:eastAsiaTheme="minorEastAsia" w:hint="eastAsia"/>
                <w:sz w:val="24"/>
              </w:rPr>
              <w:t xml:space="preserve"> </w:t>
            </w:r>
            <w:r w:rsidRPr="00855F6C">
              <w:rPr>
                <w:rFonts w:eastAsiaTheme="minorEastAsia"/>
                <w:sz w:val="24"/>
              </w:rPr>
              <w:t>such activities as meeting people and reading. Everybody does these</w:t>
            </w:r>
            <w:r w:rsidRPr="00855F6C">
              <w:rPr>
                <w:rFonts w:eastAsiaTheme="minorEastAsia" w:hint="eastAsia"/>
                <w:sz w:val="24"/>
              </w:rPr>
              <w:t xml:space="preserve"> </w:t>
            </w:r>
            <w:r w:rsidRPr="00855F6C">
              <w:rPr>
                <w:rFonts w:eastAsiaTheme="minorEastAsia"/>
                <w:sz w:val="24"/>
              </w:rPr>
              <w:t>things.</w:t>
            </w:r>
          </w:p>
        </w:tc>
        <w:tc>
          <w:tcPr>
            <w:tcW w:w="4252" w:type="dxa"/>
          </w:tcPr>
          <w:p w14:paraId="5A168E9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不要包括可能造成负面印象的活动，例如赌博或在死亡金属摇滚乐队中表演，而且总是省略见面、读书等活动。几乎每个人都做以上这种事。</w:t>
            </w:r>
          </w:p>
        </w:tc>
      </w:tr>
      <w:tr w:rsidR="0034411E" w:rsidRPr="00855F6C" w14:paraId="7ABD1911" w14:textId="77777777" w:rsidTr="0034411E">
        <w:tc>
          <w:tcPr>
            <w:tcW w:w="4361" w:type="dxa"/>
          </w:tcPr>
          <w:p w14:paraId="266688D7" w14:textId="77777777" w:rsidR="0034411E" w:rsidRPr="00855F6C" w:rsidRDefault="0034411E" w:rsidP="0034411E">
            <w:pPr>
              <w:rPr>
                <w:rFonts w:eastAsiaTheme="minorEastAsia"/>
                <w:b/>
                <w:sz w:val="24"/>
              </w:rPr>
            </w:pPr>
            <w:r w:rsidRPr="00855F6C">
              <w:rPr>
                <w:rFonts w:eastAsiaTheme="minorEastAsia"/>
                <w:b/>
                <w:sz w:val="24"/>
              </w:rPr>
              <w:t>References</w:t>
            </w:r>
          </w:p>
        </w:tc>
        <w:tc>
          <w:tcPr>
            <w:tcW w:w="4252" w:type="dxa"/>
          </w:tcPr>
          <w:p w14:paraId="469C718D"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推荐人</w:t>
            </w:r>
          </w:p>
        </w:tc>
      </w:tr>
      <w:tr w:rsidR="0034411E" w:rsidRPr="00855F6C" w14:paraId="3C08E1D0" w14:textId="77777777" w:rsidTr="0034411E">
        <w:tc>
          <w:tcPr>
            <w:tcW w:w="4361" w:type="dxa"/>
          </w:tcPr>
          <w:p w14:paraId="4377A221" w14:textId="77777777" w:rsidR="0034411E" w:rsidRPr="00855F6C" w:rsidRDefault="0034411E" w:rsidP="0034411E">
            <w:pPr>
              <w:rPr>
                <w:rFonts w:eastAsiaTheme="minorEastAsia"/>
                <w:sz w:val="24"/>
              </w:rPr>
            </w:pPr>
            <w:r w:rsidRPr="00855F6C">
              <w:rPr>
                <w:rFonts w:eastAsiaTheme="minorEastAsia"/>
                <w:sz w:val="24"/>
              </w:rPr>
              <w:t>Potential employers will want to learn more about you from</w:t>
            </w:r>
            <w:r w:rsidRPr="00855F6C">
              <w:rPr>
                <w:rFonts w:eastAsiaTheme="minorEastAsia" w:hint="eastAsia"/>
                <w:sz w:val="24"/>
              </w:rPr>
              <w:t xml:space="preserve"> </w:t>
            </w:r>
            <w:r w:rsidRPr="00855F6C">
              <w:rPr>
                <w:rFonts w:eastAsiaTheme="minorEastAsia"/>
                <w:sz w:val="24"/>
              </w:rPr>
              <w:t>your professors and previous employers. These people who are willing to</w:t>
            </w:r>
            <w:r w:rsidRPr="00855F6C">
              <w:rPr>
                <w:rFonts w:eastAsiaTheme="minorEastAsia" w:hint="eastAsia"/>
                <w:sz w:val="24"/>
              </w:rPr>
              <w:t xml:space="preserve"> </w:t>
            </w:r>
            <w:r w:rsidRPr="00855F6C">
              <w:rPr>
                <w:rFonts w:eastAsiaTheme="minorEastAsia"/>
                <w:sz w:val="24"/>
              </w:rPr>
              <w:t>speak or write on your behalf are called references.</w:t>
            </w:r>
          </w:p>
        </w:tc>
        <w:tc>
          <w:tcPr>
            <w:tcW w:w="4252" w:type="dxa"/>
          </w:tcPr>
          <w:p w14:paraId="5F9396B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潜在雇主希望从您的教授和以前的雇主那里了解到有关您的更多信息。这些愿意代表您讲话或写信的人称为推荐人。</w:t>
            </w:r>
          </w:p>
        </w:tc>
      </w:tr>
      <w:tr w:rsidR="0034411E" w:rsidRPr="00855F6C" w14:paraId="592D0C3D" w14:textId="77777777" w:rsidTr="0034411E">
        <w:tc>
          <w:tcPr>
            <w:tcW w:w="4361" w:type="dxa"/>
          </w:tcPr>
          <w:p w14:paraId="3BCBB66A" w14:textId="77777777" w:rsidR="0034411E" w:rsidRPr="00855F6C" w:rsidRDefault="0034411E" w:rsidP="0034411E">
            <w:pPr>
              <w:rPr>
                <w:rFonts w:eastAsiaTheme="minorEastAsia"/>
                <w:sz w:val="24"/>
              </w:rPr>
            </w:pPr>
            <w:r w:rsidRPr="00855F6C">
              <w:rPr>
                <w:rFonts w:eastAsiaTheme="minorEastAsia"/>
                <w:sz w:val="24"/>
              </w:rPr>
              <w:t>Some applicants list their references on their résumé. The advantage of</w:t>
            </w:r>
            <w:r w:rsidRPr="00855F6C">
              <w:rPr>
                <w:rFonts w:eastAsiaTheme="minorEastAsia" w:hint="eastAsia"/>
                <w:sz w:val="24"/>
              </w:rPr>
              <w:t xml:space="preserve"> </w:t>
            </w:r>
            <w:r w:rsidRPr="00855F6C">
              <w:rPr>
                <w:rFonts w:eastAsiaTheme="minorEastAsia"/>
                <w:sz w:val="24"/>
              </w:rPr>
              <w:t>this strategy is that the potential employer can contact the references without having to contact the applicant. Other applicants prefer to wait until the</w:t>
            </w:r>
            <w:r w:rsidRPr="00855F6C">
              <w:rPr>
                <w:rFonts w:eastAsiaTheme="minorEastAsia" w:hint="eastAsia"/>
                <w:sz w:val="24"/>
              </w:rPr>
              <w:t xml:space="preserve"> </w:t>
            </w:r>
            <w:r w:rsidRPr="00855F6C">
              <w:rPr>
                <w:rFonts w:eastAsiaTheme="minorEastAsia"/>
                <w:sz w:val="24"/>
              </w:rPr>
              <w:t>potential employer has asked for the list. The advantage of this strategy is</w:t>
            </w:r>
            <w:r w:rsidRPr="00855F6C">
              <w:rPr>
                <w:rFonts w:eastAsiaTheme="minorEastAsia" w:hint="eastAsia"/>
                <w:sz w:val="24"/>
              </w:rPr>
              <w:t xml:space="preserve"> </w:t>
            </w:r>
            <w:r w:rsidRPr="00855F6C">
              <w:rPr>
                <w:rFonts w:eastAsiaTheme="minorEastAsia"/>
                <w:sz w:val="24"/>
              </w:rPr>
              <w:t>that the applicant can assemble a different set of references for each position</w:t>
            </w:r>
            <w:r w:rsidRPr="00855F6C">
              <w:rPr>
                <w:rFonts w:eastAsiaTheme="minorEastAsia" w:hint="eastAsia"/>
                <w:sz w:val="24"/>
              </w:rPr>
              <w:t xml:space="preserve"> </w:t>
            </w:r>
            <w:r w:rsidRPr="00855F6C">
              <w:rPr>
                <w:rFonts w:eastAsiaTheme="minorEastAsia"/>
                <w:sz w:val="24"/>
              </w:rPr>
              <w:t>without having to create different résumés. Although applicants in the past</w:t>
            </w:r>
            <w:r w:rsidRPr="00855F6C">
              <w:rPr>
                <w:rFonts w:eastAsiaTheme="minorEastAsia" w:hint="eastAsia"/>
                <w:sz w:val="24"/>
              </w:rPr>
              <w:t xml:space="preserve"> </w:t>
            </w:r>
            <w:r w:rsidRPr="00855F6C">
              <w:rPr>
                <w:rFonts w:eastAsiaTheme="minorEastAsia"/>
                <w:sz w:val="24"/>
              </w:rPr>
              <w:t>added a note stating “References available upon request” at the end of their</w:t>
            </w:r>
            <w:r w:rsidRPr="00855F6C">
              <w:rPr>
                <w:rFonts w:eastAsiaTheme="minorEastAsia" w:hint="eastAsia"/>
                <w:sz w:val="24"/>
              </w:rPr>
              <w:t xml:space="preserve"> </w:t>
            </w:r>
            <w:r w:rsidRPr="00855F6C">
              <w:rPr>
                <w:rFonts w:eastAsiaTheme="minorEastAsia"/>
                <w:sz w:val="24"/>
              </w:rPr>
              <w:t>résumés, many applicants today do not do so because they think the comment is unnecessary: employers assume that applicants can provide a list of</w:t>
            </w:r>
            <w:r w:rsidRPr="00855F6C">
              <w:rPr>
                <w:rFonts w:eastAsiaTheme="minorEastAsia" w:hint="eastAsia"/>
                <w:sz w:val="24"/>
              </w:rPr>
              <w:t xml:space="preserve"> </w:t>
            </w:r>
            <w:r w:rsidRPr="00855F6C">
              <w:rPr>
                <w:rFonts w:eastAsiaTheme="minorEastAsia"/>
                <w:sz w:val="24"/>
              </w:rPr>
              <w:t>references—and that they would love to do so.</w:t>
            </w:r>
          </w:p>
        </w:tc>
        <w:tc>
          <w:tcPr>
            <w:tcW w:w="4252" w:type="dxa"/>
          </w:tcPr>
          <w:p w14:paraId="1121CFC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一些求职者在简历中列出了他们的推荐人，这种策略的优势在于，潜在的雇主无需联系求职者即可联系推荐人。其他求职者更喜欢等潜在雇主要求提供这份名单。这种策略的优势在于，求职者可以为每个职位收集不同的推荐信，而无需撰写不同的简历。尽管过去的申请人在履历末添加了注释，指出“可根据要求提供推荐人”，但如今许多申请人却没有这样做，因为他们认为此内容是不必要的：雇主认为求职者可以提供推荐人，并且他们很乐意这样做。</w:t>
            </w:r>
          </w:p>
        </w:tc>
      </w:tr>
      <w:tr w:rsidR="0034411E" w:rsidRPr="00855F6C" w14:paraId="64DAC154" w14:textId="77777777" w:rsidTr="0034411E">
        <w:tc>
          <w:tcPr>
            <w:tcW w:w="4361" w:type="dxa"/>
          </w:tcPr>
          <w:p w14:paraId="303B5F2C" w14:textId="77777777" w:rsidR="0034411E" w:rsidRPr="00855F6C" w:rsidRDefault="0034411E" w:rsidP="0034411E">
            <w:pPr>
              <w:rPr>
                <w:rFonts w:eastAsiaTheme="minorEastAsia"/>
                <w:sz w:val="24"/>
              </w:rPr>
            </w:pPr>
            <w:r w:rsidRPr="00855F6C">
              <w:rPr>
                <w:rFonts w:eastAsiaTheme="minorEastAsia"/>
                <w:sz w:val="24"/>
              </w:rPr>
              <w:t xml:space="preserve">Regardless of whether you list your </w:t>
            </w:r>
            <w:r w:rsidRPr="00855F6C">
              <w:rPr>
                <w:rFonts w:eastAsiaTheme="minorEastAsia"/>
                <w:sz w:val="24"/>
              </w:rPr>
              <w:lastRenderedPageBreak/>
              <w:t>references on your résumé, choose</w:t>
            </w:r>
            <w:r w:rsidRPr="00855F6C">
              <w:rPr>
                <w:rFonts w:eastAsiaTheme="minorEastAsia" w:hint="eastAsia"/>
                <w:sz w:val="24"/>
              </w:rPr>
              <w:t xml:space="preserve"> </w:t>
            </w:r>
            <w:r w:rsidRPr="00855F6C">
              <w:rPr>
                <w:rFonts w:eastAsiaTheme="minorEastAsia"/>
                <w:sz w:val="24"/>
              </w:rPr>
              <w:t>your references carefully. Solicit references only from those who know your</w:t>
            </w:r>
            <w:r w:rsidRPr="00855F6C">
              <w:rPr>
                <w:rFonts w:eastAsiaTheme="minorEastAsia" w:hint="eastAsia"/>
                <w:sz w:val="24"/>
              </w:rPr>
              <w:t xml:space="preserve"> </w:t>
            </w:r>
            <w:r w:rsidRPr="00855F6C">
              <w:rPr>
                <w:rFonts w:eastAsiaTheme="minorEastAsia"/>
                <w:sz w:val="24"/>
              </w:rPr>
              <w:t>work best and for whom you have done your best work—for instance, a</w:t>
            </w:r>
            <w:r w:rsidRPr="00855F6C">
              <w:rPr>
                <w:rFonts w:eastAsiaTheme="minorEastAsia" w:hint="eastAsia"/>
                <w:sz w:val="24"/>
              </w:rPr>
              <w:t xml:space="preserve"> </w:t>
            </w:r>
            <w:r w:rsidRPr="00855F6C">
              <w:rPr>
                <w:rFonts w:eastAsiaTheme="minorEastAsia"/>
                <w:sz w:val="24"/>
              </w:rPr>
              <w:t>previous employer with whom you worked closely or a professor from whom</w:t>
            </w:r>
            <w:r w:rsidRPr="00855F6C">
              <w:rPr>
                <w:rFonts w:eastAsiaTheme="minorEastAsia" w:hint="eastAsia"/>
                <w:sz w:val="24"/>
              </w:rPr>
              <w:t xml:space="preserve"> </w:t>
            </w:r>
            <w:r w:rsidRPr="00855F6C">
              <w:rPr>
                <w:rFonts w:eastAsiaTheme="minorEastAsia"/>
                <w:sz w:val="24"/>
              </w:rPr>
              <w:t>you received A’s. Don’t ask prominent professors who do not know your work</w:t>
            </w:r>
            <w:r w:rsidRPr="00855F6C">
              <w:rPr>
                <w:rFonts w:eastAsiaTheme="minorEastAsia" w:hint="eastAsia"/>
                <w:sz w:val="24"/>
              </w:rPr>
              <w:t xml:space="preserve"> </w:t>
            </w:r>
            <w:r w:rsidRPr="00855F6C">
              <w:rPr>
                <w:rFonts w:eastAsiaTheme="minorEastAsia"/>
                <w:sz w:val="24"/>
              </w:rPr>
              <w:t>well; they will be unable to write informative letters.</w:t>
            </w:r>
          </w:p>
        </w:tc>
        <w:tc>
          <w:tcPr>
            <w:tcW w:w="4252" w:type="dxa"/>
          </w:tcPr>
          <w:p w14:paraId="70BEDAB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无论您是否在简历上列出您的推荐人，</w:t>
            </w:r>
            <w:r w:rsidRPr="00855F6C">
              <w:rPr>
                <w:rFonts w:asciiTheme="minorHAnsi" w:eastAsiaTheme="minorEastAsia" w:hAnsiTheme="minorHAnsi" w:cstheme="minorBidi" w:hint="eastAsia"/>
                <w:sz w:val="24"/>
              </w:rPr>
              <w:lastRenderedPageBreak/>
              <w:t>都应谨慎选择。仅向那些最了解您工作的人和您为他们完成了最好的工作的人征求推荐信，例如，从您与之密切合作的前任雇主或从您获得</w:t>
            </w:r>
            <w:r w:rsidRPr="00855F6C">
              <w:rPr>
                <w:rFonts w:asciiTheme="minorHAnsi" w:eastAsiaTheme="minorEastAsia" w:hAnsiTheme="minorHAnsi" w:cstheme="minorBidi" w:hint="eastAsia"/>
                <w:sz w:val="24"/>
              </w:rPr>
              <w:t>A</w:t>
            </w:r>
            <w:r w:rsidRPr="00855F6C">
              <w:rPr>
                <w:rFonts w:asciiTheme="minorHAnsi" w:eastAsiaTheme="minorEastAsia" w:hAnsiTheme="minorHAnsi" w:cstheme="minorBidi" w:hint="eastAsia"/>
                <w:sz w:val="24"/>
              </w:rPr>
              <w:t>的教授那里。不要请求那些不太了解您工作的著名教授；他们无法撰写内容丰富的信件。</w:t>
            </w:r>
          </w:p>
        </w:tc>
      </w:tr>
      <w:tr w:rsidR="0034411E" w:rsidRPr="00855F6C" w14:paraId="26832355" w14:textId="77777777" w:rsidTr="0034411E">
        <w:tc>
          <w:tcPr>
            <w:tcW w:w="4361" w:type="dxa"/>
          </w:tcPr>
          <w:p w14:paraId="37379BBE" w14:textId="77777777" w:rsidR="0034411E" w:rsidRPr="00855F6C" w:rsidRDefault="0034411E" w:rsidP="0034411E">
            <w:pPr>
              <w:rPr>
                <w:rFonts w:eastAsiaTheme="minorEastAsia"/>
                <w:sz w:val="24"/>
              </w:rPr>
            </w:pPr>
            <w:r w:rsidRPr="00855F6C">
              <w:rPr>
                <w:rFonts w:eastAsiaTheme="minorEastAsia"/>
                <w:sz w:val="24"/>
              </w:rPr>
              <w:t>Do not simply assume that someone is willing to serve as a reference</w:t>
            </w:r>
            <w:r w:rsidRPr="00855F6C">
              <w:rPr>
                <w:rFonts w:eastAsiaTheme="minorEastAsia" w:hint="eastAsia"/>
                <w:sz w:val="24"/>
              </w:rPr>
              <w:t xml:space="preserve"> </w:t>
            </w:r>
            <w:r w:rsidRPr="00855F6C">
              <w:rPr>
                <w:rFonts w:eastAsiaTheme="minorEastAsia"/>
                <w:sz w:val="24"/>
              </w:rPr>
              <w:t>for you. Give the potential reference writer an opportunity to decline gracefully. The person might not have been as impressed with your work as you</w:t>
            </w:r>
            <w:r w:rsidRPr="00855F6C">
              <w:rPr>
                <w:rFonts w:eastAsiaTheme="minorEastAsia" w:hint="eastAsia"/>
                <w:sz w:val="24"/>
              </w:rPr>
              <w:t xml:space="preserve"> </w:t>
            </w:r>
            <w:r w:rsidRPr="00855F6C">
              <w:rPr>
                <w:rFonts w:eastAsiaTheme="minorEastAsia"/>
                <w:sz w:val="24"/>
              </w:rPr>
              <w:t>think. If you simply ask the person to serve as a reference, he or she might</w:t>
            </w:r>
            <w:r w:rsidRPr="00855F6C">
              <w:rPr>
                <w:rFonts w:eastAsiaTheme="minorEastAsia" w:hint="eastAsia"/>
                <w:sz w:val="24"/>
              </w:rPr>
              <w:t xml:space="preserve"> </w:t>
            </w:r>
            <w:r w:rsidRPr="00855F6C">
              <w:rPr>
                <w:rFonts w:eastAsiaTheme="minorEastAsia"/>
                <w:sz w:val="24"/>
              </w:rPr>
              <w:t>accept and then write a lukewarm letter. It is better to ask, “Would you be</w:t>
            </w:r>
            <w:r w:rsidRPr="00855F6C">
              <w:rPr>
                <w:rFonts w:eastAsiaTheme="minorEastAsia" w:hint="eastAsia"/>
                <w:sz w:val="24"/>
              </w:rPr>
              <w:t xml:space="preserve"> </w:t>
            </w:r>
            <w:r w:rsidRPr="00855F6C">
              <w:rPr>
                <w:rFonts w:eastAsiaTheme="minorEastAsia"/>
                <w:sz w:val="24"/>
              </w:rPr>
              <w:t>able to write an enthusiastic letter for me?” or “Do you feel you know me</w:t>
            </w:r>
            <w:r w:rsidRPr="00855F6C">
              <w:rPr>
                <w:rFonts w:eastAsiaTheme="minorEastAsia" w:hint="eastAsia"/>
                <w:sz w:val="24"/>
              </w:rPr>
              <w:t xml:space="preserve"> </w:t>
            </w:r>
            <w:r w:rsidRPr="00855F6C">
              <w:rPr>
                <w:rFonts w:eastAsiaTheme="minorEastAsia"/>
                <w:sz w:val="24"/>
              </w:rPr>
              <w:t>well enough to write a strong recommendation?” If the person shows any</w:t>
            </w:r>
            <w:r w:rsidRPr="00855F6C">
              <w:rPr>
                <w:rFonts w:eastAsiaTheme="minorEastAsia" w:hint="eastAsia"/>
                <w:sz w:val="24"/>
              </w:rPr>
              <w:t xml:space="preserve"> </w:t>
            </w:r>
            <w:r w:rsidRPr="00855F6C">
              <w:rPr>
                <w:rFonts w:eastAsiaTheme="minorEastAsia"/>
                <w:sz w:val="24"/>
              </w:rPr>
              <w:t>signs of hesitation or reluctance, withdraw the request. It may be a little</w:t>
            </w:r>
            <w:r w:rsidRPr="00855F6C">
              <w:rPr>
                <w:rFonts w:eastAsiaTheme="minorEastAsia" w:hint="eastAsia"/>
                <w:sz w:val="24"/>
              </w:rPr>
              <w:t xml:space="preserve"> </w:t>
            </w:r>
            <w:r w:rsidRPr="00855F6C">
              <w:rPr>
                <w:rFonts w:eastAsiaTheme="minorEastAsia"/>
                <w:sz w:val="24"/>
              </w:rPr>
              <w:t>embarrassing, but it is better than receiving a weak recommendation.</w:t>
            </w:r>
          </w:p>
        </w:tc>
        <w:tc>
          <w:tcPr>
            <w:tcW w:w="4252" w:type="dxa"/>
          </w:tcPr>
          <w:p w14:paraId="6B5E94E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不要简单地假设有人愿意为您提供参考。给潜在的推荐人一个体面地拒绝的机会。这个人可能没有您想的那样对您的工作印象深刻。如果您只是请求此人作为推荐人，他或她可能会接受然后写一封不冷不热的信。最好是问，“您能给我写封热情的信吗？”或者“您是否觉得您很了解我，能写一篇有力的推荐信吗？”</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如果此人有任何犹豫或不情愿的迹象，请撤回请求。这可能有点尴尬，但总比收到一个不好的推荐信要好。</w:t>
            </w:r>
          </w:p>
        </w:tc>
      </w:tr>
      <w:tr w:rsidR="0034411E" w:rsidRPr="00855F6C" w14:paraId="316B3E2E" w14:textId="77777777" w:rsidTr="0034411E">
        <w:tc>
          <w:tcPr>
            <w:tcW w:w="4361" w:type="dxa"/>
          </w:tcPr>
          <w:p w14:paraId="0FEF3D63" w14:textId="77777777" w:rsidR="0034411E" w:rsidRPr="00855F6C" w:rsidRDefault="0034411E" w:rsidP="0034411E">
            <w:pPr>
              <w:rPr>
                <w:rFonts w:eastAsiaTheme="minorEastAsia"/>
                <w:sz w:val="24"/>
              </w:rPr>
            </w:pPr>
            <w:r w:rsidRPr="00855F6C">
              <w:rPr>
                <w:rFonts w:eastAsiaTheme="minorEastAsia"/>
                <w:sz w:val="24"/>
              </w:rPr>
              <w:t>In listing their references, some applicants add, for each reference, a sentence or two describing their relationship with the person, as shown in this</w:t>
            </w:r>
            <w:r w:rsidRPr="00855F6C">
              <w:rPr>
                <w:rFonts w:eastAsiaTheme="minorEastAsia" w:hint="eastAsia"/>
                <w:sz w:val="24"/>
              </w:rPr>
              <w:t xml:space="preserve"> </w:t>
            </w:r>
            <w:r w:rsidRPr="00855F6C">
              <w:rPr>
                <w:rFonts w:eastAsiaTheme="minorEastAsia"/>
                <w:sz w:val="24"/>
              </w:rPr>
              <w:t>sample listing for a reference.</w:t>
            </w:r>
          </w:p>
        </w:tc>
        <w:tc>
          <w:tcPr>
            <w:tcW w:w="4252" w:type="dxa"/>
          </w:tcPr>
          <w:p w14:paraId="6812B9B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在列出他们的推荐人时，一些求职者会为每个推荐人添加一两句话来描述他们与此人的关系，如本推荐信示例所示。</w:t>
            </w:r>
          </w:p>
        </w:tc>
      </w:tr>
      <w:tr w:rsidR="0034411E" w:rsidRPr="00855F6C" w14:paraId="3EF50ED2" w14:textId="77777777" w:rsidTr="0034411E">
        <w:tc>
          <w:tcPr>
            <w:tcW w:w="4361" w:type="dxa"/>
          </w:tcPr>
          <w:p w14:paraId="7A3D33FD" w14:textId="77777777" w:rsidR="0034411E" w:rsidRPr="00855F6C" w:rsidRDefault="0034411E" w:rsidP="0034411E">
            <w:pPr>
              <w:rPr>
                <w:rFonts w:eastAsiaTheme="minorEastAsia"/>
                <w:sz w:val="24"/>
              </w:rPr>
            </w:pPr>
            <w:r w:rsidRPr="00855F6C">
              <w:rPr>
                <w:rFonts w:eastAsiaTheme="minorEastAsia"/>
                <w:sz w:val="24"/>
              </w:rPr>
              <w:t>Dr. Dale Cletis</w:t>
            </w:r>
          </w:p>
        </w:tc>
        <w:tc>
          <w:tcPr>
            <w:tcW w:w="4252" w:type="dxa"/>
          </w:tcPr>
          <w:p w14:paraId="1900637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戴尔·克莱蒂斯博士</w:t>
            </w:r>
          </w:p>
        </w:tc>
      </w:tr>
      <w:tr w:rsidR="0034411E" w:rsidRPr="00855F6C" w14:paraId="6E46856B" w14:textId="77777777" w:rsidTr="0034411E">
        <w:tc>
          <w:tcPr>
            <w:tcW w:w="4361" w:type="dxa"/>
          </w:tcPr>
          <w:p w14:paraId="5A465D69" w14:textId="77777777" w:rsidR="0034411E" w:rsidRPr="00855F6C" w:rsidRDefault="0034411E" w:rsidP="0034411E">
            <w:pPr>
              <w:rPr>
                <w:rFonts w:eastAsiaTheme="minorEastAsia"/>
                <w:sz w:val="24"/>
              </w:rPr>
            </w:pPr>
            <w:r w:rsidRPr="00855F6C">
              <w:rPr>
                <w:rFonts w:eastAsiaTheme="minorEastAsia"/>
                <w:sz w:val="24"/>
              </w:rPr>
              <w:t>Professor of English</w:t>
            </w:r>
          </w:p>
        </w:tc>
        <w:tc>
          <w:tcPr>
            <w:tcW w:w="4252" w:type="dxa"/>
          </w:tcPr>
          <w:p w14:paraId="587A7E2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英语教授</w:t>
            </w:r>
          </w:p>
        </w:tc>
      </w:tr>
      <w:tr w:rsidR="0034411E" w:rsidRPr="00855F6C" w14:paraId="5B5417CE" w14:textId="77777777" w:rsidTr="0034411E">
        <w:tc>
          <w:tcPr>
            <w:tcW w:w="4361" w:type="dxa"/>
          </w:tcPr>
          <w:p w14:paraId="22793F40" w14:textId="77777777" w:rsidR="0034411E" w:rsidRPr="00855F6C" w:rsidRDefault="0034411E" w:rsidP="0034411E">
            <w:pPr>
              <w:rPr>
                <w:rFonts w:eastAsiaTheme="minorEastAsia"/>
                <w:sz w:val="24"/>
              </w:rPr>
            </w:pPr>
            <w:r w:rsidRPr="00855F6C">
              <w:rPr>
                <w:rFonts w:eastAsiaTheme="minorEastAsia"/>
                <w:sz w:val="24"/>
              </w:rPr>
              <w:t>Boise State University</w:t>
            </w:r>
          </w:p>
        </w:tc>
        <w:tc>
          <w:tcPr>
            <w:tcW w:w="4252" w:type="dxa"/>
          </w:tcPr>
          <w:p w14:paraId="207C4AF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博伊斯州立大学</w:t>
            </w:r>
          </w:p>
        </w:tc>
      </w:tr>
      <w:tr w:rsidR="0034411E" w:rsidRPr="00855F6C" w14:paraId="39639375" w14:textId="77777777" w:rsidTr="0034411E">
        <w:tc>
          <w:tcPr>
            <w:tcW w:w="4361" w:type="dxa"/>
          </w:tcPr>
          <w:p w14:paraId="44221746" w14:textId="77777777" w:rsidR="0034411E" w:rsidRPr="00855F6C" w:rsidRDefault="0034411E" w:rsidP="0034411E">
            <w:pPr>
              <w:rPr>
                <w:rFonts w:eastAsiaTheme="minorEastAsia"/>
                <w:sz w:val="24"/>
              </w:rPr>
            </w:pPr>
            <w:r w:rsidRPr="00855F6C">
              <w:rPr>
                <w:rFonts w:eastAsiaTheme="minorEastAsia"/>
                <w:sz w:val="24"/>
              </w:rPr>
              <w:t>Boise, ID 83725</w:t>
            </w:r>
          </w:p>
        </w:tc>
        <w:tc>
          <w:tcPr>
            <w:tcW w:w="4252" w:type="dxa"/>
          </w:tcPr>
          <w:p w14:paraId="6AE39F4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博伊西，身份证号码</w:t>
            </w:r>
            <w:r w:rsidRPr="00855F6C">
              <w:rPr>
                <w:rFonts w:asciiTheme="minorHAnsi" w:eastAsiaTheme="minorEastAsia" w:hAnsiTheme="minorHAnsi" w:cstheme="minorBidi" w:hint="eastAsia"/>
                <w:sz w:val="24"/>
              </w:rPr>
              <w:t>83725</w:t>
            </w:r>
          </w:p>
        </w:tc>
      </w:tr>
      <w:tr w:rsidR="0034411E" w:rsidRPr="00855F6C" w14:paraId="45642D91" w14:textId="77777777" w:rsidTr="0034411E">
        <w:tc>
          <w:tcPr>
            <w:tcW w:w="4361" w:type="dxa"/>
          </w:tcPr>
          <w:p w14:paraId="3C1CCFCA" w14:textId="77777777" w:rsidR="0034411E" w:rsidRPr="00855F6C" w:rsidRDefault="0034411E" w:rsidP="0034411E">
            <w:pPr>
              <w:rPr>
                <w:rFonts w:eastAsiaTheme="minorEastAsia"/>
                <w:sz w:val="24"/>
              </w:rPr>
            </w:pPr>
            <w:r w:rsidRPr="00855F6C">
              <w:rPr>
                <w:rFonts w:eastAsiaTheme="minorEastAsia"/>
                <w:sz w:val="24"/>
              </w:rPr>
              <w:t>208.555.2637</w:t>
            </w:r>
          </w:p>
        </w:tc>
        <w:tc>
          <w:tcPr>
            <w:tcW w:w="4252" w:type="dxa"/>
          </w:tcPr>
          <w:p w14:paraId="385C3B8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208.555.2637</w:t>
            </w:r>
          </w:p>
        </w:tc>
      </w:tr>
      <w:tr w:rsidR="0034411E" w:rsidRPr="00855F6C" w14:paraId="2C09756E" w14:textId="77777777" w:rsidTr="0034411E">
        <w:tc>
          <w:tcPr>
            <w:tcW w:w="4361" w:type="dxa"/>
          </w:tcPr>
          <w:p w14:paraId="2F34DBC2" w14:textId="77777777" w:rsidR="0034411E" w:rsidRPr="00855F6C" w:rsidRDefault="0034411E" w:rsidP="0034411E">
            <w:pPr>
              <w:rPr>
                <w:rFonts w:eastAsiaTheme="minorEastAsia"/>
                <w:sz w:val="24"/>
              </w:rPr>
            </w:pPr>
            <w:r w:rsidRPr="00855F6C">
              <w:rPr>
                <w:rFonts w:eastAsiaTheme="minorEastAsia"/>
                <w:sz w:val="24"/>
              </w:rPr>
              <w:t>dcletis@boisestate.edu</w:t>
            </w:r>
          </w:p>
        </w:tc>
        <w:tc>
          <w:tcPr>
            <w:tcW w:w="4252" w:type="dxa"/>
          </w:tcPr>
          <w:p w14:paraId="19DF714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电子邮箱：</w:t>
            </w:r>
            <w:r w:rsidRPr="00855F6C">
              <w:rPr>
                <w:rFonts w:asciiTheme="minorHAnsi" w:eastAsiaTheme="minorEastAsia" w:hAnsiTheme="minorHAnsi" w:cstheme="minorBidi" w:hint="eastAsia"/>
                <w:sz w:val="24"/>
              </w:rPr>
              <w:t>dcletis@boisestate.edu</w:t>
            </w:r>
          </w:p>
        </w:tc>
      </w:tr>
      <w:tr w:rsidR="0034411E" w:rsidRPr="00855F6C" w14:paraId="5CD4D762" w14:textId="77777777" w:rsidTr="0034411E">
        <w:tc>
          <w:tcPr>
            <w:tcW w:w="4361" w:type="dxa"/>
          </w:tcPr>
          <w:p w14:paraId="01EABF20" w14:textId="77777777" w:rsidR="0034411E" w:rsidRPr="00855F6C" w:rsidRDefault="0034411E" w:rsidP="0034411E">
            <w:pPr>
              <w:rPr>
                <w:rFonts w:eastAsiaTheme="minorEastAsia"/>
                <w:sz w:val="24"/>
              </w:rPr>
            </w:pPr>
            <w:r w:rsidRPr="00855F6C">
              <w:rPr>
                <w:rFonts w:eastAsiaTheme="minorEastAsia"/>
                <w:sz w:val="24"/>
              </w:rPr>
              <w:t>Dr. Cletis was my instructor in three literature courses, as well as my adviser.</w:t>
            </w:r>
          </w:p>
        </w:tc>
        <w:tc>
          <w:tcPr>
            <w:tcW w:w="4252" w:type="dxa"/>
          </w:tcPr>
          <w:p w14:paraId="25B2F10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克莱蒂斯博士是我三门文学课的导师，也是我的指导教授。</w:t>
            </w:r>
          </w:p>
        </w:tc>
      </w:tr>
      <w:tr w:rsidR="0034411E" w:rsidRPr="00855F6C" w14:paraId="060FC2F1" w14:textId="77777777" w:rsidTr="0034411E">
        <w:tc>
          <w:tcPr>
            <w:tcW w:w="4361" w:type="dxa"/>
          </w:tcPr>
          <w:p w14:paraId="6C57AC88" w14:textId="77777777" w:rsidR="0034411E" w:rsidRPr="00855F6C" w:rsidRDefault="0034411E" w:rsidP="0034411E">
            <w:pPr>
              <w:rPr>
                <w:rFonts w:eastAsiaTheme="minorEastAsia"/>
                <w:b/>
                <w:sz w:val="24"/>
              </w:rPr>
            </w:pPr>
            <w:r w:rsidRPr="00855F6C">
              <w:rPr>
                <w:rFonts w:eastAsiaTheme="minorEastAsia"/>
                <w:b/>
                <w:sz w:val="24"/>
              </w:rPr>
              <w:t xml:space="preserve">Other Elements </w:t>
            </w:r>
          </w:p>
        </w:tc>
        <w:tc>
          <w:tcPr>
            <w:tcW w:w="4252" w:type="dxa"/>
          </w:tcPr>
          <w:p w14:paraId="7A82C6C1"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其他要素</w:t>
            </w:r>
          </w:p>
        </w:tc>
      </w:tr>
      <w:tr w:rsidR="0034411E" w:rsidRPr="00855F6C" w14:paraId="7D1371CE" w14:textId="77777777" w:rsidTr="0034411E">
        <w:tc>
          <w:tcPr>
            <w:tcW w:w="4361" w:type="dxa"/>
          </w:tcPr>
          <w:p w14:paraId="25B64F86" w14:textId="77777777" w:rsidR="0034411E" w:rsidRPr="00855F6C" w:rsidRDefault="0034411E" w:rsidP="0034411E">
            <w:pPr>
              <w:rPr>
                <w:rFonts w:eastAsiaTheme="minorEastAsia"/>
                <w:sz w:val="24"/>
              </w:rPr>
            </w:pPr>
            <w:r w:rsidRPr="00855F6C">
              <w:rPr>
                <w:rFonts w:eastAsiaTheme="minorEastAsia"/>
                <w:sz w:val="24"/>
              </w:rPr>
              <w:t>The sections discussed so far appear on almost everyone’s résumé. Other sections are either optional or appropriate for only some</w:t>
            </w:r>
            <w:r w:rsidRPr="00855F6C">
              <w:rPr>
                <w:rFonts w:eastAsiaTheme="minorEastAsia" w:hint="eastAsia"/>
                <w:sz w:val="24"/>
              </w:rPr>
              <w:t xml:space="preserve"> </w:t>
            </w:r>
            <w:r w:rsidRPr="00855F6C">
              <w:rPr>
                <w:rFonts w:eastAsiaTheme="minorEastAsia"/>
                <w:sz w:val="24"/>
              </w:rPr>
              <w:t>job seekers.</w:t>
            </w:r>
          </w:p>
        </w:tc>
        <w:tc>
          <w:tcPr>
            <w:tcW w:w="4252" w:type="dxa"/>
          </w:tcPr>
          <w:p w14:paraId="5E15957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到目前为止，已经论述的部分几乎出现在每个人的简历中。其他部分是可选的，或者仅适用于某些求职者。</w:t>
            </w:r>
          </w:p>
        </w:tc>
      </w:tr>
      <w:tr w:rsidR="0034411E" w:rsidRPr="00855F6C" w14:paraId="63F23CF2" w14:textId="77777777" w:rsidTr="0034411E">
        <w:tc>
          <w:tcPr>
            <w:tcW w:w="4361" w:type="dxa"/>
          </w:tcPr>
          <w:p w14:paraId="6E01F6E6" w14:textId="77777777" w:rsidR="0034411E" w:rsidRPr="00855F6C" w:rsidRDefault="0034411E" w:rsidP="0034411E">
            <w:pPr>
              <w:rPr>
                <w:rFonts w:eastAsiaTheme="minorEastAsia"/>
                <w:sz w:val="24"/>
              </w:rPr>
            </w:pPr>
            <w:r w:rsidRPr="00855F6C">
              <w:rPr>
                <w:rFonts w:eastAsiaTheme="minorEastAsia"/>
                <w:sz w:val="24"/>
              </w:rPr>
              <w:lastRenderedPageBreak/>
              <w:t>Computer skills. Classify your skills in categories such as hardware,</w:t>
            </w:r>
            <w:r w:rsidRPr="00855F6C">
              <w:rPr>
                <w:rFonts w:eastAsiaTheme="minorEastAsia" w:hint="eastAsia"/>
                <w:sz w:val="24"/>
              </w:rPr>
              <w:t xml:space="preserve"> </w:t>
            </w:r>
            <w:r w:rsidRPr="00855F6C">
              <w:rPr>
                <w:rFonts w:eastAsiaTheme="minorEastAsia"/>
                <w:sz w:val="24"/>
              </w:rPr>
              <w:t>software, languages, and operating systems. List any professional</w:t>
            </w:r>
            <w:r w:rsidRPr="00855F6C">
              <w:rPr>
                <w:rFonts w:eastAsiaTheme="minorEastAsia" w:hint="eastAsia"/>
                <w:sz w:val="24"/>
              </w:rPr>
              <w:t xml:space="preserve"> </w:t>
            </w:r>
            <w:r w:rsidRPr="00855F6C">
              <w:rPr>
                <w:rFonts w:eastAsiaTheme="minorEastAsia"/>
                <w:sz w:val="24"/>
              </w:rPr>
              <w:t>certifications you have earned.</w:t>
            </w:r>
          </w:p>
        </w:tc>
        <w:tc>
          <w:tcPr>
            <w:tcW w:w="4252" w:type="dxa"/>
          </w:tcPr>
          <w:p w14:paraId="5C69DA8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计算机技能。把您的技能按类别分类，如硬件、软件、语言和操作系统并列出您所获得的专业证书。</w:t>
            </w:r>
          </w:p>
        </w:tc>
      </w:tr>
      <w:tr w:rsidR="0034411E" w:rsidRPr="00855F6C" w14:paraId="1C7F07E7" w14:textId="77777777" w:rsidTr="0034411E">
        <w:tc>
          <w:tcPr>
            <w:tcW w:w="4361" w:type="dxa"/>
          </w:tcPr>
          <w:p w14:paraId="5F18F511" w14:textId="77777777" w:rsidR="0034411E" w:rsidRPr="00855F6C" w:rsidRDefault="0034411E" w:rsidP="0034411E">
            <w:pPr>
              <w:rPr>
                <w:rFonts w:eastAsiaTheme="minorEastAsia"/>
                <w:sz w:val="24"/>
              </w:rPr>
            </w:pPr>
            <w:r w:rsidRPr="00855F6C">
              <w:rPr>
                <w:rFonts w:eastAsiaTheme="minorEastAsia"/>
                <w:sz w:val="24"/>
              </w:rPr>
              <w:t>Military experience. If you are a veteran, describe your military service</w:t>
            </w:r>
            <w:r w:rsidRPr="00855F6C">
              <w:rPr>
                <w:rFonts w:eastAsiaTheme="minorEastAsia" w:hint="eastAsia"/>
                <w:sz w:val="24"/>
              </w:rPr>
              <w:t xml:space="preserve"> </w:t>
            </w:r>
            <w:r w:rsidRPr="00855F6C">
              <w:rPr>
                <w:rFonts w:eastAsiaTheme="minorEastAsia"/>
                <w:sz w:val="24"/>
              </w:rPr>
              <w:t>as if it were a job, citing dates, locations, positions, ranks, and tasks. List</w:t>
            </w:r>
            <w:r w:rsidRPr="00855F6C">
              <w:rPr>
                <w:rFonts w:eastAsiaTheme="minorEastAsia" w:hint="eastAsia"/>
                <w:sz w:val="24"/>
              </w:rPr>
              <w:t xml:space="preserve"> </w:t>
            </w:r>
            <w:r w:rsidRPr="00855F6C">
              <w:rPr>
                <w:rFonts w:eastAsiaTheme="minorEastAsia"/>
                <w:sz w:val="24"/>
              </w:rPr>
              <w:t>positive job-performance evaluations.</w:t>
            </w:r>
          </w:p>
        </w:tc>
        <w:tc>
          <w:tcPr>
            <w:tcW w:w="4252" w:type="dxa"/>
          </w:tcPr>
          <w:p w14:paraId="5B7E6F4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军事经验。如果您是退伍军人，请以日期，地点，职位，职级和任务来描述您的兵役，就像是一份工作一样，并列出积极的工作绩效评估。</w:t>
            </w:r>
          </w:p>
        </w:tc>
      </w:tr>
      <w:tr w:rsidR="0034411E" w:rsidRPr="00855F6C" w14:paraId="49958F8D" w14:textId="77777777" w:rsidTr="0034411E">
        <w:tc>
          <w:tcPr>
            <w:tcW w:w="4361" w:type="dxa"/>
          </w:tcPr>
          <w:p w14:paraId="505EE2FD" w14:textId="77777777" w:rsidR="0034411E" w:rsidRPr="00855F6C" w:rsidRDefault="0034411E" w:rsidP="0034411E">
            <w:pPr>
              <w:rPr>
                <w:rFonts w:eastAsiaTheme="minorEastAsia"/>
                <w:sz w:val="24"/>
              </w:rPr>
            </w:pPr>
            <w:r w:rsidRPr="00855F6C">
              <w:rPr>
                <w:rFonts w:eastAsiaTheme="minorEastAsia"/>
                <w:sz w:val="24"/>
              </w:rPr>
              <w:t>Language ability. A working knowledge of another language can be very</w:t>
            </w:r>
            <w:r w:rsidRPr="00855F6C">
              <w:rPr>
                <w:rFonts w:eastAsiaTheme="minorEastAsia" w:hint="eastAsia"/>
                <w:sz w:val="24"/>
              </w:rPr>
              <w:t xml:space="preserve"> </w:t>
            </w:r>
            <w:r w:rsidRPr="00855F6C">
              <w:rPr>
                <w:rFonts w:eastAsiaTheme="minorEastAsia"/>
                <w:sz w:val="24"/>
              </w:rPr>
              <w:t>valuable, particularly if the potential employer has international interests</w:t>
            </w:r>
            <w:r w:rsidRPr="00855F6C">
              <w:rPr>
                <w:rFonts w:eastAsiaTheme="minorEastAsia" w:hint="eastAsia"/>
                <w:sz w:val="24"/>
              </w:rPr>
              <w:t xml:space="preserve"> </w:t>
            </w:r>
            <w:r w:rsidRPr="00855F6C">
              <w:rPr>
                <w:rFonts w:eastAsiaTheme="minorEastAsia"/>
                <w:sz w:val="24"/>
              </w:rPr>
              <w:t>and you could be useful in translation or foreign service. List your</w:t>
            </w:r>
            <w:r w:rsidRPr="00855F6C">
              <w:rPr>
                <w:rFonts w:eastAsiaTheme="minorEastAsia" w:hint="eastAsia"/>
                <w:sz w:val="24"/>
              </w:rPr>
              <w:t xml:space="preserve"> </w:t>
            </w:r>
            <w:r w:rsidRPr="00855F6C">
              <w:rPr>
                <w:rFonts w:eastAsiaTheme="minorEastAsia"/>
                <w:sz w:val="24"/>
              </w:rPr>
              <w:t>proficiency, using terms such as beginner, intermediate, and advanced. Some</w:t>
            </w:r>
            <w:r w:rsidRPr="00855F6C">
              <w:rPr>
                <w:rFonts w:eastAsiaTheme="minorEastAsia" w:hint="eastAsia"/>
                <w:sz w:val="24"/>
              </w:rPr>
              <w:t xml:space="preserve"> </w:t>
            </w:r>
            <w:r w:rsidRPr="00855F6C">
              <w:rPr>
                <w:rFonts w:eastAsiaTheme="minorEastAsia"/>
                <w:sz w:val="24"/>
              </w:rPr>
              <w:t>applicants distinguish among reading, writing, and speaking abilities.</w:t>
            </w:r>
            <w:r w:rsidRPr="00855F6C">
              <w:rPr>
                <w:rFonts w:eastAsiaTheme="minorEastAsia" w:hint="eastAsia"/>
                <w:sz w:val="24"/>
              </w:rPr>
              <w:t xml:space="preserve"> </w:t>
            </w:r>
            <w:r w:rsidRPr="00855F6C">
              <w:rPr>
                <w:rFonts w:eastAsiaTheme="minorEastAsia"/>
                <w:sz w:val="24"/>
              </w:rPr>
              <w:t>Don’t overstate your abilities; you could be embarrassed—and without</w:t>
            </w:r>
            <w:r w:rsidRPr="00855F6C">
              <w:rPr>
                <w:rFonts w:eastAsiaTheme="minorEastAsia" w:hint="eastAsia"/>
                <w:sz w:val="24"/>
              </w:rPr>
              <w:t xml:space="preserve"> </w:t>
            </w:r>
            <w:r w:rsidRPr="00855F6C">
              <w:rPr>
                <w:rFonts w:eastAsiaTheme="minorEastAsia"/>
                <w:sz w:val="24"/>
              </w:rPr>
              <w:t>a job—when the potential employer hands you a business letter written</w:t>
            </w:r>
            <w:r w:rsidRPr="00855F6C">
              <w:rPr>
                <w:rFonts w:eastAsiaTheme="minorEastAsia" w:hint="eastAsia"/>
                <w:sz w:val="24"/>
              </w:rPr>
              <w:t xml:space="preserve"> </w:t>
            </w:r>
            <w:r w:rsidRPr="00855F6C">
              <w:rPr>
                <w:rFonts w:eastAsiaTheme="minorEastAsia"/>
                <w:sz w:val="24"/>
              </w:rPr>
              <w:t>in the language you say you know, or invites a native speaker of that</w:t>
            </w:r>
            <w:r w:rsidRPr="00855F6C">
              <w:rPr>
                <w:rFonts w:eastAsiaTheme="minorEastAsia" w:hint="eastAsia"/>
                <w:sz w:val="24"/>
              </w:rPr>
              <w:t xml:space="preserve"> </w:t>
            </w:r>
            <w:r w:rsidRPr="00855F6C">
              <w:rPr>
                <w:rFonts w:eastAsiaTheme="minorEastAsia"/>
                <w:sz w:val="24"/>
              </w:rPr>
              <w:t>language to sit in on the interview.</w:t>
            </w:r>
          </w:p>
        </w:tc>
        <w:tc>
          <w:tcPr>
            <w:tcW w:w="4252" w:type="dxa"/>
          </w:tcPr>
          <w:p w14:paraId="6336D4F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语言能力。具有另一种语言的工作知识可能非常有价值，特别是如果潜在雇主有国际利益，而您可能在翻译或外交服务方面很有用的情况下。用初级、中级和高级术语列出您的熟练程度。有些申请者区分阅读、写作和口语能力。当潜在雇主给您一封您说您知道的语言的商业信函，或者邀请该语言的母语人士参加面试时，您可能会很尴尬甚至没有工作。</w:t>
            </w:r>
          </w:p>
        </w:tc>
      </w:tr>
      <w:tr w:rsidR="0034411E" w:rsidRPr="00855F6C" w14:paraId="43D52A47" w14:textId="77777777" w:rsidTr="0034411E">
        <w:tc>
          <w:tcPr>
            <w:tcW w:w="4361" w:type="dxa"/>
          </w:tcPr>
          <w:p w14:paraId="09B1036B" w14:textId="77777777" w:rsidR="0034411E" w:rsidRPr="00855F6C" w:rsidRDefault="0034411E" w:rsidP="0034411E">
            <w:pPr>
              <w:rPr>
                <w:rFonts w:eastAsiaTheme="minorEastAsia"/>
                <w:sz w:val="24"/>
              </w:rPr>
            </w:pPr>
            <w:r w:rsidRPr="00855F6C">
              <w:rPr>
                <w:rFonts w:eastAsiaTheme="minorEastAsia"/>
                <w:sz w:val="24"/>
              </w:rPr>
              <w:t>Willingness to relocate. If you are willing to relocate, say so. Many</w:t>
            </w:r>
            <w:r w:rsidRPr="00855F6C">
              <w:rPr>
                <w:rFonts w:eastAsiaTheme="minorEastAsia" w:hint="eastAsia"/>
                <w:sz w:val="24"/>
              </w:rPr>
              <w:t xml:space="preserve"> </w:t>
            </w:r>
            <w:r w:rsidRPr="00855F6C">
              <w:rPr>
                <w:rFonts w:eastAsiaTheme="minorEastAsia"/>
                <w:sz w:val="24"/>
              </w:rPr>
              <w:t>organizations will find this flexibility attractive.</w:t>
            </w:r>
          </w:p>
        </w:tc>
        <w:tc>
          <w:tcPr>
            <w:tcW w:w="4252" w:type="dxa"/>
          </w:tcPr>
          <w:p w14:paraId="66DCE8A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愿意搬迁。如果您愿意搬迁，请这样说。许多组织会认为这种灵活性很有吸引力。</w:t>
            </w:r>
          </w:p>
        </w:tc>
      </w:tr>
    </w:tbl>
    <w:p w14:paraId="63C3ABB3" w14:textId="77777777" w:rsidR="0034411E" w:rsidRPr="0034411E" w:rsidRDefault="0034411E" w:rsidP="0034411E">
      <w:pPr>
        <w:rPr>
          <w:rFonts w:eastAsiaTheme="minorEastAsia"/>
          <w:sz w:val="30"/>
          <w:szCs w:val="30"/>
        </w:rPr>
      </w:pPr>
    </w:p>
    <w:p w14:paraId="649EDDEC" w14:textId="77777777" w:rsidR="0034411E" w:rsidRDefault="0034411E" w:rsidP="0034411E"/>
    <w:p w14:paraId="3DB49627" w14:textId="77777777" w:rsidR="00855F6C" w:rsidRDefault="00855F6C" w:rsidP="0034411E"/>
    <w:p w14:paraId="53F133D4" w14:textId="77777777" w:rsidR="00855F6C" w:rsidRDefault="00855F6C" w:rsidP="0034411E"/>
    <w:p w14:paraId="675E27CD" w14:textId="77777777" w:rsidR="00855F6C" w:rsidRDefault="00855F6C" w:rsidP="0034411E"/>
    <w:p w14:paraId="2229D0DF" w14:textId="77777777" w:rsidR="00855F6C" w:rsidRDefault="00855F6C" w:rsidP="0034411E"/>
    <w:p w14:paraId="393EB5FB" w14:textId="77777777" w:rsidR="00855F6C" w:rsidRDefault="00855F6C" w:rsidP="0034411E"/>
    <w:p w14:paraId="35D83626" w14:textId="77777777" w:rsidR="00855F6C" w:rsidRDefault="00855F6C" w:rsidP="0034411E"/>
    <w:p w14:paraId="42A23316" w14:textId="77777777" w:rsidR="00855F6C" w:rsidRDefault="00855F6C" w:rsidP="0034411E"/>
    <w:p w14:paraId="638EA051" w14:textId="77777777" w:rsidR="00855F6C" w:rsidRDefault="00855F6C" w:rsidP="0034411E"/>
    <w:p w14:paraId="71A92EA5" w14:textId="77777777" w:rsidR="00855F6C" w:rsidRDefault="00855F6C" w:rsidP="0034411E"/>
    <w:p w14:paraId="026F6D60" w14:textId="77777777" w:rsidR="00855F6C" w:rsidRDefault="00855F6C" w:rsidP="0034411E"/>
    <w:p w14:paraId="07C3B20D" w14:textId="77777777" w:rsidR="00855F6C" w:rsidRDefault="00855F6C" w:rsidP="0034411E"/>
    <w:p w14:paraId="79925CB6" w14:textId="77777777" w:rsidR="00855F6C" w:rsidRDefault="00855F6C" w:rsidP="0034411E"/>
    <w:p w14:paraId="7EFBA798" w14:textId="77777777" w:rsidR="00855F6C" w:rsidRDefault="00855F6C" w:rsidP="0034411E"/>
    <w:p w14:paraId="17595C18" w14:textId="77777777" w:rsidR="00855F6C" w:rsidRDefault="00855F6C" w:rsidP="0034411E"/>
    <w:p w14:paraId="5A2ED185" w14:textId="77777777" w:rsidR="00855F6C" w:rsidRPr="00243D7D" w:rsidRDefault="00855F6C" w:rsidP="00243D7D">
      <w:pPr>
        <w:pStyle w:val="1"/>
        <w:jc w:val="center"/>
      </w:pPr>
      <w:bookmarkStart w:id="95" w:name="_Toc7886620"/>
      <w:bookmarkStart w:id="96" w:name="_Toc33970320"/>
      <w:bookmarkStart w:id="97" w:name="_Toc33970522"/>
      <w:r w:rsidRPr="00243D7D">
        <w:rPr>
          <w:rFonts w:hint="eastAsia"/>
        </w:rPr>
        <w:lastRenderedPageBreak/>
        <w:t>Acknowledgements</w:t>
      </w:r>
      <w:bookmarkEnd w:id="95"/>
      <w:bookmarkEnd w:id="96"/>
      <w:bookmarkEnd w:id="97"/>
    </w:p>
    <w:p w14:paraId="5128BC1F" w14:textId="77777777" w:rsidR="00855F6C" w:rsidRPr="00855F6C" w:rsidRDefault="00855F6C" w:rsidP="00855F6C">
      <w:pPr>
        <w:spacing w:line="360" w:lineRule="auto"/>
        <w:ind w:firstLineChars="200" w:firstLine="480"/>
        <w:rPr>
          <w:rFonts w:eastAsiaTheme="minorEastAsia"/>
          <w:sz w:val="24"/>
          <w:lang w:bidi="en-US"/>
        </w:rPr>
      </w:pPr>
      <w:r w:rsidRPr="00855F6C">
        <w:rPr>
          <w:rFonts w:eastAsiaTheme="minorEastAsia"/>
          <w:sz w:val="24"/>
          <w:lang w:bidi="en-US"/>
        </w:rPr>
        <w:t>After completing this translation report, I would like to express my deep gratitude to my instructor.</w:t>
      </w:r>
    </w:p>
    <w:p w14:paraId="22C5E52E" w14:textId="77777777" w:rsidR="00855F6C" w:rsidRPr="00855F6C" w:rsidRDefault="00855F6C" w:rsidP="00855F6C">
      <w:pPr>
        <w:spacing w:line="360" w:lineRule="auto"/>
        <w:ind w:firstLineChars="200" w:firstLine="480"/>
        <w:rPr>
          <w:rFonts w:eastAsiaTheme="minorEastAsia"/>
          <w:sz w:val="24"/>
          <w:lang w:bidi="en-US"/>
        </w:rPr>
      </w:pPr>
      <w:r w:rsidRPr="00855F6C">
        <w:rPr>
          <w:rFonts w:eastAsiaTheme="minorEastAsia"/>
          <w:sz w:val="24"/>
          <w:lang w:bidi="en-US"/>
        </w:rPr>
        <w:t>This article was completed under his instructions. Without his guidance, the paper would never have been completed.</w:t>
      </w:r>
    </w:p>
    <w:p w14:paraId="1CF5C91D" w14:textId="77777777" w:rsidR="00855F6C" w:rsidRPr="00855F6C" w:rsidRDefault="00855F6C" w:rsidP="00855F6C">
      <w:pPr>
        <w:spacing w:line="360" w:lineRule="auto"/>
        <w:ind w:firstLineChars="200" w:firstLine="480"/>
        <w:rPr>
          <w:rFonts w:eastAsiaTheme="minorEastAsia"/>
          <w:sz w:val="24"/>
          <w:lang w:bidi="en-US"/>
        </w:rPr>
      </w:pPr>
      <w:r w:rsidRPr="00855F6C">
        <w:rPr>
          <w:rFonts w:eastAsiaTheme="minorEastAsia"/>
          <w:sz w:val="24"/>
          <w:lang w:bidi="en-US"/>
        </w:rPr>
        <w:t>I would also like to thank my friends, who have given me a lot of encouragement and help in the process of writing this paper.</w:t>
      </w:r>
    </w:p>
    <w:p w14:paraId="1C31283E" w14:textId="77777777" w:rsidR="00855F6C" w:rsidRPr="00855F6C" w:rsidRDefault="00855F6C" w:rsidP="00855F6C">
      <w:pPr>
        <w:spacing w:line="360" w:lineRule="auto"/>
        <w:ind w:firstLineChars="200" w:firstLine="480"/>
        <w:rPr>
          <w:rFonts w:eastAsiaTheme="minorEastAsia"/>
          <w:sz w:val="24"/>
          <w:lang w:bidi="en-US"/>
        </w:rPr>
      </w:pPr>
      <w:r w:rsidRPr="00855F6C">
        <w:rPr>
          <w:rFonts w:eastAsiaTheme="minorEastAsia"/>
          <w:sz w:val="24"/>
          <w:lang w:bidi="en-US"/>
        </w:rPr>
        <w:t>Finally, I am deeply grateful to my dear parents for their support and constant encouragement.</w:t>
      </w:r>
    </w:p>
    <w:p w14:paraId="24E189AC" w14:textId="77777777" w:rsidR="00855F6C" w:rsidRPr="00855F6C" w:rsidRDefault="00855F6C" w:rsidP="0034411E"/>
    <w:sectPr w:rsidR="00855F6C" w:rsidRPr="00855F6C" w:rsidSect="00942ECB">
      <w:pgSz w:w="11906" w:h="16838" w:code="9"/>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2" w:author="李 亚星" w:date="2020-03-15T20:41:00Z" w:initials="李">
    <w:p w14:paraId="66FF0D95" w14:textId="65B4D48B" w:rsidR="00C22D7A" w:rsidRDefault="00C22D7A">
      <w:pPr>
        <w:pStyle w:val="a4"/>
        <w:rPr>
          <w:rFonts w:hint="eastAsia"/>
        </w:rPr>
      </w:pPr>
      <w:r>
        <w:rPr>
          <w:rStyle w:val="af0"/>
        </w:rPr>
        <w:annotationRef/>
      </w:r>
      <w:r>
        <w:rPr>
          <w:rFonts w:hint="eastAsia"/>
        </w:rPr>
        <w:t>具体遇到的困难，和使用方法是什么？</w:t>
      </w:r>
    </w:p>
  </w:comment>
  <w:comment w:id="33" w:author="李 亚星" w:date="2020-03-15T20:41:00Z" w:initials="李">
    <w:p w14:paraId="654AC0A5" w14:textId="6431A4E3" w:rsidR="00C22D7A" w:rsidRDefault="00C22D7A">
      <w:pPr>
        <w:pStyle w:val="a4"/>
      </w:pPr>
      <w:r>
        <w:t>5</w:t>
      </w:r>
      <w:r>
        <w:rPr>
          <w:rStyle w:val="af0"/>
        </w:rPr>
        <w:annotationRef/>
      </w:r>
      <w:r>
        <w:rPr>
          <w:rFonts w:hint="eastAsia"/>
        </w:rPr>
        <w:t>Appl</w:t>
      </w:r>
      <w:r>
        <w:t>ication</w:t>
      </w:r>
      <w:r>
        <w:rPr>
          <w:rFonts w:hint="eastAsia"/>
        </w:rPr>
        <w:t>改为和其他人一样的标题</w:t>
      </w:r>
    </w:p>
  </w:comment>
  <w:comment w:id="42" w:author="李 亚星" w:date="2020-03-15T20:43:00Z" w:initials="李">
    <w:p w14:paraId="5F8F82A3" w14:textId="530C7B84" w:rsidR="00C22D7A" w:rsidRDefault="00C22D7A">
      <w:pPr>
        <w:pStyle w:val="a4"/>
        <w:rPr>
          <w:rFonts w:hint="eastAsia"/>
        </w:rPr>
      </w:pPr>
      <w:r>
        <w:rPr>
          <w:rStyle w:val="af0"/>
        </w:rPr>
        <w:annotationRef/>
      </w:r>
      <w:r>
        <w:rPr>
          <w:rFonts w:hint="eastAsia"/>
        </w:rPr>
        <w:t>这段应该属于第二章。你可以写下项目要求，和项目开展过程。</w:t>
      </w:r>
    </w:p>
  </w:comment>
  <w:comment w:id="45" w:author="李 亚星" w:date="2020-03-15T20:45:00Z" w:initials="李">
    <w:p w14:paraId="3F1688C0" w14:textId="154784B5" w:rsidR="00C22D7A" w:rsidRDefault="00C22D7A">
      <w:pPr>
        <w:pStyle w:val="a4"/>
      </w:pPr>
      <w:r>
        <w:rPr>
          <w:rStyle w:val="af0"/>
        </w:rPr>
        <w:annotationRef/>
      </w:r>
      <w:r>
        <w:rPr>
          <w:rFonts w:hint="eastAsia"/>
        </w:rPr>
        <w:t>书的介绍，和你翻译那部分介绍都太细了。建议书介绍缩减，简介。</w:t>
      </w:r>
    </w:p>
  </w:comment>
  <w:comment w:id="52" w:author="李 亚星" w:date="2020-03-15T20:46:00Z" w:initials="李">
    <w:p w14:paraId="73BABD90" w14:textId="224A651F" w:rsidR="00C22D7A" w:rsidRDefault="00C22D7A">
      <w:pPr>
        <w:pStyle w:val="a4"/>
      </w:pPr>
      <w:r>
        <w:rPr>
          <w:rStyle w:val="af0"/>
        </w:rPr>
        <w:annotationRef/>
      </w:r>
      <w:r>
        <w:rPr>
          <w:rFonts w:hint="eastAsia"/>
        </w:rPr>
        <w:t>和</w:t>
      </w:r>
      <w:r>
        <w:rPr>
          <w:rFonts w:hint="eastAsia"/>
        </w:rPr>
        <w:t>translation</w:t>
      </w:r>
      <w:r>
        <w:t xml:space="preserve"> </w:t>
      </w:r>
      <w:r>
        <w:rPr>
          <w:rFonts w:hint="eastAsia"/>
        </w:rPr>
        <w:t>re</w:t>
      </w:r>
      <w:r>
        <w:t xml:space="preserve">sources </w:t>
      </w:r>
      <w:r>
        <w:rPr>
          <w:rFonts w:hint="eastAsia"/>
        </w:rPr>
        <w:t>结合</w:t>
      </w:r>
    </w:p>
  </w:comment>
  <w:comment w:id="64" w:author="李 亚星" w:date="2020-03-15T20:45:00Z" w:initials="李">
    <w:p w14:paraId="00510397" w14:textId="0CE9635E" w:rsidR="00C22D7A" w:rsidRDefault="00C22D7A">
      <w:pPr>
        <w:pStyle w:val="a4"/>
      </w:pPr>
      <w:r>
        <w:rPr>
          <w:rStyle w:val="af0"/>
        </w:rPr>
        <w:annotationRef/>
      </w:r>
      <w:r>
        <w:rPr>
          <w:rFonts w:hint="eastAsia"/>
        </w:rPr>
        <w:t>这节可以放入第二章</w:t>
      </w:r>
    </w:p>
  </w:comment>
  <w:comment w:id="76" w:author="李 亚星" w:date="2020-03-15T20:52:00Z" w:initials="李">
    <w:p w14:paraId="16645468" w14:textId="063232F2" w:rsidR="00DB5158" w:rsidRDefault="00DB5158">
      <w:pPr>
        <w:pStyle w:val="a4"/>
        <w:rPr>
          <w:rFonts w:hint="eastAsia"/>
        </w:rPr>
      </w:pPr>
      <w:r>
        <w:rPr>
          <w:rStyle w:val="af0"/>
        </w:rPr>
        <w:annotationRef/>
      </w:r>
      <w:r>
        <w:rPr>
          <w:rFonts w:hint="eastAsia"/>
        </w:rPr>
        <w:t>例子都不错，但是可以将资料查询再写细一点，是怎么查到的，这样更具说服力。</w:t>
      </w:r>
    </w:p>
  </w:comment>
  <w:comment w:id="89" w:author="李 亚星" w:date="2020-03-15T20:51:00Z" w:initials="李">
    <w:p w14:paraId="0D72227E" w14:textId="08C4FD0F" w:rsidR="0091475A" w:rsidRDefault="0091475A">
      <w:pPr>
        <w:pStyle w:val="a4"/>
        <w:rPr>
          <w:rFonts w:hint="eastAsia"/>
        </w:rPr>
      </w:pPr>
      <w:r>
        <w:rPr>
          <w:rStyle w:val="af0"/>
        </w:rPr>
        <w:annotationRef/>
      </w:r>
      <w:r>
        <w:t>Conclusion</w:t>
      </w:r>
      <w:r>
        <w:rPr>
          <w:rFonts w:hint="eastAsia"/>
        </w:rPr>
        <w:t>写的是你这个报告写了什么的总结，而不是自己哪些地方没做好。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FF0D95" w15:done="0"/>
  <w15:commentEx w15:paraId="654AC0A5" w15:done="0"/>
  <w15:commentEx w15:paraId="5F8F82A3" w15:done="0"/>
  <w15:commentEx w15:paraId="3F1688C0" w15:done="0"/>
  <w15:commentEx w15:paraId="73BABD90" w15:done="0"/>
  <w15:commentEx w15:paraId="00510397" w15:done="0"/>
  <w15:commentEx w15:paraId="16645468" w15:done="0"/>
  <w15:commentEx w15:paraId="0D7222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19115F" w16cex:dateUtc="2020-03-15T12:41:00Z"/>
  <w16cex:commentExtensible w16cex:durableId="2219118B" w16cex:dateUtc="2020-03-15T12:41:00Z"/>
  <w16cex:commentExtensible w16cex:durableId="221911DD" w16cex:dateUtc="2020-03-15T12:43:00Z"/>
  <w16cex:commentExtensible w16cex:durableId="22191283" w16cex:dateUtc="2020-03-15T12:45:00Z"/>
  <w16cex:commentExtensible w16cex:durableId="221912B5" w16cex:dateUtc="2020-03-15T12:46:00Z"/>
  <w16cex:commentExtensible w16cex:durableId="2219125C" w16cex:dateUtc="2020-03-15T12:45:00Z"/>
  <w16cex:commentExtensible w16cex:durableId="22191416" w16cex:dateUtc="2020-03-15T12:52:00Z"/>
  <w16cex:commentExtensible w16cex:durableId="221913DC" w16cex:dateUtc="2020-03-15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FF0D95" w16cid:durableId="2219115F"/>
  <w16cid:commentId w16cid:paraId="654AC0A5" w16cid:durableId="2219118B"/>
  <w16cid:commentId w16cid:paraId="5F8F82A3" w16cid:durableId="221911DD"/>
  <w16cid:commentId w16cid:paraId="3F1688C0" w16cid:durableId="22191283"/>
  <w16cid:commentId w16cid:paraId="73BABD90" w16cid:durableId="221912B5"/>
  <w16cid:commentId w16cid:paraId="00510397" w16cid:durableId="2219125C"/>
  <w16cid:commentId w16cid:paraId="16645468" w16cid:durableId="22191416"/>
  <w16cid:commentId w16cid:paraId="0D72227E" w16cid:durableId="221913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CCA4B" w14:textId="77777777" w:rsidR="005016B1" w:rsidRDefault="005016B1" w:rsidP="00D338A9">
      <w:r>
        <w:separator/>
      </w:r>
    </w:p>
  </w:endnote>
  <w:endnote w:type="continuationSeparator" w:id="0">
    <w:p w14:paraId="7F5AF171" w14:textId="77777777" w:rsidR="005016B1" w:rsidRDefault="005016B1" w:rsidP="00D33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B2060" w14:textId="77777777" w:rsidR="00C22D7A" w:rsidRDefault="00C22D7A">
    <w:pPr>
      <w:pStyle w:val="aa"/>
      <w:jc w:val="center"/>
    </w:pPr>
  </w:p>
  <w:p w14:paraId="4035CB8E" w14:textId="77777777" w:rsidR="00C22D7A" w:rsidRDefault="00C22D7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74962"/>
      <w:docPartObj>
        <w:docPartGallery w:val="Page Numbers (Bottom of Page)"/>
        <w:docPartUnique/>
      </w:docPartObj>
    </w:sdtPr>
    <w:sdtContent>
      <w:p w14:paraId="1E9E3A99" w14:textId="77777777" w:rsidR="00C22D7A" w:rsidRDefault="00C22D7A">
        <w:pPr>
          <w:pStyle w:val="aa"/>
          <w:jc w:val="center"/>
        </w:pPr>
        <w:r>
          <w:fldChar w:fldCharType="begin"/>
        </w:r>
        <w:r>
          <w:instrText>PAGE   \* MERGEFORMAT</w:instrText>
        </w:r>
        <w:r>
          <w:fldChar w:fldCharType="separate"/>
        </w:r>
        <w:r w:rsidRPr="00066C6D">
          <w:rPr>
            <w:noProof/>
            <w:lang w:val="zh-CN"/>
          </w:rPr>
          <w:t>21</w:t>
        </w:r>
        <w:r>
          <w:fldChar w:fldCharType="end"/>
        </w:r>
      </w:p>
    </w:sdtContent>
  </w:sdt>
  <w:p w14:paraId="373AC4BE" w14:textId="77777777" w:rsidR="00C22D7A" w:rsidRDefault="00C22D7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7E830" w14:textId="77777777" w:rsidR="005016B1" w:rsidRDefault="005016B1" w:rsidP="00D338A9">
      <w:r>
        <w:separator/>
      </w:r>
    </w:p>
  </w:footnote>
  <w:footnote w:type="continuationSeparator" w:id="0">
    <w:p w14:paraId="376ACE3D" w14:textId="77777777" w:rsidR="005016B1" w:rsidRDefault="005016B1" w:rsidP="00D33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832E2"/>
    <w:multiLevelType w:val="hybridMultilevel"/>
    <w:tmpl w:val="6C521340"/>
    <w:lvl w:ilvl="0" w:tplc="BA04A440">
      <w:start w:val="1"/>
      <w:numFmt w:val="decimal"/>
      <w:lvlText w:val="2.%1"/>
      <w:lvlJc w:val="center"/>
      <w:pPr>
        <w:ind w:left="661" w:hanging="420"/>
      </w:pPr>
      <w:rPr>
        <w:rFonts w:hint="eastAsia"/>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1" w15:restartNumberingAfterBreak="0">
    <w:nsid w:val="0D384245"/>
    <w:multiLevelType w:val="multilevel"/>
    <w:tmpl w:val="1EC4B1C6"/>
    <w:lvl w:ilvl="0">
      <w:start w:val="1"/>
      <w:numFmt w:val="decimal"/>
      <w:lvlText w:val="%1."/>
      <w:lvlJc w:val="left"/>
      <w:pPr>
        <w:ind w:left="360" w:hanging="360"/>
      </w:pPr>
      <w:rPr>
        <w:rFonts w:hint="default"/>
      </w:rPr>
    </w:lvl>
    <w:lvl w:ilvl="1">
      <w:start w:val="1"/>
      <w:numFmt w:val="decimal"/>
      <w:lvlText w:val="%1.%2."/>
      <w:lvlJc w:val="left"/>
      <w:pPr>
        <w:ind w:left="601" w:hanging="360"/>
      </w:pPr>
      <w:rPr>
        <w:rFonts w:hint="default"/>
      </w:rPr>
    </w:lvl>
    <w:lvl w:ilvl="2">
      <w:start w:val="1"/>
      <w:numFmt w:val="decimal"/>
      <w:lvlText w:val="%1.%2.%3."/>
      <w:lvlJc w:val="left"/>
      <w:pPr>
        <w:ind w:left="1202" w:hanging="720"/>
      </w:pPr>
      <w:rPr>
        <w:rFonts w:hint="default"/>
      </w:rPr>
    </w:lvl>
    <w:lvl w:ilvl="3">
      <w:start w:val="1"/>
      <w:numFmt w:val="decimal"/>
      <w:lvlText w:val="%1.%2.%3.%4."/>
      <w:lvlJc w:val="left"/>
      <w:pPr>
        <w:ind w:left="1443" w:hanging="720"/>
      </w:pPr>
      <w:rPr>
        <w:rFonts w:hint="default"/>
      </w:rPr>
    </w:lvl>
    <w:lvl w:ilvl="4">
      <w:start w:val="1"/>
      <w:numFmt w:val="decimal"/>
      <w:lvlText w:val="%1.%2.%3.%4.%5."/>
      <w:lvlJc w:val="left"/>
      <w:pPr>
        <w:ind w:left="2044" w:hanging="1080"/>
      </w:pPr>
      <w:rPr>
        <w:rFonts w:hint="default"/>
      </w:rPr>
    </w:lvl>
    <w:lvl w:ilvl="5">
      <w:start w:val="1"/>
      <w:numFmt w:val="decimal"/>
      <w:lvlText w:val="%1.%2.%3.%4.%5.%6."/>
      <w:lvlJc w:val="left"/>
      <w:pPr>
        <w:ind w:left="2285" w:hanging="1080"/>
      </w:pPr>
      <w:rPr>
        <w:rFonts w:hint="default"/>
      </w:rPr>
    </w:lvl>
    <w:lvl w:ilvl="6">
      <w:start w:val="1"/>
      <w:numFmt w:val="decimal"/>
      <w:lvlText w:val="%1.%2.%3.%4.%5.%6.%7."/>
      <w:lvlJc w:val="left"/>
      <w:pPr>
        <w:ind w:left="2886" w:hanging="1440"/>
      </w:pPr>
      <w:rPr>
        <w:rFonts w:hint="default"/>
      </w:rPr>
    </w:lvl>
    <w:lvl w:ilvl="7">
      <w:start w:val="1"/>
      <w:numFmt w:val="decimal"/>
      <w:lvlText w:val="%1.%2.%3.%4.%5.%6.%7.%8."/>
      <w:lvlJc w:val="left"/>
      <w:pPr>
        <w:ind w:left="3127" w:hanging="1440"/>
      </w:pPr>
      <w:rPr>
        <w:rFonts w:hint="default"/>
      </w:rPr>
    </w:lvl>
    <w:lvl w:ilvl="8">
      <w:start w:val="1"/>
      <w:numFmt w:val="decimal"/>
      <w:lvlText w:val="%1.%2.%3.%4.%5.%6.%7.%8.%9."/>
      <w:lvlJc w:val="left"/>
      <w:pPr>
        <w:ind w:left="3728" w:hanging="1800"/>
      </w:pPr>
      <w:rPr>
        <w:rFonts w:hint="default"/>
      </w:rPr>
    </w:lvl>
  </w:abstractNum>
  <w:abstractNum w:abstractNumId="2" w15:restartNumberingAfterBreak="0">
    <w:nsid w:val="31DC76AF"/>
    <w:multiLevelType w:val="hybridMultilevel"/>
    <w:tmpl w:val="EE92EA1C"/>
    <w:lvl w:ilvl="0" w:tplc="F176FB7C">
      <w:start w:val="1"/>
      <w:numFmt w:val="decimal"/>
      <w:lvlText w:val="5.1.%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3DFE7021"/>
    <w:multiLevelType w:val="hybridMultilevel"/>
    <w:tmpl w:val="C2A84DF0"/>
    <w:lvl w:ilvl="0" w:tplc="0DC47564">
      <w:start w:val="1"/>
      <w:numFmt w:val="decimal"/>
      <w:lvlText w:val="%1"/>
      <w:lvlJc w:val="left"/>
      <w:pPr>
        <w:ind w:left="1384" w:hanging="420"/>
      </w:pPr>
      <w:rPr>
        <w:rFonts w:hint="eastAsia"/>
      </w:rPr>
    </w:lvl>
    <w:lvl w:ilvl="1" w:tplc="04090019" w:tentative="1">
      <w:start w:val="1"/>
      <w:numFmt w:val="lowerLetter"/>
      <w:lvlText w:val="%2)"/>
      <w:lvlJc w:val="left"/>
      <w:pPr>
        <w:ind w:left="840" w:hanging="420"/>
      </w:pPr>
    </w:lvl>
    <w:lvl w:ilvl="2" w:tplc="0DC47564">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FE7F9E"/>
    <w:multiLevelType w:val="hybridMultilevel"/>
    <w:tmpl w:val="6FF46FF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42591270"/>
    <w:multiLevelType w:val="hybridMultilevel"/>
    <w:tmpl w:val="0832ADF6"/>
    <w:lvl w:ilvl="0" w:tplc="0DC47564">
      <w:start w:val="1"/>
      <w:numFmt w:val="decimal"/>
      <w:lvlText w:val="%1"/>
      <w:lvlJc w:val="left"/>
      <w:pPr>
        <w:ind w:left="1384" w:hanging="420"/>
      </w:pPr>
      <w:rPr>
        <w:rFonts w:hint="eastAsia"/>
      </w:rPr>
    </w:lvl>
    <w:lvl w:ilvl="1" w:tplc="04090019" w:tentative="1">
      <w:start w:val="1"/>
      <w:numFmt w:val="lowerLetter"/>
      <w:lvlText w:val="%2)"/>
      <w:lvlJc w:val="left"/>
      <w:pPr>
        <w:ind w:left="840" w:hanging="420"/>
      </w:pPr>
    </w:lvl>
    <w:lvl w:ilvl="2" w:tplc="F176FB7C">
      <w:start w:val="1"/>
      <w:numFmt w:val="decimal"/>
      <w:lvlText w:val="5.1.%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A65D0E"/>
    <w:multiLevelType w:val="multilevel"/>
    <w:tmpl w:val="2DF22172"/>
    <w:lvl w:ilvl="0">
      <w:start w:val="1"/>
      <w:numFmt w:val="decimal"/>
      <w:lvlText w:val="%1."/>
      <w:lvlJc w:val="left"/>
      <w:pPr>
        <w:ind w:left="360" w:hanging="360"/>
      </w:pPr>
      <w:rPr>
        <w:rFonts w:ascii="Times New Roman" w:eastAsia="宋体" w:hAnsi="Times New Roman" w:cs="Times New Roman"/>
      </w:rPr>
    </w:lvl>
    <w:lvl w:ilvl="1">
      <w:start w:val="1"/>
      <w:numFmt w:val="decimal"/>
      <w:isLgl/>
      <w:lvlText w:val="%1.%2"/>
      <w:lvlJc w:val="left"/>
      <w:pPr>
        <w:ind w:left="714"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2"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918" w:hanging="1440"/>
      </w:pPr>
      <w:rPr>
        <w:rFonts w:hint="default"/>
      </w:rPr>
    </w:lvl>
    <w:lvl w:ilvl="8">
      <w:start w:val="1"/>
      <w:numFmt w:val="decimal"/>
      <w:isLgl/>
      <w:lvlText w:val="%1.%2.%3.%4.%5.%6.%7.%8.%9"/>
      <w:lvlJc w:val="left"/>
      <w:pPr>
        <w:ind w:left="4632" w:hanging="1800"/>
      </w:pPr>
      <w:rPr>
        <w:rFonts w:hint="default"/>
      </w:rPr>
    </w:lvl>
  </w:abstractNum>
  <w:abstractNum w:abstractNumId="7" w15:restartNumberingAfterBreak="0">
    <w:nsid w:val="51E86DB8"/>
    <w:multiLevelType w:val="hybridMultilevel"/>
    <w:tmpl w:val="E46EE2A4"/>
    <w:lvl w:ilvl="0" w:tplc="F176FB7C">
      <w:start w:val="1"/>
      <w:numFmt w:val="decimal"/>
      <w:lvlText w:val="5.1.%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6429452E"/>
    <w:multiLevelType w:val="hybridMultilevel"/>
    <w:tmpl w:val="4D426DE8"/>
    <w:lvl w:ilvl="0" w:tplc="F176FB7C">
      <w:start w:val="1"/>
      <w:numFmt w:val="decimal"/>
      <w:lvlText w:val="5.1.%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69617B85"/>
    <w:multiLevelType w:val="hybridMultilevel"/>
    <w:tmpl w:val="145C78F6"/>
    <w:lvl w:ilvl="0" w:tplc="BA04A440">
      <w:start w:val="1"/>
      <w:numFmt w:val="decimal"/>
      <w:lvlText w:val="2.%1"/>
      <w:lvlJc w:val="center"/>
      <w:pPr>
        <w:ind w:left="661" w:hanging="420"/>
      </w:pPr>
      <w:rPr>
        <w:rFonts w:hint="eastAsia"/>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10" w15:restartNumberingAfterBreak="0">
    <w:nsid w:val="6BBB278E"/>
    <w:multiLevelType w:val="hybridMultilevel"/>
    <w:tmpl w:val="6A98D7CC"/>
    <w:lvl w:ilvl="0" w:tplc="A4640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531A53"/>
    <w:multiLevelType w:val="hybridMultilevel"/>
    <w:tmpl w:val="2C2ACDB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7ABF3685"/>
    <w:multiLevelType w:val="hybridMultilevel"/>
    <w:tmpl w:val="97DAF1A4"/>
    <w:lvl w:ilvl="0" w:tplc="0DC47564">
      <w:start w:val="1"/>
      <w:numFmt w:val="decimal"/>
      <w:lvlText w:val="%1"/>
      <w:lvlJc w:val="left"/>
      <w:pPr>
        <w:ind w:left="1384"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FA160A"/>
    <w:multiLevelType w:val="hybridMultilevel"/>
    <w:tmpl w:val="61BE2ACE"/>
    <w:lvl w:ilvl="0" w:tplc="BA04A440">
      <w:start w:val="1"/>
      <w:numFmt w:val="decimal"/>
      <w:lvlText w:val="2.%1"/>
      <w:lvlJc w:val="center"/>
      <w:pPr>
        <w:ind w:left="661" w:hanging="420"/>
      </w:pPr>
      <w:rPr>
        <w:rFonts w:hint="eastAsia"/>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num w:numId="1">
    <w:abstractNumId w:val="6"/>
  </w:num>
  <w:num w:numId="2">
    <w:abstractNumId w:val="4"/>
  </w:num>
  <w:num w:numId="3">
    <w:abstractNumId w:val="11"/>
  </w:num>
  <w:num w:numId="4">
    <w:abstractNumId w:val="7"/>
  </w:num>
  <w:num w:numId="5">
    <w:abstractNumId w:val="2"/>
  </w:num>
  <w:num w:numId="6">
    <w:abstractNumId w:val="8"/>
  </w:num>
  <w:num w:numId="7">
    <w:abstractNumId w:val="12"/>
  </w:num>
  <w:num w:numId="8">
    <w:abstractNumId w:val="5"/>
  </w:num>
  <w:num w:numId="9">
    <w:abstractNumId w:val="3"/>
  </w:num>
  <w:num w:numId="10">
    <w:abstractNumId w:val="10"/>
  </w:num>
  <w:num w:numId="11">
    <w:abstractNumId w:val="1"/>
  </w:num>
  <w:num w:numId="12">
    <w:abstractNumId w:val="0"/>
  </w:num>
  <w:num w:numId="13">
    <w:abstractNumId w:val="9"/>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9D"/>
    <w:rsid w:val="000024BC"/>
    <w:rsid w:val="00010E69"/>
    <w:rsid w:val="000271C3"/>
    <w:rsid w:val="000412CD"/>
    <w:rsid w:val="00056F96"/>
    <w:rsid w:val="00066C6D"/>
    <w:rsid w:val="00076323"/>
    <w:rsid w:val="00093129"/>
    <w:rsid w:val="0009523F"/>
    <w:rsid w:val="000D1EEE"/>
    <w:rsid w:val="00106241"/>
    <w:rsid w:val="0016135A"/>
    <w:rsid w:val="001621ED"/>
    <w:rsid w:val="0019468A"/>
    <w:rsid w:val="001B460B"/>
    <w:rsid w:val="001C0370"/>
    <w:rsid w:val="001C74D1"/>
    <w:rsid w:val="001D64AC"/>
    <w:rsid w:val="001E6DB1"/>
    <w:rsid w:val="00203BD6"/>
    <w:rsid w:val="00204A0C"/>
    <w:rsid w:val="00210669"/>
    <w:rsid w:val="00212A09"/>
    <w:rsid w:val="002340ED"/>
    <w:rsid w:val="00243D7D"/>
    <w:rsid w:val="002630B1"/>
    <w:rsid w:val="00265919"/>
    <w:rsid w:val="00274966"/>
    <w:rsid w:val="002931D4"/>
    <w:rsid w:val="002B7664"/>
    <w:rsid w:val="002D49F9"/>
    <w:rsid w:val="002D50C3"/>
    <w:rsid w:val="002E5CAD"/>
    <w:rsid w:val="00304ADE"/>
    <w:rsid w:val="0032419C"/>
    <w:rsid w:val="003341AC"/>
    <w:rsid w:val="0034411E"/>
    <w:rsid w:val="0035677E"/>
    <w:rsid w:val="00360B7F"/>
    <w:rsid w:val="00360F9C"/>
    <w:rsid w:val="00373C24"/>
    <w:rsid w:val="00375D7B"/>
    <w:rsid w:val="00376B6B"/>
    <w:rsid w:val="003827AF"/>
    <w:rsid w:val="003942F5"/>
    <w:rsid w:val="003B526E"/>
    <w:rsid w:val="003E0F59"/>
    <w:rsid w:val="003E7FD6"/>
    <w:rsid w:val="00420E04"/>
    <w:rsid w:val="00422663"/>
    <w:rsid w:val="00471F45"/>
    <w:rsid w:val="004D755A"/>
    <w:rsid w:val="005016B1"/>
    <w:rsid w:val="005127E5"/>
    <w:rsid w:val="00542290"/>
    <w:rsid w:val="00582E99"/>
    <w:rsid w:val="005B7172"/>
    <w:rsid w:val="005C34FF"/>
    <w:rsid w:val="005D7715"/>
    <w:rsid w:val="005E5815"/>
    <w:rsid w:val="006119C3"/>
    <w:rsid w:val="00633633"/>
    <w:rsid w:val="00645736"/>
    <w:rsid w:val="006953DA"/>
    <w:rsid w:val="006D2EB8"/>
    <w:rsid w:val="006D6FDC"/>
    <w:rsid w:val="007017FF"/>
    <w:rsid w:val="0070433E"/>
    <w:rsid w:val="00705A90"/>
    <w:rsid w:val="00717A42"/>
    <w:rsid w:val="00747FC5"/>
    <w:rsid w:val="00752129"/>
    <w:rsid w:val="00764D99"/>
    <w:rsid w:val="0076786A"/>
    <w:rsid w:val="00776F4A"/>
    <w:rsid w:val="007A4830"/>
    <w:rsid w:val="007A58D2"/>
    <w:rsid w:val="00811F4D"/>
    <w:rsid w:val="008204B3"/>
    <w:rsid w:val="00855F6C"/>
    <w:rsid w:val="00856B89"/>
    <w:rsid w:val="00875A96"/>
    <w:rsid w:val="008765D4"/>
    <w:rsid w:val="00877BF5"/>
    <w:rsid w:val="00891C6D"/>
    <w:rsid w:val="008F5354"/>
    <w:rsid w:val="00913342"/>
    <w:rsid w:val="0091475A"/>
    <w:rsid w:val="00926B8B"/>
    <w:rsid w:val="00940D6C"/>
    <w:rsid w:val="00942ECB"/>
    <w:rsid w:val="0094681C"/>
    <w:rsid w:val="00947FCF"/>
    <w:rsid w:val="00960A6F"/>
    <w:rsid w:val="009666B7"/>
    <w:rsid w:val="0096689D"/>
    <w:rsid w:val="0098625F"/>
    <w:rsid w:val="009B3867"/>
    <w:rsid w:val="009E0331"/>
    <w:rsid w:val="009F500C"/>
    <w:rsid w:val="00A229BC"/>
    <w:rsid w:val="00A34F71"/>
    <w:rsid w:val="00A40EA6"/>
    <w:rsid w:val="00A75D85"/>
    <w:rsid w:val="00AA56B7"/>
    <w:rsid w:val="00AB4365"/>
    <w:rsid w:val="00AD64BE"/>
    <w:rsid w:val="00AE4077"/>
    <w:rsid w:val="00AE7B73"/>
    <w:rsid w:val="00AF1095"/>
    <w:rsid w:val="00B01DA3"/>
    <w:rsid w:val="00B160CE"/>
    <w:rsid w:val="00B50A4A"/>
    <w:rsid w:val="00B85E0C"/>
    <w:rsid w:val="00B92716"/>
    <w:rsid w:val="00BF1DF1"/>
    <w:rsid w:val="00C0570F"/>
    <w:rsid w:val="00C121FD"/>
    <w:rsid w:val="00C225A0"/>
    <w:rsid w:val="00C22D7A"/>
    <w:rsid w:val="00C30F3D"/>
    <w:rsid w:val="00C43E77"/>
    <w:rsid w:val="00C65DD1"/>
    <w:rsid w:val="00C676A1"/>
    <w:rsid w:val="00C701A9"/>
    <w:rsid w:val="00C8517E"/>
    <w:rsid w:val="00C95803"/>
    <w:rsid w:val="00CB54BC"/>
    <w:rsid w:val="00CC415C"/>
    <w:rsid w:val="00D24153"/>
    <w:rsid w:val="00D33553"/>
    <w:rsid w:val="00D338A9"/>
    <w:rsid w:val="00D76498"/>
    <w:rsid w:val="00DA135E"/>
    <w:rsid w:val="00DA588C"/>
    <w:rsid w:val="00DB5158"/>
    <w:rsid w:val="00DF6130"/>
    <w:rsid w:val="00E064A0"/>
    <w:rsid w:val="00E171A1"/>
    <w:rsid w:val="00E32892"/>
    <w:rsid w:val="00E333A7"/>
    <w:rsid w:val="00E37D5E"/>
    <w:rsid w:val="00E40B12"/>
    <w:rsid w:val="00E5068F"/>
    <w:rsid w:val="00E765CC"/>
    <w:rsid w:val="00EF4082"/>
    <w:rsid w:val="00EF476C"/>
    <w:rsid w:val="00F02B60"/>
    <w:rsid w:val="00F3108E"/>
    <w:rsid w:val="00F4069B"/>
    <w:rsid w:val="00F63DC9"/>
    <w:rsid w:val="00FD6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21207"/>
  <w15:docId w15:val="{285F15E3-959C-4516-A155-5E7B4951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523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40B12"/>
    <w:pPr>
      <w:keepNext/>
      <w:keepLines/>
      <w:spacing w:line="360" w:lineRule="auto"/>
      <w:jc w:val="left"/>
      <w:outlineLvl w:val="0"/>
    </w:pPr>
    <w:rPr>
      <w:b/>
      <w:bCs/>
      <w:kern w:val="44"/>
      <w:sz w:val="28"/>
      <w:szCs w:val="44"/>
    </w:rPr>
  </w:style>
  <w:style w:type="paragraph" w:styleId="2">
    <w:name w:val="heading 2"/>
    <w:basedOn w:val="a"/>
    <w:next w:val="a"/>
    <w:link w:val="20"/>
    <w:uiPriority w:val="9"/>
    <w:unhideWhenUsed/>
    <w:qFormat/>
    <w:rsid w:val="00243D7D"/>
    <w:pPr>
      <w:keepNext/>
      <w:keepLines/>
      <w:spacing w:line="360" w:lineRule="auto"/>
      <w:ind w:firstLineChars="100" w:firstLine="100"/>
      <w:jc w:val="left"/>
      <w:outlineLvl w:val="1"/>
    </w:pPr>
    <w:rPr>
      <w:rFonts w:eastAsiaTheme="majorEastAsia" w:cstheme="majorBidi"/>
      <w:b/>
      <w:bCs/>
      <w:sz w:val="24"/>
      <w:szCs w:val="32"/>
    </w:rPr>
  </w:style>
  <w:style w:type="paragraph" w:styleId="3">
    <w:name w:val="heading 3"/>
    <w:basedOn w:val="2"/>
    <w:next w:val="a"/>
    <w:link w:val="30"/>
    <w:qFormat/>
    <w:rsid w:val="00752129"/>
    <w:pPr>
      <w:ind w:firstLineChars="200" w:firstLine="482"/>
      <w:outlineLvl w:val="2"/>
    </w:pPr>
    <w:rPr>
      <w:rFonts w:eastAsia="宋体" w:cs="Times New Roman"/>
      <w:kern w:val="44"/>
      <w:szCs w:val="24"/>
    </w:rPr>
  </w:style>
  <w:style w:type="paragraph" w:styleId="4">
    <w:name w:val="heading 4"/>
    <w:basedOn w:val="a"/>
    <w:next w:val="a"/>
    <w:link w:val="40"/>
    <w:uiPriority w:val="9"/>
    <w:unhideWhenUsed/>
    <w:qFormat/>
    <w:rsid w:val="007A58D2"/>
    <w:pPr>
      <w:keepNext/>
      <w:keepLines/>
      <w:spacing w:line="360" w:lineRule="auto"/>
      <w:ind w:firstLineChars="200" w:firstLine="200"/>
      <w:jc w:val="left"/>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文字 字符"/>
    <w:link w:val="a4"/>
    <w:rsid w:val="0096689D"/>
    <w:rPr>
      <w:rFonts w:ascii="Times New Roman" w:eastAsia="宋体" w:hAnsi="Times New Roman" w:cs="Times New Roman"/>
    </w:rPr>
  </w:style>
  <w:style w:type="paragraph" w:styleId="a4">
    <w:name w:val="annotation text"/>
    <w:basedOn w:val="a"/>
    <w:link w:val="a3"/>
    <w:rsid w:val="0096689D"/>
    <w:pPr>
      <w:jc w:val="left"/>
    </w:pPr>
    <w:rPr>
      <w:szCs w:val="22"/>
    </w:rPr>
  </w:style>
  <w:style w:type="character" w:customStyle="1" w:styleId="Char">
    <w:name w:val="批注文字 Char"/>
    <w:basedOn w:val="a0"/>
    <w:uiPriority w:val="99"/>
    <w:semiHidden/>
    <w:rsid w:val="0096689D"/>
    <w:rPr>
      <w:rFonts w:ascii="Times New Roman" w:eastAsia="宋体" w:hAnsi="Times New Roman" w:cs="Times New Roman"/>
      <w:szCs w:val="24"/>
    </w:rPr>
  </w:style>
  <w:style w:type="paragraph" w:styleId="a5">
    <w:name w:val="Balloon Text"/>
    <w:basedOn w:val="a"/>
    <w:link w:val="a6"/>
    <w:uiPriority w:val="99"/>
    <w:semiHidden/>
    <w:unhideWhenUsed/>
    <w:rsid w:val="0096689D"/>
    <w:rPr>
      <w:sz w:val="18"/>
      <w:szCs w:val="18"/>
    </w:rPr>
  </w:style>
  <w:style w:type="character" w:customStyle="1" w:styleId="a6">
    <w:name w:val="批注框文本 字符"/>
    <w:basedOn w:val="a0"/>
    <w:link w:val="a5"/>
    <w:uiPriority w:val="99"/>
    <w:semiHidden/>
    <w:rsid w:val="0096689D"/>
    <w:rPr>
      <w:rFonts w:ascii="Times New Roman" w:eastAsia="宋体" w:hAnsi="Times New Roman" w:cs="Times New Roman"/>
      <w:sz w:val="18"/>
      <w:szCs w:val="18"/>
    </w:rPr>
  </w:style>
  <w:style w:type="character" w:customStyle="1" w:styleId="1Char">
    <w:name w:val="标题 1 Char"/>
    <w:basedOn w:val="a0"/>
    <w:uiPriority w:val="9"/>
    <w:rsid w:val="00093129"/>
    <w:rPr>
      <w:rFonts w:ascii="Times New Roman" w:eastAsia="宋体" w:hAnsi="Times New Roman" w:cs="Times New Roman"/>
      <w:b/>
      <w:bCs/>
      <w:kern w:val="44"/>
      <w:sz w:val="44"/>
      <w:szCs w:val="44"/>
    </w:rPr>
  </w:style>
  <w:style w:type="character" w:customStyle="1" w:styleId="10">
    <w:name w:val="标题 1 字符"/>
    <w:link w:val="1"/>
    <w:uiPriority w:val="9"/>
    <w:rsid w:val="00E40B12"/>
    <w:rPr>
      <w:rFonts w:ascii="Times New Roman" w:eastAsia="宋体" w:hAnsi="Times New Roman" w:cs="Times New Roman"/>
      <w:b/>
      <w:bCs/>
      <w:kern w:val="44"/>
      <w:sz w:val="28"/>
      <w:szCs w:val="44"/>
    </w:rPr>
  </w:style>
  <w:style w:type="paragraph" w:styleId="a7">
    <w:name w:val="List Paragraph"/>
    <w:basedOn w:val="a"/>
    <w:uiPriority w:val="34"/>
    <w:qFormat/>
    <w:rsid w:val="00747FC5"/>
    <w:pPr>
      <w:ind w:firstLineChars="200" w:firstLine="420"/>
    </w:pPr>
  </w:style>
  <w:style w:type="character" w:customStyle="1" w:styleId="20">
    <w:name w:val="标题 2 字符"/>
    <w:basedOn w:val="a0"/>
    <w:link w:val="2"/>
    <w:uiPriority w:val="9"/>
    <w:rsid w:val="00243D7D"/>
    <w:rPr>
      <w:rFonts w:ascii="Times New Roman" w:eastAsiaTheme="majorEastAsia" w:hAnsi="Times New Roman" w:cstheme="majorBidi"/>
      <w:b/>
      <w:bCs/>
      <w:sz w:val="24"/>
      <w:szCs w:val="32"/>
    </w:rPr>
  </w:style>
  <w:style w:type="paragraph" w:styleId="a8">
    <w:name w:val="header"/>
    <w:basedOn w:val="a"/>
    <w:link w:val="a9"/>
    <w:uiPriority w:val="99"/>
    <w:unhideWhenUsed/>
    <w:rsid w:val="00D338A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338A9"/>
    <w:rPr>
      <w:rFonts w:ascii="Times New Roman" w:eastAsia="宋体" w:hAnsi="Times New Roman" w:cs="Times New Roman"/>
      <w:sz w:val="18"/>
      <w:szCs w:val="18"/>
    </w:rPr>
  </w:style>
  <w:style w:type="paragraph" w:styleId="aa">
    <w:name w:val="footer"/>
    <w:basedOn w:val="a"/>
    <w:link w:val="ab"/>
    <w:uiPriority w:val="99"/>
    <w:unhideWhenUsed/>
    <w:rsid w:val="00D338A9"/>
    <w:pPr>
      <w:tabs>
        <w:tab w:val="center" w:pos="4153"/>
        <w:tab w:val="right" w:pos="8306"/>
      </w:tabs>
      <w:snapToGrid w:val="0"/>
      <w:jc w:val="left"/>
    </w:pPr>
    <w:rPr>
      <w:sz w:val="18"/>
      <w:szCs w:val="18"/>
    </w:rPr>
  </w:style>
  <w:style w:type="character" w:customStyle="1" w:styleId="ab">
    <w:name w:val="页脚 字符"/>
    <w:basedOn w:val="a0"/>
    <w:link w:val="aa"/>
    <w:uiPriority w:val="99"/>
    <w:rsid w:val="00D338A9"/>
    <w:rPr>
      <w:rFonts w:ascii="Times New Roman" w:eastAsia="宋体" w:hAnsi="Times New Roman" w:cs="Times New Roman"/>
      <w:sz w:val="18"/>
      <w:szCs w:val="18"/>
    </w:rPr>
  </w:style>
  <w:style w:type="character" w:styleId="ac">
    <w:name w:val="Hyperlink"/>
    <w:basedOn w:val="a0"/>
    <w:uiPriority w:val="99"/>
    <w:unhideWhenUsed/>
    <w:rsid w:val="00360B7F"/>
    <w:rPr>
      <w:color w:val="0000FF" w:themeColor="hyperlink"/>
      <w:u w:val="single"/>
    </w:rPr>
  </w:style>
  <w:style w:type="character" w:customStyle="1" w:styleId="3Char">
    <w:name w:val="标题 3 Char"/>
    <w:basedOn w:val="a0"/>
    <w:uiPriority w:val="9"/>
    <w:semiHidden/>
    <w:rsid w:val="00212A09"/>
    <w:rPr>
      <w:rFonts w:ascii="Times New Roman" w:eastAsia="宋体" w:hAnsi="Times New Roman" w:cs="Times New Roman"/>
      <w:b/>
      <w:bCs/>
      <w:sz w:val="32"/>
      <w:szCs w:val="32"/>
    </w:rPr>
  </w:style>
  <w:style w:type="character" w:customStyle="1" w:styleId="30">
    <w:name w:val="标题 3 字符"/>
    <w:link w:val="3"/>
    <w:rsid w:val="00752129"/>
    <w:rPr>
      <w:rFonts w:ascii="Times New Roman" w:eastAsia="宋体" w:hAnsi="Times New Roman" w:cs="Times New Roman"/>
      <w:b/>
      <w:bCs/>
      <w:kern w:val="44"/>
      <w:sz w:val="24"/>
      <w:szCs w:val="24"/>
    </w:rPr>
  </w:style>
  <w:style w:type="numbering" w:customStyle="1" w:styleId="11">
    <w:name w:val="无列表1"/>
    <w:next w:val="a2"/>
    <w:uiPriority w:val="99"/>
    <w:semiHidden/>
    <w:unhideWhenUsed/>
    <w:rsid w:val="0034411E"/>
  </w:style>
  <w:style w:type="paragraph" w:styleId="ad">
    <w:name w:val="Date"/>
    <w:basedOn w:val="a"/>
    <w:next w:val="a"/>
    <w:link w:val="ae"/>
    <w:uiPriority w:val="99"/>
    <w:semiHidden/>
    <w:unhideWhenUsed/>
    <w:rsid w:val="0034411E"/>
    <w:pPr>
      <w:ind w:leftChars="2500" w:left="100"/>
    </w:pPr>
    <w:rPr>
      <w:rFonts w:asciiTheme="minorHAnsi" w:eastAsiaTheme="minorEastAsia" w:hAnsiTheme="minorHAnsi" w:cstheme="minorBidi"/>
      <w:szCs w:val="22"/>
    </w:rPr>
  </w:style>
  <w:style w:type="character" w:customStyle="1" w:styleId="ae">
    <w:name w:val="日期 字符"/>
    <w:basedOn w:val="a0"/>
    <w:link w:val="ad"/>
    <w:uiPriority w:val="99"/>
    <w:semiHidden/>
    <w:rsid w:val="0034411E"/>
  </w:style>
  <w:style w:type="table" w:styleId="af">
    <w:name w:val="Table Grid"/>
    <w:basedOn w:val="a1"/>
    <w:uiPriority w:val="59"/>
    <w:rsid w:val="003441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42ECB"/>
    <w:pPr>
      <w:widowControl/>
      <w:spacing w:before="480" w:line="276" w:lineRule="auto"/>
      <w:outlineLvl w:val="9"/>
    </w:pPr>
    <w:rPr>
      <w:rFonts w:asciiTheme="majorHAnsi" w:eastAsiaTheme="majorEastAsia" w:hAnsiTheme="majorHAnsi" w:cstheme="majorBidi"/>
      <w:color w:val="365F91" w:themeColor="accent1" w:themeShade="BF"/>
      <w:kern w:val="0"/>
      <w:szCs w:val="28"/>
    </w:rPr>
  </w:style>
  <w:style w:type="paragraph" w:styleId="TOC3">
    <w:name w:val="toc 3"/>
    <w:basedOn w:val="a"/>
    <w:next w:val="a"/>
    <w:autoRedefine/>
    <w:uiPriority w:val="39"/>
    <w:unhideWhenUsed/>
    <w:rsid w:val="002E5CAD"/>
    <w:pPr>
      <w:tabs>
        <w:tab w:val="right" w:leader="dot" w:pos="8296"/>
      </w:tabs>
      <w:ind w:leftChars="400" w:left="840"/>
    </w:pPr>
  </w:style>
  <w:style w:type="paragraph" w:styleId="TOC1">
    <w:name w:val="toc 1"/>
    <w:basedOn w:val="a"/>
    <w:next w:val="a"/>
    <w:autoRedefine/>
    <w:uiPriority w:val="39"/>
    <w:unhideWhenUsed/>
    <w:rsid w:val="00942ECB"/>
  </w:style>
  <w:style w:type="character" w:customStyle="1" w:styleId="40">
    <w:name w:val="标题 4 字符"/>
    <w:basedOn w:val="a0"/>
    <w:link w:val="4"/>
    <w:uiPriority w:val="9"/>
    <w:rsid w:val="007A58D2"/>
    <w:rPr>
      <w:rFonts w:ascii="Times New Roman" w:eastAsiaTheme="majorEastAsia" w:hAnsi="Times New Roman" w:cstheme="majorBidi"/>
      <w:b/>
      <w:bCs/>
      <w:sz w:val="24"/>
      <w:szCs w:val="28"/>
    </w:rPr>
  </w:style>
  <w:style w:type="paragraph" w:styleId="TOC2">
    <w:name w:val="toc 2"/>
    <w:basedOn w:val="a"/>
    <w:next w:val="a"/>
    <w:autoRedefine/>
    <w:uiPriority w:val="39"/>
    <w:unhideWhenUsed/>
    <w:rsid w:val="007A58D2"/>
    <w:pPr>
      <w:tabs>
        <w:tab w:val="left" w:pos="840"/>
        <w:tab w:val="right" w:leader="dot" w:pos="8296"/>
      </w:tabs>
      <w:ind w:leftChars="200" w:left="420"/>
    </w:pPr>
  </w:style>
  <w:style w:type="paragraph" w:styleId="TOC4">
    <w:name w:val="toc 4"/>
    <w:basedOn w:val="a"/>
    <w:next w:val="a"/>
    <w:autoRedefine/>
    <w:uiPriority w:val="39"/>
    <w:unhideWhenUsed/>
    <w:rsid w:val="002E5CAD"/>
    <w:pPr>
      <w:ind w:leftChars="600" w:left="1260"/>
    </w:pPr>
  </w:style>
  <w:style w:type="character" w:styleId="af0">
    <w:name w:val="annotation reference"/>
    <w:basedOn w:val="a0"/>
    <w:uiPriority w:val="99"/>
    <w:semiHidden/>
    <w:unhideWhenUsed/>
    <w:rsid w:val="00C22D7A"/>
    <w:rPr>
      <w:sz w:val="21"/>
      <w:szCs w:val="21"/>
    </w:rPr>
  </w:style>
  <w:style w:type="paragraph" w:styleId="af1">
    <w:name w:val="annotation subject"/>
    <w:basedOn w:val="a4"/>
    <w:next w:val="a4"/>
    <w:link w:val="af2"/>
    <w:uiPriority w:val="99"/>
    <w:semiHidden/>
    <w:unhideWhenUsed/>
    <w:rsid w:val="00C22D7A"/>
    <w:rPr>
      <w:b/>
      <w:bCs/>
      <w:szCs w:val="24"/>
    </w:rPr>
  </w:style>
  <w:style w:type="character" w:customStyle="1" w:styleId="af2">
    <w:name w:val="批注主题 字符"/>
    <w:basedOn w:val="a3"/>
    <w:link w:val="af1"/>
    <w:uiPriority w:val="99"/>
    <w:semiHidden/>
    <w:rsid w:val="00C22D7A"/>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yperlink" Target="http://www.OverseasJobs.com" TargetMode="External"/><Relationship Id="rId3" Type="http://schemas.openxmlformats.org/officeDocument/2006/relationships/styles" Target="styles.xml"/><Relationship Id="rId21" Type="http://schemas.openxmlformats.org/officeDocument/2006/relationships/hyperlink" Target="http://www.rileyguide.com/internat.html"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www.monster.com/geo/siteselection.aspx" TargetMode="External"/><Relationship Id="rId2" Type="http://schemas.openxmlformats.org/officeDocument/2006/relationships/numbering" Target="numbering.xml"/><Relationship Id="rId16" Type="http://schemas.openxmlformats.org/officeDocument/2006/relationships/hyperlink" Target="http://www.monster.com/geo/siteselection.aspx" TargetMode="External"/><Relationship Id="rId20" Type="http://schemas.openxmlformats.org/officeDocument/2006/relationships/hyperlink" Target="http://www.rileyguide.com/interna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oinglobal.com"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www.OverseasJobs.co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Goinglobal.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7C722-0EB7-4C9B-A350-F8D6C997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54</Pages>
  <Words>15307</Words>
  <Characters>87252</Characters>
  <Application>Microsoft Office Word</Application>
  <DocSecurity>0</DocSecurity>
  <Lines>727</Lines>
  <Paragraphs>204</Paragraphs>
  <ScaleCrop>false</ScaleCrop>
  <Company/>
  <LinksUpToDate>false</LinksUpToDate>
  <CharactersWithSpaces>102355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李 亚星</cp:lastModifiedBy>
  <cp:revision>4</cp:revision>
  <dcterms:created xsi:type="dcterms:W3CDTF">2020-03-15T12:40:00Z</dcterms:created>
  <dcterms:modified xsi:type="dcterms:W3CDTF">2020-03-15T12:53:00Z</dcterms:modified>
</cp:coreProperties>
</file>